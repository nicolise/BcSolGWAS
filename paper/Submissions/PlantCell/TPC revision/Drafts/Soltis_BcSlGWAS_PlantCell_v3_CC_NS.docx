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34B8A96D" w:rsidR="00F839E8" w:rsidRDefault="00232EF8" w:rsidP="00E65FA1">
      <w:pPr>
        <w:spacing w:line="360" w:lineRule="auto"/>
        <w:rPr>
          <w:rFonts w:ascii="Arial" w:hAnsi="Arial" w:cs="Arial"/>
          <w:b/>
          <w:sz w:val="24"/>
          <w:szCs w:val="24"/>
        </w:rPr>
      </w:pPr>
      <w:commentRangeStart w:id="1"/>
      <w:r w:rsidRPr="008C1BDB">
        <w:rPr>
          <w:rFonts w:ascii="Arial" w:hAnsi="Arial" w:cs="Arial"/>
          <w:b/>
          <w:sz w:val="24"/>
          <w:szCs w:val="24"/>
        </w:rPr>
        <w:t xml:space="preserve">Title: </w:t>
      </w:r>
      <w:commentRangeEnd w:id="1"/>
      <w:r w:rsidR="00640258">
        <w:rPr>
          <w:rStyle w:val="CommentReference"/>
        </w:rPr>
        <w:commentReference w:id="1"/>
      </w:r>
      <w:commentRangeStart w:id="2"/>
      <w:del w:id="3" w:author="N S" w:date="2018-10-22T11:22:00Z">
        <w:r w:rsidRPr="008C1BDB" w:rsidDel="00640258">
          <w:rPr>
            <w:rFonts w:ascii="Arial" w:hAnsi="Arial" w:cs="Arial"/>
            <w:b/>
            <w:sz w:val="24"/>
            <w:szCs w:val="24"/>
          </w:rPr>
          <w:delText xml:space="preserve">Crop domestication </w:delText>
        </w:r>
      </w:del>
      <w:ins w:id="4" w:author="Céline" w:date="2018-10-23T11:24:00Z">
        <w:r w:rsidR="00702CED">
          <w:rPr>
            <w:rFonts w:ascii="Arial" w:hAnsi="Arial" w:cs="Arial"/>
            <w:b/>
            <w:sz w:val="24"/>
            <w:szCs w:val="24"/>
          </w:rPr>
          <w:t>T</w:t>
        </w:r>
      </w:ins>
      <w:ins w:id="5" w:author="N S" w:date="2018-10-22T11:22:00Z">
        <w:del w:id="6" w:author="Céline" w:date="2018-10-23T11:24:00Z">
          <w:r w:rsidR="00640258" w:rsidDel="00702CED">
            <w:rPr>
              <w:rFonts w:ascii="Arial" w:hAnsi="Arial" w:cs="Arial"/>
              <w:b/>
              <w:sz w:val="24"/>
              <w:szCs w:val="24"/>
            </w:rPr>
            <w:delText>Domesticated t</w:delText>
          </w:r>
        </w:del>
        <w:r w:rsidR="00640258">
          <w:rPr>
            <w:rFonts w:ascii="Arial" w:hAnsi="Arial" w:cs="Arial"/>
            <w:b/>
            <w:sz w:val="24"/>
            <w:szCs w:val="24"/>
          </w:rPr>
          <w:t xml:space="preserve">omato </w:t>
        </w:r>
      </w:ins>
      <w:ins w:id="7" w:author="N S" w:date="2018-10-23T13:16:00Z">
        <w:r w:rsidR="006C38D4">
          <w:rPr>
            <w:rFonts w:ascii="Arial" w:hAnsi="Arial" w:cs="Arial"/>
            <w:b/>
            <w:sz w:val="24"/>
            <w:szCs w:val="24"/>
          </w:rPr>
          <w:t>d</w:t>
        </w:r>
      </w:ins>
      <w:ins w:id="8" w:author="Céline" w:date="2018-10-23T11:24:00Z">
        <w:del w:id="9" w:author="N S" w:date="2018-10-23T13:15:00Z">
          <w:r w:rsidR="00702CED" w:rsidDel="006C38D4">
            <w:rPr>
              <w:rFonts w:ascii="Arial" w:hAnsi="Arial" w:cs="Arial"/>
              <w:b/>
              <w:sz w:val="24"/>
              <w:szCs w:val="24"/>
            </w:rPr>
            <w:delText>D</w:delText>
          </w:r>
        </w:del>
        <w:r w:rsidR="00702CED">
          <w:rPr>
            <w:rFonts w:ascii="Arial" w:hAnsi="Arial" w:cs="Arial"/>
            <w:b/>
            <w:sz w:val="24"/>
            <w:szCs w:val="24"/>
          </w:rPr>
          <w:t xml:space="preserve">omestication </w:t>
        </w:r>
        <w:commentRangeEnd w:id="2"/>
        <w:r w:rsidR="00702CED">
          <w:rPr>
            <w:rStyle w:val="CommentReference"/>
          </w:rPr>
          <w:commentReference w:id="2"/>
        </w:r>
      </w:ins>
      <w:r w:rsidRPr="008C1BDB">
        <w:rPr>
          <w:rFonts w:ascii="Arial" w:hAnsi="Arial" w:cs="Arial"/>
          <w:b/>
          <w:sz w:val="24"/>
          <w:szCs w:val="24"/>
        </w:rPr>
        <w:t xml:space="preserve">and pathogen virulence: Interactions of </w:t>
      </w:r>
      <w:del w:id="10" w:author="N S" w:date="2018-10-22T11:23:00Z">
        <w:r w:rsidRPr="008C1BDB" w:rsidDel="00640258">
          <w:rPr>
            <w:rFonts w:ascii="Arial" w:hAnsi="Arial" w:cs="Arial"/>
            <w:b/>
            <w:sz w:val="24"/>
            <w:szCs w:val="24"/>
          </w:rPr>
          <w:delText xml:space="preserve">tomato </w:delText>
        </w:r>
      </w:del>
      <w:ins w:id="11" w:author="N S" w:date="2018-10-22T11:23:00Z">
        <w:r w:rsidR="00640258">
          <w:rPr>
            <w:rFonts w:ascii="Arial" w:hAnsi="Arial" w:cs="Arial"/>
            <w:b/>
            <w:sz w:val="24"/>
            <w:szCs w:val="24"/>
          </w:rPr>
          <w:t>host</w:t>
        </w:r>
        <w:r w:rsidR="00640258" w:rsidRPr="008C1BDB">
          <w:rPr>
            <w:rFonts w:ascii="Arial" w:hAnsi="Arial" w:cs="Arial"/>
            <w:b/>
            <w:sz w:val="24"/>
            <w:szCs w:val="24"/>
          </w:rPr>
          <w:t xml:space="preserve"> </w:t>
        </w:r>
      </w:ins>
      <w:r w:rsidRPr="008C1BDB">
        <w:rPr>
          <w:rFonts w:ascii="Arial" w:hAnsi="Arial" w:cs="Arial"/>
          <w:b/>
          <w:sz w:val="24"/>
          <w:szCs w:val="24"/>
        </w:rPr>
        <w:t xml:space="preserve">and </w:t>
      </w:r>
      <w:r w:rsidRPr="008C1BDB">
        <w:rPr>
          <w:rFonts w:ascii="Arial" w:hAnsi="Arial" w:cs="Arial"/>
          <w:b/>
          <w:i/>
          <w:sz w:val="24"/>
          <w:szCs w:val="24"/>
        </w:rPr>
        <w:t xml:space="preserve">Botrytis </w:t>
      </w:r>
      <w:r w:rsidRPr="008C1BDB">
        <w:rPr>
          <w:rFonts w:ascii="Arial" w:hAnsi="Arial" w:cs="Arial"/>
          <w:b/>
          <w:sz w:val="24"/>
          <w:szCs w:val="24"/>
        </w:rPr>
        <w:t>genetic diversity</w:t>
      </w:r>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4CD58866"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r w:rsidR="009268BB" w:rsidRPr="008C1BDB">
        <w:rPr>
          <w:rFonts w:ascii="Arial" w:hAnsi="Arial" w:cs="Arial"/>
          <w:sz w:val="24"/>
          <w:szCs w:val="24"/>
        </w:rPr>
        <w:t>Little</w:t>
      </w:r>
      <w:r w:rsidRPr="008C1BDB">
        <w:rPr>
          <w:rFonts w:ascii="Arial" w:hAnsi="Arial" w:cs="Arial"/>
          <w:sz w:val="24"/>
          <w:szCs w:val="24"/>
        </w:rPr>
        <w:t xml:space="preserve"> is known about how crop </w:t>
      </w:r>
      <w:del w:id="12" w:author="N S" w:date="2018-10-15T11:17:00Z">
        <w:r w:rsidR="00197A11" w:rsidRPr="008C1BDB" w:rsidDel="004F56DE">
          <w:rPr>
            <w:rFonts w:ascii="Arial" w:hAnsi="Arial" w:cs="Arial"/>
            <w:sz w:val="24"/>
            <w:szCs w:val="24"/>
          </w:rPr>
          <w:delText xml:space="preserve">domestication </w:delText>
        </w:r>
      </w:del>
      <w:ins w:id="13" w:author="N S" w:date="2018-10-15T11:17:00Z">
        <w:r w:rsidR="004F56DE">
          <w:rPr>
            <w:rFonts w:ascii="Arial" w:hAnsi="Arial" w:cs="Arial"/>
            <w:sz w:val="24"/>
            <w:szCs w:val="24"/>
          </w:rPr>
          <w:t>variation</w:t>
        </w:r>
        <w:r w:rsidR="004F56DE" w:rsidRPr="008C1BDB">
          <w:rPr>
            <w:rFonts w:ascii="Arial" w:hAnsi="Arial" w:cs="Arial"/>
            <w:sz w:val="24"/>
            <w:szCs w:val="24"/>
          </w:rPr>
          <w:t xml:space="preserve"> </w:t>
        </w:r>
      </w:ins>
      <w:r w:rsidR="006E3AFF" w:rsidRPr="008C1BDB">
        <w:rPr>
          <w:rFonts w:ascii="Arial" w:hAnsi="Arial" w:cs="Arial"/>
          <w:sz w:val="24"/>
          <w:szCs w:val="24"/>
        </w:rPr>
        <w:t>a</w:t>
      </w:r>
      <w:r w:rsidRPr="008C1BDB">
        <w:rPr>
          <w:rFonts w:ascii="Arial" w:hAnsi="Arial" w:cs="Arial"/>
          <w:sz w:val="24"/>
          <w:szCs w:val="24"/>
        </w:rPr>
        <w:t>ffects quantitative interactions with generalist pathogens</w:t>
      </w:r>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w:t>
      </w:r>
      <w:ins w:id="14" w:author="N S" w:date="2018-10-15T11:18:00Z">
        <w:r w:rsidR="003B3D0E">
          <w:rPr>
            <w:rFonts w:ascii="Arial" w:hAnsi="Arial" w:cs="Arial"/>
            <w:sz w:val="24"/>
            <w:szCs w:val="24"/>
          </w:rPr>
          <w:t>genetic variation within a</w:t>
        </w:r>
      </w:ins>
      <w:ins w:id="15" w:author="N S" w:date="2018-10-22T16:29:00Z">
        <w:r w:rsidR="002A5EE3">
          <w:rPr>
            <w:rFonts w:ascii="Arial" w:hAnsi="Arial" w:cs="Arial"/>
            <w:sz w:val="24"/>
            <w:szCs w:val="24"/>
          </w:rPr>
          <w:t xml:space="preserve"> domesticated</w:t>
        </w:r>
      </w:ins>
      <w:ins w:id="16" w:author="N S" w:date="2018-10-15T11:18:00Z">
        <w:r w:rsidR="003B3D0E">
          <w:rPr>
            <w:rFonts w:ascii="Arial" w:hAnsi="Arial" w:cs="Arial"/>
            <w:sz w:val="24"/>
            <w:szCs w:val="24"/>
          </w:rPr>
          <w:t xml:space="preserve"> </w:t>
        </w:r>
      </w:ins>
      <w:r w:rsidR="000A6823" w:rsidRPr="008C1BDB">
        <w:rPr>
          <w:rFonts w:ascii="Arial" w:hAnsi="Arial" w:cs="Arial"/>
          <w:sz w:val="24"/>
          <w:szCs w:val="24"/>
        </w:rPr>
        <w:t>crop</w:t>
      </w:r>
      <w:ins w:id="17" w:author="Céline" w:date="2018-10-23T11:26:00Z">
        <w:r w:rsidR="00702CED">
          <w:rPr>
            <w:rFonts w:ascii="Arial" w:hAnsi="Arial" w:cs="Arial"/>
            <w:sz w:val="24"/>
            <w:szCs w:val="24"/>
          </w:rPr>
          <w:t xml:space="preserve"> </w:t>
        </w:r>
      </w:ins>
      <w:commentRangeStart w:id="18"/>
      <w:del w:id="19" w:author="N S" w:date="2018-10-22T16:29:00Z">
        <w:r w:rsidR="000A6823" w:rsidRPr="008C1BDB" w:rsidDel="002A5EE3">
          <w:rPr>
            <w:rFonts w:ascii="Arial" w:hAnsi="Arial" w:cs="Arial"/>
            <w:sz w:val="24"/>
            <w:szCs w:val="24"/>
          </w:rPr>
          <w:delText xml:space="preserve"> </w:delText>
        </w:r>
      </w:del>
      <w:del w:id="20" w:author="N S" w:date="2018-10-15T11:18:00Z">
        <w:r w:rsidR="000A6823" w:rsidRPr="008C1BDB" w:rsidDel="003B3D0E">
          <w:rPr>
            <w:rFonts w:ascii="Arial" w:hAnsi="Arial" w:cs="Arial"/>
            <w:sz w:val="24"/>
            <w:szCs w:val="24"/>
          </w:rPr>
          <w:delText xml:space="preserve">domestication </w:delText>
        </w:r>
      </w:del>
      <w:r w:rsidR="000A6823" w:rsidRPr="008C1BDB">
        <w:rPr>
          <w:rFonts w:ascii="Arial" w:hAnsi="Arial" w:cs="Arial"/>
          <w:sz w:val="24"/>
          <w:szCs w:val="24"/>
        </w:rPr>
        <w:t xml:space="preserve">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and </w:t>
      </w:r>
      <w:ins w:id="21" w:author="N S" w:date="2018-10-23T13:16:00Z">
        <w:r w:rsidR="006C38D4">
          <w:rPr>
            <w:rFonts w:ascii="Arial" w:hAnsi="Arial" w:cs="Arial"/>
            <w:sz w:val="24"/>
            <w:szCs w:val="24"/>
          </w:rPr>
          <w:t xml:space="preserve">to </w:t>
        </w:r>
      </w:ins>
      <w:ins w:id="22" w:author="Céline" w:date="2018-10-23T11:29:00Z">
        <w:r w:rsidR="00702CED">
          <w:rPr>
            <w:rFonts w:ascii="Arial" w:hAnsi="Arial" w:cs="Arial"/>
            <w:sz w:val="24"/>
            <w:szCs w:val="24"/>
          </w:rPr>
          <w:t xml:space="preserve">uncover </w:t>
        </w:r>
      </w:ins>
      <w:ins w:id="23" w:author="Céline" w:date="2018-10-23T11:30:00Z">
        <w:r w:rsidR="00702CED">
          <w:rPr>
            <w:rFonts w:ascii="Arial" w:hAnsi="Arial" w:cs="Arial"/>
            <w:sz w:val="24"/>
            <w:szCs w:val="24"/>
          </w:rPr>
          <w:t>variants in</w:t>
        </w:r>
      </w:ins>
      <w:ins w:id="24" w:author="N S" w:date="2018-10-23T13:16:00Z">
        <w:r w:rsidR="006C38D4">
          <w:rPr>
            <w:rFonts w:ascii="Arial" w:hAnsi="Arial" w:cs="Arial"/>
            <w:sz w:val="24"/>
            <w:szCs w:val="24"/>
          </w:rPr>
          <w:t xml:space="preserve"> the</w:t>
        </w:r>
      </w:ins>
      <w:ins w:id="25" w:author="Céline" w:date="2018-10-23T11:30:00Z">
        <w:r w:rsidR="00702CED">
          <w:rPr>
            <w:rFonts w:ascii="Arial" w:hAnsi="Arial" w:cs="Arial"/>
            <w:sz w:val="24"/>
            <w:szCs w:val="24"/>
          </w:rPr>
          <w:t xml:space="preserve"> </w:t>
        </w:r>
      </w:ins>
      <w:del w:id="26" w:author="Céline" w:date="2018-10-23T11:29:00Z">
        <w:r w:rsidR="000A6823" w:rsidRPr="008C1BDB" w:rsidDel="00702CED">
          <w:rPr>
            <w:rFonts w:ascii="Arial" w:hAnsi="Arial" w:cs="Arial"/>
            <w:sz w:val="24"/>
            <w:szCs w:val="24"/>
          </w:rPr>
          <w:delText xml:space="preserve">correspondingly </w:delText>
        </w:r>
        <w:r w:rsidR="00833029" w:rsidRPr="008C1BDB" w:rsidDel="00702CED">
          <w:rPr>
            <w:rFonts w:ascii="Arial" w:hAnsi="Arial" w:cs="Arial"/>
            <w:sz w:val="24"/>
            <w:szCs w:val="24"/>
          </w:rPr>
          <w:delText xml:space="preserve">how this interacts with the </w:delText>
        </w:r>
      </w:del>
      <w:r w:rsidR="00833029" w:rsidRPr="008C1BDB">
        <w:rPr>
          <w:rFonts w:ascii="Arial" w:hAnsi="Arial" w:cs="Arial"/>
          <w:sz w:val="24"/>
          <w:szCs w:val="24"/>
        </w:rPr>
        <w:t>pathogen</w:t>
      </w:r>
      <w:r w:rsidR="00427063" w:rsidRPr="008C1BDB">
        <w:rPr>
          <w:rFonts w:ascii="Arial" w:hAnsi="Arial" w:cs="Arial"/>
          <w:sz w:val="24"/>
          <w:szCs w:val="24"/>
        </w:rPr>
        <w:t>’</w:t>
      </w:r>
      <w:r w:rsidR="00833029" w:rsidRPr="008C1BDB">
        <w:rPr>
          <w:rFonts w:ascii="Arial" w:hAnsi="Arial" w:cs="Arial"/>
          <w:sz w:val="24"/>
          <w:szCs w:val="24"/>
        </w:rPr>
        <w:t>s genetics</w:t>
      </w:r>
      <w:commentRangeEnd w:id="18"/>
      <w:r w:rsidR="00702CED">
        <w:rPr>
          <w:rStyle w:val="CommentReference"/>
        </w:rPr>
        <w:commentReference w:id="18"/>
      </w:r>
      <w:r w:rsidR="000A6823" w:rsidRPr="008C1BDB">
        <w:rPr>
          <w:rFonts w:ascii="Arial" w:hAnsi="Arial" w:cs="Arial"/>
          <w:sz w:val="24"/>
          <w:szCs w:val="24"/>
        </w:rPr>
        <w:t xml:space="preserve">, we </w:t>
      </w:r>
      <w:r w:rsidR="004F012E" w:rsidRPr="008C1BDB">
        <w:rPr>
          <w:rFonts w:ascii="Arial" w:hAnsi="Arial" w:cs="Arial"/>
          <w:sz w:val="24"/>
          <w:szCs w:val="24"/>
        </w:rPr>
        <w:t xml:space="preserve">infected a collection of wild and domesticated tomato accessions with </w:t>
      </w:r>
      <w:r w:rsidR="000A6823" w:rsidRPr="008C1BDB">
        <w:rPr>
          <w:rFonts w:ascii="Arial" w:hAnsi="Arial" w:cs="Arial"/>
          <w:sz w:val="24"/>
          <w:szCs w:val="24"/>
        </w:rPr>
        <w:t xml:space="preserve">a </w:t>
      </w:r>
      <w:r w:rsidR="00833029" w:rsidRPr="008C1BDB">
        <w:rPr>
          <w:rFonts w:ascii="Arial" w:hAnsi="Arial" w:cs="Arial"/>
          <w:sz w:val="24"/>
          <w:szCs w:val="24"/>
        </w:rPr>
        <w:t xml:space="preserve">genetically diverse </w:t>
      </w:r>
      <w:r w:rsidR="000A6823" w:rsidRPr="008C1BDB">
        <w:rPr>
          <w:rFonts w:ascii="Arial" w:hAnsi="Arial" w:cs="Arial"/>
          <w:sz w:val="24"/>
          <w:szCs w:val="24"/>
        </w:rPr>
        <w:t>population of the generalist pathogen</w:t>
      </w:r>
      <w:r w:rsidR="00197A11" w:rsidRPr="008C1BDB">
        <w:rPr>
          <w:rFonts w:ascii="Arial" w:hAnsi="Arial" w:cs="Arial"/>
          <w:sz w:val="24"/>
          <w:szCs w:val="24"/>
        </w:rPr>
        <w:t xml:space="preserve"> </w:t>
      </w:r>
      <w:r w:rsidR="00197A11" w:rsidRPr="008C1BDB">
        <w:rPr>
          <w:rFonts w:ascii="Arial" w:hAnsi="Arial" w:cs="Arial"/>
          <w:i/>
          <w:sz w:val="24"/>
          <w:szCs w:val="24"/>
        </w:rPr>
        <w:t>Botrytis cinerea</w:t>
      </w:r>
      <w:r w:rsidR="00197A11" w:rsidRPr="008C1BDB">
        <w:rPr>
          <w:rFonts w:ascii="Arial" w:hAnsi="Arial" w:cs="Arial"/>
          <w:sz w:val="24"/>
          <w:szCs w:val="24"/>
        </w:rPr>
        <w:t xml:space="preserve">. </w:t>
      </w:r>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r w:rsidR="00CF11DF" w:rsidRPr="008C1BDB">
        <w:rPr>
          <w:rFonts w:ascii="Arial" w:hAnsi="Arial" w:cs="Arial"/>
          <w:sz w:val="24"/>
          <w:szCs w:val="24"/>
        </w:rPr>
        <w:t xml:space="preserve"> controlled by </w:t>
      </w:r>
      <w:r w:rsidR="00427063" w:rsidRPr="008C1BDB">
        <w:rPr>
          <w:rFonts w:ascii="Arial" w:hAnsi="Arial" w:cs="Arial"/>
          <w:sz w:val="24"/>
          <w:szCs w:val="24"/>
        </w:rPr>
        <w:t xml:space="preserve">plant </w:t>
      </w:r>
      <w:r w:rsidR="00BA7E62" w:rsidRPr="008C1BDB">
        <w:rPr>
          <w:rFonts w:ascii="Arial" w:hAnsi="Arial" w:cs="Arial"/>
          <w:sz w:val="24"/>
          <w:szCs w:val="24"/>
        </w:rPr>
        <w:t xml:space="preserve">domestication, </w:t>
      </w:r>
      <w:r w:rsidR="00CF11DF" w:rsidRPr="008C1BDB">
        <w:rPr>
          <w:rFonts w:ascii="Arial" w:hAnsi="Arial" w:cs="Arial"/>
          <w:sz w:val="24"/>
          <w:szCs w:val="24"/>
        </w:rPr>
        <w:t xml:space="preserve">plant </w:t>
      </w:r>
      <w:r w:rsidR="00833029" w:rsidRPr="008C1BDB">
        <w:rPr>
          <w:rFonts w:ascii="Arial" w:hAnsi="Arial" w:cs="Arial"/>
          <w:sz w:val="24"/>
          <w:szCs w:val="24"/>
        </w:rPr>
        <w:t>genetic variation</w:t>
      </w:r>
      <w:r w:rsidR="00CF11DF" w:rsidRPr="008C1BDB">
        <w:rPr>
          <w:rFonts w:ascii="Arial" w:hAnsi="Arial" w:cs="Arial"/>
          <w:sz w:val="24"/>
          <w:szCs w:val="24"/>
        </w:rPr>
        <w:t>, and</w:t>
      </w:r>
      <w:r w:rsidR="00833029" w:rsidRPr="008C1BDB">
        <w:rPr>
          <w:rFonts w:ascii="Arial" w:hAnsi="Arial" w:cs="Arial"/>
          <w:sz w:val="24"/>
          <w:szCs w:val="24"/>
        </w:rPr>
        <w:t xml:space="preserve"> the</w:t>
      </w:r>
      <w:r w:rsidR="00CF11DF" w:rsidRPr="008C1BDB">
        <w:rPr>
          <w:rFonts w:ascii="Arial" w:hAnsi="Arial" w:cs="Arial"/>
          <w:sz w:val="24"/>
          <w:szCs w:val="24"/>
        </w:rPr>
        <w:t xml:space="preserve"> pathogen</w:t>
      </w:r>
      <w:r w:rsidR="00427063" w:rsidRPr="008C1BDB">
        <w:rPr>
          <w:rFonts w:ascii="Arial" w:hAnsi="Arial" w:cs="Arial"/>
          <w:sz w:val="24"/>
          <w:szCs w:val="24"/>
        </w:rPr>
        <w:t>’</w:t>
      </w:r>
      <w:r w:rsidR="00833029" w:rsidRPr="008C1BDB">
        <w:rPr>
          <w:rFonts w:ascii="Arial" w:hAnsi="Arial" w:cs="Arial"/>
          <w:sz w:val="24"/>
          <w:szCs w:val="24"/>
        </w:rPr>
        <w:t>s</w:t>
      </w:r>
      <w:r w:rsidR="00CF11DF" w:rsidRPr="008C1BDB">
        <w:rPr>
          <w:rFonts w:ascii="Arial" w:hAnsi="Arial" w:cs="Arial"/>
          <w:sz w:val="24"/>
          <w:szCs w:val="24"/>
        </w:rPr>
        <w:t xml:space="preserve"> genotype. </w:t>
      </w:r>
      <w:del w:id="27" w:author="N S" w:date="2018-10-15T11:19:00Z">
        <w:r w:rsidR="00833029" w:rsidRPr="008C1BDB" w:rsidDel="003B3D0E">
          <w:rPr>
            <w:rFonts w:ascii="Arial" w:hAnsi="Arial" w:cs="Arial"/>
            <w:sz w:val="24"/>
            <w:szCs w:val="24"/>
          </w:rPr>
          <w:delText xml:space="preserve">Overall, resistance </w:delText>
        </w:r>
        <w:r w:rsidR="00543D88" w:rsidRPr="008C1BDB" w:rsidDel="003B3D0E">
          <w:rPr>
            <w:rFonts w:ascii="Arial" w:hAnsi="Arial" w:cs="Arial"/>
            <w:sz w:val="24"/>
            <w:szCs w:val="24"/>
          </w:rPr>
          <w:delText xml:space="preserve">was </w:delText>
        </w:r>
        <w:r w:rsidR="00D03E48" w:rsidRPr="008C1BDB" w:rsidDel="003B3D0E">
          <w:rPr>
            <w:rFonts w:ascii="Arial" w:hAnsi="Arial" w:cs="Arial"/>
            <w:sz w:val="24"/>
            <w:szCs w:val="24"/>
          </w:rPr>
          <w:delText>slightly elevated in the</w:delText>
        </w:r>
        <w:r w:rsidR="00BA7E62" w:rsidRPr="008C1BDB" w:rsidDel="003B3D0E">
          <w:rPr>
            <w:rFonts w:ascii="Arial" w:hAnsi="Arial" w:cs="Arial"/>
            <w:sz w:val="24"/>
            <w:szCs w:val="24"/>
          </w:rPr>
          <w:delText xml:space="preserve"> wild</w:delText>
        </w:r>
        <w:r w:rsidR="00833029" w:rsidRPr="008C1BDB" w:rsidDel="003B3D0E">
          <w:rPr>
            <w:rFonts w:ascii="Arial" w:hAnsi="Arial" w:cs="Arial"/>
            <w:sz w:val="24"/>
            <w:szCs w:val="24"/>
          </w:rPr>
          <w:delText xml:space="preserve"> </w:delText>
        </w:r>
        <w:r w:rsidR="00D43D9E" w:rsidRPr="008C1BDB" w:rsidDel="003B3D0E">
          <w:rPr>
            <w:rFonts w:ascii="Arial" w:hAnsi="Arial" w:cs="Arial"/>
            <w:sz w:val="24"/>
            <w:szCs w:val="24"/>
          </w:rPr>
          <w:delText xml:space="preserve">tomato </w:delText>
        </w:r>
        <w:r w:rsidR="00AA46AC" w:rsidRPr="008C1BDB" w:rsidDel="003B3D0E">
          <w:rPr>
            <w:rFonts w:ascii="Arial" w:hAnsi="Arial" w:cs="Arial"/>
            <w:sz w:val="24"/>
            <w:szCs w:val="24"/>
          </w:rPr>
          <w:delText>accessions</w:delText>
        </w:r>
        <w:r w:rsidR="00BA7E62" w:rsidRPr="008C1BDB" w:rsidDel="003B3D0E">
          <w:rPr>
            <w:rFonts w:ascii="Arial" w:hAnsi="Arial" w:cs="Arial"/>
            <w:sz w:val="24"/>
            <w:szCs w:val="24"/>
          </w:rPr>
          <w:delText xml:space="preserve">. </w:delText>
        </w:r>
      </w:del>
      <w:r w:rsidR="004F012E" w:rsidRPr="008C1BDB">
        <w:rPr>
          <w:rFonts w:ascii="Arial" w:hAnsi="Arial" w:cs="Arial"/>
          <w:sz w:val="24"/>
          <w:szCs w:val="24"/>
        </w:rPr>
        <w:t>G</w:t>
      </w:r>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r w:rsidR="008A5ED9" w:rsidRPr="008C1BDB">
        <w:rPr>
          <w:rFonts w:ascii="Arial" w:hAnsi="Arial" w:cs="Arial"/>
          <w:sz w:val="24"/>
          <w:szCs w:val="24"/>
        </w:rPr>
        <w:t xml:space="preserve"> </w:t>
      </w:r>
      <w:r w:rsidR="00833029" w:rsidRPr="008C1BDB">
        <w:rPr>
          <w:rFonts w:ascii="Arial" w:hAnsi="Arial" w:cs="Arial"/>
          <w:sz w:val="24"/>
          <w:szCs w:val="24"/>
        </w:rPr>
        <w:t xml:space="preserve">identified a </w:t>
      </w:r>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collection of genes</w:t>
      </w:r>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a diversity of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the necessary allelic variation in place to handle the introgression of wild resistance mechanisms into the domesticated crop.</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7964E2B9" w14:textId="77777777"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6D203DD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 xml:space="preserve">pathogens confer qualitative </w:t>
      </w:r>
      <w:r w:rsidR="00EA6EAB" w:rsidRPr="008C1BDB">
        <w:rPr>
          <w:rFonts w:ascii="Arial" w:hAnsi="Arial" w:cs="Arial"/>
          <w:sz w:val="24"/>
          <w:szCs w:val="24"/>
        </w:rPr>
        <w:lastRenderedPageBreak/>
        <w:t>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1269A523"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del w:id="28" w:author="N S" w:date="2018-10-13T14:27:00Z">
        <w:r w:rsidR="008F425E" w:rsidRPr="008C1BDB" w:rsidDel="006A5CDC">
          <w:rPr>
            <w:rFonts w:ascii="Arial" w:hAnsi="Arial" w:cs="Arial"/>
            <w:sz w:val="24"/>
            <w:szCs w:val="24"/>
          </w:rPr>
          <w:delText xml:space="preserve"> </w:delText>
        </w:r>
      </w:del>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w:t>
      </w:r>
      <w:r w:rsidR="00997C33" w:rsidRPr="008C1BDB">
        <w:rPr>
          <w:rFonts w:ascii="Arial" w:hAnsi="Arial" w:cs="Arial"/>
          <w:sz w:val="24"/>
          <w:szCs w:val="24"/>
        </w:rPr>
        <w:lastRenderedPageBreak/>
        <w:t xml:space="preserve">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(Quidde, Osbourn et al. 1998, 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2A3C2B8F" w:rsidR="009836A7" w:rsidRPr="008C1BDB" w:rsidRDefault="00DD787D" w:rsidP="00E65FA1">
      <w:pPr>
        <w:spacing w:line="360" w:lineRule="auto"/>
        <w:ind w:firstLine="720"/>
        <w:rPr>
          <w:rFonts w:ascii="Arial" w:hAnsi="Arial" w:cs="Arial"/>
          <w:sz w:val="24"/>
          <w:szCs w:val="24"/>
        </w:rPr>
      </w:pPr>
      <w:del w:id="29" w:author="N S" w:date="2018-10-15T11:42:00Z">
        <w:r w:rsidRPr="008C1BDB" w:rsidDel="00FF332B">
          <w:rPr>
            <w:rFonts w:ascii="Arial" w:hAnsi="Arial" w:cs="Arial"/>
            <w:sz w:val="24"/>
            <w:szCs w:val="24"/>
          </w:rPr>
          <w:delText xml:space="preserve">A </w:delText>
        </w:r>
      </w:del>
      <w:ins w:id="30" w:author="N S" w:date="2018-10-15T11:42:00Z">
        <w:r w:rsidR="00FF332B">
          <w:rPr>
            <w:rFonts w:ascii="Arial" w:hAnsi="Arial" w:cs="Arial"/>
            <w:sz w:val="24"/>
            <w:szCs w:val="24"/>
          </w:rPr>
          <w:t>Domestication of crop plants is a</w:t>
        </w:r>
        <w:r w:rsidR="00FF332B" w:rsidRPr="008C1BDB">
          <w:rPr>
            <w:rFonts w:ascii="Arial" w:hAnsi="Arial" w:cs="Arial"/>
            <w:sz w:val="24"/>
            <w:szCs w:val="24"/>
          </w:rPr>
          <w:t xml:space="preserve"> </w:t>
        </w:r>
      </w:ins>
      <w:r w:rsidRPr="008C1BDB">
        <w:rPr>
          <w:rFonts w:ascii="Arial" w:hAnsi="Arial" w:cs="Arial"/>
          <w:sz w:val="24"/>
          <w:szCs w:val="24"/>
        </w:rPr>
        <w:t>key evolutionary process in plants that has affected resistance to specialist pathogens</w:t>
      </w:r>
      <w:del w:id="31" w:author="N S" w:date="2018-10-15T11:42:00Z">
        <w:r w:rsidRPr="008C1BDB" w:rsidDel="00FF332B">
          <w:rPr>
            <w:rFonts w:ascii="Arial" w:hAnsi="Arial" w:cs="Arial"/>
            <w:sz w:val="24"/>
            <w:szCs w:val="24"/>
          </w:rPr>
          <w:delText xml:space="preserve"> is</w:delText>
        </w:r>
        <w:r w:rsidR="00BC36F7" w:rsidRPr="008C1BDB" w:rsidDel="00FF332B">
          <w:rPr>
            <w:rFonts w:ascii="Arial" w:hAnsi="Arial" w:cs="Arial"/>
            <w:sz w:val="24"/>
            <w:szCs w:val="24"/>
          </w:rPr>
          <w:delText xml:space="preserve"> the</w:delText>
        </w:r>
        <w:r w:rsidRPr="008C1BDB" w:rsidDel="00FF332B">
          <w:rPr>
            <w:rFonts w:ascii="Arial" w:hAnsi="Arial" w:cs="Arial"/>
            <w:sz w:val="24"/>
            <w:szCs w:val="24"/>
          </w:rPr>
          <w:delText xml:space="preserve"> domestication </w:delText>
        </w:r>
        <w:r w:rsidR="00BC36F7" w:rsidRPr="008C1BDB" w:rsidDel="00FF332B">
          <w:rPr>
            <w:rFonts w:ascii="Arial" w:hAnsi="Arial" w:cs="Arial"/>
            <w:sz w:val="24"/>
            <w:szCs w:val="24"/>
          </w:rPr>
          <w:delText>of</w:delText>
        </w:r>
        <w:r w:rsidRPr="008C1BDB" w:rsidDel="00FF332B">
          <w:rPr>
            <w:rFonts w:ascii="Arial" w:hAnsi="Arial" w:cs="Arial"/>
            <w:sz w:val="24"/>
            <w:szCs w:val="24"/>
          </w:rPr>
          <w:delText xml:space="preserve"> crop plants</w:delText>
        </w:r>
      </w:del>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w:t>
      </w:r>
      <w:del w:id="32" w:author="N S" w:date="2018-10-15T11:42:00Z">
        <w:r w:rsidR="00A01C5A" w:rsidRPr="008C1BDB" w:rsidDel="00FF332B">
          <w:rPr>
            <w:rFonts w:ascii="Arial" w:hAnsi="Arial" w:cs="Arial"/>
            <w:sz w:val="24"/>
            <w:szCs w:val="24"/>
          </w:rPr>
          <w:delText xml:space="preserve">lower </w:delText>
        </w:r>
      </w:del>
      <w:ins w:id="33" w:author="N S" w:date="2018-10-15T11:42:00Z">
        <w:r w:rsidR="00FF332B">
          <w:rPr>
            <w:rFonts w:ascii="Arial" w:hAnsi="Arial" w:cs="Arial"/>
            <w:sz w:val="24"/>
            <w:szCs w:val="24"/>
          </w:rPr>
          <w:t>reduced</w:t>
        </w:r>
        <w:r w:rsidR="00FF332B" w:rsidRPr="008C1BDB">
          <w:rPr>
            <w:rFonts w:ascii="Arial" w:hAnsi="Arial" w:cs="Arial"/>
            <w:sz w:val="24"/>
            <w:szCs w:val="24"/>
          </w:rPr>
          <w:t xml:space="preserve"> </w:t>
        </w:r>
      </w:ins>
      <w:r w:rsidR="00A01C5A" w:rsidRPr="008C1BDB">
        <w:rPr>
          <w:rFonts w:ascii="Arial" w:hAnsi="Arial" w:cs="Arial"/>
          <w:sz w:val="24"/>
          <w:szCs w:val="24"/>
        </w:rPr>
        <w:t>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del w:id="34" w:author="N S" w:date="2018-10-15T11:43:00Z">
        <w:r w:rsidR="00A01C5A" w:rsidRPr="008C1BDB" w:rsidDel="00FF332B">
          <w:rPr>
            <w:rFonts w:ascii="Arial" w:hAnsi="Arial" w:cs="Arial"/>
            <w:sz w:val="24"/>
            <w:szCs w:val="24"/>
          </w:rPr>
          <w:delText xml:space="preserve">similarly </w:delText>
        </w:r>
      </w:del>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 </w:t>
      </w:r>
      <w:del w:id="35" w:author="N S" w:date="2018-10-15T11:41:00Z">
        <w:r w:rsidR="00A01C5A" w:rsidRPr="008C1BDB" w:rsidDel="00FF332B">
          <w:rPr>
            <w:rFonts w:ascii="Arial" w:hAnsi="Arial" w:cs="Arial"/>
            <w:sz w:val="24"/>
            <w:szCs w:val="24"/>
          </w:rPr>
          <w:delText>conduct a detailed analysis of</w:delText>
        </w:r>
      </w:del>
      <w:ins w:id="36" w:author="N S" w:date="2018-10-15T11:41:00Z">
        <w:r w:rsidR="00FF332B">
          <w:rPr>
            <w:rFonts w:ascii="Arial" w:hAnsi="Arial" w:cs="Arial"/>
            <w:sz w:val="24"/>
            <w:szCs w:val="24"/>
          </w:rPr>
          <w:t>analyze</w:t>
        </w:r>
      </w:ins>
      <w:r w:rsidR="00A01C5A" w:rsidRPr="008C1BDB">
        <w:rPr>
          <w:rFonts w:ascii="Arial" w:hAnsi="Arial" w:cs="Arial"/>
          <w:sz w:val="24"/>
          <w:szCs w:val="24"/>
        </w:rPr>
        <w:t xml:space="preserve"> how domestication may alter the interaction of a plant with a broad generalist pathogen</w:t>
      </w:r>
      <w:r w:rsidR="00F232DA" w:rsidRPr="008C1BDB">
        <w:rPr>
          <w:rFonts w:ascii="Arial" w:hAnsi="Arial" w:cs="Arial"/>
          <w:sz w:val="24"/>
          <w:szCs w:val="24"/>
        </w:rPr>
        <w:t>,</w:t>
      </w:r>
      <w:r w:rsidR="00A303A1" w:rsidRPr="008C1BDB">
        <w:rPr>
          <w:rFonts w:ascii="Arial" w:hAnsi="Arial" w:cs="Arial"/>
          <w:sz w:val="24"/>
          <w:szCs w:val="24"/>
        </w:rPr>
        <w:t xml:space="preserve"> and correspondingly</w:t>
      </w:r>
      <w:r w:rsidR="00F232DA" w:rsidRPr="008C1BDB">
        <w:rPr>
          <w:rFonts w:ascii="Arial" w:hAnsi="Arial" w:cs="Arial"/>
          <w:sz w:val="24"/>
          <w:szCs w:val="24"/>
        </w:rPr>
        <w:t>,</w:t>
      </w:r>
      <w:r w:rsidR="00A303A1" w:rsidRPr="008C1BDB">
        <w:rPr>
          <w:rFonts w:ascii="Arial" w:hAnsi="Arial" w:cs="Arial"/>
          <w:sz w:val="24"/>
          <w:szCs w:val="24"/>
        </w:rPr>
        <w:t xml:space="preserve"> how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2C22076F"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onary processes</w:t>
      </w:r>
      <w:ins w:id="37" w:author="N S" w:date="2018-10-15T11:43:00Z">
        <w:r w:rsidR="00FF332B">
          <w:rPr>
            <w:rFonts w:ascii="Arial" w:hAnsi="Arial" w:cs="Arial"/>
            <w:sz w:val="24"/>
            <w:szCs w:val="24"/>
          </w:rPr>
          <w:t xml:space="preserve">. </w:t>
        </w:r>
      </w:ins>
      <w:del w:id="38" w:author="N S" w:date="2018-10-15T11:43:00Z">
        <w:r w:rsidR="004C6F15" w:rsidRPr="008C1BDB" w:rsidDel="00FF332B">
          <w:rPr>
            <w:rFonts w:ascii="Arial" w:hAnsi="Arial" w:cs="Arial"/>
            <w:sz w:val="24"/>
            <w:szCs w:val="24"/>
          </w:rPr>
          <w:delText xml:space="preserve"> </w:delText>
        </w:r>
        <w:r w:rsidR="00DF2306" w:rsidRPr="008C1BDB" w:rsidDel="00FF332B">
          <w:rPr>
            <w:rFonts w:ascii="Arial" w:hAnsi="Arial" w:cs="Arial"/>
            <w:sz w:val="24"/>
            <w:szCs w:val="24"/>
          </w:rPr>
          <w:delText xml:space="preserve">for this generalist in contrast to </w:delText>
        </w:r>
        <w:r w:rsidRPr="008C1BDB" w:rsidDel="00FF332B">
          <w:rPr>
            <w:rFonts w:ascii="Arial" w:hAnsi="Arial" w:cs="Arial"/>
            <w:sz w:val="24"/>
            <w:szCs w:val="24"/>
          </w:rPr>
          <w:delText>specialist pathogens</w:delText>
        </w:r>
        <w:r w:rsidR="00EA6EAB" w:rsidRPr="008C1BDB" w:rsidDel="00FF332B">
          <w:rPr>
            <w:rFonts w:ascii="Arial" w:hAnsi="Arial" w:cs="Arial"/>
            <w:sz w:val="24"/>
            <w:szCs w:val="24"/>
          </w:rPr>
          <w:delText xml:space="preserve">. </w:delText>
        </w:r>
      </w:del>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w:t>
      </w:r>
      <w:r w:rsidRPr="008C1BDB">
        <w:rPr>
          <w:rFonts w:ascii="Arial" w:hAnsi="Arial" w:cs="Arial"/>
          <w:sz w:val="24"/>
          <w:szCs w:val="24"/>
        </w:rPr>
        <w:lastRenderedPageBreak/>
        <w:t>infect most tested plants</w:t>
      </w:r>
      <w:ins w:id="39" w:author="N S" w:date="2018-10-15T11:44:00Z">
        <w:r w:rsidR="00FF332B">
          <w:rPr>
            <w:rFonts w:ascii="Arial" w:hAnsi="Arial" w:cs="Arial"/>
            <w:sz w:val="24"/>
            <w:szCs w:val="24"/>
          </w:rPr>
          <w:t>,</w:t>
        </w:r>
      </w:ins>
      <w:r w:rsidRPr="008C1BDB">
        <w:rPr>
          <w:rFonts w:ascii="Arial" w:hAnsi="Arial" w:cs="Arial"/>
          <w:sz w:val="24"/>
          <w:szCs w:val="24"/>
        </w:rPr>
        <w:t xml:space="preserve"> from bryophytes to eudicots</w:t>
      </w:r>
      <w:ins w:id="40" w:author="N S" w:date="2018-10-15T11:44:00Z">
        <w:r w:rsidR="00FF332B">
          <w:rPr>
            <w:rFonts w:ascii="Arial" w:hAnsi="Arial" w:cs="Arial"/>
            <w:sz w:val="24"/>
            <w:szCs w:val="24"/>
          </w:rPr>
          <w:t>,</w:t>
        </w:r>
      </w:ins>
      <w:r w:rsidRPr="008C1BDB">
        <w:rPr>
          <w:rFonts w:ascii="Arial" w:hAnsi="Arial" w:cs="Arial"/>
          <w:sz w:val="24"/>
          <w:szCs w:val="24"/>
        </w:rPr>
        <w:t xml:space="preserve">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(Nicot and Baille 1996, Elad, Williamson et al. 2007, Fillinger 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(Deighton, Muckenschnabel et al. 2001, Finkers, van Heusden et al. 2007, Ten Have, van Berloo et al. 2007, Corwin, Subedy et al. 2016)</w:t>
      </w:r>
      <w:r w:rsidR="003D0236" w:rsidRPr="008C1BDB">
        <w:rPr>
          <w:rFonts w:ascii="Arial" w:hAnsi="Arial" w:cs="Arial"/>
          <w:sz w:val="24"/>
          <w:szCs w:val="24"/>
        </w:rPr>
        <w:fldChar w:fldCharType="end"/>
      </w:r>
      <w:r w:rsidR="00CA37C4" w:rsidRPr="008C1BDB">
        <w:rPr>
          <w:rFonts w:ascii="Arial" w:hAnsi="Arial" w:cs="Arial"/>
          <w:sz w:val="24"/>
          <w:szCs w:val="24"/>
        </w:rPr>
        <w:t>,</w:t>
      </w:r>
      <w:r w:rsidR="00416136" w:rsidRPr="008C1BDB">
        <w:rPr>
          <w:rFonts w:ascii="Arial" w:hAnsi="Arial" w:cs="Arial"/>
          <w:sz w:val="24"/>
          <w:szCs w:val="24"/>
        </w:rPr>
        <w:t xml:space="preserve"> </w:t>
      </w:r>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r w:rsidR="00E310DC" w:rsidRPr="008C1BDB">
        <w:rPr>
          <w:rFonts w:ascii="Arial" w:hAnsi="Arial" w:cs="Arial"/>
          <w:sz w:val="24"/>
          <w:szCs w:val="24"/>
        </w:rPr>
        <w:t>This</w:t>
      </w:r>
      <w:r w:rsidR="00A01C5A" w:rsidRPr="008C1BDB">
        <w:rPr>
          <w:rFonts w:ascii="Arial" w:hAnsi="Arial" w:cs="Arial"/>
          <w:sz w:val="24"/>
          <w:szCs w:val="24"/>
        </w:rPr>
        <w:t xml:space="preserve"> genetic variation in diverse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 xml:space="preserve">B. cinerea </w:t>
      </w:r>
      <w:r w:rsidR="003F292E" w:rsidRPr="008C1BDB">
        <w:rPr>
          <w:rFonts w:ascii="Arial" w:hAnsi="Arial" w:cs="Arial"/>
          <w:sz w:val="24"/>
          <w:szCs w:val="24"/>
        </w:rPr>
        <w:t xml:space="preserve">was measured as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which</w:t>
      </w:r>
      <w:r w:rsidR="00796342" w:rsidRPr="008C1BDB">
        <w:rPr>
          <w:rFonts w:ascii="Arial" w:hAnsi="Arial" w:cs="Arial"/>
          <w:sz w:val="24"/>
          <w:szCs w:val="24"/>
        </w:rPr>
        <w:t xml:space="preserve"> 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the genetic diversity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(Farhat, Shapiro et al. 2013, Hacquard, Kracher et al. 2013, Wicker, Oberhaensli et al. 2013, Persoons, Morin et al. 2014, Desjardins, Cohen et al. 2016, Power, Parkhill et al. 2017)</w:t>
      </w:r>
      <w:r w:rsidR="006E0975" w:rsidRPr="008C1BDB">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r w:rsidR="00C30B68" w:rsidRPr="008C1BDB">
        <w:rPr>
          <w:rFonts w:ascii="Arial" w:hAnsi="Arial" w:cs="Arial"/>
          <w:i/>
          <w:sz w:val="24"/>
          <w:szCs w:val="24"/>
        </w:rPr>
        <w:t xml:space="preserve">Puccinia </w:t>
      </w:r>
      <w:proofErr w:type="spellStart"/>
      <w:r w:rsidR="00C30B68" w:rsidRPr="008C1BDB">
        <w:rPr>
          <w:rFonts w:ascii="Arial" w:hAnsi="Arial" w:cs="Arial"/>
          <w:i/>
          <w:sz w:val="24"/>
          <w:szCs w:val="24"/>
        </w:rPr>
        <w:t>graminis</w:t>
      </w:r>
      <w:proofErr w:type="spellEnd"/>
      <w:r w:rsidR="00C30B68" w:rsidRPr="008C1BDB">
        <w:rPr>
          <w:rFonts w:ascii="Arial" w:hAnsi="Arial" w:cs="Arial"/>
          <w:sz w:val="24"/>
          <w:szCs w:val="24"/>
        </w:rPr>
        <w:t xml:space="preserve"> </w:t>
      </w:r>
      <w:r w:rsidR="001F21B6" w:rsidRPr="008C1BDB">
        <w:rPr>
          <w:rFonts w:ascii="Arial" w:hAnsi="Arial" w:cs="Arial"/>
          <w:sz w:val="24"/>
          <w:szCs w:val="24"/>
        </w:rPr>
        <w:t xml:space="preserve">f. sp. </w:t>
      </w:r>
      <w:proofErr w:type="spellStart"/>
      <w:r w:rsidR="00AA4A31" w:rsidRPr="008C1BDB">
        <w:rPr>
          <w:rFonts w:ascii="Arial" w:hAnsi="Arial" w:cs="Arial"/>
          <w:i/>
          <w:sz w:val="24"/>
          <w:szCs w:val="24"/>
        </w:rPr>
        <w:t>t</w:t>
      </w:r>
      <w:r w:rsidR="001F21B6" w:rsidRPr="008C1BDB">
        <w:rPr>
          <w:rFonts w:ascii="Arial" w:hAnsi="Arial" w:cs="Arial"/>
          <w:i/>
          <w:sz w:val="24"/>
          <w:szCs w:val="24"/>
        </w:rPr>
        <w:t>ritici</w:t>
      </w:r>
      <w:proofErr w:type="spellEnd"/>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ins w:id="41" w:author="N S" w:date="2018-10-12T13:04:00Z">
        <w:r w:rsidR="005B390E">
          <w:rPr>
            <w:rFonts w:ascii="Arial" w:hAnsi="Arial" w:cs="Arial"/>
            <w:sz w:val="24"/>
            <w:szCs w:val="24"/>
          </w:rPr>
          <w:t xml:space="preserve"> (</w:t>
        </w:r>
      </w:ins>
      <w:ins w:id="42" w:author="N S" w:date="2018-10-23T15:04:00Z">
        <w:r w:rsidR="00DF5219">
          <w:rPr>
            <w:rFonts w:ascii="Arial" w:hAnsi="Arial" w:cs="Arial"/>
            <w:sz w:val="24"/>
            <w:szCs w:val="24"/>
          </w:rPr>
          <w:t>Supplemental Figure 4</w:t>
        </w:r>
      </w:ins>
      <w:ins w:id="43" w:author="N S" w:date="2018-10-12T13:04:00Z">
        <w:r w:rsidR="005B390E">
          <w:rPr>
            <w:rFonts w:ascii="Arial" w:hAnsi="Arial" w:cs="Arial"/>
            <w:sz w:val="24"/>
            <w:szCs w:val="24"/>
          </w:rPr>
          <w:t>)</w:t>
        </w:r>
      </w:ins>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contains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 xml:space="preserve">the potential to challenge the host with a </w:t>
      </w:r>
      <w:r w:rsidR="00A01C5A" w:rsidRPr="008C1BDB">
        <w:rPr>
          <w:rFonts w:ascii="Arial" w:hAnsi="Arial" w:cs="Arial"/>
          <w:sz w:val="24"/>
          <w:szCs w:val="24"/>
        </w:rPr>
        <w:lastRenderedPageBreak/>
        <w:t>blend of diverse virulence mechanisms</w:t>
      </w:r>
      <w:del w:id="44" w:author="N S" w:date="2018-09-27T12:41:00Z">
        <w:r w:rsidR="00E310DC" w:rsidRPr="008C1BDB" w:rsidDel="005A412E">
          <w:rPr>
            <w:rFonts w:ascii="Arial" w:hAnsi="Arial" w:cs="Arial"/>
            <w:sz w:val="24"/>
            <w:szCs w:val="24"/>
          </w:rPr>
          <w:delText>.</w:delText>
        </w:r>
      </w:del>
      <w:ins w:id="45" w:author="N S" w:date="2018-09-27T12:41:00Z">
        <w:r w:rsidR="005A412E">
          <w:rPr>
            <w:rFonts w:ascii="Arial" w:hAnsi="Arial" w:cs="Arial"/>
            <w:sz w:val="24"/>
            <w:szCs w:val="24"/>
          </w:rPr>
          <w:t xml:space="preserve"> </w:t>
        </w:r>
      </w:ins>
      <w:r w:rsidR="005A412E">
        <w:rPr>
          <w:rFonts w:ascii="Arial" w:hAnsi="Arial" w:cs="Arial"/>
          <w:sz w:val="24"/>
          <w:szCs w:val="24"/>
        </w:rPr>
        <w:fldChar w:fldCharType="begin"/>
      </w:r>
      <w:r w:rsidR="005A412E">
        <w:rPr>
          <w:rFonts w:ascii="Arial" w:hAnsi="Arial" w:cs="Arial"/>
          <w:sz w:val="24"/>
          <w:szCs w:val="24"/>
        </w:rPr>
        <w:instrText xml:space="preserve"> ADDIN EN.CITE &lt;EndNote&gt;&lt;Cite&gt;&lt;Author&gt;Fordyce&lt;/Author&gt;&lt;Year&gt;2018&lt;/Year&gt;&lt;RecNum&gt;1136&lt;/RecNum&gt;&lt;DisplayText&gt;(Fordyce, Soltis et al. 2018)&lt;/DisplayText&gt;&lt;record&gt;&lt;rec-number&gt;1136&lt;/rec-number&gt;&lt;foreign-keys&gt;&lt;key app="EN" db-id="a2x2tzszjfd2zjed0e8psfdtd0daafwwr002" timestamp="1538077072"&gt;1136&lt;/key&gt;&lt;/foreign-keys&gt;&lt;ref-type name="Journal Article"&gt;17&lt;/ref-type&gt;&lt;contributors&gt;&lt;authors&gt;&lt;author&gt;Fordyce, R.&lt;/author&gt;&lt;author&gt;Soltis, N.&lt;/author&gt;&lt;author&gt;Caseys, C.&lt;/author&gt;&lt;author&gt;Gwinner, G.&lt;/author&gt;&lt;author&gt;Corwin, J.&lt;/author&gt;&lt;author&gt;Atwell, S.&lt;/author&gt;&lt;author&gt;Copeland, D.&lt;/author&gt;&lt;author&gt;Feusier, J.&lt;/author&gt;&lt;author&gt;Subedy, A.&lt;/author&gt;&lt;author&gt;Eshbaugh, R.&lt;/author&gt;&lt;author&gt;Kliebenstein, D.&lt;/author&gt;&lt;/authors&gt;&lt;/contributors&gt;&lt;titles&gt;&lt;title&gt;Combining Digital Imaging and GWA Mapping to Dissect Visual Traits in Plant/Pathogen Interactions&lt;/title&gt;&lt;secondary-title&gt;Plant Physiology&lt;/secondary-title&gt;&lt;/titles&gt;&lt;periodical&gt;&lt;full-title&gt;Plant Physiology&lt;/full-title&gt;&lt;/periodical&gt;&lt;dates&gt;&lt;year&gt;2018&lt;/year&gt;&lt;/dates&gt;&lt;urls&gt;&lt;/urls&gt;&lt;/record&gt;&lt;/Cite&gt;&lt;/EndNote&gt;</w:instrText>
      </w:r>
      <w:r w:rsidR="005A412E">
        <w:rPr>
          <w:rFonts w:ascii="Arial" w:hAnsi="Arial" w:cs="Arial"/>
          <w:sz w:val="24"/>
          <w:szCs w:val="24"/>
        </w:rPr>
        <w:fldChar w:fldCharType="separate"/>
      </w:r>
      <w:r w:rsidR="005A412E">
        <w:rPr>
          <w:rFonts w:ascii="Arial" w:hAnsi="Arial" w:cs="Arial"/>
          <w:noProof/>
          <w:sz w:val="24"/>
          <w:szCs w:val="24"/>
        </w:rPr>
        <w:t>(Fordyce, Soltis et al. 2018)</w:t>
      </w:r>
      <w:r w:rsidR="005A412E">
        <w:rPr>
          <w:rFonts w:ascii="Arial" w:hAnsi="Arial" w:cs="Arial"/>
          <w:sz w:val="24"/>
          <w:szCs w:val="24"/>
        </w:rPr>
        <w:fldChar w:fldCharType="end"/>
      </w:r>
      <w:ins w:id="46" w:author="N S" w:date="2018-09-27T12:41:00Z">
        <w:r w:rsidR="005A412E">
          <w:rPr>
            <w:rFonts w:ascii="Arial" w:hAnsi="Arial" w:cs="Arial"/>
            <w:sz w:val="24"/>
            <w:szCs w:val="24"/>
          </w:rPr>
          <w:t>.</w:t>
        </w:r>
      </w:ins>
      <w:r w:rsidR="00E310DC" w:rsidRPr="008C1BDB">
        <w:rPr>
          <w:rFonts w:ascii="Arial" w:hAnsi="Arial" w:cs="Arial"/>
          <w:sz w:val="24"/>
          <w:szCs w:val="24"/>
        </w:rPr>
        <w:t xml:space="preserve"> This can potentially</w:t>
      </w:r>
      <w:r w:rsidR="00A01C5A" w:rsidRPr="008C1BDB">
        <w:rPr>
          <w:rFonts w:ascii="Arial" w:hAnsi="Arial" w:cs="Arial"/>
          <w:sz w:val="24"/>
          <w:szCs w:val="24"/>
        </w:rPr>
        <w:t xml:space="preserve"> identify the pathogen variation</w:t>
      </w:r>
      <w:r w:rsidR="00D3121D" w:rsidRPr="008C1BDB">
        <w:rPr>
          <w:rFonts w:ascii="Arial" w:hAnsi="Arial" w:cs="Arial"/>
          <w:sz w:val="24"/>
          <w:szCs w:val="24"/>
        </w:rPr>
        <w:t xml:space="preserve"> controlling quantitative virulence</w:t>
      </w:r>
      <w:r w:rsidR="005D3672" w:rsidRPr="008C1BDB">
        <w:rPr>
          <w:rFonts w:ascii="Arial" w:hAnsi="Arial" w:cs="Arial"/>
          <w:sz w:val="24"/>
          <w:szCs w:val="24"/>
        </w:rPr>
        <w:t>,</w:t>
      </w:r>
      <w:r w:rsidR="004766F2" w:rsidRPr="008C1BDB">
        <w:rPr>
          <w:rFonts w:ascii="Arial" w:hAnsi="Arial" w:cs="Arial"/>
          <w:sz w:val="24"/>
          <w:szCs w:val="24"/>
        </w:rPr>
        <w:t xml:space="preserve"> even in non-model plant systems</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D3121D" w:rsidRPr="008C1BDB">
        <w:rPr>
          <w:rFonts w:ascii="Arial" w:hAnsi="Arial" w:cs="Arial"/>
          <w:sz w:val="24"/>
          <w:szCs w:val="24"/>
        </w:rPr>
        <w:t>.</w:t>
      </w:r>
    </w:p>
    <w:p w14:paraId="52C2E367" w14:textId="707AE920"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w:t>
      </w:r>
      <w:del w:id="47" w:author="N S" w:date="2018-10-22T16:33:00Z">
        <w:r w:rsidR="00F442A5" w:rsidRPr="008C1BDB" w:rsidDel="005E4813">
          <w:rPr>
            <w:rFonts w:ascii="Arial" w:hAnsi="Arial" w:cs="Arial"/>
            <w:sz w:val="24"/>
            <w:szCs w:val="24"/>
          </w:rPr>
          <w:delText>during domestication</w:delText>
        </w:r>
        <w:r w:rsidR="00471076" w:rsidRPr="008C1BDB" w:rsidDel="005E4813">
          <w:rPr>
            <w:rFonts w:ascii="Arial" w:hAnsi="Arial" w:cs="Arial"/>
            <w:sz w:val="24"/>
            <w:szCs w:val="24"/>
          </w:rPr>
          <w:delText xml:space="preserve"> </w:delText>
        </w:r>
      </w:del>
      <w:r w:rsidR="00471076" w:rsidRPr="008C1BDB">
        <w:rPr>
          <w:rFonts w:ascii="Arial" w:hAnsi="Arial" w:cs="Arial"/>
          <w:sz w:val="24"/>
          <w:szCs w:val="24"/>
        </w:rPr>
        <w:t>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del w:id="48" w:author="N S" w:date="2018-10-15T12:16:00Z">
        <w:r w:rsidR="007A7AF3" w:rsidRPr="008C1BDB" w:rsidDel="00090A18">
          <w:rPr>
            <w:rFonts w:ascii="Arial" w:hAnsi="Arial" w:cs="Arial"/>
            <w:sz w:val="24"/>
            <w:szCs w:val="24"/>
          </w:rPr>
          <w:delText>domestication</w:delText>
        </w:r>
        <w:r w:rsidR="004766F2" w:rsidRPr="008C1BDB" w:rsidDel="00090A18">
          <w:rPr>
            <w:rFonts w:ascii="Arial" w:hAnsi="Arial" w:cs="Arial"/>
            <w:sz w:val="24"/>
            <w:szCs w:val="24"/>
          </w:rPr>
          <w:delText xml:space="preserve"> </w:delText>
        </w:r>
      </w:del>
      <w:ins w:id="49" w:author="N S" w:date="2018-10-15T12:16:00Z">
        <w:r w:rsidR="00090A18">
          <w:rPr>
            <w:rFonts w:ascii="Arial" w:hAnsi="Arial" w:cs="Arial"/>
            <w:sz w:val="24"/>
            <w:szCs w:val="24"/>
          </w:rPr>
          <w:t>diversity</w:t>
        </w:r>
        <w:r w:rsidR="00090A18" w:rsidRPr="008C1BDB">
          <w:rPr>
            <w:rFonts w:ascii="Arial" w:hAnsi="Arial" w:cs="Arial"/>
            <w:sz w:val="24"/>
            <w:szCs w:val="24"/>
          </w:rPr>
          <w:t xml:space="preserve"> </w:t>
        </w:r>
      </w:ins>
      <w:r w:rsidR="004766F2" w:rsidRPr="008C1BDB">
        <w:rPr>
          <w:rFonts w:ascii="Arial" w:hAnsi="Arial" w:cs="Arial"/>
          <w:sz w:val="24"/>
          <w:szCs w:val="24"/>
        </w:rPr>
        <w:t>within tomato</w:t>
      </w:r>
      <w:r w:rsidR="007A7AF3" w:rsidRPr="008C1BDB">
        <w:rPr>
          <w:rFonts w:ascii="Arial" w:hAnsi="Arial" w:cs="Arial"/>
          <w:sz w:val="24"/>
          <w:szCs w:val="24"/>
        </w:rPr>
        <w:t xml:space="preserve"> can alter traits known </w:t>
      </w:r>
      <w:ins w:id="50" w:author="N S" w:date="2018-10-22T16:33:00Z">
        <w:r w:rsidR="005E4813">
          <w:rPr>
            <w:rFonts w:ascii="Arial" w:hAnsi="Arial" w:cs="Arial"/>
            <w:sz w:val="24"/>
            <w:szCs w:val="24"/>
          </w:rPr>
          <w:t xml:space="preserve">from other systems </w:t>
        </w:r>
      </w:ins>
      <w:r w:rsidR="007A7AF3" w:rsidRPr="008C1BDB">
        <w:rPr>
          <w:rFonts w:ascii="Arial" w:hAnsi="Arial" w:cs="Arial"/>
          <w:sz w:val="24"/>
          <w:szCs w:val="24"/>
        </w:rPr>
        <w:t xml:space="preserve">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w:t>
      </w:r>
      <w:del w:id="51" w:author="N S" w:date="2018-10-22T16:33:00Z">
        <w:r w:rsidR="007A7AF3" w:rsidRPr="008C1BDB" w:rsidDel="005E4813">
          <w:rPr>
            <w:rFonts w:ascii="Arial" w:hAnsi="Arial" w:cs="Arial"/>
            <w:sz w:val="24"/>
            <w:szCs w:val="24"/>
          </w:rPr>
          <w:delText xml:space="preserve"> </w:delText>
        </w:r>
        <w:r w:rsidR="00322463" w:rsidRPr="008C1BDB" w:rsidDel="005E4813">
          <w:rPr>
            <w:rFonts w:ascii="Arial" w:hAnsi="Arial" w:cs="Arial"/>
            <w:sz w:val="24"/>
            <w:szCs w:val="24"/>
          </w:rPr>
          <w:delText>from</w:delText>
        </w:r>
        <w:r w:rsidR="007A7AF3" w:rsidRPr="008C1BDB" w:rsidDel="005E4813">
          <w:rPr>
            <w:rFonts w:ascii="Arial" w:hAnsi="Arial" w:cs="Arial"/>
            <w:sz w:val="24"/>
            <w:szCs w:val="24"/>
          </w:rPr>
          <w:delText xml:space="preserve"> other systems</w:delText>
        </w:r>
      </w:del>
      <w:r w:rsidR="007A7AF3" w:rsidRPr="008C1BDB">
        <w:rPr>
          <w:rFonts w:ascii="Arial" w:hAnsi="Arial" w:cs="Arial"/>
          <w:sz w:val="24"/>
          <w:szCs w:val="24"/>
        </w:rPr>
        <w:t>.</w:t>
      </w:r>
      <w:r w:rsidR="00EA6EAB" w:rsidRPr="008C1BDB">
        <w:rPr>
          <w:rFonts w:ascii="Arial" w:hAnsi="Arial" w:cs="Arial"/>
          <w:sz w:val="24"/>
          <w:szCs w:val="24"/>
        </w:rPr>
        <w:t xml:space="preserve"> </w:t>
      </w:r>
      <w:r w:rsidR="00540B3E" w:rsidRPr="008C1BDB" w:rsidDel="005E4813">
        <w:rPr>
          <w:rFonts w:ascii="Arial" w:hAnsi="Arial" w:cs="Arial"/>
          <w:sz w:val="24"/>
          <w:szCs w:val="24"/>
        </w:rPr>
        <w:t xml:space="preserve">Tomato domestication </w:t>
      </w:r>
      <w:r w:rsidR="00E55832" w:rsidRPr="008C1BDB" w:rsidDel="005E4813">
        <w:rPr>
          <w:rFonts w:ascii="Arial" w:hAnsi="Arial" w:cs="Arial"/>
          <w:sz w:val="24"/>
          <w:szCs w:val="24"/>
        </w:rPr>
        <w:t>is typically</w:t>
      </w:r>
      <w:r w:rsidR="00540B3E" w:rsidRPr="008C1BDB" w:rsidDel="005E4813">
        <w:rPr>
          <w:rFonts w:ascii="Arial" w:hAnsi="Arial" w:cs="Arial"/>
          <w:sz w:val="24"/>
          <w:szCs w:val="24"/>
        </w:rPr>
        <w:t xml:space="preserve"> considered a single event, followed by extensive crop improvement </w:t>
      </w:r>
      <w:r w:rsidR="00075FF0" w:rsidRPr="008C1BDB" w:rsidDel="005E4813">
        <w:rPr>
          <w:rFonts w:ascii="Arial" w:hAnsi="Arial" w:cs="Arial"/>
          <w:sz w:val="24"/>
          <w:szCs w:val="24"/>
        </w:rPr>
        <w:fldChar w:fldCharType="begin"/>
      </w:r>
      <w:r w:rsidR="00190ECE" w:rsidRPr="008C1BDB"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sidDel="005E4813">
        <w:rPr>
          <w:rFonts w:ascii="Arial" w:hAnsi="Arial" w:cs="Arial"/>
          <w:sz w:val="24"/>
          <w:szCs w:val="24"/>
        </w:rPr>
        <w:fldChar w:fldCharType="separate"/>
      </w:r>
      <w:r w:rsidR="00190ECE" w:rsidRPr="008C1BDB" w:rsidDel="005E4813">
        <w:rPr>
          <w:rFonts w:ascii="Arial" w:hAnsi="Arial" w:cs="Arial"/>
          <w:noProof/>
          <w:sz w:val="24"/>
          <w:szCs w:val="24"/>
        </w:rPr>
        <w:t>(Lin, Zhu et al. 2014, Blanca, Montero-Pau et al. 2015)</w:t>
      </w:r>
      <w:r w:rsidR="00075FF0" w:rsidRPr="008C1BDB" w:rsidDel="005E4813">
        <w:rPr>
          <w:rFonts w:ascii="Arial" w:hAnsi="Arial" w:cs="Arial"/>
          <w:sz w:val="24"/>
          <w:szCs w:val="24"/>
        </w:rPr>
        <w:fldChar w:fldCharType="end"/>
      </w:r>
      <w:r w:rsidR="00540B3E" w:rsidRPr="008C1BDB" w:rsidDel="005E4813">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w:t>
      </w:r>
      <w:ins w:id="52" w:author="N S" w:date="2018-10-15T12:16:00Z">
        <w:r w:rsidR="009F5CE5">
          <w:rPr>
            <w:rFonts w:ascii="Arial" w:hAnsi="Arial" w:cs="Arial"/>
            <w:sz w:val="24"/>
            <w:szCs w:val="24"/>
          </w:rPr>
          <w:t xml:space="preserve">domesticated </w:t>
        </w:r>
      </w:ins>
      <w:r w:rsidR="00F442A5" w:rsidRPr="008C1BDB">
        <w:rPr>
          <w:rFonts w:ascii="Arial" w:hAnsi="Arial" w:cs="Arial"/>
          <w:sz w:val="24"/>
          <w:szCs w:val="24"/>
        </w:rPr>
        <w:t xml:space="preserve">crop </w:t>
      </w:r>
      <w:del w:id="53" w:author="N S" w:date="2018-10-15T12:16:00Z">
        <w:r w:rsidR="00F442A5" w:rsidRPr="008C1BDB" w:rsidDel="009F5CE5">
          <w:rPr>
            <w:rFonts w:ascii="Arial" w:hAnsi="Arial" w:cs="Arial"/>
            <w:sz w:val="24"/>
            <w:szCs w:val="24"/>
          </w:rPr>
          <w:delText xml:space="preserve">domestication </w:delText>
        </w:r>
      </w:del>
      <w:ins w:id="54" w:author="N S" w:date="2018-10-15T12:16:00Z">
        <w:r w:rsidR="009F5CE5">
          <w:rPr>
            <w:rFonts w:ascii="Arial" w:hAnsi="Arial" w:cs="Arial"/>
            <w:sz w:val="24"/>
            <w:szCs w:val="24"/>
          </w:rPr>
          <w:t>variation</w:t>
        </w:r>
        <w:r w:rsidR="009F5CE5" w:rsidRPr="008C1BDB">
          <w:rPr>
            <w:rFonts w:ascii="Arial" w:hAnsi="Arial" w:cs="Arial"/>
            <w:sz w:val="24"/>
            <w:szCs w:val="24"/>
          </w:rPr>
          <w:t xml:space="preserve"> </w:t>
        </w:r>
      </w:ins>
      <w:r w:rsidR="00F442A5" w:rsidRPr="008C1BDB">
        <w:rPr>
          <w:rFonts w:ascii="Arial" w:hAnsi="Arial" w:cs="Arial"/>
          <w:sz w:val="24"/>
          <w:szCs w:val="24"/>
        </w:rPr>
        <w:t xml:space="preserve">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3B989A03"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w:t>
      </w:r>
      <w:del w:id="55" w:author="N S" w:date="2018-10-15T12:17:00Z">
        <w:r w:rsidR="00890F0E" w:rsidRPr="008C1BDB" w:rsidDel="009F5CE5">
          <w:rPr>
            <w:rFonts w:ascii="Arial" w:hAnsi="Arial" w:cs="Arial"/>
            <w:sz w:val="24"/>
            <w:szCs w:val="24"/>
          </w:rPr>
          <w:delText xml:space="preserve">distantly related </w:delText>
        </w:r>
      </w:del>
      <w:r w:rsidR="00890F0E" w:rsidRPr="008C1BDB">
        <w:rPr>
          <w:rFonts w:ascii="Arial" w:hAnsi="Arial" w:cs="Arial"/>
          <w:sz w:val="24"/>
          <w:szCs w:val="24"/>
        </w:rPr>
        <w:t xml:space="preserve">wild tomato species </w:t>
      </w:r>
      <w:del w:id="56" w:author="N S" w:date="2018-10-15T12:18:00Z">
        <w:r w:rsidR="00890F0E" w:rsidRPr="008C1BDB" w:rsidDel="009F5CE5">
          <w:rPr>
            <w:rFonts w:ascii="Arial" w:hAnsi="Arial" w:cs="Arial"/>
            <w:sz w:val="24"/>
            <w:szCs w:val="24"/>
          </w:rPr>
          <w:delText xml:space="preserve">(i.e. </w:delText>
        </w:r>
        <w:r w:rsidR="00890F0E" w:rsidRPr="008C1BDB" w:rsidDel="009F5CE5">
          <w:rPr>
            <w:rFonts w:ascii="Arial" w:hAnsi="Arial" w:cs="Arial"/>
            <w:i/>
            <w:sz w:val="24"/>
            <w:szCs w:val="24"/>
          </w:rPr>
          <w:delText xml:space="preserve">S. lycopersicum </w:delText>
        </w:r>
        <w:r w:rsidR="00890F0E" w:rsidRPr="008C1BDB" w:rsidDel="009F5CE5">
          <w:rPr>
            <w:rFonts w:ascii="Arial" w:hAnsi="Arial" w:cs="Arial"/>
            <w:sz w:val="24"/>
            <w:szCs w:val="24"/>
          </w:rPr>
          <w:delText xml:space="preserve">and </w:delText>
        </w:r>
        <w:r w:rsidR="00890F0E" w:rsidRPr="008C1BDB" w:rsidDel="009F5CE5">
          <w:rPr>
            <w:rFonts w:ascii="Arial" w:hAnsi="Arial" w:cs="Arial"/>
            <w:i/>
            <w:sz w:val="24"/>
            <w:szCs w:val="24"/>
          </w:rPr>
          <w:delText>S. pimpinellifolium</w:delText>
        </w:r>
        <w:r w:rsidR="00890F0E" w:rsidRPr="008C1BDB" w:rsidDel="009F5CE5">
          <w:rPr>
            <w:rFonts w:ascii="Arial" w:hAnsi="Arial" w:cs="Arial"/>
            <w:sz w:val="24"/>
            <w:szCs w:val="24"/>
          </w:rPr>
          <w:delText xml:space="preserve">) </w:delText>
        </w:r>
      </w:del>
      <w:r w:rsidR="00890F0E" w:rsidRPr="008C1BDB">
        <w:rPr>
          <w:rFonts w:ascii="Arial" w:hAnsi="Arial" w:cs="Arial"/>
          <w:sz w:val="24"/>
          <w:szCs w:val="24"/>
        </w:rPr>
        <w:t xml:space="preserve">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t>
      </w:r>
      <w:r w:rsidR="00890F0E" w:rsidRPr="008C1BDB">
        <w:rPr>
          <w:rFonts w:ascii="Arial" w:hAnsi="Arial" w:cs="Arial"/>
          <w:sz w:val="24"/>
          <w:szCs w:val="24"/>
        </w:rPr>
        <w:lastRenderedPageBreak/>
        <w:t xml:space="preserve">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w:t>
      </w:r>
      <w:del w:id="57" w:author="N S" w:date="2018-10-15T12:18:00Z">
        <w:r w:rsidR="00890F0E" w:rsidRPr="008C1BDB" w:rsidDel="009F5CE5">
          <w:rPr>
            <w:rFonts w:ascii="Arial" w:hAnsi="Arial" w:cs="Arial"/>
            <w:sz w:val="24"/>
            <w:szCs w:val="24"/>
          </w:rPr>
          <w:delText xml:space="preserve">closely related </w:delText>
        </w:r>
      </w:del>
      <w:r w:rsidR="00890F0E" w:rsidRPr="008C1BDB">
        <w:rPr>
          <w:rFonts w:ascii="Arial" w:hAnsi="Arial" w:cs="Arial"/>
          <w:sz w:val="24"/>
          <w:szCs w:val="24"/>
        </w:rPr>
        <w:t xml:space="preserve">wild 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del w:id="58" w:author="N S" w:date="2018-10-15T12:19:00Z">
        <w:r w:rsidR="002579BB" w:rsidRPr="008C1BDB" w:rsidDel="009F5CE5">
          <w:rPr>
            <w:rFonts w:ascii="Arial" w:hAnsi="Arial" w:cs="Arial"/>
            <w:sz w:val="24"/>
            <w:szCs w:val="24"/>
          </w:rPr>
          <w:delText xml:space="preserve">We looked for evidence of specialization within our generalist pathogen population. </w:delText>
        </w:r>
      </w:del>
      <w:del w:id="59" w:author="N S" w:date="2018-10-22T16:35:00Z">
        <w:r w:rsidR="00F442A5" w:rsidRPr="008C1BDB" w:rsidDel="005E4813">
          <w:rPr>
            <w:rFonts w:ascii="Arial" w:hAnsi="Arial" w:cs="Arial"/>
            <w:sz w:val="24"/>
            <w:szCs w:val="24"/>
          </w:rPr>
          <w:delText>W</w:delText>
        </w:r>
        <w:r w:rsidR="00CB67E3" w:rsidRPr="008C1BDB" w:rsidDel="005E4813">
          <w:rPr>
            <w:rFonts w:ascii="Arial" w:hAnsi="Arial" w:cs="Arial"/>
            <w:sz w:val="24"/>
            <w:szCs w:val="24"/>
          </w:rPr>
          <w:delText xml:space="preserve">hile our </w:delText>
        </w:r>
        <w:r w:rsidR="00CB67E3" w:rsidRPr="008C1BDB" w:rsidDel="005E4813">
          <w:rPr>
            <w:rFonts w:ascii="Arial" w:hAnsi="Arial" w:cs="Arial"/>
            <w:i/>
            <w:sz w:val="24"/>
            <w:szCs w:val="24"/>
          </w:rPr>
          <w:delText>B. cinerea</w:delText>
        </w:r>
        <w:r w:rsidR="00CB67E3" w:rsidRPr="008C1BDB" w:rsidDel="005E4813">
          <w:rPr>
            <w:rFonts w:ascii="Arial" w:hAnsi="Arial" w:cs="Arial"/>
            <w:sz w:val="24"/>
            <w:szCs w:val="24"/>
          </w:rPr>
          <w:delText xml:space="preserve"> isolates appear to be</w:delText>
        </w:r>
        <w:r w:rsidR="00EA6EAB" w:rsidRPr="008C1BDB" w:rsidDel="005E4813">
          <w:rPr>
            <w:rFonts w:ascii="Arial" w:hAnsi="Arial" w:cs="Arial"/>
            <w:sz w:val="24"/>
            <w:szCs w:val="24"/>
          </w:rPr>
          <w:delText xml:space="preserve"> generalists across domestication in </w:delText>
        </w:r>
        <w:r w:rsidR="00EA6EAB" w:rsidRPr="008C1BDB" w:rsidDel="005E4813">
          <w:rPr>
            <w:rFonts w:ascii="Arial" w:hAnsi="Arial" w:cs="Arial"/>
            <w:i/>
            <w:sz w:val="24"/>
            <w:szCs w:val="24"/>
          </w:rPr>
          <w:delText>Solanum</w:delText>
        </w:r>
        <w:r w:rsidR="00F442A5" w:rsidRPr="008C1BDB" w:rsidDel="005E4813">
          <w:rPr>
            <w:rFonts w:ascii="Arial" w:hAnsi="Arial" w:cs="Arial"/>
            <w:i/>
            <w:sz w:val="24"/>
            <w:szCs w:val="24"/>
          </w:rPr>
          <w:delText xml:space="preserve">, </w:delText>
        </w:r>
        <w:r w:rsidR="00F442A5" w:rsidRPr="008C1BDB" w:rsidDel="005E4813">
          <w:rPr>
            <w:rFonts w:ascii="Arial" w:hAnsi="Arial" w:cs="Arial"/>
            <w:sz w:val="24"/>
            <w:szCs w:val="24"/>
          </w:rPr>
          <w:delText>a</w:delText>
        </w:r>
        <w:r w:rsidR="00EA6EAB" w:rsidRPr="008C1BDB" w:rsidDel="005E4813">
          <w:rPr>
            <w:rFonts w:ascii="Arial" w:hAnsi="Arial" w:cs="Arial"/>
            <w:sz w:val="24"/>
            <w:szCs w:val="24"/>
          </w:rPr>
          <w:delText xml:space="preserve"> subset of isolates </w:delText>
        </w:r>
        <w:r w:rsidR="0053312D" w:rsidRPr="008C1BDB" w:rsidDel="005E4813">
          <w:rPr>
            <w:rFonts w:ascii="Arial" w:hAnsi="Arial" w:cs="Arial"/>
            <w:sz w:val="24"/>
            <w:szCs w:val="24"/>
          </w:rPr>
          <w:delText>is</w:delText>
        </w:r>
        <w:r w:rsidR="00EA6EAB" w:rsidRPr="008C1BDB" w:rsidDel="005E4813">
          <w:rPr>
            <w:rFonts w:ascii="Arial" w:hAnsi="Arial" w:cs="Arial"/>
            <w:sz w:val="24"/>
            <w:szCs w:val="24"/>
          </w:rPr>
          <w:delText xml:space="preserve"> sensitive to tomato domestication.</w:delText>
        </w:r>
        <w:r w:rsidR="00F442A5" w:rsidRPr="008C1BDB" w:rsidDel="005E4813">
          <w:rPr>
            <w:rFonts w:ascii="Arial" w:hAnsi="Arial" w:cs="Arial"/>
            <w:sz w:val="24"/>
            <w:szCs w:val="24"/>
          </w:rPr>
          <w:delText xml:space="preserve"> </w:delText>
        </w:r>
      </w:del>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w:t>
      </w:r>
      <w:del w:id="60" w:author="N S" w:date="2018-10-22T16:36:00Z">
        <w:r w:rsidR="002579BB" w:rsidRPr="008C1BDB" w:rsidDel="005E4813">
          <w:rPr>
            <w:rFonts w:ascii="Arial" w:hAnsi="Arial" w:cs="Arial"/>
            <w:sz w:val="24"/>
            <w:szCs w:val="24"/>
          </w:rPr>
          <w:delText>domesticated and wild tomato</w:delText>
        </w:r>
      </w:del>
      <w:ins w:id="61" w:author="N S" w:date="2018-10-22T16:36:00Z">
        <w:r w:rsidR="005E4813">
          <w:rPr>
            <w:rFonts w:ascii="Arial" w:hAnsi="Arial" w:cs="Arial"/>
            <w:i/>
            <w:sz w:val="24"/>
            <w:szCs w:val="24"/>
          </w:rPr>
          <w:t xml:space="preserve">S. </w:t>
        </w:r>
        <w:proofErr w:type="spellStart"/>
        <w:r w:rsidR="005E4813">
          <w:rPr>
            <w:rFonts w:ascii="Arial" w:hAnsi="Arial" w:cs="Arial"/>
            <w:i/>
            <w:sz w:val="24"/>
            <w:szCs w:val="24"/>
          </w:rPr>
          <w:t>lycopersicum</w:t>
        </w:r>
        <w:proofErr w:type="spellEnd"/>
        <w:r w:rsidR="005E4813">
          <w:rPr>
            <w:rFonts w:ascii="Arial" w:hAnsi="Arial" w:cs="Arial"/>
            <w:i/>
            <w:sz w:val="24"/>
            <w:szCs w:val="24"/>
          </w:rPr>
          <w:t xml:space="preserve"> </w:t>
        </w:r>
        <w:r w:rsidR="005E4813">
          <w:rPr>
            <w:rFonts w:ascii="Arial" w:hAnsi="Arial" w:cs="Arial"/>
            <w:sz w:val="24"/>
            <w:szCs w:val="24"/>
          </w:rPr>
          <w:t xml:space="preserve">and </w:t>
        </w:r>
        <w:r w:rsidR="005E4813">
          <w:rPr>
            <w:rFonts w:ascii="Arial" w:hAnsi="Arial" w:cs="Arial"/>
            <w:i/>
            <w:sz w:val="24"/>
            <w:szCs w:val="24"/>
          </w:rPr>
          <w:t xml:space="preserve">S. </w:t>
        </w:r>
        <w:proofErr w:type="spellStart"/>
        <w:r w:rsidR="005E4813">
          <w:rPr>
            <w:rFonts w:ascii="Arial" w:hAnsi="Arial" w:cs="Arial"/>
            <w:i/>
            <w:sz w:val="24"/>
            <w:szCs w:val="24"/>
          </w:rPr>
          <w:t>pimpinellifolium</w:t>
        </w:r>
      </w:ins>
      <w:proofErr w:type="spellEnd"/>
      <w:r w:rsidR="002579BB" w:rsidRPr="008C1BDB">
        <w:rPr>
          <w:rFonts w:ascii="Arial" w:hAnsi="Arial" w:cs="Arial"/>
          <w:sz w:val="24"/>
          <w:szCs w:val="24"/>
        </w:rPr>
        <w:t xml:space="preserve">.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687CC3">
        <w:rPr>
          <w:rFonts w:ascii="Arial" w:hAnsi="Arial" w:cs="Arial"/>
          <w:sz w:val="24"/>
          <w:szCs w:val="24"/>
        </w:rPr>
        <w:t xml:space="preserve"> </w:t>
      </w:r>
      <w:ins w:id="62" w:author="N S" w:date="2018-10-12T12:43:00Z">
        <w:r w:rsidR="00687CC3">
          <w:rPr>
            <w:rFonts w:ascii="Arial" w:hAnsi="Arial" w:cs="Arial"/>
            <w:sz w:val="24"/>
            <w:szCs w:val="24"/>
          </w:rPr>
          <w:t xml:space="preserve">Our </w:t>
        </w:r>
      </w:ins>
      <w:ins w:id="63" w:author="N S" w:date="2018-10-12T12:46:00Z">
        <w:r w:rsidR="006D3830">
          <w:rPr>
            <w:rFonts w:ascii="Arial" w:hAnsi="Arial" w:cs="Arial"/>
            <w:sz w:val="24"/>
            <w:szCs w:val="24"/>
          </w:rPr>
          <w:t xml:space="preserve">previously-sampled </w:t>
        </w:r>
      </w:ins>
      <w:ins w:id="64" w:author="N S" w:date="2018-10-12T12:43:00Z">
        <w:r w:rsidR="00687CC3">
          <w:rPr>
            <w:rFonts w:ascii="Arial" w:hAnsi="Arial" w:cs="Arial"/>
            <w:sz w:val="24"/>
            <w:szCs w:val="24"/>
          </w:rPr>
          <w:t xml:space="preserve">isolate </w:t>
        </w:r>
        <w:r w:rsidR="006D3830">
          <w:rPr>
            <w:rFonts w:ascii="Arial" w:hAnsi="Arial" w:cs="Arial"/>
            <w:sz w:val="24"/>
            <w:szCs w:val="24"/>
          </w:rPr>
          <w:t xml:space="preserve">collection </w:t>
        </w:r>
      </w:ins>
      <w:ins w:id="65" w:author="N S" w:date="2018-10-12T12:44:00Z">
        <w:r w:rsidR="006D3830">
          <w:rPr>
            <w:rFonts w:ascii="Arial" w:hAnsi="Arial" w:cs="Arial"/>
            <w:sz w:val="24"/>
            <w:szCs w:val="24"/>
          </w:rPr>
          <w:t xml:space="preserve">includes genetic diversity across </w:t>
        </w:r>
      </w:ins>
      <w:ins w:id="66" w:author="N S" w:date="2018-10-12T12:45:00Z">
        <w:r w:rsidR="006D3830">
          <w:rPr>
            <w:rFonts w:ascii="Arial" w:hAnsi="Arial" w:cs="Arial"/>
            <w:sz w:val="24"/>
            <w:szCs w:val="24"/>
          </w:rPr>
          <w:t>272,672 SNPs (</w:t>
        </w:r>
      </w:ins>
      <w:ins w:id="67" w:author="N S" w:date="2018-10-23T15:04:00Z">
        <w:r w:rsidR="00DF5219">
          <w:rPr>
            <w:rFonts w:ascii="Arial" w:hAnsi="Arial" w:cs="Arial"/>
            <w:sz w:val="24"/>
            <w:szCs w:val="24"/>
          </w:rPr>
          <w:t>Supplemental Figure 4</w:t>
        </w:r>
      </w:ins>
      <w:bookmarkStart w:id="68" w:name="_GoBack"/>
      <w:bookmarkEnd w:id="68"/>
      <w:ins w:id="69" w:author="N S" w:date="2018-10-12T12:45:00Z">
        <w:r w:rsidR="006D3830">
          <w:rPr>
            <w:rFonts w:ascii="Arial" w:hAnsi="Arial" w:cs="Arial"/>
            <w:sz w:val="24"/>
            <w:szCs w:val="24"/>
          </w:rPr>
          <w:t>)</w:t>
        </w:r>
      </w:ins>
      <w:ins w:id="70" w:author="N S" w:date="2018-10-12T12:46:00Z">
        <w:r w:rsidR="006D3830">
          <w:rPr>
            <w:rFonts w:ascii="Arial" w:hAnsi="Arial" w:cs="Arial"/>
            <w:sz w:val="24"/>
            <w:szCs w:val="24"/>
          </w:rPr>
          <w:t xml:space="preserve"> </w:t>
        </w:r>
      </w:ins>
      <w:r w:rsidR="00654D4D">
        <w:rPr>
          <w:rFonts w:ascii="Arial" w:hAnsi="Arial" w:cs="Arial"/>
          <w:sz w:val="24"/>
          <w:szCs w:val="24"/>
        </w:rPr>
        <w:fldChar w:fldCharType="begin"/>
      </w:r>
      <w:r w:rsidR="009F5CE5">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54D4D">
        <w:rPr>
          <w:rFonts w:ascii="Arial" w:hAnsi="Arial" w:cs="Arial"/>
          <w:sz w:val="24"/>
          <w:szCs w:val="24"/>
        </w:rPr>
        <w:fldChar w:fldCharType="separate"/>
      </w:r>
      <w:r w:rsidR="009F5CE5">
        <w:rPr>
          <w:rFonts w:ascii="Arial" w:hAnsi="Arial" w:cs="Arial"/>
          <w:noProof/>
          <w:sz w:val="24"/>
          <w:szCs w:val="24"/>
        </w:rPr>
        <w:t>(Zhang, Corwin et al. 2017)</w:t>
      </w:r>
      <w:r w:rsidR="00654D4D">
        <w:rPr>
          <w:rFonts w:ascii="Arial" w:hAnsi="Arial" w:cs="Arial"/>
          <w:sz w:val="24"/>
          <w:szCs w:val="24"/>
        </w:rPr>
        <w:fldChar w:fldCharType="end"/>
      </w:r>
      <w:ins w:id="71" w:author="N S" w:date="2018-10-12T12:45:00Z">
        <w:r w:rsidR="006D3830">
          <w:rPr>
            <w:rFonts w:ascii="Arial" w:hAnsi="Arial" w:cs="Arial"/>
            <w:sz w:val="24"/>
            <w:szCs w:val="24"/>
          </w:rPr>
          <w:t xml:space="preserve">. </w:t>
        </w:r>
      </w:ins>
      <w:del w:id="72" w:author="N S" w:date="2018-10-01T15:53:00Z">
        <w:r w:rsidR="00B376C6" w:rsidRPr="008C1BDB" w:rsidDel="0041243A">
          <w:rPr>
            <w:rFonts w:ascii="Arial" w:hAnsi="Arial" w:cs="Arial"/>
            <w:sz w:val="24"/>
            <w:szCs w:val="24"/>
          </w:rPr>
          <w:delText xml:space="preserve">To </w:delText>
        </w:r>
        <w:r w:rsidR="00E55832" w:rsidRPr="008C1BDB" w:rsidDel="0041243A">
          <w:rPr>
            <w:rFonts w:ascii="Arial" w:hAnsi="Arial" w:cs="Arial"/>
            <w:sz w:val="24"/>
            <w:szCs w:val="24"/>
          </w:rPr>
          <w:delText>ensure that</w:delText>
        </w:r>
        <w:r w:rsidR="00B376C6" w:rsidRPr="008C1BDB" w:rsidDel="0041243A">
          <w:rPr>
            <w:rFonts w:ascii="Arial" w:hAnsi="Arial" w:cs="Arial"/>
            <w:sz w:val="24"/>
            <w:szCs w:val="24"/>
          </w:rPr>
          <w:delText xml:space="preserve"> genetic inference</w:delText>
        </w:r>
        <w:r w:rsidR="00E55832" w:rsidRPr="008C1BDB" w:rsidDel="0041243A">
          <w:rPr>
            <w:rFonts w:ascii="Arial" w:hAnsi="Arial" w:cs="Arial"/>
            <w:sz w:val="24"/>
            <w:szCs w:val="24"/>
          </w:rPr>
          <w:delText xml:space="preserve"> was</w:delText>
        </w:r>
        <w:r w:rsidR="00B376C6" w:rsidRPr="008C1BDB" w:rsidDel="0041243A">
          <w:rPr>
            <w:rFonts w:ascii="Arial" w:hAnsi="Arial" w:cs="Arial"/>
            <w:sz w:val="24"/>
            <w:szCs w:val="24"/>
          </w:rPr>
          <w:delText xml:space="preserve"> independent of</w:delText>
        </w:r>
        <w:r w:rsidR="00E55832" w:rsidRPr="008C1BDB" w:rsidDel="0041243A">
          <w:rPr>
            <w:rFonts w:ascii="Arial" w:hAnsi="Arial" w:cs="Arial"/>
            <w:sz w:val="24"/>
            <w:szCs w:val="24"/>
          </w:rPr>
          <w:delText xml:space="preserve"> the</w:delText>
        </w:r>
        <w:r w:rsidR="00B376C6" w:rsidRPr="008C1BDB" w:rsidDel="0041243A">
          <w:rPr>
            <w:rFonts w:ascii="Arial" w:hAnsi="Arial" w:cs="Arial"/>
            <w:sz w:val="24"/>
            <w:szCs w:val="24"/>
          </w:rPr>
          <w:delText xml:space="preserve"> GWA method</w:delText>
        </w:r>
        <w:r w:rsidR="00E55832" w:rsidRPr="008C1BDB" w:rsidDel="0041243A">
          <w:rPr>
            <w:rFonts w:ascii="Arial" w:hAnsi="Arial" w:cs="Arial"/>
            <w:sz w:val="24"/>
            <w:szCs w:val="24"/>
          </w:rPr>
          <w:delText xml:space="preserve"> or SNP diversity reference</w:delText>
        </w:r>
        <w:r w:rsidR="00B376C6" w:rsidRPr="008C1BDB" w:rsidDel="0041243A">
          <w:rPr>
            <w:rFonts w:ascii="Arial" w:hAnsi="Arial" w:cs="Arial"/>
            <w:sz w:val="24"/>
            <w:szCs w:val="24"/>
          </w:rPr>
          <w:delText xml:space="preserve">, we repeated genetic analysis with two different association methods </w:delText>
        </w:r>
        <w:r w:rsidR="00B2599B" w:rsidRPr="008C1BDB" w:rsidDel="0041243A">
          <w:rPr>
            <w:rFonts w:ascii="Arial" w:hAnsi="Arial" w:cs="Arial"/>
            <w:sz w:val="24"/>
            <w:szCs w:val="24"/>
          </w:rPr>
          <w:delText xml:space="preserve">(bigRR and GEMMA) </w:delText>
        </w:r>
        <w:r w:rsidR="00E55832" w:rsidRPr="008C1BDB" w:rsidDel="0041243A">
          <w:rPr>
            <w:rFonts w:ascii="Arial" w:hAnsi="Arial" w:cs="Arial"/>
            <w:sz w:val="24"/>
            <w:szCs w:val="24"/>
          </w:rPr>
          <w:delText>using SNPs called in comparison to</w:delText>
        </w:r>
        <w:r w:rsidR="00B376C6" w:rsidRPr="008C1BDB" w:rsidDel="0041243A">
          <w:rPr>
            <w:rFonts w:ascii="Arial" w:hAnsi="Arial" w:cs="Arial"/>
            <w:sz w:val="24"/>
            <w:szCs w:val="24"/>
          </w:rPr>
          <w:delText xml:space="preserve"> two published </w:delText>
        </w:r>
        <w:r w:rsidR="00B376C6" w:rsidRPr="008C1BDB" w:rsidDel="0041243A">
          <w:rPr>
            <w:rFonts w:ascii="Arial" w:hAnsi="Arial" w:cs="Arial"/>
            <w:i/>
            <w:sz w:val="24"/>
            <w:szCs w:val="24"/>
          </w:rPr>
          <w:delText>B. cinerea</w:delText>
        </w:r>
        <w:r w:rsidR="00B376C6" w:rsidRPr="008C1BDB" w:rsidDel="0041243A">
          <w:rPr>
            <w:rFonts w:ascii="Arial" w:hAnsi="Arial" w:cs="Arial"/>
            <w:sz w:val="24"/>
            <w:szCs w:val="24"/>
          </w:rPr>
          <w:delText xml:space="preserve"> genomes</w:delText>
        </w:r>
        <w:r w:rsidR="00B2599B" w:rsidRPr="008C1BDB" w:rsidDel="0041243A">
          <w:rPr>
            <w:rFonts w:ascii="Arial" w:hAnsi="Arial" w:cs="Arial"/>
            <w:sz w:val="24"/>
            <w:szCs w:val="24"/>
          </w:rPr>
          <w:delText xml:space="preserve"> (T4 and B05.10)</w:delText>
        </w:r>
        <w:r w:rsidR="00B376C6" w:rsidRPr="008C1BDB" w:rsidDel="0041243A">
          <w:rPr>
            <w:rFonts w:ascii="Arial" w:hAnsi="Arial" w:cs="Arial"/>
            <w:sz w:val="24"/>
            <w:szCs w:val="24"/>
          </w:rPr>
          <w:delText xml:space="preserve">. </w:delText>
        </w:r>
        <w:r w:rsidR="00E55832" w:rsidRPr="008C1BDB" w:rsidDel="0041243A">
          <w:rPr>
            <w:rFonts w:ascii="Arial" w:hAnsi="Arial" w:cs="Arial"/>
            <w:sz w:val="24"/>
            <w:szCs w:val="24"/>
          </w:rPr>
          <w:delText>All methods converged on the same image of genetic architecture</w:delText>
        </w:r>
        <w:r w:rsidR="002B7378" w:rsidRPr="008C1BDB" w:rsidDel="0041243A">
          <w:rPr>
            <w:rFonts w:ascii="Arial" w:hAnsi="Arial" w:cs="Arial"/>
            <w:sz w:val="24"/>
            <w:szCs w:val="24"/>
          </w:rPr>
          <w:delText xml:space="preserve">; </w:delText>
        </w:r>
      </w:del>
      <w:ins w:id="73" w:author="N S" w:date="2018-10-01T15:53:00Z">
        <w:r w:rsidR="0041243A">
          <w:rPr>
            <w:rFonts w:ascii="Arial" w:hAnsi="Arial" w:cs="Arial"/>
            <w:sz w:val="24"/>
            <w:szCs w:val="24"/>
          </w:rPr>
          <w:t>We found that th</w:t>
        </w:r>
      </w:ins>
      <w:ins w:id="74" w:author="N S" w:date="2018-10-01T15:54:00Z">
        <w:r w:rsidR="0041243A">
          <w:rPr>
            <w:rFonts w:ascii="Arial" w:hAnsi="Arial" w:cs="Arial"/>
            <w:sz w:val="24"/>
            <w:szCs w:val="24"/>
          </w:rPr>
          <w:t xml:space="preserve">e genetic architecture of </w:t>
        </w:r>
      </w:ins>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lastRenderedPageBreak/>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5921CCC4"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del w:id="75" w:author="N S" w:date="2018-10-15T12:21:00Z">
        <w:r w:rsidR="00870D27" w:rsidRPr="008C1BDB" w:rsidDel="009F5CE5">
          <w:rPr>
            <w:rFonts w:ascii="Arial" w:hAnsi="Arial" w:cs="Arial"/>
            <w:sz w:val="24"/>
            <w:szCs w:val="24"/>
          </w:rPr>
          <w:delText>domestication</w:delText>
        </w:r>
        <w:r w:rsidR="007B711D" w:rsidRPr="008C1BDB" w:rsidDel="009F5CE5">
          <w:rPr>
            <w:rFonts w:ascii="Arial" w:hAnsi="Arial" w:cs="Arial"/>
            <w:sz w:val="24"/>
            <w:szCs w:val="24"/>
          </w:rPr>
          <w:delText xml:space="preserve"> </w:delText>
        </w:r>
      </w:del>
      <w:ins w:id="76" w:author="N S" w:date="2018-10-15T12:21:00Z">
        <w:r w:rsidR="009F5CE5">
          <w:rPr>
            <w:rFonts w:ascii="Arial" w:hAnsi="Arial" w:cs="Arial"/>
            <w:sz w:val="24"/>
            <w:szCs w:val="24"/>
          </w:rPr>
          <w:t xml:space="preserve">genetic variation </w:t>
        </w:r>
      </w:ins>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del w:id="77" w:author="N S" w:date="2018-10-22T20:21:00Z">
        <w:r w:rsidR="00676532" w:rsidDel="00264109">
          <w:rPr>
            <w:rFonts w:ascii="Arial" w:hAnsi="Arial" w:cs="Arial"/>
            <w:sz w:val="24"/>
            <w:szCs w:val="24"/>
          </w:rPr>
          <w:fldChar w:fldCharType="begin"/>
        </w:r>
        <w:r w:rsidR="00676532" w:rsidDel="00264109">
          <w:rPr>
            <w:rFonts w:ascii="Arial" w:hAnsi="Arial" w:cs="Arial"/>
            <w:sz w:val="24"/>
            <w:szCs w:val="24"/>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676532" w:rsidDel="00264109">
          <w:rPr>
            <w:rFonts w:ascii="Arial" w:hAnsi="Arial" w:cs="Arial"/>
            <w:sz w:val="24"/>
            <w:szCs w:val="24"/>
          </w:rPr>
          <w:fldChar w:fldCharType="separate"/>
        </w:r>
        <w:r w:rsidR="00676532" w:rsidDel="00264109">
          <w:rPr>
            <w:rFonts w:ascii="Arial" w:hAnsi="Arial" w:cs="Arial"/>
            <w:noProof/>
            <w:sz w:val="24"/>
            <w:szCs w:val="24"/>
          </w:rPr>
          <w:delText>(Zhang, Corwin et al. 2017)</w:delText>
        </w:r>
        <w:r w:rsidR="00676532" w:rsidDel="00264109">
          <w:rPr>
            <w:rFonts w:ascii="Arial" w:hAnsi="Arial" w:cs="Arial"/>
            <w:sz w:val="24"/>
            <w:szCs w:val="24"/>
          </w:rPr>
          <w:fldChar w:fldCharType="end"/>
        </w:r>
      </w:del>
      <w:r w:rsidR="00890F0E" w:rsidRPr="008C1BDB">
        <w:rPr>
          <w:rFonts w:ascii="Arial" w:hAnsi="Arial" w:cs="Arial"/>
          <w:sz w:val="24"/>
          <w:szCs w:val="24"/>
        </w:rPr>
        <w:t xml:space="preserve">. </w:t>
      </w:r>
      <w:del w:id="78" w:author="N S" w:date="2018-10-15T12:22:00Z">
        <w:r w:rsidR="00890F0E" w:rsidRPr="008C1BDB" w:rsidDel="009F5CE5">
          <w:rPr>
            <w:rFonts w:ascii="Arial" w:hAnsi="Arial" w:cs="Arial"/>
            <w:sz w:val="24"/>
            <w:szCs w:val="24"/>
          </w:rPr>
          <w:delText xml:space="preserve">We compared domesticated and closely related wild tomatoes for </w:delText>
        </w:r>
        <w:r w:rsidR="00890F0E" w:rsidRPr="008C1BDB" w:rsidDel="009F5CE5">
          <w:rPr>
            <w:rFonts w:ascii="Arial" w:hAnsi="Arial" w:cs="Arial"/>
            <w:i/>
            <w:sz w:val="24"/>
            <w:szCs w:val="24"/>
          </w:rPr>
          <w:delText>B. cinerea</w:delText>
        </w:r>
        <w:r w:rsidR="00890F0E" w:rsidRPr="008C1BDB" w:rsidDel="009F5CE5">
          <w:rPr>
            <w:rFonts w:ascii="Arial" w:hAnsi="Arial" w:cs="Arial"/>
            <w:sz w:val="24"/>
            <w:szCs w:val="24"/>
          </w:rPr>
          <w:delText xml:space="preserve"> resistance using multiple plant genotypes and a population of the pathogen. </w:delText>
        </w:r>
      </w:del>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 xml:space="preserve">Solanum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Supplemental Figure 1</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r w:rsidR="00625D4A">
        <w:rPr>
          <w:rFonts w:ascii="Arial" w:hAnsi="Arial" w:cs="Arial"/>
          <w:sz w:val="24"/>
          <w:szCs w:val="24"/>
        </w:rPr>
        <w:fldChar w:fldCharType="begin"/>
      </w:r>
      <w:r w:rsidR="001A24C4">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sz w:val="24"/>
          <w:szCs w:val="24"/>
        </w:rPr>
        <w:fldChar w:fldCharType="separate"/>
      </w:r>
      <w:r w:rsidR="001A24C4">
        <w:rPr>
          <w:rFonts w:ascii="Arial" w:hAnsi="Arial" w:cs="Arial"/>
          <w:noProof/>
          <w:sz w:val="24"/>
          <w:szCs w:val="24"/>
        </w:rPr>
        <w:t>(Atwell, Corwin et al. 2015, Zhang, Corwin et al. 2017)</w:t>
      </w:r>
      <w:r w:rsidR="00625D4A">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ins w:id="79" w:author="N S" w:date="2018-10-22T16:42:00Z">
        <w:r w:rsidR="0017357B">
          <w:rPr>
            <w:rFonts w:ascii="Arial" w:hAnsi="Arial" w:cs="Arial"/>
            <w:sz w:val="24"/>
            <w:szCs w:val="24"/>
          </w:rPr>
          <w:t>;</w:t>
        </w:r>
      </w:ins>
      <w:del w:id="80" w:author="N S" w:date="2018-10-22T16:42:00Z">
        <w:r w:rsidR="002B7378" w:rsidRPr="008C1BDB" w:rsidDel="0017357B">
          <w:rPr>
            <w:rFonts w:ascii="Arial" w:hAnsi="Arial" w:cs="Arial"/>
            <w:sz w:val="24"/>
            <w:szCs w:val="24"/>
          </w:rPr>
          <w:delText>,</w:delText>
        </w:r>
      </w:del>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w:t>
      </w:r>
      <w:r w:rsidR="004A6AE6" w:rsidRPr="008C1BDB">
        <w:rPr>
          <w:rFonts w:ascii="Arial" w:hAnsi="Arial" w:cs="Arial"/>
          <w:sz w:val="24"/>
          <w:szCs w:val="24"/>
        </w:rPr>
        <w:lastRenderedPageBreak/>
        <w:t xml:space="preserve">experiment. This fits with the recently developing view that growth, development and resistance in plants are highly integrated processes that may not be as distinct as once believed </w:t>
      </w:r>
      <w:bookmarkStart w:id="81"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81"/>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B1B4149" w14:textId="02C2A888" w:rsidR="005862D6" w:rsidRPr="008C1BDB" w:rsidDel="00802355" w:rsidRDefault="00C2121E" w:rsidP="00802355">
      <w:pPr>
        <w:spacing w:line="360" w:lineRule="auto"/>
        <w:ind w:firstLine="720"/>
        <w:rPr>
          <w:del w:id="82" w:author="N S" w:date="2018-10-22T21:35:00Z"/>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 xml:space="preserve">1). </w:t>
      </w:r>
      <w:bookmarkStart w:id="83" w:name="_Hlk527991790"/>
      <w:ins w:id="84" w:author="N S" w:date="2018-10-22T16:43:00Z">
        <w:r w:rsidR="00CF3D2C">
          <w:rPr>
            <w:rFonts w:ascii="Arial" w:hAnsi="Arial" w:cs="Arial"/>
            <w:sz w:val="24"/>
            <w:szCs w:val="24"/>
          </w:rPr>
          <w:t xml:space="preserve">According to previous studies, at 72 HPI </w:t>
        </w:r>
      </w:ins>
      <w:ins w:id="85" w:author="N S" w:date="2018-10-17T10:46:00Z">
        <w:r w:rsidR="00FC746F">
          <w:rPr>
            <w:rFonts w:ascii="Arial" w:hAnsi="Arial" w:cs="Arial"/>
            <w:i/>
            <w:sz w:val="24"/>
            <w:szCs w:val="24"/>
          </w:rPr>
          <w:t xml:space="preserve">B. cinerea </w:t>
        </w:r>
        <w:r w:rsidR="004929E3">
          <w:rPr>
            <w:rFonts w:ascii="Arial" w:hAnsi="Arial" w:cs="Arial"/>
            <w:sz w:val="24"/>
            <w:szCs w:val="24"/>
          </w:rPr>
          <w:t>l</w:t>
        </w:r>
        <w:r w:rsidR="00FC746F">
          <w:rPr>
            <w:rFonts w:ascii="Arial" w:hAnsi="Arial" w:cs="Arial"/>
            <w:sz w:val="24"/>
            <w:szCs w:val="24"/>
          </w:rPr>
          <w:t xml:space="preserve">esion area growth </w:t>
        </w:r>
      </w:ins>
      <w:ins w:id="86" w:author="N S" w:date="2018-10-22T16:43:00Z">
        <w:r w:rsidR="00CF3D2C">
          <w:rPr>
            <w:rFonts w:ascii="Arial" w:hAnsi="Arial" w:cs="Arial"/>
            <w:sz w:val="24"/>
            <w:szCs w:val="24"/>
          </w:rPr>
          <w:t xml:space="preserve">appears to enter </w:t>
        </w:r>
      </w:ins>
      <w:ins w:id="87" w:author="N S" w:date="2018-10-22T16:44:00Z">
        <w:r w:rsidR="00CF3D2C">
          <w:rPr>
            <w:rFonts w:ascii="Arial" w:hAnsi="Arial" w:cs="Arial"/>
            <w:sz w:val="24"/>
            <w:szCs w:val="24"/>
          </w:rPr>
          <w:t>a</w:t>
        </w:r>
      </w:ins>
      <w:ins w:id="88" w:author="N S" w:date="2018-10-17T10:46:00Z">
        <w:r w:rsidR="00FC746F">
          <w:rPr>
            <w:rFonts w:ascii="Arial" w:hAnsi="Arial" w:cs="Arial"/>
            <w:sz w:val="24"/>
            <w:szCs w:val="24"/>
          </w:rPr>
          <w:t xml:space="preserve"> relatively </w:t>
        </w:r>
        <w:r w:rsidR="004929E3">
          <w:rPr>
            <w:rFonts w:ascii="Arial" w:hAnsi="Arial" w:cs="Arial"/>
            <w:sz w:val="24"/>
            <w:szCs w:val="24"/>
          </w:rPr>
          <w:t xml:space="preserve">linear </w:t>
        </w:r>
      </w:ins>
      <w:ins w:id="89" w:author="N S" w:date="2018-10-22T16:44:00Z">
        <w:r w:rsidR="00CF3D2C">
          <w:rPr>
            <w:rFonts w:ascii="Arial" w:hAnsi="Arial" w:cs="Arial"/>
            <w:sz w:val="24"/>
            <w:szCs w:val="24"/>
          </w:rPr>
          <w:t xml:space="preserve">growth phase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(Rowe, Walley et al. 2010)</w:t>
      </w:r>
      <w:r w:rsidR="007D0146">
        <w:rPr>
          <w:rFonts w:ascii="Arial" w:hAnsi="Arial" w:cs="Arial"/>
          <w:sz w:val="24"/>
          <w:szCs w:val="24"/>
        </w:rPr>
        <w:fldChar w:fldCharType="end"/>
      </w:r>
      <w:ins w:id="90" w:author="N S" w:date="2018-10-22T16:46:00Z">
        <w:r w:rsidR="00CF3D2C">
          <w:rPr>
            <w:rFonts w:ascii="Arial" w:hAnsi="Arial" w:cs="Arial"/>
            <w:sz w:val="24"/>
            <w:szCs w:val="24"/>
          </w:rPr>
          <w:t xml:space="preserve">, and previous research from our group has modeled lesion area as a linear or log-linear trait </w:t>
        </w:r>
      </w:ins>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 </w:instrText>
      </w:r>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EN.CITE.DATA </w:instrText>
      </w:r>
      <w:r w:rsidR="007D0146">
        <w:rPr>
          <w:rFonts w:ascii="Arial" w:hAnsi="Arial" w:cs="Arial"/>
          <w:sz w:val="24"/>
          <w:szCs w:val="24"/>
        </w:rPr>
      </w:r>
      <w:r w:rsidR="007D0146">
        <w:rPr>
          <w:rFonts w:ascii="Arial" w:hAnsi="Arial" w:cs="Arial"/>
          <w:sz w:val="24"/>
          <w:szCs w:val="24"/>
        </w:rPr>
        <w:fldChar w:fldCharType="end"/>
      </w:r>
      <w:r w:rsidR="007D0146">
        <w:rPr>
          <w:rFonts w:ascii="Arial" w:hAnsi="Arial" w:cs="Arial"/>
          <w:sz w:val="24"/>
          <w:szCs w:val="24"/>
        </w:rPr>
      </w:r>
      <w:r w:rsidR="007D0146">
        <w:rPr>
          <w:rFonts w:ascii="Arial" w:hAnsi="Arial" w:cs="Arial"/>
          <w:sz w:val="24"/>
          <w:szCs w:val="24"/>
        </w:rPr>
        <w:fldChar w:fldCharType="separate"/>
      </w:r>
      <w:r w:rsidR="007D0146">
        <w:rPr>
          <w:rFonts w:ascii="Arial" w:hAnsi="Arial" w:cs="Arial"/>
          <w:noProof/>
          <w:sz w:val="24"/>
          <w:szCs w:val="24"/>
        </w:rPr>
        <w:t>(Kliebenstein, Rowe et al. 2005, Corwin, Copeland et al. 2016, Fordyce, Soltis et al. 2018)</w:t>
      </w:r>
      <w:r w:rsidR="007D0146">
        <w:rPr>
          <w:rFonts w:ascii="Arial" w:hAnsi="Arial" w:cs="Arial"/>
          <w:sz w:val="24"/>
          <w:szCs w:val="24"/>
        </w:rPr>
        <w:fldChar w:fldCharType="end"/>
      </w:r>
      <w:ins w:id="91" w:author="N S" w:date="2018-10-22T16:44:00Z">
        <w:r w:rsidR="00CF3D2C">
          <w:rPr>
            <w:rFonts w:ascii="Arial" w:hAnsi="Arial" w:cs="Arial"/>
            <w:sz w:val="24"/>
            <w:szCs w:val="24"/>
          </w:rPr>
          <w:t>. L</w:t>
        </w:r>
      </w:ins>
      <w:ins w:id="92" w:author="N S" w:date="2018-10-17T10:46:00Z">
        <w:r w:rsidR="004929E3">
          <w:rPr>
            <w:rFonts w:ascii="Arial" w:hAnsi="Arial" w:cs="Arial"/>
            <w:sz w:val="24"/>
            <w:szCs w:val="24"/>
          </w:rPr>
          <w:t>esion are</w:t>
        </w:r>
      </w:ins>
      <w:ins w:id="93" w:author="N S" w:date="2018-10-17T10:47:00Z">
        <w:r w:rsidR="004929E3">
          <w:rPr>
            <w:rFonts w:ascii="Arial" w:hAnsi="Arial" w:cs="Arial"/>
            <w:sz w:val="24"/>
            <w:szCs w:val="24"/>
          </w:rPr>
          <w:t xml:space="preserve">a is a common measure of </w:t>
        </w:r>
      </w:ins>
      <w:ins w:id="94" w:author="N S" w:date="2018-10-17T13:01:00Z">
        <w:r w:rsidR="00C24B92">
          <w:rPr>
            <w:rFonts w:ascii="Arial" w:hAnsi="Arial" w:cs="Arial"/>
            <w:sz w:val="24"/>
            <w:szCs w:val="24"/>
          </w:rPr>
          <w:t xml:space="preserve">the </w:t>
        </w:r>
      </w:ins>
      <w:ins w:id="95" w:author="N S" w:date="2018-10-17T13:00:00Z">
        <w:r w:rsidR="00C24B92">
          <w:rPr>
            <w:rFonts w:ascii="Arial" w:hAnsi="Arial" w:cs="Arial"/>
            <w:sz w:val="24"/>
            <w:szCs w:val="24"/>
          </w:rPr>
          <w:t xml:space="preserve">interaction of plant </w:t>
        </w:r>
      </w:ins>
      <w:ins w:id="96" w:author="N S" w:date="2018-10-17T13:01:00Z">
        <w:r w:rsidR="00C24B92">
          <w:rPr>
            <w:rFonts w:ascii="Arial" w:hAnsi="Arial" w:cs="Arial"/>
            <w:sz w:val="24"/>
            <w:szCs w:val="24"/>
          </w:rPr>
          <w:t>immunity and pathogen</w:t>
        </w:r>
      </w:ins>
      <w:ins w:id="97" w:author="N S" w:date="2018-10-17T10:47:00Z">
        <w:r w:rsidR="004929E3">
          <w:rPr>
            <w:rFonts w:ascii="Arial" w:hAnsi="Arial" w:cs="Arial"/>
            <w:sz w:val="24"/>
            <w:szCs w:val="24"/>
          </w:rPr>
          <w:t xml:space="preserve"> </w:t>
        </w:r>
      </w:ins>
      <w:ins w:id="98" w:author="N S" w:date="2018-10-17T13:01:00Z">
        <w:r w:rsidR="00C24B92">
          <w:rPr>
            <w:rFonts w:ascii="Arial" w:hAnsi="Arial" w:cs="Arial"/>
            <w:sz w:val="24"/>
            <w:szCs w:val="24"/>
          </w:rPr>
          <w:t>virulence</w:t>
        </w:r>
      </w:ins>
      <w:ins w:id="99" w:author="N S" w:date="2018-10-22T16:44:00Z">
        <w:r w:rsidR="00CF3D2C">
          <w:rPr>
            <w:rFonts w:ascii="Arial" w:hAnsi="Arial" w:cs="Arial"/>
            <w:sz w:val="24"/>
            <w:szCs w:val="24"/>
          </w:rPr>
          <w:t>,</w:t>
        </w:r>
      </w:ins>
      <w:ins w:id="100" w:author="N S" w:date="2018-10-22T16:45:00Z">
        <w:r w:rsidR="00CF3D2C">
          <w:rPr>
            <w:rFonts w:ascii="Arial" w:hAnsi="Arial" w:cs="Arial"/>
            <w:sz w:val="24"/>
            <w:szCs w:val="24"/>
          </w:rPr>
          <w:t xml:space="preserve"> though pathogen biomass does not scale with lesion area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(Corwin, Subedy et al. 2016)</w:t>
      </w:r>
      <w:r w:rsidR="007D0146">
        <w:rPr>
          <w:rFonts w:ascii="Arial" w:hAnsi="Arial" w:cs="Arial"/>
          <w:sz w:val="24"/>
          <w:szCs w:val="24"/>
        </w:rPr>
        <w:fldChar w:fldCharType="end"/>
      </w:r>
      <w:ins w:id="101" w:author="N S" w:date="2018-10-22T16:45:00Z">
        <w:r w:rsidR="00CF3D2C">
          <w:rPr>
            <w:rFonts w:ascii="Arial" w:hAnsi="Arial" w:cs="Arial"/>
            <w:sz w:val="24"/>
            <w:szCs w:val="24"/>
          </w:rPr>
          <w:t>.</w:t>
        </w:r>
      </w:ins>
      <w:bookmarkEnd w:id="83"/>
      <w:del w:id="102" w:author="N S" w:date="2018-10-22T16:45:00Z">
        <w:r w:rsidR="00C24B92" w:rsidDel="00CF3D2C">
          <w:rPr>
            <w:rFonts w:ascii="Arial" w:hAnsi="Arial" w:cs="Arial"/>
            <w:noProof/>
            <w:sz w:val="24"/>
            <w:szCs w:val="24"/>
          </w:rPr>
          <w:delText>(Rowe, Walley et al. 2010, Corwin, Copeland et al. 2016)</w:delText>
        </w:r>
      </w:del>
      <w:ins w:id="103" w:author="N S" w:date="2018-10-22T16:45:00Z">
        <w:r w:rsidR="00CF3D2C">
          <w:rPr>
            <w:rFonts w:ascii="Arial" w:hAnsi="Arial" w:cs="Arial"/>
            <w:sz w:val="24"/>
            <w:szCs w:val="24"/>
          </w:rPr>
          <w:t xml:space="preserve"> </w:t>
        </w:r>
      </w:ins>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w:t>
      </w:r>
      <w:del w:id="104" w:author="N S" w:date="2018-10-16T14:26:00Z">
        <w:r w:rsidR="00D03A16" w:rsidRPr="008C1BDB" w:rsidDel="00C018A6">
          <w:rPr>
            <w:rFonts w:ascii="Arial" w:hAnsi="Arial" w:cs="Arial"/>
            <w:sz w:val="24"/>
            <w:szCs w:val="24"/>
          </w:rPr>
          <w:delText xml:space="preserve"> </w:delText>
        </w:r>
      </w:del>
      <w:r w:rsidR="00D03A16" w:rsidRPr="008C1BDB">
        <w:rPr>
          <w:rFonts w:ascii="Arial" w:hAnsi="Arial" w:cs="Arial"/>
          <w:sz w:val="24"/>
          <w:szCs w:val="24"/>
        </w:rPr>
        <w:t>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ins w:id="105" w:author="N S" w:date="2018-10-22T21:33:00Z">
        <w:r w:rsidR="00802355">
          <w:rPr>
            <w:rFonts w:ascii="Arial" w:hAnsi="Arial" w:cs="Arial"/>
            <w:sz w:val="24"/>
            <w:szCs w:val="24"/>
          </w:rPr>
          <w:t xml:space="preserve">Lesion size of </w:t>
        </w:r>
        <w:r w:rsidR="00802355" w:rsidRPr="00802355">
          <w:rPr>
            <w:rFonts w:ascii="Arial" w:hAnsi="Arial" w:cs="Arial"/>
            <w:i/>
            <w:sz w:val="24"/>
            <w:szCs w:val="24"/>
          </w:rPr>
          <w:t xml:space="preserve">B. cinerea </w:t>
        </w:r>
      </w:ins>
      <w:ins w:id="106" w:author="N S" w:date="2018-10-22T21:34:00Z">
        <w:r w:rsidR="00802355">
          <w:rPr>
            <w:rFonts w:ascii="Arial" w:hAnsi="Arial" w:cs="Arial"/>
            <w:sz w:val="24"/>
            <w:szCs w:val="24"/>
          </w:rPr>
          <w:t xml:space="preserve">on tomato was </w:t>
        </w:r>
      </w:ins>
      <w:ins w:id="107" w:author="N S" w:date="2018-10-22T21:36:00Z">
        <w:r w:rsidR="00802355">
          <w:rPr>
            <w:rFonts w:ascii="Arial" w:hAnsi="Arial" w:cs="Arial"/>
            <w:sz w:val="24"/>
            <w:szCs w:val="24"/>
          </w:rPr>
          <w:t xml:space="preserve">weakly </w:t>
        </w:r>
      </w:ins>
      <w:ins w:id="108" w:author="N S" w:date="2018-10-22T21:34:00Z">
        <w:r w:rsidR="00802355">
          <w:rPr>
            <w:rFonts w:ascii="Arial" w:hAnsi="Arial" w:cs="Arial"/>
            <w:sz w:val="24"/>
            <w:szCs w:val="24"/>
          </w:rPr>
          <w:t xml:space="preserve">correlated with lesion size on </w:t>
        </w:r>
        <w:r w:rsidR="00802355" w:rsidRPr="00802355">
          <w:rPr>
            <w:rFonts w:ascii="Arial" w:hAnsi="Arial" w:cs="Arial"/>
            <w:i/>
            <w:sz w:val="24"/>
            <w:szCs w:val="24"/>
          </w:rPr>
          <w:t>A. thaliana</w:t>
        </w:r>
        <w:r w:rsidR="00802355">
          <w:rPr>
            <w:rFonts w:ascii="Arial" w:hAnsi="Arial" w:cs="Arial"/>
            <w:sz w:val="24"/>
            <w:szCs w:val="24"/>
          </w:rPr>
          <w:t xml:space="preserve"> from previous studies; </w:t>
        </w:r>
      </w:ins>
      <w:ins w:id="109" w:author="N S" w:date="2018-10-22T21:35:00Z">
        <w:r w:rsidR="00802355">
          <w:rPr>
            <w:rFonts w:ascii="Arial" w:hAnsi="Arial" w:cs="Arial"/>
            <w:sz w:val="24"/>
            <w:szCs w:val="24"/>
          </w:rPr>
          <w:t>both on domesticated tomato (r=0.247, p=</w:t>
        </w:r>
      </w:ins>
      <w:ins w:id="110" w:author="N S" w:date="2018-10-22T21:37:00Z">
        <w:r w:rsidR="00802355" w:rsidRPr="00802355">
          <w:t xml:space="preserve"> </w:t>
        </w:r>
        <w:r w:rsidR="00802355" w:rsidRPr="00802355">
          <w:rPr>
            <w:rFonts w:ascii="Arial" w:hAnsi="Arial" w:cs="Arial"/>
            <w:sz w:val="24"/>
            <w:szCs w:val="24"/>
          </w:rPr>
          <w:t>0.003</w:t>
        </w:r>
      </w:ins>
      <w:ins w:id="111" w:author="N S" w:date="2018-10-22T21:35:00Z">
        <w:r w:rsidR="00802355">
          <w:rPr>
            <w:rFonts w:ascii="Arial" w:hAnsi="Arial" w:cs="Arial"/>
            <w:sz w:val="24"/>
            <w:szCs w:val="24"/>
          </w:rPr>
          <w:t>) and on wild tomato (r=0.301, p=</w:t>
        </w:r>
      </w:ins>
      <w:ins w:id="112" w:author="N S" w:date="2018-10-22T21:37:00Z">
        <w:r w:rsidR="00802355" w:rsidRPr="00802355">
          <w:t xml:space="preserve"> </w:t>
        </w:r>
        <w:r w:rsidR="00802355" w:rsidRPr="00802355">
          <w:rPr>
            <w:rFonts w:ascii="Arial" w:hAnsi="Arial" w:cs="Arial"/>
            <w:sz w:val="24"/>
            <w:szCs w:val="24"/>
          </w:rPr>
          <w:t>0.016</w:t>
        </w:r>
      </w:ins>
      <w:ins w:id="113" w:author="N S" w:date="2018-10-22T21:35:00Z">
        <w:r w:rsidR="00802355">
          <w:rPr>
            <w:rFonts w:ascii="Arial" w:hAnsi="Arial" w:cs="Arial"/>
            <w:sz w:val="24"/>
            <w:szCs w:val="24"/>
          </w:rPr>
          <w:t>)</w:t>
        </w:r>
      </w:ins>
      <w:ins w:id="114" w:author="N S" w:date="2018-10-22T21:38:00Z">
        <w:r w:rsidR="00787E13">
          <w:rPr>
            <w:rFonts w:ascii="Arial" w:hAnsi="Arial" w:cs="Arial"/>
            <w:sz w:val="24"/>
            <w:szCs w:val="24"/>
          </w:rPr>
          <w:t xml:space="preserve"> (Supplemental Figure </w:t>
        </w:r>
      </w:ins>
      <w:ins w:id="115" w:author="N S" w:date="2018-10-23T14:48:00Z">
        <w:r w:rsidR="00E81A38">
          <w:rPr>
            <w:rFonts w:ascii="Arial" w:hAnsi="Arial" w:cs="Arial"/>
            <w:sz w:val="24"/>
            <w:szCs w:val="24"/>
          </w:rPr>
          <w:t>2</w:t>
        </w:r>
      </w:ins>
      <w:ins w:id="116" w:author="N S" w:date="2018-10-22T21:38:00Z">
        <w:r w:rsidR="00787E13">
          <w:rPr>
            <w:rFonts w:ascii="Arial" w:hAnsi="Arial" w:cs="Arial"/>
            <w:sz w:val="24"/>
            <w:szCs w:val="24"/>
          </w:rPr>
          <w:t>)</w:t>
        </w:r>
      </w:ins>
      <w:r w:rsidR="00787E13">
        <w:rPr>
          <w:rFonts w:ascii="Arial" w:hAnsi="Arial" w:cs="Arial"/>
          <w:sz w:val="24"/>
          <w:szCs w:val="24"/>
        </w:rPr>
        <w:fldChar w:fldCharType="begin"/>
      </w:r>
      <w:r w:rsidR="00787E13">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Pr>
          <w:rFonts w:ascii="Arial" w:hAnsi="Arial" w:cs="Arial"/>
          <w:sz w:val="24"/>
          <w:szCs w:val="24"/>
        </w:rPr>
        <w:fldChar w:fldCharType="separate"/>
      </w:r>
      <w:r w:rsidR="00787E13">
        <w:rPr>
          <w:rFonts w:ascii="Arial" w:hAnsi="Arial" w:cs="Arial"/>
          <w:noProof/>
          <w:sz w:val="24"/>
          <w:szCs w:val="24"/>
        </w:rPr>
        <w:t>(Zhang, Corwin et al. 2017)</w:t>
      </w:r>
      <w:r w:rsidR="00787E13">
        <w:rPr>
          <w:rFonts w:ascii="Arial" w:hAnsi="Arial" w:cs="Arial"/>
          <w:sz w:val="24"/>
          <w:szCs w:val="24"/>
        </w:rPr>
        <w:fldChar w:fldCharType="end"/>
      </w:r>
      <w:ins w:id="117" w:author="N S" w:date="2018-10-22T21:35:00Z">
        <w:r w:rsidR="00802355">
          <w:rPr>
            <w:rFonts w:ascii="Arial" w:hAnsi="Arial" w:cs="Arial"/>
            <w:sz w:val="24"/>
            <w:szCs w:val="24"/>
          </w:rPr>
          <w:t>.</w:t>
        </w:r>
      </w:ins>
    </w:p>
    <w:p w14:paraId="45B72C43" w14:textId="7F4481A0" w:rsidR="00082C15" w:rsidRPr="008C1BDB" w:rsidRDefault="00082C15" w:rsidP="00E65FA1">
      <w:pPr>
        <w:spacing w:line="360" w:lineRule="auto"/>
        <w:rPr>
          <w:rFonts w:ascii="Arial" w:hAnsi="Arial" w:cs="Arial"/>
          <w:b/>
          <w:sz w:val="24"/>
          <w:szCs w:val="24"/>
        </w:rPr>
      </w:pPr>
    </w:p>
    <w:p w14:paraId="74D23306" w14:textId="5D2780D3"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lastRenderedPageBreak/>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w:t>
      </w:r>
      <w:del w:id="118" w:author="N S" w:date="2018-10-22T17:19:00Z">
        <w:r w:rsidRPr="008C1BDB" w:rsidDel="00B22B3C">
          <w:rPr>
            <w:rFonts w:ascii="Arial" w:hAnsi="Arial" w:cs="Arial"/>
            <w:b/>
            <w:sz w:val="24"/>
            <w:szCs w:val="24"/>
          </w:rPr>
          <w:delText xml:space="preserve">, </w:delText>
        </w:r>
      </w:del>
      <w:ins w:id="119" w:author="N S" w:date="2018-10-22T17:19:00Z">
        <w:r w:rsidR="00B22B3C">
          <w:rPr>
            <w:rFonts w:ascii="Arial" w:hAnsi="Arial" w:cs="Arial"/>
            <w:b/>
            <w:sz w:val="24"/>
            <w:szCs w:val="24"/>
          </w:rPr>
          <w:t xml:space="preserve"> and </w:t>
        </w:r>
      </w:ins>
      <w:r w:rsidRPr="008C1BDB">
        <w:rPr>
          <w:rFonts w:ascii="Arial" w:hAnsi="Arial" w:cs="Arial"/>
          <w:b/>
          <w:sz w:val="24"/>
          <w:szCs w:val="24"/>
        </w:rPr>
        <w:t xml:space="preserve">Plant Genetics </w:t>
      </w:r>
      <w:del w:id="120" w:author="N S" w:date="2018-10-22T17:19:00Z">
        <w:r w:rsidRPr="008C1BDB" w:rsidDel="00B22B3C">
          <w:rPr>
            <w:rFonts w:ascii="Arial" w:hAnsi="Arial" w:cs="Arial"/>
            <w:b/>
            <w:sz w:val="24"/>
            <w:szCs w:val="24"/>
          </w:rPr>
          <w:delText xml:space="preserve">and Crop Domestication </w:delText>
        </w:r>
      </w:del>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2CF4076A" w:rsidR="00505B78" w:rsidRDefault="00127063" w:rsidP="00E65FA1">
      <w:pPr>
        <w:spacing w:line="360" w:lineRule="auto"/>
        <w:ind w:firstLine="720"/>
        <w:rPr>
          <w:ins w:id="121" w:author="N S" w:date="2018-10-22T17:23:00Z"/>
          <w:rFonts w:ascii="Arial" w:hAnsi="Arial" w:cs="Arial"/>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del w:id="122" w:author="N S" w:date="2018-10-20T16:03:00Z">
        <w:r w:rsidR="00C436F8" w:rsidRPr="008C1BDB" w:rsidDel="00B447F3">
          <w:rPr>
            <w:rFonts w:ascii="Arial" w:hAnsi="Arial" w:cs="Arial"/>
            <w:sz w:val="24"/>
            <w:szCs w:val="24"/>
          </w:rPr>
          <w:delText xml:space="preserve">multiple </w:delText>
        </w:r>
        <w:r w:rsidRPr="008C1BDB" w:rsidDel="00B447F3">
          <w:rPr>
            <w:rFonts w:ascii="Arial" w:hAnsi="Arial" w:cs="Arial"/>
            <w:sz w:val="24"/>
            <w:szCs w:val="24"/>
          </w:rPr>
          <w:delText xml:space="preserve">linear </w:delText>
        </w:r>
        <w:r w:rsidR="00C436F8" w:rsidRPr="008C1BDB" w:rsidDel="00B447F3">
          <w:rPr>
            <w:rFonts w:ascii="Arial" w:hAnsi="Arial" w:cs="Arial"/>
            <w:sz w:val="24"/>
            <w:szCs w:val="24"/>
          </w:rPr>
          <w:delText>regression</w:delText>
        </w:r>
      </w:del>
      <w:ins w:id="123" w:author="N S" w:date="2018-10-22T10:58:00Z">
        <w:r w:rsidR="00D02107">
          <w:rPr>
            <w:rFonts w:ascii="Arial" w:hAnsi="Arial" w:cs="Arial"/>
            <w:sz w:val="24"/>
            <w:szCs w:val="24"/>
          </w:rPr>
          <w:t>general linear</w:t>
        </w:r>
      </w:ins>
      <w:r w:rsidR="00C436F8" w:rsidRPr="008C1BDB">
        <w:rPr>
          <w:rFonts w:ascii="Arial" w:hAnsi="Arial" w:cs="Arial"/>
          <w:sz w:val="24"/>
          <w:szCs w:val="24"/>
        </w:rPr>
        <w:t xml:space="preserve"> </w:t>
      </w:r>
      <w:r w:rsidRPr="008C1BDB">
        <w:rPr>
          <w:rFonts w:ascii="Arial" w:hAnsi="Arial" w:cs="Arial"/>
          <w:sz w:val="24"/>
          <w:szCs w:val="24"/>
        </w:rPr>
        <w:t>model</w:t>
      </w:r>
      <w:r w:rsidR="00C436F8" w:rsidRPr="008C1BDB">
        <w:rPr>
          <w:rFonts w:ascii="Arial" w:hAnsi="Arial" w:cs="Arial"/>
          <w:sz w:val="24"/>
          <w:szCs w:val="24"/>
        </w:rPr>
        <w:t xml:space="preserve"> </w:t>
      </w:r>
      <w:del w:id="124" w:author="N S" w:date="2018-10-22T10:58:00Z">
        <w:r w:rsidR="00B3570C" w:rsidRPr="008C1BDB" w:rsidDel="00D02107">
          <w:rPr>
            <w:rFonts w:ascii="Arial" w:hAnsi="Arial" w:cs="Arial"/>
            <w:sz w:val="24"/>
            <w:szCs w:val="24"/>
          </w:rPr>
          <w:fldChar w:fldCharType="begin"/>
        </w:r>
        <w:r w:rsidR="005F1A4E" w:rsidRPr="008C1BDB" w:rsidDel="00D02107">
          <w:rPr>
            <w:rFonts w:ascii="Arial" w:hAnsi="Arial" w:cs="Arial"/>
            <w:sz w:val="24"/>
            <w:szCs w:val="24"/>
          </w:rPr>
          <w:del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delInstrText>
        </w:r>
        <w:r w:rsidR="00B3570C" w:rsidRPr="008C1BDB" w:rsidDel="00D02107">
          <w:rPr>
            <w:rFonts w:ascii="Arial" w:hAnsi="Arial" w:cs="Arial"/>
            <w:sz w:val="24"/>
            <w:szCs w:val="24"/>
          </w:rPr>
          <w:fldChar w:fldCharType="separate"/>
        </w:r>
        <w:r w:rsidR="00042D5F" w:rsidRPr="008C1BDB" w:rsidDel="00D02107">
          <w:rPr>
            <w:rFonts w:ascii="Arial" w:hAnsi="Arial" w:cs="Arial"/>
            <w:noProof/>
            <w:sz w:val="24"/>
            <w:szCs w:val="24"/>
          </w:rPr>
          <w:delText>(R Development Core Team 2008)</w:delText>
        </w:r>
        <w:r w:rsidR="00B3570C" w:rsidRPr="008C1BDB" w:rsidDel="00D02107">
          <w:rPr>
            <w:rFonts w:ascii="Arial" w:hAnsi="Arial" w:cs="Arial"/>
            <w:sz w:val="24"/>
            <w:szCs w:val="24"/>
          </w:rPr>
          <w:fldChar w:fldCharType="end"/>
        </w:r>
      </w:del>
      <w:ins w:id="125" w:author="N S" w:date="2018-10-22T10:58:00Z">
        <w:r w:rsidR="00D02107">
          <w:rPr>
            <w:rFonts w:ascii="Arial" w:hAnsi="Arial" w:cs="Arial"/>
            <w:sz w:val="24"/>
            <w:szCs w:val="24"/>
          </w:rPr>
          <w:t xml:space="preserve"> (</w:t>
        </w:r>
        <w:r w:rsidR="00D02107" w:rsidRPr="008C1BDB">
          <w:rPr>
            <w:rFonts w:ascii="Arial" w:hAnsi="Arial" w:cs="Arial"/>
            <w:sz w:val="24"/>
            <w:szCs w:val="24"/>
          </w:rPr>
          <w:t>R lme4 package;</w:t>
        </w:r>
      </w:ins>
      <w:r w:rsidR="00D02107">
        <w:rPr>
          <w:rFonts w:ascii="Arial" w:hAnsi="Arial" w:cs="Arial"/>
          <w:sz w:val="24"/>
          <w:szCs w:val="24"/>
        </w:rPr>
        <w:fldChar w:fldCharType="begin"/>
      </w:r>
      <w:r w:rsidR="00D02107">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Pr>
          <w:rFonts w:ascii="Arial" w:hAnsi="Arial" w:cs="Arial"/>
          <w:sz w:val="24"/>
          <w:szCs w:val="24"/>
        </w:rPr>
        <w:fldChar w:fldCharType="separate"/>
      </w:r>
      <w:r w:rsidR="00D02107">
        <w:rPr>
          <w:rFonts w:ascii="Arial" w:hAnsi="Arial" w:cs="Arial"/>
          <w:noProof/>
          <w:sz w:val="24"/>
          <w:szCs w:val="24"/>
        </w:rPr>
        <w:t>(Bates, Maechler et al. 2015)</w:t>
      </w:r>
      <w:r w:rsidR="00D02107">
        <w:rPr>
          <w:rFonts w:ascii="Arial" w:hAnsi="Arial" w:cs="Arial"/>
          <w:sz w:val="24"/>
          <w:szCs w:val="24"/>
        </w:rPr>
        <w:fldChar w:fldCharType="end"/>
      </w:r>
      <w:ins w:id="126" w:author="N S" w:date="2018-10-22T10:58:00Z">
        <w:r w:rsidR="00D02107">
          <w:rPr>
            <w:rFonts w:ascii="Arial" w:hAnsi="Arial" w:cs="Arial"/>
            <w:sz w:val="24"/>
            <w:szCs w:val="24"/>
          </w:rPr>
          <w:t>)</w:t>
        </w:r>
      </w:ins>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ins w:id="127" w:author="N S" w:date="2018-10-22T17:20:00Z">
        <w:r w:rsidR="00B22B3C" w:rsidRPr="008C1BDB">
          <w:rPr>
            <w:rFonts w:ascii="Arial" w:hAnsi="Arial" w:cs="Arial"/>
            <w:sz w:val="24"/>
            <w:szCs w:val="24"/>
          </w:rPr>
          <w:t>pathogen genotype (isolate)</w:t>
        </w:r>
        <w:r w:rsidR="00B22B3C">
          <w:rPr>
            <w:rFonts w:ascii="Arial" w:hAnsi="Arial" w:cs="Arial"/>
            <w:sz w:val="24"/>
            <w:szCs w:val="24"/>
          </w:rPr>
          <w:t xml:space="preserve">, </w:t>
        </w:r>
      </w:ins>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xml:space="preserve">, </w:t>
      </w:r>
      <w:ins w:id="128" w:author="N S" w:date="2018-10-22T17:20:00Z">
        <w:r w:rsidR="00B22B3C">
          <w:rPr>
            <w:rFonts w:ascii="Arial" w:hAnsi="Arial" w:cs="Arial"/>
            <w:sz w:val="24"/>
            <w:szCs w:val="24"/>
          </w:rPr>
          <w:t xml:space="preserve">and </w:t>
        </w:r>
      </w:ins>
      <w:r w:rsidR="00B63A17" w:rsidRPr="008C1BDB">
        <w:rPr>
          <w:rFonts w:ascii="Arial" w:hAnsi="Arial" w:cs="Arial"/>
          <w:sz w:val="24"/>
          <w:szCs w:val="24"/>
        </w:rPr>
        <w:t>plant domestication status</w:t>
      </w:r>
      <w:del w:id="129" w:author="N S" w:date="2018-10-22T17:20:00Z">
        <w:r w:rsidR="00B63A17" w:rsidRPr="008C1BDB" w:rsidDel="00B22B3C">
          <w:rPr>
            <w:rFonts w:ascii="Arial" w:hAnsi="Arial" w:cs="Arial"/>
            <w:sz w:val="24"/>
            <w:szCs w:val="24"/>
          </w:rPr>
          <w:delText>,</w:delText>
        </w:r>
        <w:r w:rsidR="00CB0FF3" w:rsidRPr="008C1BDB" w:rsidDel="00B22B3C">
          <w:rPr>
            <w:rFonts w:ascii="Arial" w:hAnsi="Arial" w:cs="Arial"/>
            <w:sz w:val="24"/>
            <w:szCs w:val="24"/>
          </w:rPr>
          <w:delText xml:space="preserve"> and pathogen genotype (isolate)</w:delText>
        </w:r>
        <w:r w:rsidR="001D4F8D" w:rsidRPr="008C1BDB" w:rsidDel="00B22B3C">
          <w:rPr>
            <w:rFonts w:ascii="Arial" w:hAnsi="Arial" w:cs="Arial"/>
            <w:sz w:val="24"/>
            <w:szCs w:val="24"/>
          </w:rPr>
          <w:delText xml:space="preserve"> </w:delText>
        </w:r>
      </w:del>
      <w:ins w:id="130" w:author="N S" w:date="2018-10-22T17:20:00Z">
        <w:r w:rsidR="00B22B3C">
          <w:rPr>
            <w:rFonts w:ascii="Arial" w:hAnsi="Arial" w:cs="Arial"/>
            <w:sz w:val="24"/>
            <w:szCs w:val="24"/>
          </w:rPr>
          <w:t xml:space="preserve"> </w:t>
        </w:r>
      </w:ins>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del w:id="131" w:author="N S" w:date="2018-10-22T17:20:00Z">
        <w:r w:rsidR="008B0B54" w:rsidRPr="008C1BDB" w:rsidDel="00B22B3C">
          <w:rPr>
            <w:rFonts w:ascii="Arial" w:hAnsi="Arial" w:cs="Arial"/>
            <w:sz w:val="24"/>
            <w:szCs w:val="24"/>
          </w:rPr>
          <w:delText xml:space="preserve">with </w:delText>
        </w:r>
        <w:r w:rsidRPr="008C1BDB" w:rsidDel="00B22B3C">
          <w:rPr>
            <w:rFonts w:ascii="Arial" w:hAnsi="Arial" w:cs="Arial"/>
            <w:sz w:val="24"/>
            <w:szCs w:val="24"/>
          </w:rPr>
          <w:delText>pathogen</w:delText>
        </w:r>
        <w:r w:rsidR="001C0D4A" w:rsidRPr="008C1BDB" w:rsidDel="00B22B3C">
          <w:rPr>
            <w:rFonts w:ascii="Arial" w:hAnsi="Arial" w:cs="Arial"/>
            <w:sz w:val="24"/>
            <w:szCs w:val="24"/>
          </w:rPr>
          <w:delText xml:space="preserve"> isolate</w:delText>
        </w:r>
        <w:r w:rsidRPr="008C1BDB" w:rsidDel="00B22B3C">
          <w:rPr>
            <w:rFonts w:ascii="Arial" w:hAnsi="Arial" w:cs="Arial"/>
            <w:sz w:val="24"/>
            <w:szCs w:val="24"/>
          </w:rPr>
          <w:delText xml:space="preserve"> diversity</w:delText>
        </w:r>
        <w:r w:rsidR="001C0D4A" w:rsidRPr="008C1BDB" w:rsidDel="00B22B3C">
          <w:rPr>
            <w:rFonts w:ascii="Arial" w:hAnsi="Arial" w:cs="Arial"/>
            <w:sz w:val="24"/>
            <w:szCs w:val="24"/>
          </w:rPr>
          <w:delText xml:space="preserve"> </w:delText>
        </w:r>
      </w:del>
      <w:del w:id="132" w:author="N S" w:date="2018-10-20T16:06:00Z">
        <w:r w:rsidR="004A1B55" w:rsidRPr="008C1BDB" w:rsidDel="00B447F3">
          <w:rPr>
            <w:rFonts w:ascii="Arial" w:hAnsi="Arial" w:cs="Arial"/>
            <w:sz w:val="24"/>
            <w:szCs w:val="24"/>
          </w:rPr>
          <w:delText>explain</w:delText>
        </w:r>
        <w:r w:rsidR="008B0B54" w:rsidRPr="008C1BDB" w:rsidDel="00B447F3">
          <w:rPr>
            <w:rFonts w:ascii="Arial" w:hAnsi="Arial" w:cs="Arial"/>
            <w:sz w:val="24"/>
            <w:szCs w:val="24"/>
          </w:rPr>
          <w:delText>ing</w:delText>
        </w:r>
        <w:r w:rsidR="004A1B55" w:rsidRPr="008C1BDB" w:rsidDel="00B447F3">
          <w:rPr>
            <w:rFonts w:ascii="Arial" w:hAnsi="Arial" w:cs="Arial"/>
            <w:sz w:val="24"/>
            <w:szCs w:val="24"/>
          </w:rPr>
          <w:delText xml:space="preserve"> </w:delText>
        </w:r>
      </w:del>
      <w:del w:id="133" w:author="N S" w:date="2018-10-15T12:28:00Z">
        <w:r w:rsidR="001C0D4A" w:rsidRPr="008C1BDB" w:rsidDel="00FD32E3">
          <w:rPr>
            <w:rFonts w:ascii="Arial" w:hAnsi="Arial" w:cs="Arial"/>
            <w:sz w:val="24"/>
            <w:szCs w:val="24"/>
          </w:rPr>
          <w:delText>3.5</w:delText>
        </w:r>
        <w:r w:rsidR="00415881" w:rsidRPr="008C1BDB" w:rsidDel="00FD32E3">
          <w:rPr>
            <w:rFonts w:ascii="Arial" w:hAnsi="Arial" w:cs="Arial"/>
            <w:sz w:val="24"/>
            <w:szCs w:val="24"/>
          </w:rPr>
          <w:delText xml:space="preserve"> fold</w:delText>
        </w:r>
      </w:del>
      <w:del w:id="134" w:author="N S" w:date="2018-10-20T16:06:00Z">
        <w:r w:rsidR="00B07808" w:rsidDel="00B447F3">
          <w:rPr>
            <w:rFonts w:ascii="Arial" w:hAnsi="Arial" w:cs="Arial"/>
            <w:sz w:val="24"/>
            <w:szCs w:val="24"/>
          </w:rPr>
          <w:delText>4</w:delText>
        </w:r>
        <w:r w:rsidR="001C0D4A" w:rsidRPr="008C1BDB" w:rsidDel="00B447F3">
          <w:rPr>
            <w:rFonts w:ascii="Arial" w:hAnsi="Arial" w:cs="Arial"/>
            <w:sz w:val="24"/>
            <w:szCs w:val="24"/>
          </w:rPr>
          <w:delText xml:space="preserve"> more variance than </w:delText>
        </w:r>
      </w:del>
      <w:del w:id="135" w:author="N S" w:date="2018-10-22T17:20:00Z">
        <w:r w:rsidR="001C0D4A" w:rsidRPr="008C1BDB" w:rsidDel="00B22B3C">
          <w:rPr>
            <w:rFonts w:ascii="Arial" w:hAnsi="Arial" w:cs="Arial"/>
            <w:sz w:val="24"/>
            <w:szCs w:val="24"/>
          </w:rPr>
          <w:delText>plant genotype</w:delText>
        </w:r>
      </w:del>
      <w:ins w:id="136" w:author="N S" w:date="2018-10-22T17:20:00Z">
        <w:r w:rsidR="00B22B3C">
          <w:rPr>
            <w:rFonts w:ascii="Arial" w:hAnsi="Arial" w:cs="Arial"/>
            <w:sz w:val="24"/>
            <w:szCs w:val="24"/>
          </w:rPr>
          <w:t>each</w:t>
        </w:r>
      </w:ins>
      <w:ins w:id="137" w:author="N S" w:date="2018-10-20T16:06:00Z">
        <w:r w:rsidR="00B447F3">
          <w:rPr>
            <w:rFonts w:ascii="Arial" w:hAnsi="Arial" w:cs="Arial"/>
            <w:sz w:val="24"/>
            <w:szCs w:val="24"/>
          </w:rPr>
          <w:t xml:space="preserve"> explaining approximately the same portion of the variance</w:t>
        </w:r>
      </w:ins>
      <w:del w:id="138" w:author="N S" w:date="2018-10-17T13:20:00Z">
        <w:r w:rsidR="00FD1429" w:rsidRPr="008C1BDB" w:rsidDel="00AD1824">
          <w:rPr>
            <w:rFonts w:ascii="Arial" w:hAnsi="Arial" w:cs="Arial"/>
            <w:sz w:val="24"/>
            <w:szCs w:val="24"/>
          </w:rPr>
          <w:delText>,</w:delText>
        </w:r>
      </w:del>
      <w:del w:id="139" w:author="N S" w:date="2018-10-20T16:20:00Z">
        <w:r w:rsidR="00FD1429" w:rsidRPr="008C1BDB" w:rsidDel="009069F6">
          <w:rPr>
            <w:rFonts w:ascii="Arial" w:hAnsi="Arial" w:cs="Arial"/>
            <w:sz w:val="24"/>
            <w:szCs w:val="24"/>
          </w:rPr>
          <w:delText xml:space="preserve"> </w:delText>
        </w:r>
      </w:del>
      <w:del w:id="140" w:author="N S" w:date="2018-10-20T16:07:00Z">
        <w:r w:rsidR="00A50C30" w:rsidRPr="008C1BDB" w:rsidDel="00B447F3">
          <w:rPr>
            <w:rFonts w:ascii="Arial" w:hAnsi="Arial" w:cs="Arial"/>
            <w:sz w:val="24"/>
            <w:szCs w:val="24"/>
          </w:rPr>
          <w:delText>46</w:delText>
        </w:r>
      </w:del>
      <w:del w:id="141" w:author="N S" w:date="2018-10-20T16:20:00Z">
        <w:r w:rsidR="00D71B30" w:rsidRPr="008C1BDB" w:rsidDel="009069F6">
          <w:rPr>
            <w:rFonts w:ascii="Arial" w:hAnsi="Arial" w:cs="Arial"/>
            <w:sz w:val="24"/>
            <w:szCs w:val="24"/>
          </w:rPr>
          <w:delText xml:space="preserve">% of total </w:delText>
        </w:r>
        <w:r w:rsidR="00E9139E"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variance</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pathogen </w:delText>
        </w:r>
        <w:r w:rsidR="00F86FAA" w:rsidRPr="008C1BDB" w:rsidDel="009069F6">
          <w:rPr>
            <w:rFonts w:ascii="Arial" w:hAnsi="Arial" w:cs="Arial"/>
            <w:sz w:val="24"/>
            <w:szCs w:val="24"/>
          </w:rPr>
          <w:delText>isolate</w:delText>
        </w:r>
        <w:r w:rsidR="00D71B30" w:rsidRPr="008C1BDB" w:rsidDel="009069F6">
          <w:rPr>
            <w:rFonts w:ascii="Arial" w:hAnsi="Arial" w:cs="Arial"/>
            <w:sz w:val="24"/>
            <w:szCs w:val="24"/>
          </w:rPr>
          <w:delText xml:space="preserve"> vs. </w:delText>
        </w:r>
      </w:del>
      <w:del w:id="142" w:author="N S" w:date="2018-10-20T16:07:00Z">
        <w:r w:rsidR="00E9139E" w:rsidRPr="008C1BDB" w:rsidDel="00B447F3">
          <w:rPr>
            <w:rFonts w:ascii="Arial" w:hAnsi="Arial" w:cs="Arial"/>
            <w:sz w:val="24"/>
            <w:szCs w:val="24"/>
          </w:rPr>
          <w:delText>1</w:delText>
        </w:r>
      </w:del>
      <w:del w:id="143" w:author="N S" w:date="2018-10-18T18:05:00Z">
        <w:r w:rsidR="00E9139E" w:rsidRPr="008C1BDB" w:rsidDel="00B07808">
          <w:rPr>
            <w:rFonts w:ascii="Arial" w:hAnsi="Arial" w:cs="Arial"/>
            <w:sz w:val="24"/>
            <w:szCs w:val="24"/>
          </w:rPr>
          <w:delText>3</w:delText>
        </w:r>
      </w:del>
      <w:del w:id="144" w:author="N S" w:date="2018-10-20T16:20:00Z">
        <w:r w:rsidR="00D71B30" w:rsidRPr="008C1BDB" w:rsidDel="009069F6">
          <w:rPr>
            <w:rFonts w:ascii="Arial" w:hAnsi="Arial" w:cs="Arial"/>
            <w:sz w:val="24"/>
            <w:szCs w:val="24"/>
          </w:rPr>
          <w:delText>%</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w:delText>
        </w:r>
        <w:r w:rsidR="00F86FAA" w:rsidRPr="008C1BDB" w:rsidDel="009069F6">
          <w:rPr>
            <w:rFonts w:ascii="Arial" w:hAnsi="Arial" w:cs="Arial"/>
            <w:sz w:val="24"/>
            <w:szCs w:val="24"/>
          </w:rPr>
          <w:delText>plant</w:delText>
        </w:r>
        <w:r w:rsidR="00FD1429" w:rsidRPr="008C1BDB" w:rsidDel="009069F6">
          <w:rPr>
            <w:rFonts w:ascii="Arial" w:hAnsi="Arial" w:cs="Arial"/>
            <w:sz w:val="24"/>
            <w:szCs w:val="24"/>
          </w:rPr>
          <w:delText xml:space="preserve"> genotype </w:delText>
        </w:r>
      </w:del>
      <w:r w:rsidR="00FD1429" w:rsidRPr="008C1BDB">
        <w:rPr>
          <w:rFonts w:ascii="Arial" w:hAnsi="Arial" w:cs="Arial"/>
          <w:sz w:val="24"/>
          <w:szCs w:val="24"/>
        </w:rPr>
        <w:t>(</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as shown by the</w:t>
      </w:r>
      <w:r w:rsidRPr="008C1BDB">
        <w:rPr>
          <w:rFonts w:ascii="Arial" w:hAnsi="Arial" w:cs="Arial"/>
          <w:sz w:val="24"/>
          <w:szCs w:val="24"/>
        </w:rPr>
        <w:t xml:space="preserve"> </w:t>
      </w:r>
      <w:r w:rsidR="00F75570" w:rsidRPr="008C1BDB">
        <w:rPr>
          <w:rFonts w:ascii="Arial" w:hAnsi="Arial" w:cs="Arial"/>
          <w:sz w:val="24"/>
          <w:szCs w:val="24"/>
        </w:rPr>
        <w:t xml:space="preserve">small but </w:t>
      </w:r>
      <w:r w:rsidR="00C97B8A" w:rsidRPr="008C1BDB">
        <w:rPr>
          <w:rFonts w:ascii="Arial" w:hAnsi="Arial" w:cs="Arial"/>
          <w:sz w:val="24"/>
          <w:szCs w:val="24"/>
        </w:rPr>
        <w:t xml:space="preserve">significant effects of genetic variation between domesticated and wild </w:t>
      </w:r>
      <w:r w:rsidRPr="008C1BDB">
        <w:rPr>
          <w:rFonts w:ascii="Arial" w:hAnsi="Arial" w:cs="Arial"/>
          <w:sz w:val="24"/>
          <w:szCs w:val="24"/>
        </w:rPr>
        <w:t xml:space="preserve">tomatoes </w:t>
      </w:r>
      <w:r w:rsidR="00CA4ECA" w:rsidRPr="008C1BDB">
        <w:rPr>
          <w:rFonts w:ascii="Arial" w:hAnsi="Arial" w:cs="Arial"/>
          <w:sz w:val="24"/>
          <w:szCs w:val="24"/>
        </w:rPr>
        <w:t>(</w:t>
      </w:r>
      <w:del w:id="145" w:author="N S" w:date="2018-10-20T16:17:00Z">
        <w:r w:rsidR="00123ADB" w:rsidRPr="008C1BDB" w:rsidDel="003D5DFF">
          <w:rPr>
            <w:rFonts w:ascii="Arial" w:hAnsi="Arial" w:cs="Arial"/>
            <w:sz w:val="24"/>
            <w:szCs w:val="24"/>
          </w:rPr>
          <w:delText>3.5</w:delText>
        </w:r>
      </w:del>
      <w:del w:id="146" w:author="N S" w:date="2018-10-20T16:20:00Z">
        <w:r w:rsidR="00D71B30" w:rsidRPr="008C1BDB" w:rsidDel="009069F6">
          <w:rPr>
            <w:rFonts w:ascii="Arial" w:hAnsi="Arial" w:cs="Arial"/>
            <w:sz w:val="24"/>
            <w:szCs w:val="24"/>
          </w:rPr>
          <w:delText xml:space="preserve">% of total </w:delText>
        </w:r>
        <w:r w:rsidR="00123ADB"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 xml:space="preserve">variance, </w:delText>
        </w:r>
      </w:del>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del w:id="147" w:author="N S" w:date="2018-10-20T16:21:00Z">
        <w:r w:rsidR="00F75570" w:rsidRPr="008C1BDB" w:rsidDel="009069F6">
          <w:rPr>
            <w:rFonts w:ascii="Arial" w:hAnsi="Arial" w:cs="Arial"/>
            <w:sz w:val="24"/>
            <w:szCs w:val="24"/>
          </w:rPr>
          <w:delText>,</w:delText>
        </w:r>
        <w:r w:rsidR="00A33EE1" w:rsidRPr="008C1BDB" w:rsidDel="009069F6">
          <w:rPr>
            <w:rFonts w:ascii="Arial" w:hAnsi="Arial" w:cs="Arial"/>
            <w:sz w:val="24"/>
            <w:szCs w:val="24"/>
          </w:rPr>
          <w:delText xml:space="preserve"> </w:delText>
        </w:r>
        <w:r w:rsidR="00BE338C" w:rsidRPr="008C1BDB" w:rsidDel="009069F6">
          <w:rPr>
            <w:rFonts w:ascii="Arial" w:hAnsi="Arial" w:cs="Arial"/>
            <w:sz w:val="24"/>
            <w:szCs w:val="24"/>
          </w:rPr>
          <w:delText>but</w:delText>
        </w:r>
        <w:r w:rsidR="00A33EE1" w:rsidRPr="008C1BDB" w:rsidDel="009069F6">
          <w:rPr>
            <w:rFonts w:ascii="Arial" w:hAnsi="Arial" w:cs="Arial"/>
            <w:sz w:val="24"/>
            <w:szCs w:val="24"/>
          </w:rPr>
          <w:delText xml:space="preserve"> this term contributed the largest proportion of the</w:delText>
        </w:r>
        <w:r w:rsidR="00CA4ECA" w:rsidRPr="008C1BDB" w:rsidDel="009069F6">
          <w:rPr>
            <w:rFonts w:ascii="Arial" w:hAnsi="Arial" w:cs="Arial"/>
            <w:sz w:val="24"/>
            <w:szCs w:val="24"/>
          </w:rPr>
          <w:delText xml:space="preserve"> plant-related</w:delText>
        </w:r>
        <w:r w:rsidR="00A33EE1" w:rsidRPr="008C1BDB" w:rsidDel="009069F6">
          <w:rPr>
            <w:rFonts w:ascii="Arial" w:hAnsi="Arial" w:cs="Arial"/>
            <w:sz w:val="24"/>
            <w:szCs w:val="24"/>
          </w:rPr>
          <w:delText xml:space="preserve"> variance in lesion size (</w:delText>
        </w:r>
      </w:del>
      <w:del w:id="148" w:author="N S" w:date="2018-10-20T16:18:00Z">
        <w:r w:rsidR="00123ADB" w:rsidRPr="008C1BDB" w:rsidDel="003D5DFF">
          <w:rPr>
            <w:rFonts w:ascii="Arial" w:hAnsi="Arial" w:cs="Arial"/>
            <w:sz w:val="24"/>
            <w:szCs w:val="24"/>
          </w:rPr>
          <w:delText>3</w:delText>
        </w:r>
        <w:r w:rsidR="00A50C30" w:rsidRPr="008C1BDB" w:rsidDel="003D5DFF">
          <w:rPr>
            <w:rFonts w:ascii="Arial" w:hAnsi="Arial" w:cs="Arial"/>
            <w:sz w:val="24"/>
            <w:szCs w:val="24"/>
          </w:rPr>
          <w:delText>4</w:delText>
        </w:r>
      </w:del>
      <w:del w:id="149" w:author="N S" w:date="2018-10-20T16:20:00Z">
        <w:r w:rsidR="00BD23BD" w:rsidRPr="008C1BDB" w:rsidDel="009069F6">
          <w:rPr>
            <w:rFonts w:ascii="Arial" w:hAnsi="Arial" w:cs="Arial"/>
            <w:sz w:val="24"/>
            <w:szCs w:val="24"/>
          </w:rPr>
          <w:delText>%</w:delText>
        </w:r>
        <w:r w:rsidR="001B6FE3" w:rsidRPr="008C1BDB" w:rsidDel="009069F6">
          <w:rPr>
            <w:rFonts w:ascii="Arial" w:hAnsi="Arial" w:cs="Arial"/>
            <w:sz w:val="24"/>
            <w:szCs w:val="24"/>
          </w:rPr>
          <w:delText xml:space="preserve"> of total</w:delText>
        </w:r>
        <w:r w:rsidR="00123ADB" w:rsidRPr="008C1BDB" w:rsidDel="009069F6">
          <w:rPr>
            <w:rFonts w:ascii="Arial" w:hAnsi="Arial" w:cs="Arial"/>
            <w:sz w:val="24"/>
            <w:szCs w:val="24"/>
          </w:rPr>
          <w:delText xml:space="preserve"> genetic</w:delText>
        </w:r>
        <w:r w:rsidR="001B6FE3" w:rsidRPr="008C1BDB" w:rsidDel="009069F6">
          <w:rPr>
            <w:rFonts w:ascii="Arial" w:hAnsi="Arial" w:cs="Arial"/>
            <w:sz w:val="24"/>
            <w:szCs w:val="24"/>
          </w:rPr>
          <w:delText xml:space="preserve"> variance</w:delText>
        </w:r>
        <w:r w:rsidR="00BD23BD" w:rsidRPr="008C1BDB" w:rsidDel="009069F6">
          <w:rPr>
            <w:rFonts w:ascii="Arial" w:hAnsi="Arial" w:cs="Arial"/>
            <w:sz w:val="24"/>
            <w:szCs w:val="24"/>
          </w:rPr>
          <w:delText xml:space="preserve">, </w:delText>
        </w:r>
      </w:del>
      <w:del w:id="150" w:author="N S" w:date="2018-10-20T16:21:00Z">
        <w:r w:rsidR="00415881" w:rsidRPr="008C1BDB" w:rsidDel="009069F6">
          <w:rPr>
            <w:rFonts w:ascii="Arial" w:hAnsi="Arial" w:cs="Arial"/>
            <w:sz w:val="24"/>
            <w:szCs w:val="24"/>
          </w:rPr>
          <w:delText xml:space="preserve">Table </w:delText>
        </w:r>
        <w:r w:rsidR="00A33EE1" w:rsidRPr="008C1BDB" w:rsidDel="009069F6">
          <w:rPr>
            <w:rFonts w:ascii="Arial" w:hAnsi="Arial" w:cs="Arial"/>
            <w:sz w:val="24"/>
            <w:szCs w:val="24"/>
          </w:rPr>
          <w:delText xml:space="preserve">1). </w:delText>
        </w:r>
        <w:r w:rsidR="00664B59" w:rsidRPr="008C1BDB" w:rsidDel="009069F6">
          <w:rPr>
            <w:rFonts w:ascii="Arial" w:hAnsi="Arial" w:cs="Arial"/>
            <w:sz w:val="24"/>
            <w:szCs w:val="24"/>
          </w:rPr>
          <w:delText xml:space="preserve">The </w:delText>
        </w:r>
        <w:r w:rsidR="00A33EE1" w:rsidRPr="008C1BDB" w:rsidDel="009069F6">
          <w:rPr>
            <w:rFonts w:ascii="Arial" w:hAnsi="Arial" w:cs="Arial"/>
            <w:sz w:val="24"/>
            <w:szCs w:val="24"/>
          </w:rPr>
          <w:delText xml:space="preserve">lack of significance </w:delText>
        </w:r>
        <w:r w:rsidR="00664B59" w:rsidRPr="008C1BDB" w:rsidDel="009069F6">
          <w:rPr>
            <w:rFonts w:ascii="Arial" w:hAnsi="Arial" w:cs="Arial"/>
            <w:sz w:val="24"/>
            <w:szCs w:val="24"/>
          </w:rPr>
          <w:delText xml:space="preserve">for this term in face of the large fraction of variance </w:delText>
        </w:r>
        <w:r w:rsidR="00A33EE1" w:rsidRPr="008C1BDB" w:rsidDel="009069F6">
          <w:rPr>
            <w:rFonts w:ascii="Arial" w:hAnsi="Arial" w:cs="Arial"/>
            <w:sz w:val="24"/>
            <w:szCs w:val="24"/>
          </w:rPr>
          <w:delText xml:space="preserve">may </w:delText>
        </w:r>
        <w:r w:rsidR="006046FA" w:rsidRPr="008C1BDB" w:rsidDel="009069F6">
          <w:rPr>
            <w:rFonts w:ascii="Arial" w:hAnsi="Arial" w:cs="Arial"/>
            <w:sz w:val="24"/>
            <w:szCs w:val="24"/>
          </w:rPr>
          <w:delText xml:space="preserve">be </w:delText>
        </w:r>
        <w:r w:rsidR="00F75570" w:rsidRPr="008C1BDB" w:rsidDel="009069F6">
          <w:rPr>
            <w:rFonts w:ascii="Arial" w:hAnsi="Arial" w:cs="Arial"/>
            <w:sz w:val="24"/>
            <w:szCs w:val="24"/>
          </w:rPr>
          <w:delText xml:space="preserve">due to the </w:delText>
        </w:r>
        <w:r w:rsidR="00F919BB" w:rsidRPr="008C1BDB" w:rsidDel="009069F6">
          <w:rPr>
            <w:rFonts w:ascii="Arial" w:hAnsi="Arial" w:cs="Arial"/>
            <w:sz w:val="24"/>
            <w:szCs w:val="24"/>
          </w:rPr>
          <w:delText>vast degrees</w:delText>
        </w:r>
        <w:r w:rsidR="00B738AF" w:rsidRPr="008C1BDB" w:rsidDel="009069F6">
          <w:rPr>
            <w:rFonts w:ascii="Arial" w:hAnsi="Arial" w:cs="Arial"/>
            <w:sz w:val="24"/>
            <w:szCs w:val="24"/>
          </w:rPr>
          <w:delText xml:space="preserve"> of freedom</w:delText>
        </w:r>
        <w:r w:rsidR="00A33EE1" w:rsidRPr="008C1BDB" w:rsidDel="009069F6">
          <w:rPr>
            <w:rFonts w:ascii="Arial" w:hAnsi="Arial" w:cs="Arial"/>
            <w:sz w:val="24"/>
            <w:szCs w:val="24"/>
          </w:rPr>
          <w:delText xml:space="preserve"> in this term</w:delText>
        </w:r>
        <w:r w:rsidR="00415881" w:rsidRPr="008C1BDB" w:rsidDel="009069F6">
          <w:rPr>
            <w:rFonts w:ascii="Arial" w:hAnsi="Arial" w:cs="Arial"/>
            <w:sz w:val="24"/>
            <w:szCs w:val="24"/>
          </w:rPr>
          <w:delText xml:space="preserve"> (Table </w:delText>
        </w:r>
        <w:r w:rsidR="0044762C" w:rsidRPr="008C1BDB" w:rsidDel="009069F6">
          <w:rPr>
            <w:rFonts w:ascii="Arial" w:hAnsi="Arial" w:cs="Arial"/>
            <w:sz w:val="24"/>
            <w:szCs w:val="24"/>
          </w:rPr>
          <w:delText>1)</w:delText>
        </w:r>
        <w:r w:rsidR="00EA1576" w:rsidRPr="008C1BDB" w:rsidDel="009069F6">
          <w:rPr>
            <w:rFonts w:ascii="Arial" w:hAnsi="Arial" w:cs="Arial"/>
            <w:sz w:val="24"/>
            <w:szCs w:val="24"/>
          </w:rPr>
          <w:delText>.</w:delText>
        </w:r>
      </w:del>
      <w:ins w:id="151" w:author="N S" w:date="2018-10-20T16:21:00Z">
        <w:r w:rsidR="009069F6">
          <w:rPr>
            <w:rFonts w:ascii="Arial" w:hAnsi="Arial" w:cs="Arial"/>
            <w:sz w:val="24"/>
            <w:szCs w:val="24"/>
          </w:rPr>
          <w:t>.</w:t>
        </w:r>
      </w:ins>
      <w:r w:rsidR="00CA4ECA" w:rsidRPr="008C1BDB">
        <w:rPr>
          <w:rFonts w:ascii="Arial" w:hAnsi="Arial" w:cs="Arial"/>
          <w:sz w:val="24"/>
          <w:szCs w:val="24"/>
        </w:rPr>
        <w:t xml:space="preserve"> </w:t>
      </w:r>
      <w:r w:rsidRPr="008C1BDB">
        <w:rPr>
          <w:rFonts w:ascii="Arial" w:hAnsi="Arial" w:cs="Arial"/>
          <w:sz w:val="24"/>
          <w:szCs w:val="24"/>
        </w:rPr>
        <w:t xml:space="preserve">Thus, the interaction between tomato and </w:t>
      </w:r>
      <w:r w:rsidRPr="008C1BDB">
        <w:rPr>
          <w:rFonts w:ascii="Arial" w:hAnsi="Arial" w:cs="Arial"/>
          <w:i/>
          <w:sz w:val="24"/>
          <w:szCs w:val="24"/>
        </w:rPr>
        <w:t>B. cinerea</w:t>
      </w:r>
      <w:r w:rsidRPr="008C1BDB">
        <w:rPr>
          <w:rFonts w:ascii="Arial" w:hAnsi="Arial" w:cs="Arial"/>
          <w:sz w:val="24"/>
          <w:szCs w:val="24"/>
        </w:rPr>
        <w:t xml:space="preserve"> </w:t>
      </w:r>
      <w:r w:rsidR="004A1B55" w:rsidRPr="008C1BDB">
        <w:rPr>
          <w:rFonts w:ascii="Arial" w:hAnsi="Arial" w:cs="Arial"/>
          <w:sz w:val="24"/>
          <w:szCs w:val="24"/>
        </w:rPr>
        <w:t>was</w:t>
      </w:r>
      <w:r w:rsidRPr="008C1BDB">
        <w:rPr>
          <w:rFonts w:ascii="Arial" w:hAnsi="Arial" w:cs="Arial"/>
          <w:sz w:val="24"/>
          <w:szCs w:val="24"/>
        </w:rPr>
        <w:t xml:space="preserve"> significantly controlled by</w:t>
      </w:r>
      <w:r w:rsidR="00CA4ECA" w:rsidRPr="008C1BDB">
        <w:rPr>
          <w:rFonts w:ascii="Arial" w:hAnsi="Arial" w:cs="Arial"/>
          <w:sz w:val="24"/>
          <w:szCs w:val="24"/>
        </w:rPr>
        <w:t xml:space="preserve"> genetic</w:t>
      </w:r>
      <w:r w:rsidRPr="008C1BDB">
        <w:rPr>
          <w:rFonts w:ascii="Arial" w:hAnsi="Arial" w:cs="Arial"/>
          <w:sz w:val="24"/>
          <w:szCs w:val="24"/>
        </w:rPr>
        <w:t xml:space="preserve"> diversity</w:t>
      </w:r>
      <w:r w:rsidR="00CA4ECA" w:rsidRPr="008C1BDB">
        <w:rPr>
          <w:rFonts w:ascii="Arial" w:hAnsi="Arial" w:cs="Arial"/>
          <w:sz w:val="24"/>
          <w:szCs w:val="24"/>
        </w:rPr>
        <w:t xml:space="preserve"> within the host plant and the pathogen</w:t>
      </w:r>
      <w:r w:rsidR="00F75570" w:rsidRPr="008C1BDB">
        <w:rPr>
          <w:rFonts w:ascii="Arial" w:hAnsi="Arial" w:cs="Arial"/>
          <w:sz w:val="24"/>
          <w:szCs w:val="24"/>
        </w:rPr>
        <w:t>,</w:t>
      </w:r>
      <w:r w:rsidRPr="008C1BDB">
        <w:rPr>
          <w:rFonts w:ascii="Arial" w:hAnsi="Arial" w:cs="Arial"/>
          <w:sz w:val="24"/>
          <w:szCs w:val="24"/>
        </w:rPr>
        <w:t xml:space="preserve"> including a slight effect of domestication status</w:t>
      </w:r>
      <w:r w:rsidR="00F86FAA" w:rsidRPr="008C1BDB">
        <w:rPr>
          <w:rFonts w:ascii="Arial" w:hAnsi="Arial" w:cs="Arial"/>
          <w:sz w:val="24"/>
          <w:szCs w:val="24"/>
        </w:rPr>
        <w:t>.</w:t>
      </w:r>
      <w:ins w:id="152" w:author="N S" w:date="2018-10-17T10:50:00Z">
        <w:r w:rsidR="004929E3">
          <w:rPr>
            <w:rFonts w:ascii="Arial" w:hAnsi="Arial" w:cs="Arial"/>
            <w:sz w:val="24"/>
            <w:szCs w:val="24"/>
          </w:rPr>
          <w:t xml:space="preserve"> </w:t>
        </w:r>
      </w:ins>
    </w:p>
    <w:p w14:paraId="28CD4387" w14:textId="38FEE6D7" w:rsidR="00960B58" w:rsidRDefault="00960B58" w:rsidP="00E65FA1">
      <w:pPr>
        <w:spacing w:line="360" w:lineRule="auto"/>
        <w:ind w:firstLine="720"/>
        <w:rPr>
          <w:ins w:id="153" w:author="N S" w:date="2018-10-22T17:23:00Z"/>
          <w:rFonts w:ascii="Arial" w:hAnsi="Arial" w:cs="Arial"/>
          <w:sz w:val="24"/>
          <w:szCs w:val="24"/>
        </w:rPr>
      </w:pPr>
    </w:p>
    <w:p w14:paraId="2DA614B1" w14:textId="77777777" w:rsidR="00960B58" w:rsidRDefault="00960B58">
      <w:pPr>
        <w:rPr>
          <w:ins w:id="154" w:author="N S" w:date="2018-10-22T17:23:00Z"/>
          <w:rFonts w:ascii="Arial" w:hAnsi="Arial" w:cs="Arial"/>
          <w:b/>
          <w:sz w:val="24"/>
          <w:szCs w:val="24"/>
        </w:rPr>
      </w:pPr>
      <w:ins w:id="155" w:author="N S" w:date="2018-10-22T17:23:00Z">
        <w:r>
          <w:rPr>
            <w:rFonts w:ascii="Arial" w:hAnsi="Arial" w:cs="Arial"/>
            <w:b/>
            <w:sz w:val="24"/>
            <w:szCs w:val="24"/>
          </w:rPr>
          <w:br w:type="page"/>
        </w:r>
      </w:ins>
    </w:p>
    <w:p w14:paraId="460F1545" w14:textId="5D51FEBA" w:rsidR="00960B58" w:rsidRPr="008C1BDB" w:rsidRDefault="00960B58" w:rsidP="00960B58">
      <w:pPr>
        <w:rPr>
          <w:ins w:id="156" w:author="N S" w:date="2018-10-22T17:23:00Z"/>
          <w:rFonts w:ascii="Arial" w:hAnsi="Arial" w:cs="Arial"/>
          <w:b/>
          <w:sz w:val="24"/>
          <w:szCs w:val="24"/>
        </w:rPr>
      </w:pPr>
      <w:ins w:id="157" w:author="N S" w:date="2018-10-22T17:23:00Z">
        <w:r w:rsidRPr="008C1BDB">
          <w:rPr>
            <w:rFonts w:ascii="Arial" w:hAnsi="Arial" w:cs="Arial"/>
            <w:b/>
            <w:sz w:val="24"/>
            <w:szCs w:val="24"/>
          </w:rPr>
          <w:lastRenderedPageBreak/>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ins>
    </w:p>
    <w:p w14:paraId="4BAFC7CA" w14:textId="77777777" w:rsidR="00960B58" w:rsidRDefault="00960B58" w:rsidP="00960B58">
      <w:pPr>
        <w:rPr>
          <w:ins w:id="158" w:author="N S" w:date="2018-10-22T17:23:00Z"/>
          <w:rFonts w:ascii="Arial" w:hAnsi="Arial" w:cs="Arial"/>
          <w:sz w:val="24"/>
          <w:szCs w:val="24"/>
        </w:rPr>
      </w:pPr>
      <w:ins w:id="159" w:author="N S" w:date="2018-10-22T17:23:00Z">
        <w:r>
          <w:rPr>
            <w:rFonts w:ascii="Arial" w:hAnsi="Arial" w:cs="Arial"/>
            <w:sz w:val="24"/>
            <w:szCs w:val="24"/>
          </w:rPr>
          <w:t xml:space="preserve">Results of general linear modelling of lesion </w:t>
        </w:r>
        <w:r w:rsidRPr="008C1BDB">
          <w:rPr>
            <w:rFonts w:ascii="Arial" w:hAnsi="Arial" w:cs="Arial"/>
            <w:sz w:val="24"/>
            <w:szCs w:val="24"/>
          </w:rPr>
          <w:t xml:space="preserve">area for 12 tomato accessions by 95 </w:t>
        </w:r>
        <w:r w:rsidRPr="008C1BDB">
          <w:rPr>
            <w:rFonts w:ascii="Arial" w:hAnsi="Arial" w:cs="Arial"/>
            <w:i/>
            <w:sz w:val="24"/>
            <w:szCs w:val="24"/>
          </w:rPr>
          <w:t xml:space="preserve">B. cinerea </w:t>
        </w:r>
        <w:r w:rsidRPr="008C1BDB">
          <w:rPr>
            <w:rFonts w:ascii="Arial" w:hAnsi="Arial" w:cs="Arial"/>
            <w:sz w:val="24"/>
            <w:szCs w:val="24"/>
          </w:rPr>
          <w:t>isolates is shown</w:t>
        </w:r>
        <w:r>
          <w:rPr>
            <w:rFonts w:ascii="Arial" w:hAnsi="Arial" w:cs="Arial"/>
            <w:sz w:val="24"/>
            <w:szCs w:val="24"/>
          </w:rPr>
          <w:t xml:space="preserve"> (</w:t>
        </w:r>
        <w:r w:rsidRPr="008C1BDB">
          <w:rPr>
            <w:rFonts w:ascii="Arial" w:hAnsi="Arial" w:cs="Arial"/>
            <w:sz w:val="24"/>
            <w:szCs w:val="24"/>
          </w:rPr>
          <w:t>R lme4 package</w:t>
        </w:r>
        <w:r>
          <w:rPr>
            <w:rFonts w:ascii="Arial" w:hAnsi="Arial" w:cs="Arial"/>
            <w:sz w:val="24"/>
            <w:szCs w:val="24"/>
          </w:rPr>
          <w:t xml:space="preserve"> version </w:t>
        </w:r>
        <w:r w:rsidRPr="00C96B4D">
          <w:rPr>
            <w:rFonts w:ascii="Arial" w:hAnsi="Arial" w:cs="Arial"/>
            <w:sz w:val="24"/>
            <w:szCs w:val="24"/>
          </w:rPr>
          <w:t>1.1-18-1</w:t>
        </w:r>
        <w:r w:rsidRPr="008C1BDB">
          <w:rPr>
            <w:rFonts w:ascii="Arial" w:hAnsi="Arial" w:cs="Arial"/>
            <w:sz w:val="24"/>
            <w:szCs w:val="24"/>
          </w:rPr>
          <w:t>;</w:t>
        </w:r>
        <w:r>
          <w:rPr>
            <w:rFonts w:ascii="Arial" w:hAnsi="Arial" w:cs="Arial"/>
            <w:sz w:val="24"/>
            <w:szCs w:val="24"/>
          </w:rPr>
          <w:fldChar w:fldCharType="begin"/>
        </w:r>
        <w:r>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Pr>
            <w:rFonts w:ascii="Arial" w:hAnsi="Arial" w:cs="Arial"/>
            <w:sz w:val="24"/>
            <w:szCs w:val="24"/>
          </w:rPr>
          <w:fldChar w:fldCharType="separate"/>
        </w:r>
        <w:r>
          <w:rPr>
            <w:rFonts w:ascii="Arial" w:hAnsi="Arial" w:cs="Arial"/>
            <w:noProof/>
            <w:sz w:val="24"/>
            <w:szCs w:val="24"/>
          </w:rPr>
          <w:t>(Bates, Maechler et al. 2015)</w:t>
        </w:r>
        <w:r>
          <w:rPr>
            <w:rFonts w:ascii="Arial" w:hAnsi="Arial" w:cs="Arial"/>
            <w:sz w:val="24"/>
            <w:szCs w:val="24"/>
          </w:rPr>
          <w:fldChar w:fldCharType="end"/>
        </w:r>
        <w:r>
          <w:rPr>
            <w:rFonts w:ascii="Arial" w:hAnsi="Arial" w:cs="Arial"/>
            <w:sz w:val="24"/>
            <w:szCs w:val="24"/>
          </w:rPr>
          <w:t>)</w:t>
        </w:r>
        <w:r w:rsidRPr="008C1BDB">
          <w:rPr>
            <w:rFonts w:ascii="Arial" w:hAnsi="Arial" w:cs="Arial"/>
            <w:sz w:val="24"/>
            <w:szCs w:val="24"/>
          </w:rPr>
          <w:t>.</w:t>
        </w:r>
        <w:r w:rsidRPr="009E0B63">
          <w:rPr>
            <w:rFonts w:ascii="Arial" w:hAnsi="Arial" w:cs="Arial"/>
            <w:sz w:val="24"/>
            <w:szCs w:val="24"/>
          </w:rPr>
          <w:t xml:space="preserve"> </w:t>
        </w:r>
        <w:r w:rsidRPr="008C1BDB">
          <w:rPr>
            <w:rFonts w:ascii="Arial" w:hAnsi="Arial" w:cs="Arial"/>
            <w:sz w:val="24"/>
            <w:szCs w:val="24"/>
          </w:rPr>
          <w:t xml:space="preserve">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versus domestic</w:t>
        </w:r>
        <w:r>
          <w:rPr>
            <w:rFonts w:ascii="Arial" w:hAnsi="Arial" w:cs="Arial"/>
            <w:sz w:val="24"/>
            <w:szCs w:val="24"/>
          </w:rPr>
          <w:t>ated</w:t>
        </w:r>
        <w:r w:rsidRPr="008C1BDB">
          <w:rPr>
            <w:rFonts w:ascii="Arial" w:hAnsi="Arial" w:cs="Arial"/>
            <w:sz w:val="24"/>
            <w:szCs w:val="24"/>
          </w:rPr>
          <w:t xml:space="preserve"> tomato,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Plant is 12 tomato genotypes nested within their respective domestication groupings, Experiment tests the 2 independent replicate experiments, Experiment/Block tests the three blocks nested within each experiment. In addition, interactions of these factors are tested (:).</w:t>
        </w:r>
        <w:r>
          <w:rPr>
            <w:rFonts w:ascii="Arial" w:hAnsi="Arial" w:cs="Arial"/>
            <w:sz w:val="24"/>
            <w:szCs w:val="24"/>
          </w:rPr>
          <w:t xml:space="preserve"> The degrees of freedom and p-value are shown. For fixed effects, the type II sum of squares and F-value are shown, and for random effects the likelihood ratio test statistic (LRT) is shown.</w:t>
        </w:r>
      </w:ins>
    </w:p>
    <w:p w14:paraId="3190746A" w14:textId="77777777" w:rsidR="00960B58" w:rsidRDefault="00960B58" w:rsidP="00960B58">
      <w:pPr>
        <w:rPr>
          <w:ins w:id="160" w:author="N S" w:date="2018-10-22T17:23:00Z"/>
          <w:rFonts w:ascii="Arial" w:hAnsi="Arial" w:cs="Arial"/>
          <w:b/>
          <w:sz w:val="24"/>
          <w:szCs w:val="24"/>
        </w:rPr>
      </w:pPr>
    </w:p>
    <w:tbl>
      <w:tblPr>
        <w:tblW w:w="8420" w:type="dxa"/>
        <w:tblLook w:val="04A0" w:firstRow="1" w:lastRow="0" w:firstColumn="1" w:lastColumn="0" w:noHBand="0" w:noVBand="1"/>
      </w:tblPr>
      <w:tblGrid>
        <w:gridCol w:w="2720"/>
        <w:gridCol w:w="1480"/>
        <w:gridCol w:w="1078"/>
        <w:gridCol w:w="1138"/>
        <w:gridCol w:w="900"/>
        <w:gridCol w:w="146"/>
        <w:gridCol w:w="958"/>
      </w:tblGrid>
      <w:tr w:rsidR="00960B58" w:rsidRPr="00944AA8" w14:paraId="196A1871" w14:textId="77777777" w:rsidTr="00960B58">
        <w:trPr>
          <w:trHeight w:val="320"/>
          <w:ins w:id="161" w:author="N S" w:date="2018-10-22T17:23:00Z"/>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7777777" w:rsidR="00960B58" w:rsidRPr="00944AA8" w:rsidRDefault="00960B58" w:rsidP="00960B58">
            <w:pPr>
              <w:rPr>
                <w:ins w:id="162" w:author="N S" w:date="2018-10-22T17:23:00Z"/>
                <w:rFonts w:ascii="Arial" w:eastAsia="Times New Roman" w:hAnsi="Arial" w:cs="Arial"/>
                <w:b/>
                <w:bCs/>
                <w:color w:val="000000"/>
                <w:sz w:val="24"/>
                <w:szCs w:val="24"/>
              </w:rPr>
            </w:pPr>
            <w:ins w:id="163" w:author="N S" w:date="2018-10-22T17:23:00Z">
              <w:r w:rsidRPr="00944AA8">
                <w:rPr>
                  <w:rFonts w:ascii="Arial" w:eastAsia="Times New Roman" w:hAnsi="Arial" w:cs="Arial"/>
                  <w:b/>
                  <w:bCs/>
                  <w:color w:val="000000"/>
                  <w:sz w:val="24"/>
                  <w:szCs w:val="24"/>
                </w:rPr>
                <w:t>Fixed Effect</w:t>
              </w:r>
              <w:r w:rsidRPr="00944AA8">
                <w:rPr>
                  <w:rFonts w:ascii="Calibri" w:eastAsia="Times New Roman" w:hAnsi="Calibri" w:cs="Calibri"/>
                  <w:color w:val="000000"/>
                  <w:sz w:val="16"/>
                  <w:szCs w:val="16"/>
                </w:rPr>
                <w:t> </w:t>
              </w:r>
            </w:ins>
          </w:p>
        </w:tc>
        <w:tc>
          <w:tcPr>
            <w:tcW w:w="1140" w:type="dxa"/>
            <w:tcBorders>
              <w:top w:val="single" w:sz="8" w:space="0" w:color="000000"/>
              <w:left w:val="nil"/>
              <w:bottom w:val="single" w:sz="8" w:space="0" w:color="000000"/>
              <w:right w:val="single" w:sz="8" w:space="0" w:color="000000"/>
            </w:tcBorders>
            <w:shd w:val="clear" w:color="000000" w:fill="FFFFFF"/>
          </w:tcPr>
          <w:p w14:paraId="519349C2" w14:textId="77777777" w:rsidR="00960B58" w:rsidRPr="00944AA8" w:rsidRDefault="00960B58" w:rsidP="00960B58">
            <w:pPr>
              <w:jc w:val="center"/>
              <w:rPr>
                <w:ins w:id="164" w:author="N S" w:date="2018-10-22T17:23:00Z"/>
                <w:rFonts w:ascii="Arial" w:eastAsia="Times New Roman" w:hAnsi="Arial" w:cs="Arial"/>
                <w:color w:val="000000"/>
                <w:sz w:val="24"/>
                <w:szCs w:val="24"/>
              </w:rPr>
            </w:pPr>
            <w:commentRangeStart w:id="165"/>
            <w:ins w:id="166" w:author="N S" w:date="2018-10-22T17:23:00Z">
              <w:r>
                <w:rPr>
                  <w:rFonts w:ascii="Arial" w:eastAsia="Times New Roman" w:hAnsi="Arial" w:cs="Arial"/>
                  <w:color w:val="000000"/>
                  <w:sz w:val="24"/>
                  <w:szCs w:val="24"/>
                </w:rPr>
                <w:t>% genetic variance</w:t>
              </w:r>
              <w:commentRangeEnd w:id="165"/>
              <w:r>
                <w:rPr>
                  <w:rStyle w:val="CommentReference"/>
                </w:rPr>
                <w:commentReference w:id="165"/>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77777777" w:rsidR="00960B58" w:rsidRPr="00944AA8" w:rsidRDefault="00960B58" w:rsidP="00960B58">
            <w:pPr>
              <w:jc w:val="center"/>
              <w:rPr>
                <w:ins w:id="167" w:author="N S" w:date="2018-10-22T17:23:00Z"/>
                <w:rFonts w:ascii="Arial" w:eastAsia="Times New Roman" w:hAnsi="Arial" w:cs="Arial"/>
                <w:color w:val="000000"/>
                <w:sz w:val="24"/>
                <w:szCs w:val="24"/>
              </w:rPr>
            </w:pPr>
            <w:ins w:id="168" w:author="N S" w:date="2018-10-22T17:23:00Z">
              <w:r w:rsidRPr="00944AA8">
                <w:rPr>
                  <w:rFonts w:ascii="Arial" w:eastAsia="Times New Roman" w:hAnsi="Arial" w:cs="Arial"/>
                  <w:color w:val="000000"/>
                  <w:sz w:val="24"/>
                  <w:szCs w:val="24"/>
                </w:rPr>
                <w:t>SS</w:t>
              </w:r>
            </w:ins>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77777777" w:rsidR="00960B58" w:rsidRPr="00944AA8" w:rsidRDefault="00960B58" w:rsidP="00960B58">
            <w:pPr>
              <w:jc w:val="center"/>
              <w:rPr>
                <w:ins w:id="169" w:author="N S" w:date="2018-10-22T17:23:00Z"/>
                <w:rFonts w:ascii="Arial" w:eastAsia="Times New Roman" w:hAnsi="Arial" w:cs="Arial"/>
                <w:color w:val="000000"/>
                <w:sz w:val="24"/>
                <w:szCs w:val="24"/>
              </w:rPr>
            </w:pPr>
            <w:ins w:id="170" w:author="N S" w:date="2018-10-22T17:23:00Z">
              <w:r w:rsidRPr="00944AA8">
                <w:rPr>
                  <w:rFonts w:ascii="Arial" w:eastAsia="Times New Roman" w:hAnsi="Arial" w:cs="Arial"/>
                  <w:color w:val="000000"/>
                  <w:sz w:val="24"/>
                  <w:szCs w:val="24"/>
                </w:rPr>
                <w:t>F value</w:t>
              </w:r>
            </w:ins>
          </w:p>
        </w:tc>
        <w:tc>
          <w:tcPr>
            <w:tcW w:w="1080" w:type="dxa"/>
            <w:gridSpan w:val="2"/>
            <w:tcBorders>
              <w:top w:val="single" w:sz="8" w:space="0" w:color="000000"/>
              <w:left w:val="nil"/>
              <w:bottom w:val="single" w:sz="8" w:space="0" w:color="000000"/>
              <w:right w:val="single" w:sz="8" w:space="0" w:color="000000"/>
            </w:tcBorders>
            <w:shd w:val="clear" w:color="000000" w:fill="FFFFFF"/>
            <w:vAlign w:val="center"/>
            <w:hideMark/>
          </w:tcPr>
          <w:p w14:paraId="7021B30C" w14:textId="77777777" w:rsidR="00960B58" w:rsidRPr="00944AA8" w:rsidRDefault="00960B58" w:rsidP="00960B58">
            <w:pPr>
              <w:jc w:val="center"/>
              <w:rPr>
                <w:ins w:id="171" w:author="N S" w:date="2018-10-22T17:23:00Z"/>
                <w:rFonts w:ascii="Arial" w:eastAsia="Times New Roman" w:hAnsi="Arial" w:cs="Arial"/>
                <w:color w:val="000000"/>
                <w:sz w:val="24"/>
                <w:szCs w:val="24"/>
              </w:rPr>
            </w:pPr>
            <w:ins w:id="172" w:author="N S" w:date="2018-10-22T17:23:00Z">
              <w:r w:rsidRPr="00944AA8">
                <w:rPr>
                  <w:rFonts w:ascii="Arial" w:eastAsia="Times New Roman" w:hAnsi="Arial" w:cs="Arial"/>
                  <w:color w:val="000000"/>
                  <w:sz w:val="24"/>
                  <w:szCs w:val="24"/>
                </w:rPr>
                <w:t>DF</w:t>
              </w:r>
            </w:ins>
          </w:p>
        </w:tc>
        <w:tc>
          <w:tcPr>
            <w:tcW w:w="96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77777777" w:rsidR="00960B58" w:rsidRPr="00944AA8" w:rsidRDefault="00960B58" w:rsidP="00960B58">
            <w:pPr>
              <w:jc w:val="center"/>
              <w:rPr>
                <w:ins w:id="173" w:author="N S" w:date="2018-10-22T17:23:00Z"/>
                <w:rFonts w:ascii="Arial" w:eastAsia="Times New Roman" w:hAnsi="Arial" w:cs="Arial"/>
                <w:color w:val="000000"/>
                <w:sz w:val="24"/>
                <w:szCs w:val="24"/>
              </w:rPr>
            </w:pPr>
            <w:ins w:id="174" w:author="N S" w:date="2018-10-22T17:23:00Z">
              <w:r w:rsidRPr="00944AA8">
                <w:rPr>
                  <w:rFonts w:ascii="Arial" w:eastAsia="Times New Roman" w:hAnsi="Arial" w:cs="Arial"/>
                  <w:color w:val="000000"/>
                  <w:sz w:val="24"/>
                  <w:szCs w:val="24"/>
                </w:rPr>
                <w:t>p</w:t>
              </w:r>
            </w:ins>
          </w:p>
        </w:tc>
      </w:tr>
      <w:tr w:rsidR="00960B58" w:rsidRPr="00944AA8" w14:paraId="0A266ABF" w14:textId="77777777" w:rsidTr="00960B58">
        <w:trPr>
          <w:trHeight w:val="320"/>
          <w:ins w:id="175"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77777777" w:rsidR="00960B58" w:rsidRPr="00944AA8" w:rsidRDefault="00960B58" w:rsidP="00960B58">
            <w:pPr>
              <w:rPr>
                <w:ins w:id="176" w:author="N S" w:date="2018-10-22T17:23:00Z"/>
                <w:rFonts w:ascii="Arial" w:eastAsia="Times New Roman" w:hAnsi="Arial" w:cs="Arial"/>
                <w:color w:val="000000"/>
                <w:sz w:val="24"/>
                <w:szCs w:val="24"/>
              </w:rPr>
            </w:pPr>
            <w:ins w:id="177" w:author="N S" w:date="2018-10-22T17:23:00Z">
              <w:r w:rsidRPr="00944AA8">
                <w:rPr>
                  <w:rFonts w:ascii="Arial" w:eastAsia="Times New Roman" w:hAnsi="Arial" w:cs="Arial"/>
                  <w:color w:val="000000"/>
                  <w:sz w:val="24"/>
                  <w:szCs w:val="24"/>
                </w:rPr>
                <w:t>Isolate</w:t>
              </w:r>
            </w:ins>
          </w:p>
        </w:tc>
        <w:tc>
          <w:tcPr>
            <w:tcW w:w="1140" w:type="dxa"/>
            <w:tcBorders>
              <w:top w:val="single" w:sz="8" w:space="0" w:color="000000"/>
              <w:left w:val="nil"/>
              <w:bottom w:val="single" w:sz="8" w:space="0" w:color="000000"/>
              <w:right w:val="single" w:sz="8" w:space="0" w:color="000000"/>
            </w:tcBorders>
            <w:shd w:val="clear" w:color="000000" w:fill="FFFFFF"/>
          </w:tcPr>
          <w:p w14:paraId="0E8AB577" w14:textId="77777777" w:rsidR="00960B58" w:rsidRPr="00944AA8" w:rsidRDefault="00960B58" w:rsidP="00960B58">
            <w:pPr>
              <w:jc w:val="right"/>
              <w:rPr>
                <w:ins w:id="178" w:author="N S" w:date="2018-10-22T17:23:00Z"/>
                <w:rFonts w:ascii="Arial" w:eastAsia="Times New Roman" w:hAnsi="Arial" w:cs="Arial"/>
                <w:color w:val="000000"/>
                <w:sz w:val="24"/>
                <w:szCs w:val="24"/>
              </w:rPr>
            </w:pPr>
            <w:ins w:id="179" w:author="N S" w:date="2018-10-22T17:23:00Z">
              <w:r>
                <w:rPr>
                  <w:rFonts w:ascii="Arial" w:eastAsia="Times New Roman" w:hAnsi="Arial" w:cs="Arial"/>
                  <w:color w:val="000000"/>
                  <w:sz w:val="24"/>
                  <w:szCs w:val="24"/>
                </w:rPr>
                <w:t>13.7</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7777777" w:rsidR="00960B58" w:rsidRPr="00944AA8" w:rsidRDefault="00960B58" w:rsidP="00960B58">
            <w:pPr>
              <w:jc w:val="right"/>
              <w:rPr>
                <w:ins w:id="180" w:author="N S" w:date="2018-10-22T17:23:00Z"/>
                <w:rFonts w:ascii="Arial" w:eastAsia="Times New Roman" w:hAnsi="Arial" w:cs="Arial"/>
                <w:color w:val="000000"/>
                <w:sz w:val="24"/>
                <w:szCs w:val="24"/>
              </w:rPr>
            </w:pPr>
            <w:ins w:id="181" w:author="N S" w:date="2018-10-22T17:23:00Z">
              <w:r w:rsidRPr="00944AA8">
                <w:rPr>
                  <w:rFonts w:ascii="Arial" w:eastAsia="Times New Roman" w:hAnsi="Arial" w:cs="Arial"/>
                  <w:color w:val="000000"/>
                  <w:sz w:val="24"/>
                  <w:szCs w:val="24"/>
                </w:rPr>
                <w:t>37.8</w:t>
              </w:r>
            </w:ins>
          </w:p>
        </w:tc>
        <w:tc>
          <w:tcPr>
            <w:tcW w:w="1220" w:type="dxa"/>
            <w:tcBorders>
              <w:top w:val="nil"/>
              <w:left w:val="nil"/>
              <w:bottom w:val="single" w:sz="8" w:space="0" w:color="000000"/>
              <w:right w:val="single" w:sz="8" w:space="0" w:color="000000"/>
            </w:tcBorders>
            <w:shd w:val="clear" w:color="000000" w:fill="FFFFFF"/>
            <w:vAlign w:val="center"/>
            <w:hideMark/>
          </w:tcPr>
          <w:p w14:paraId="595D68EB" w14:textId="77777777" w:rsidR="00960B58" w:rsidRPr="00944AA8" w:rsidRDefault="00960B58" w:rsidP="00960B58">
            <w:pPr>
              <w:jc w:val="right"/>
              <w:rPr>
                <w:ins w:id="182" w:author="N S" w:date="2018-10-22T17:23:00Z"/>
                <w:rFonts w:ascii="Arial" w:eastAsia="Times New Roman" w:hAnsi="Arial" w:cs="Arial"/>
                <w:color w:val="000000"/>
                <w:sz w:val="24"/>
                <w:szCs w:val="24"/>
              </w:rPr>
            </w:pPr>
            <w:ins w:id="183" w:author="N S" w:date="2018-10-22T17:23:00Z">
              <w:r w:rsidRPr="00944AA8">
                <w:rPr>
                  <w:rFonts w:ascii="Arial" w:eastAsia="Times New Roman" w:hAnsi="Arial" w:cs="Arial"/>
                  <w:color w:val="000000"/>
                  <w:sz w:val="24"/>
                  <w:szCs w:val="24"/>
                </w:rPr>
                <w:t>1.7</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6F8EE6B2" w14:textId="77777777" w:rsidR="00960B58" w:rsidRPr="00944AA8" w:rsidRDefault="00960B58" w:rsidP="00960B58">
            <w:pPr>
              <w:jc w:val="right"/>
              <w:rPr>
                <w:ins w:id="184" w:author="N S" w:date="2018-10-22T17:23:00Z"/>
                <w:rFonts w:ascii="Arial" w:eastAsia="Times New Roman" w:hAnsi="Arial" w:cs="Arial"/>
                <w:color w:val="000000"/>
                <w:sz w:val="24"/>
                <w:szCs w:val="24"/>
              </w:rPr>
            </w:pPr>
            <w:ins w:id="185" w:author="N S" w:date="2018-10-22T17:23:00Z">
              <w:r w:rsidRPr="00944AA8">
                <w:rPr>
                  <w:rFonts w:ascii="Arial" w:eastAsia="Times New Roman" w:hAnsi="Arial" w:cs="Arial"/>
                  <w:color w:val="000000"/>
                  <w:sz w:val="24"/>
                  <w:szCs w:val="24"/>
                </w:rPr>
                <w:t>94</w:t>
              </w:r>
            </w:ins>
          </w:p>
        </w:tc>
        <w:tc>
          <w:tcPr>
            <w:tcW w:w="960" w:type="dxa"/>
            <w:tcBorders>
              <w:top w:val="nil"/>
              <w:left w:val="nil"/>
              <w:bottom w:val="single" w:sz="8" w:space="0" w:color="000000"/>
              <w:right w:val="single" w:sz="8" w:space="0" w:color="000000"/>
            </w:tcBorders>
            <w:shd w:val="clear" w:color="000000" w:fill="FFFFFF"/>
            <w:vAlign w:val="center"/>
            <w:hideMark/>
          </w:tcPr>
          <w:p w14:paraId="58352702" w14:textId="77777777" w:rsidR="00960B58" w:rsidRPr="00944AA8" w:rsidRDefault="00960B58" w:rsidP="00960B58">
            <w:pPr>
              <w:jc w:val="right"/>
              <w:rPr>
                <w:ins w:id="186" w:author="N S" w:date="2018-10-22T17:23:00Z"/>
                <w:rFonts w:ascii="Arial" w:eastAsia="Times New Roman" w:hAnsi="Arial" w:cs="Arial"/>
                <w:b/>
                <w:bCs/>
                <w:color w:val="000000"/>
                <w:sz w:val="24"/>
                <w:szCs w:val="24"/>
              </w:rPr>
            </w:pPr>
            <w:ins w:id="187" w:author="N S" w:date="2018-10-22T17:23:00Z">
              <w:r w:rsidRPr="00944AA8">
                <w:rPr>
                  <w:rFonts w:ascii="Arial" w:eastAsia="Times New Roman" w:hAnsi="Arial" w:cs="Arial"/>
                  <w:b/>
                  <w:bCs/>
                  <w:color w:val="000000"/>
                  <w:sz w:val="24"/>
                  <w:szCs w:val="24"/>
                </w:rPr>
                <w:t>0.007</w:t>
              </w:r>
            </w:ins>
          </w:p>
        </w:tc>
      </w:tr>
      <w:tr w:rsidR="00960B58" w:rsidRPr="00944AA8" w14:paraId="0EF46AD6" w14:textId="77777777" w:rsidTr="00960B58">
        <w:trPr>
          <w:trHeight w:val="320"/>
          <w:ins w:id="188"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77777777" w:rsidR="00960B58" w:rsidRPr="00944AA8" w:rsidRDefault="00960B58" w:rsidP="00960B58">
            <w:pPr>
              <w:rPr>
                <w:ins w:id="189" w:author="N S" w:date="2018-10-22T17:23:00Z"/>
                <w:rFonts w:ascii="Arial" w:eastAsia="Times New Roman" w:hAnsi="Arial" w:cs="Arial"/>
                <w:color w:val="000000"/>
                <w:sz w:val="24"/>
                <w:szCs w:val="24"/>
              </w:rPr>
            </w:pPr>
            <w:ins w:id="190" w:author="N S" w:date="2018-10-22T17:23:00Z">
              <w:r w:rsidRPr="00944AA8">
                <w:rPr>
                  <w:rFonts w:ascii="Arial" w:eastAsia="Times New Roman" w:hAnsi="Arial" w:cs="Arial"/>
                  <w:color w:val="000000"/>
                  <w:sz w:val="24"/>
                  <w:szCs w:val="24"/>
                </w:rPr>
                <w:t>Domestication</w:t>
              </w:r>
            </w:ins>
          </w:p>
        </w:tc>
        <w:tc>
          <w:tcPr>
            <w:tcW w:w="1140" w:type="dxa"/>
            <w:tcBorders>
              <w:top w:val="single" w:sz="8" w:space="0" w:color="000000"/>
              <w:left w:val="nil"/>
              <w:bottom w:val="single" w:sz="8" w:space="0" w:color="000000"/>
              <w:right w:val="single" w:sz="8" w:space="0" w:color="000000"/>
            </w:tcBorders>
            <w:shd w:val="clear" w:color="000000" w:fill="FFFFFF"/>
          </w:tcPr>
          <w:p w14:paraId="04BC9FFD" w14:textId="77777777" w:rsidR="00960B58" w:rsidRPr="00944AA8" w:rsidRDefault="00960B58" w:rsidP="00960B58">
            <w:pPr>
              <w:jc w:val="right"/>
              <w:rPr>
                <w:ins w:id="191" w:author="N S" w:date="2018-10-22T17:23:00Z"/>
                <w:rFonts w:ascii="Arial" w:eastAsia="Times New Roman" w:hAnsi="Arial" w:cs="Arial"/>
                <w:color w:val="000000"/>
                <w:sz w:val="24"/>
                <w:szCs w:val="24"/>
              </w:rPr>
            </w:pPr>
            <w:ins w:id="192" w:author="N S" w:date="2018-10-22T17:23:00Z">
              <w:r>
                <w:rPr>
                  <w:rFonts w:ascii="Arial" w:eastAsia="Times New Roman" w:hAnsi="Arial" w:cs="Arial"/>
                  <w:color w:val="000000"/>
                  <w:sz w:val="24"/>
                  <w:szCs w:val="24"/>
                </w:rPr>
                <w:t>1.2</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77777777" w:rsidR="00960B58" w:rsidRPr="00944AA8" w:rsidRDefault="00960B58" w:rsidP="00960B58">
            <w:pPr>
              <w:jc w:val="right"/>
              <w:rPr>
                <w:ins w:id="193" w:author="N S" w:date="2018-10-22T17:23:00Z"/>
                <w:rFonts w:ascii="Arial" w:eastAsia="Times New Roman" w:hAnsi="Arial" w:cs="Arial"/>
                <w:color w:val="000000"/>
                <w:sz w:val="24"/>
                <w:szCs w:val="24"/>
              </w:rPr>
            </w:pPr>
            <w:ins w:id="194" w:author="N S" w:date="2018-10-22T17:23:00Z">
              <w:r w:rsidRPr="00944AA8">
                <w:rPr>
                  <w:rFonts w:ascii="Arial" w:eastAsia="Times New Roman" w:hAnsi="Arial" w:cs="Arial"/>
                  <w:color w:val="000000"/>
                  <w:sz w:val="24"/>
                  <w:szCs w:val="24"/>
                </w:rPr>
                <w:t>3.4</w:t>
              </w:r>
            </w:ins>
          </w:p>
        </w:tc>
        <w:tc>
          <w:tcPr>
            <w:tcW w:w="1220" w:type="dxa"/>
            <w:tcBorders>
              <w:top w:val="nil"/>
              <w:left w:val="nil"/>
              <w:bottom w:val="single" w:sz="8" w:space="0" w:color="000000"/>
              <w:right w:val="single" w:sz="8" w:space="0" w:color="000000"/>
            </w:tcBorders>
            <w:shd w:val="clear" w:color="000000" w:fill="FFFFFF"/>
            <w:vAlign w:val="center"/>
            <w:hideMark/>
          </w:tcPr>
          <w:p w14:paraId="1A2BC8EF" w14:textId="77777777" w:rsidR="00960B58" w:rsidRPr="00944AA8" w:rsidRDefault="00960B58" w:rsidP="00960B58">
            <w:pPr>
              <w:jc w:val="right"/>
              <w:rPr>
                <w:ins w:id="195" w:author="N S" w:date="2018-10-22T17:23:00Z"/>
                <w:rFonts w:ascii="Arial" w:eastAsia="Times New Roman" w:hAnsi="Arial" w:cs="Arial"/>
                <w:color w:val="000000"/>
                <w:sz w:val="24"/>
                <w:szCs w:val="24"/>
              </w:rPr>
            </w:pPr>
            <w:ins w:id="196" w:author="N S" w:date="2018-10-22T17:23:00Z">
              <w:r w:rsidRPr="00944AA8">
                <w:rPr>
                  <w:rFonts w:ascii="Arial" w:eastAsia="Times New Roman" w:hAnsi="Arial" w:cs="Arial"/>
                  <w:color w:val="000000"/>
                  <w:sz w:val="24"/>
                  <w:szCs w:val="24"/>
                </w:rPr>
                <w:t>14.1</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1CC82EB3" w14:textId="77777777" w:rsidR="00960B58" w:rsidRPr="00944AA8" w:rsidRDefault="00960B58" w:rsidP="00960B58">
            <w:pPr>
              <w:jc w:val="right"/>
              <w:rPr>
                <w:ins w:id="197" w:author="N S" w:date="2018-10-22T17:23:00Z"/>
                <w:rFonts w:ascii="Arial" w:eastAsia="Times New Roman" w:hAnsi="Arial" w:cs="Arial"/>
                <w:color w:val="000000"/>
                <w:sz w:val="24"/>
                <w:szCs w:val="24"/>
              </w:rPr>
            </w:pPr>
            <w:ins w:id="198" w:author="N S" w:date="2018-10-22T17:23:00Z">
              <w:r w:rsidRPr="00944AA8">
                <w:rPr>
                  <w:rFonts w:ascii="Arial" w:eastAsia="Times New Roman" w:hAnsi="Arial" w:cs="Arial"/>
                  <w:color w:val="000000"/>
                  <w:sz w:val="24"/>
                  <w:szCs w:val="24"/>
                </w:rPr>
                <w:t>1</w:t>
              </w:r>
            </w:ins>
          </w:p>
        </w:tc>
        <w:tc>
          <w:tcPr>
            <w:tcW w:w="960" w:type="dxa"/>
            <w:tcBorders>
              <w:top w:val="nil"/>
              <w:left w:val="nil"/>
              <w:bottom w:val="single" w:sz="8" w:space="0" w:color="000000"/>
              <w:right w:val="single" w:sz="8" w:space="0" w:color="000000"/>
            </w:tcBorders>
            <w:shd w:val="clear" w:color="000000" w:fill="FFFFFF"/>
            <w:vAlign w:val="center"/>
            <w:hideMark/>
          </w:tcPr>
          <w:p w14:paraId="46B45382" w14:textId="77777777" w:rsidR="00960B58" w:rsidRPr="00944AA8" w:rsidRDefault="00960B58" w:rsidP="00960B58">
            <w:pPr>
              <w:jc w:val="right"/>
              <w:rPr>
                <w:ins w:id="199" w:author="N S" w:date="2018-10-22T17:23:00Z"/>
                <w:rFonts w:ascii="Arial" w:eastAsia="Times New Roman" w:hAnsi="Arial" w:cs="Arial"/>
                <w:b/>
                <w:bCs/>
                <w:color w:val="000000"/>
                <w:sz w:val="24"/>
                <w:szCs w:val="24"/>
              </w:rPr>
            </w:pPr>
            <w:ins w:id="200" w:author="N S" w:date="2018-10-22T17:23:00Z">
              <w:r w:rsidRPr="00944AA8">
                <w:rPr>
                  <w:rFonts w:ascii="Arial" w:eastAsia="Times New Roman" w:hAnsi="Arial" w:cs="Arial"/>
                  <w:b/>
                  <w:bCs/>
                  <w:color w:val="000000"/>
                  <w:sz w:val="24"/>
                  <w:szCs w:val="24"/>
                </w:rPr>
                <w:t>0.0006</w:t>
              </w:r>
            </w:ins>
          </w:p>
        </w:tc>
      </w:tr>
      <w:tr w:rsidR="00960B58" w:rsidRPr="00944AA8" w14:paraId="57B23D7C" w14:textId="77777777" w:rsidTr="00960B58">
        <w:trPr>
          <w:trHeight w:val="320"/>
          <w:ins w:id="201"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77777777" w:rsidR="00960B58" w:rsidRPr="00944AA8" w:rsidRDefault="00960B58" w:rsidP="00960B58">
            <w:pPr>
              <w:rPr>
                <w:ins w:id="202" w:author="N S" w:date="2018-10-22T17:23:00Z"/>
                <w:rFonts w:ascii="Arial" w:eastAsia="Times New Roman" w:hAnsi="Arial" w:cs="Arial"/>
                <w:color w:val="000000"/>
                <w:sz w:val="24"/>
                <w:szCs w:val="24"/>
              </w:rPr>
            </w:pPr>
            <w:proofErr w:type="spellStart"/>
            <w:ins w:id="203" w:author="N S" w:date="2018-10-22T17:23:00Z">
              <w:r w:rsidRPr="00944AA8">
                <w:rPr>
                  <w:rFonts w:ascii="Arial" w:eastAsia="Times New Roman" w:hAnsi="Arial" w:cs="Arial"/>
                  <w:color w:val="000000"/>
                  <w:sz w:val="24"/>
                  <w:szCs w:val="24"/>
                </w:rPr>
                <w:t>Domest</w:t>
              </w:r>
              <w:proofErr w:type="spellEnd"/>
              <w:r w:rsidRPr="00944AA8">
                <w:rPr>
                  <w:rFonts w:ascii="Arial" w:eastAsia="Times New Roman" w:hAnsi="Arial" w:cs="Arial"/>
                  <w:color w:val="000000"/>
                  <w:sz w:val="24"/>
                  <w:szCs w:val="24"/>
                </w:rPr>
                <w:t>/Plant</w:t>
              </w:r>
            </w:ins>
          </w:p>
        </w:tc>
        <w:tc>
          <w:tcPr>
            <w:tcW w:w="1140" w:type="dxa"/>
            <w:tcBorders>
              <w:top w:val="single" w:sz="8" w:space="0" w:color="000000"/>
              <w:left w:val="nil"/>
              <w:bottom w:val="single" w:sz="8" w:space="0" w:color="000000"/>
              <w:right w:val="single" w:sz="8" w:space="0" w:color="000000"/>
            </w:tcBorders>
            <w:shd w:val="clear" w:color="000000" w:fill="FFFFFF"/>
          </w:tcPr>
          <w:p w14:paraId="65CE605E" w14:textId="77777777" w:rsidR="00960B58" w:rsidRPr="00944AA8" w:rsidRDefault="00960B58" w:rsidP="00960B58">
            <w:pPr>
              <w:jc w:val="right"/>
              <w:rPr>
                <w:ins w:id="204" w:author="N S" w:date="2018-10-22T17:23:00Z"/>
                <w:rFonts w:ascii="Arial" w:eastAsia="Times New Roman" w:hAnsi="Arial" w:cs="Arial"/>
                <w:color w:val="000000"/>
                <w:sz w:val="24"/>
                <w:szCs w:val="24"/>
              </w:rPr>
            </w:pPr>
            <w:ins w:id="205" w:author="N S" w:date="2018-10-22T17:23:00Z">
              <w:r>
                <w:rPr>
                  <w:rFonts w:ascii="Arial" w:eastAsia="Times New Roman" w:hAnsi="Arial" w:cs="Arial"/>
                  <w:color w:val="000000"/>
                  <w:sz w:val="24"/>
                  <w:szCs w:val="24"/>
                </w:rPr>
                <w:t>14.3</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7777777" w:rsidR="00960B58" w:rsidRPr="00944AA8" w:rsidRDefault="00960B58" w:rsidP="00960B58">
            <w:pPr>
              <w:jc w:val="right"/>
              <w:rPr>
                <w:ins w:id="206" w:author="N S" w:date="2018-10-22T17:23:00Z"/>
                <w:rFonts w:ascii="Arial" w:eastAsia="Times New Roman" w:hAnsi="Arial" w:cs="Arial"/>
                <w:color w:val="000000"/>
                <w:sz w:val="24"/>
                <w:szCs w:val="24"/>
              </w:rPr>
            </w:pPr>
            <w:ins w:id="207" w:author="N S" w:date="2018-10-22T17:23:00Z">
              <w:r w:rsidRPr="00944AA8">
                <w:rPr>
                  <w:rFonts w:ascii="Arial" w:eastAsia="Times New Roman" w:hAnsi="Arial" w:cs="Arial"/>
                  <w:color w:val="000000"/>
                  <w:sz w:val="24"/>
                  <w:szCs w:val="24"/>
                </w:rPr>
                <w:t>39.3</w:t>
              </w:r>
            </w:ins>
          </w:p>
        </w:tc>
        <w:tc>
          <w:tcPr>
            <w:tcW w:w="1220" w:type="dxa"/>
            <w:tcBorders>
              <w:top w:val="nil"/>
              <w:left w:val="nil"/>
              <w:bottom w:val="single" w:sz="8" w:space="0" w:color="000000"/>
              <w:right w:val="single" w:sz="8" w:space="0" w:color="000000"/>
            </w:tcBorders>
            <w:shd w:val="clear" w:color="000000" w:fill="FFFFFF"/>
            <w:vAlign w:val="center"/>
            <w:hideMark/>
          </w:tcPr>
          <w:p w14:paraId="61F6F0B5" w14:textId="77777777" w:rsidR="00960B58" w:rsidRPr="00944AA8" w:rsidRDefault="00960B58" w:rsidP="00960B58">
            <w:pPr>
              <w:jc w:val="right"/>
              <w:rPr>
                <w:ins w:id="208" w:author="N S" w:date="2018-10-22T17:23:00Z"/>
                <w:rFonts w:ascii="Arial" w:eastAsia="Times New Roman" w:hAnsi="Arial" w:cs="Arial"/>
                <w:color w:val="000000"/>
                <w:sz w:val="24"/>
                <w:szCs w:val="24"/>
              </w:rPr>
            </w:pPr>
            <w:ins w:id="209" w:author="N S" w:date="2018-10-22T17:23:00Z">
              <w:r w:rsidRPr="00944AA8">
                <w:rPr>
                  <w:rFonts w:ascii="Arial" w:eastAsia="Times New Roman" w:hAnsi="Arial" w:cs="Arial"/>
                  <w:color w:val="000000"/>
                  <w:sz w:val="24"/>
                  <w:szCs w:val="24"/>
                </w:rPr>
                <w:t>16.2</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597D3043" w14:textId="77777777" w:rsidR="00960B58" w:rsidRPr="00944AA8" w:rsidRDefault="00960B58" w:rsidP="00960B58">
            <w:pPr>
              <w:jc w:val="right"/>
              <w:rPr>
                <w:ins w:id="210" w:author="N S" w:date="2018-10-22T17:23:00Z"/>
                <w:rFonts w:ascii="Arial" w:eastAsia="Times New Roman" w:hAnsi="Arial" w:cs="Arial"/>
                <w:color w:val="000000"/>
                <w:sz w:val="24"/>
                <w:szCs w:val="24"/>
              </w:rPr>
            </w:pPr>
            <w:ins w:id="211" w:author="N S" w:date="2018-10-22T17:23:00Z">
              <w:r w:rsidRPr="00944AA8">
                <w:rPr>
                  <w:rFonts w:ascii="Arial" w:eastAsia="Times New Roman" w:hAnsi="Arial" w:cs="Arial"/>
                  <w:color w:val="000000"/>
                  <w:sz w:val="24"/>
                  <w:szCs w:val="24"/>
                </w:rPr>
                <w:t>10</w:t>
              </w:r>
            </w:ins>
          </w:p>
        </w:tc>
        <w:tc>
          <w:tcPr>
            <w:tcW w:w="960" w:type="dxa"/>
            <w:tcBorders>
              <w:top w:val="nil"/>
              <w:left w:val="nil"/>
              <w:bottom w:val="single" w:sz="8" w:space="0" w:color="000000"/>
              <w:right w:val="single" w:sz="8" w:space="0" w:color="000000"/>
            </w:tcBorders>
            <w:shd w:val="clear" w:color="000000" w:fill="FFFFFF"/>
            <w:vAlign w:val="center"/>
            <w:hideMark/>
          </w:tcPr>
          <w:p w14:paraId="32B15262" w14:textId="77777777" w:rsidR="00960B58" w:rsidRPr="00944AA8" w:rsidRDefault="00960B58" w:rsidP="00960B58">
            <w:pPr>
              <w:jc w:val="right"/>
              <w:rPr>
                <w:ins w:id="212" w:author="N S" w:date="2018-10-22T17:23:00Z"/>
                <w:rFonts w:ascii="Arial" w:eastAsia="Times New Roman" w:hAnsi="Arial" w:cs="Arial"/>
                <w:b/>
                <w:bCs/>
                <w:color w:val="000000"/>
                <w:sz w:val="24"/>
                <w:szCs w:val="24"/>
              </w:rPr>
            </w:pPr>
            <w:ins w:id="213" w:author="N S" w:date="2018-10-22T17:23:00Z">
              <w:r w:rsidRPr="00944AA8">
                <w:rPr>
                  <w:rFonts w:ascii="Arial" w:eastAsia="Times New Roman" w:hAnsi="Arial" w:cs="Arial"/>
                  <w:b/>
                  <w:bCs/>
                  <w:color w:val="000000"/>
                  <w:sz w:val="24"/>
                  <w:szCs w:val="24"/>
                </w:rPr>
                <w:t>5e-11</w:t>
              </w:r>
            </w:ins>
          </w:p>
        </w:tc>
      </w:tr>
      <w:tr w:rsidR="00960B58" w:rsidRPr="00944AA8" w14:paraId="7BDFFA34" w14:textId="77777777" w:rsidTr="00960B58">
        <w:trPr>
          <w:trHeight w:val="320"/>
          <w:ins w:id="21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77777777" w:rsidR="00960B58" w:rsidRPr="00944AA8" w:rsidRDefault="00960B58" w:rsidP="00960B58">
            <w:pPr>
              <w:rPr>
                <w:ins w:id="215" w:author="N S" w:date="2018-10-22T17:23:00Z"/>
                <w:rFonts w:ascii="Arial" w:eastAsia="Times New Roman" w:hAnsi="Arial" w:cs="Arial"/>
                <w:color w:val="000000"/>
                <w:sz w:val="24"/>
                <w:szCs w:val="24"/>
              </w:rPr>
            </w:pPr>
            <w:proofErr w:type="spellStart"/>
            <w:proofErr w:type="gramStart"/>
            <w:ins w:id="216" w:author="N S" w:date="2018-10-22T17:23:00Z">
              <w:r w:rsidRPr="00944AA8">
                <w:rPr>
                  <w:rFonts w:ascii="Arial" w:eastAsia="Times New Roman" w:hAnsi="Arial" w:cs="Arial"/>
                  <w:color w:val="000000"/>
                  <w:sz w:val="24"/>
                  <w:szCs w:val="24"/>
                </w:rPr>
                <w:t>Iso:Domest</w:t>
              </w:r>
              <w:proofErr w:type="spellEnd"/>
              <w:proofErr w:type="gramEnd"/>
            </w:ins>
          </w:p>
        </w:tc>
        <w:tc>
          <w:tcPr>
            <w:tcW w:w="1140" w:type="dxa"/>
            <w:tcBorders>
              <w:top w:val="single" w:sz="8" w:space="0" w:color="000000"/>
              <w:left w:val="nil"/>
              <w:bottom w:val="single" w:sz="8" w:space="0" w:color="000000"/>
              <w:right w:val="single" w:sz="8" w:space="0" w:color="000000"/>
            </w:tcBorders>
            <w:shd w:val="clear" w:color="000000" w:fill="FFFFFF"/>
          </w:tcPr>
          <w:p w14:paraId="182A4BA3" w14:textId="77777777" w:rsidR="00960B58" w:rsidRPr="00944AA8" w:rsidRDefault="00960B58" w:rsidP="00960B58">
            <w:pPr>
              <w:jc w:val="right"/>
              <w:rPr>
                <w:ins w:id="217" w:author="N S" w:date="2018-10-22T17:23:00Z"/>
                <w:rFonts w:ascii="Arial" w:eastAsia="Times New Roman" w:hAnsi="Arial" w:cs="Arial"/>
                <w:color w:val="000000"/>
                <w:sz w:val="24"/>
                <w:szCs w:val="24"/>
              </w:rPr>
            </w:pPr>
            <w:ins w:id="218" w:author="N S" w:date="2018-10-22T17:23:00Z">
              <w:r>
                <w:rPr>
                  <w:rFonts w:ascii="Arial" w:eastAsia="Times New Roman" w:hAnsi="Arial" w:cs="Arial"/>
                  <w:color w:val="000000"/>
                  <w:sz w:val="24"/>
                  <w:szCs w:val="24"/>
                </w:rPr>
                <w:t>5.7</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77777777" w:rsidR="00960B58" w:rsidRPr="00944AA8" w:rsidRDefault="00960B58" w:rsidP="00960B58">
            <w:pPr>
              <w:jc w:val="right"/>
              <w:rPr>
                <w:ins w:id="219" w:author="N S" w:date="2018-10-22T17:23:00Z"/>
                <w:rFonts w:ascii="Arial" w:eastAsia="Times New Roman" w:hAnsi="Arial" w:cs="Arial"/>
                <w:color w:val="000000"/>
                <w:sz w:val="24"/>
                <w:szCs w:val="24"/>
              </w:rPr>
            </w:pPr>
            <w:ins w:id="220" w:author="N S" w:date="2018-10-22T17:23:00Z">
              <w:r w:rsidRPr="00944AA8">
                <w:rPr>
                  <w:rFonts w:ascii="Arial" w:eastAsia="Times New Roman" w:hAnsi="Arial" w:cs="Arial"/>
                  <w:color w:val="000000"/>
                  <w:sz w:val="24"/>
                  <w:szCs w:val="24"/>
                </w:rPr>
                <w:t>15.8</w:t>
              </w:r>
            </w:ins>
          </w:p>
        </w:tc>
        <w:tc>
          <w:tcPr>
            <w:tcW w:w="1220" w:type="dxa"/>
            <w:tcBorders>
              <w:top w:val="nil"/>
              <w:left w:val="nil"/>
              <w:bottom w:val="single" w:sz="8" w:space="0" w:color="000000"/>
              <w:right w:val="single" w:sz="8" w:space="0" w:color="000000"/>
            </w:tcBorders>
            <w:shd w:val="clear" w:color="000000" w:fill="FFFFFF"/>
            <w:vAlign w:val="center"/>
            <w:hideMark/>
          </w:tcPr>
          <w:p w14:paraId="210665D7" w14:textId="77777777" w:rsidR="00960B58" w:rsidRPr="00944AA8" w:rsidRDefault="00960B58" w:rsidP="00960B58">
            <w:pPr>
              <w:jc w:val="right"/>
              <w:rPr>
                <w:ins w:id="221" w:author="N S" w:date="2018-10-22T17:23:00Z"/>
                <w:rFonts w:ascii="Arial" w:eastAsia="Times New Roman" w:hAnsi="Arial" w:cs="Arial"/>
                <w:color w:val="000000"/>
                <w:sz w:val="24"/>
                <w:szCs w:val="24"/>
              </w:rPr>
            </w:pPr>
            <w:ins w:id="222" w:author="N S" w:date="2018-10-22T17:23:00Z">
              <w:r w:rsidRPr="00944AA8">
                <w:rPr>
                  <w:rFonts w:ascii="Arial" w:eastAsia="Times New Roman" w:hAnsi="Arial" w:cs="Arial"/>
                  <w:color w:val="000000"/>
                  <w:sz w:val="24"/>
                  <w:szCs w:val="24"/>
                </w:rPr>
                <w:t>0.7</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0D7D9D09" w14:textId="77777777" w:rsidR="00960B58" w:rsidRPr="00944AA8" w:rsidRDefault="00960B58" w:rsidP="00960B58">
            <w:pPr>
              <w:jc w:val="right"/>
              <w:rPr>
                <w:ins w:id="223" w:author="N S" w:date="2018-10-22T17:23:00Z"/>
                <w:rFonts w:ascii="Arial" w:eastAsia="Times New Roman" w:hAnsi="Arial" w:cs="Arial"/>
                <w:color w:val="000000"/>
                <w:sz w:val="24"/>
                <w:szCs w:val="24"/>
              </w:rPr>
            </w:pPr>
            <w:ins w:id="224" w:author="N S" w:date="2018-10-22T17:23:00Z">
              <w:r w:rsidRPr="00944AA8">
                <w:rPr>
                  <w:rFonts w:ascii="Arial" w:eastAsia="Times New Roman" w:hAnsi="Arial" w:cs="Arial"/>
                  <w:color w:val="000000"/>
                  <w:sz w:val="24"/>
                  <w:szCs w:val="24"/>
                </w:rPr>
                <w:t>94</w:t>
              </w:r>
            </w:ins>
          </w:p>
        </w:tc>
        <w:tc>
          <w:tcPr>
            <w:tcW w:w="960" w:type="dxa"/>
            <w:tcBorders>
              <w:top w:val="nil"/>
              <w:left w:val="nil"/>
              <w:bottom w:val="single" w:sz="8" w:space="0" w:color="000000"/>
              <w:right w:val="single" w:sz="8" w:space="0" w:color="000000"/>
            </w:tcBorders>
            <w:shd w:val="clear" w:color="000000" w:fill="FFFFFF"/>
            <w:vAlign w:val="center"/>
            <w:hideMark/>
          </w:tcPr>
          <w:p w14:paraId="26FE1107" w14:textId="77777777" w:rsidR="00960B58" w:rsidRPr="00944AA8" w:rsidRDefault="00960B58" w:rsidP="00960B58">
            <w:pPr>
              <w:jc w:val="right"/>
              <w:rPr>
                <w:ins w:id="225" w:author="N S" w:date="2018-10-22T17:23:00Z"/>
                <w:rFonts w:ascii="Arial" w:eastAsia="Times New Roman" w:hAnsi="Arial" w:cs="Arial"/>
                <w:color w:val="000000"/>
                <w:sz w:val="24"/>
                <w:szCs w:val="24"/>
              </w:rPr>
            </w:pPr>
            <w:ins w:id="226" w:author="N S" w:date="2018-10-22T17:23:00Z">
              <w:r w:rsidRPr="00944AA8">
                <w:rPr>
                  <w:rFonts w:ascii="Arial" w:eastAsia="Times New Roman" w:hAnsi="Arial" w:cs="Arial"/>
                  <w:color w:val="000000"/>
                  <w:sz w:val="24"/>
                  <w:szCs w:val="24"/>
                </w:rPr>
                <w:t>0.99</w:t>
              </w:r>
            </w:ins>
          </w:p>
        </w:tc>
      </w:tr>
      <w:tr w:rsidR="00960B58" w:rsidRPr="00944AA8" w14:paraId="18869219" w14:textId="77777777" w:rsidTr="00960B58">
        <w:trPr>
          <w:trHeight w:val="320"/>
          <w:ins w:id="227"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77777777" w:rsidR="00960B58" w:rsidRPr="00944AA8" w:rsidRDefault="00960B58" w:rsidP="00960B58">
            <w:pPr>
              <w:rPr>
                <w:ins w:id="228" w:author="N S" w:date="2018-10-22T17:23:00Z"/>
                <w:rFonts w:ascii="Arial" w:eastAsia="Times New Roman" w:hAnsi="Arial" w:cs="Arial"/>
                <w:color w:val="000000"/>
                <w:sz w:val="24"/>
                <w:szCs w:val="24"/>
              </w:rPr>
            </w:pPr>
            <w:proofErr w:type="spellStart"/>
            <w:proofErr w:type="gramStart"/>
            <w:ins w:id="229" w:author="N S" w:date="2018-10-22T17:23:00Z">
              <w:r w:rsidRPr="00944AA8">
                <w:rPr>
                  <w:rFonts w:ascii="Arial" w:eastAsia="Times New Roman" w:hAnsi="Arial" w:cs="Arial"/>
                  <w:color w:val="000000"/>
                  <w:sz w:val="24"/>
                  <w:szCs w:val="24"/>
                </w:rPr>
                <w:t>Iso:Domest</w:t>
              </w:r>
              <w:proofErr w:type="spellEnd"/>
              <w:proofErr w:type="gramEnd"/>
              <w:r w:rsidRPr="00944AA8">
                <w:rPr>
                  <w:rFonts w:ascii="Arial" w:eastAsia="Times New Roman" w:hAnsi="Arial" w:cs="Arial"/>
                  <w:color w:val="000000"/>
                  <w:sz w:val="24"/>
                  <w:szCs w:val="24"/>
                </w:rPr>
                <w:t>/Plant</w:t>
              </w:r>
            </w:ins>
          </w:p>
        </w:tc>
        <w:tc>
          <w:tcPr>
            <w:tcW w:w="1140" w:type="dxa"/>
            <w:tcBorders>
              <w:top w:val="single" w:sz="8" w:space="0" w:color="000000"/>
              <w:left w:val="nil"/>
              <w:bottom w:val="single" w:sz="8" w:space="0" w:color="000000"/>
              <w:right w:val="single" w:sz="8" w:space="0" w:color="000000"/>
            </w:tcBorders>
            <w:shd w:val="clear" w:color="000000" w:fill="FFFFFF"/>
          </w:tcPr>
          <w:p w14:paraId="2AC623B5" w14:textId="77777777" w:rsidR="00960B58" w:rsidRPr="00944AA8" w:rsidRDefault="00960B58" w:rsidP="00960B58">
            <w:pPr>
              <w:jc w:val="right"/>
              <w:rPr>
                <w:ins w:id="230" w:author="N S" w:date="2018-10-22T17:23:00Z"/>
                <w:rFonts w:ascii="Arial" w:eastAsia="Times New Roman" w:hAnsi="Arial" w:cs="Arial"/>
                <w:color w:val="000000"/>
                <w:sz w:val="24"/>
                <w:szCs w:val="24"/>
              </w:rPr>
            </w:pPr>
            <w:ins w:id="231" w:author="N S" w:date="2018-10-22T17:23:00Z">
              <w:r>
                <w:rPr>
                  <w:rFonts w:ascii="Arial" w:eastAsia="Times New Roman" w:hAnsi="Arial" w:cs="Arial"/>
                  <w:color w:val="000000"/>
                  <w:sz w:val="24"/>
                  <w:szCs w:val="24"/>
                </w:rPr>
                <w:t>65</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77777777" w:rsidR="00960B58" w:rsidRPr="00944AA8" w:rsidRDefault="00960B58" w:rsidP="00960B58">
            <w:pPr>
              <w:jc w:val="right"/>
              <w:rPr>
                <w:ins w:id="232" w:author="N S" w:date="2018-10-22T17:23:00Z"/>
                <w:rFonts w:ascii="Arial" w:eastAsia="Times New Roman" w:hAnsi="Arial" w:cs="Arial"/>
                <w:color w:val="000000"/>
                <w:sz w:val="24"/>
                <w:szCs w:val="24"/>
              </w:rPr>
            </w:pPr>
            <w:ins w:id="233" w:author="N S" w:date="2018-10-22T17:23:00Z">
              <w:r w:rsidRPr="00944AA8">
                <w:rPr>
                  <w:rFonts w:ascii="Arial" w:eastAsia="Times New Roman" w:hAnsi="Arial" w:cs="Arial"/>
                  <w:color w:val="000000"/>
                  <w:sz w:val="24"/>
                  <w:szCs w:val="24"/>
                </w:rPr>
                <w:t>179.1</w:t>
              </w:r>
            </w:ins>
          </w:p>
        </w:tc>
        <w:tc>
          <w:tcPr>
            <w:tcW w:w="1220" w:type="dxa"/>
            <w:tcBorders>
              <w:top w:val="nil"/>
              <w:left w:val="nil"/>
              <w:bottom w:val="single" w:sz="8" w:space="0" w:color="000000"/>
              <w:right w:val="single" w:sz="8" w:space="0" w:color="000000"/>
            </w:tcBorders>
            <w:shd w:val="clear" w:color="000000" w:fill="FFFFFF"/>
            <w:vAlign w:val="center"/>
            <w:hideMark/>
          </w:tcPr>
          <w:p w14:paraId="60C2B781" w14:textId="77777777" w:rsidR="00960B58" w:rsidRPr="00944AA8" w:rsidRDefault="00960B58" w:rsidP="00960B58">
            <w:pPr>
              <w:jc w:val="right"/>
              <w:rPr>
                <w:ins w:id="234" w:author="N S" w:date="2018-10-22T17:23:00Z"/>
                <w:rFonts w:ascii="Arial" w:eastAsia="Times New Roman" w:hAnsi="Arial" w:cs="Arial"/>
                <w:color w:val="000000"/>
                <w:sz w:val="24"/>
                <w:szCs w:val="24"/>
              </w:rPr>
            </w:pPr>
            <w:ins w:id="235" w:author="N S" w:date="2018-10-22T17:23:00Z">
              <w:r w:rsidRPr="00944AA8">
                <w:rPr>
                  <w:rFonts w:ascii="Arial" w:eastAsia="Times New Roman" w:hAnsi="Arial" w:cs="Arial"/>
                  <w:color w:val="000000"/>
                  <w:sz w:val="24"/>
                  <w:szCs w:val="24"/>
                </w:rPr>
                <w:t>0.8</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2906AE93" w14:textId="77777777" w:rsidR="00960B58" w:rsidRPr="00944AA8" w:rsidRDefault="00960B58" w:rsidP="00960B58">
            <w:pPr>
              <w:jc w:val="right"/>
              <w:rPr>
                <w:ins w:id="236" w:author="N S" w:date="2018-10-22T17:23:00Z"/>
                <w:rFonts w:ascii="Arial" w:eastAsia="Times New Roman" w:hAnsi="Arial" w:cs="Arial"/>
                <w:color w:val="000000"/>
                <w:sz w:val="24"/>
                <w:szCs w:val="24"/>
              </w:rPr>
            </w:pPr>
            <w:ins w:id="237" w:author="N S" w:date="2018-10-22T17:23:00Z">
              <w:r w:rsidRPr="00944AA8">
                <w:rPr>
                  <w:rFonts w:ascii="Arial" w:eastAsia="Times New Roman" w:hAnsi="Arial" w:cs="Arial"/>
                  <w:color w:val="000000"/>
                  <w:sz w:val="24"/>
                  <w:szCs w:val="24"/>
                </w:rPr>
                <w:t>940</w:t>
              </w:r>
            </w:ins>
          </w:p>
        </w:tc>
        <w:tc>
          <w:tcPr>
            <w:tcW w:w="960" w:type="dxa"/>
            <w:tcBorders>
              <w:top w:val="nil"/>
              <w:left w:val="nil"/>
              <w:bottom w:val="single" w:sz="8" w:space="0" w:color="000000"/>
              <w:right w:val="single" w:sz="8" w:space="0" w:color="000000"/>
            </w:tcBorders>
            <w:shd w:val="clear" w:color="000000" w:fill="FFFFFF"/>
            <w:vAlign w:val="center"/>
            <w:hideMark/>
          </w:tcPr>
          <w:p w14:paraId="006407A9" w14:textId="77777777" w:rsidR="00960B58" w:rsidRPr="00944AA8" w:rsidRDefault="00960B58" w:rsidP="00960B58">
            <w:pPr>
              <w:jc w:val="right"/>
              <w:rPr>
                <w:ins w:id="238" w:author="N S" w:date="2018-10-22T17:23:00Z"/>
                <w:rFonts w:ascii="Arial" w:eastAsia="Times New Roman" w:hAnsi="Arial" w:cs="Arial"/>
                <w:color w:val="000000"/>
                <w:sz w:val="24"/>
                <w:szCs w:val="24"/>
              </w:rPr>
            </w:pPr>
            <w:ins w:id="239" w:author="N S" w:date="2018-10-22T17:23:00Z">
              <w:r w:rsidRPr="00944AA8">
                <w:rPr>
                  <w:rFonts w:ascii="Arial" w:eastAsia="Times New Roman" w:hAnsi="Arial" w:cs="Arial"/>
                  <w:color w:val="000000"/>
                  <w:sz w:val="24"/>
                  <w:szCs w:val="24"/>
                </w:rPr>
                <w:t>1</w:t>
              </w:r>
            </w:ins>
          </w:p>
        </w:tc>
      </w:tr>
      <w:tr w:rsidR="00960B58" w:rsidRPr="00944AA8" w14:paraId="1EF4D6A3" w14:textId="77777777" w:rsidTr="00960B58">
        <w:trPr>
          <w:gridAfter w:val="2"/>
          <w:wAfter w:w="1140" w:type="dxa"/>
          <w:trHeight w:val="320"/>
          <w:ins w:id="240"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7777777" w:rsidR="00960B58" w:rsidRPr="00944AA8" w:rsidRDefault="00960B58" w:rsidP="00960B58">
            <w:pPr>
              <w:rPr>
                <w:ins w:id="241" w:author="N S" w:date="2018-10-22T17:23:00Z"/>
                <w:rFonts w:ascii="Arial" w:eastAsia="Times New Roman" w:hAnsi="Arial" w:cs="Arial"/>
                <w:b/>
                <w:bCs/>
                <w:color w:val="000000"/>
                <w:sz w:val="24"/>
                <w:szCs w:val="24"/>
              </w:rPr>
            </w:pPr>
            <w:ins w:id="242" w:author="N S" w:date="2018-10-22T17:23:00Z">
              <w:r w:rsidRPr="00944AA8">
                <w:rPr>
                  <w:rFonts w:ascii="Arial" w:eastAsia="Times New Roman" w:hAnsi="Arial" w:cs="Arial"/>
                  <w:b/>
                  <w:bCs/>
                  <w:color w:val="000000"/>
                  <w:sz w:val="24"/>
                  <w:szCs w:val="24"/>
                </w:rPr>
                <w:t>Random Effect</w:t>
              </w:r>
            </w:ins>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77777777" w:rsidR="00960B58" w:rsidRPr="00944AA8" w:rsidRDefault="00960B58" w:rsidP="00960B58">
            <w:pPr>
              <w:jc w:val="center"/>
              <w:rPr>
                <w:ins w:id="243" w:author="N S" w:date="2018-10-22T17:23:00Z"/>
                <w:rFonts w:ascii="Arial" w:eastAsia="Times New Roman" w:hAnsi="Arial" w:cs="Arial"/>
                <w:color w:val="000000"/>
                <w:sz w:val="24"/>
                <w:szCs w:val="24"/>
              </w:rPr>
            </w:pPr>
            <w:ins w:id="244" w:author="N S" w:date="2018-10-22T17:23:00Z">
              <w:r w:rsidRPr="00944AA8">
                <w:rPr>
                  <w:rFonts w:ascii="Arial" w:eastAsia="Times New Roman" w:hAnsi="Arial" w:cs="Arial"/>
                  <w:color w:val="000000"/>
                  <w:sz w:val="24"/>
                  <w:szCs w:val="24"/>
                </w:rPr>
                <w:t>LRT</w:t>
              </w:r>
            </w:ins>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77777777" w:rsidR="00960B58" w:rsidRPr="00944AA8" w:rsidRDefault="00960B58" w:rsidP="00960B58">
            <w:pPr>
              <w:jc w:val="center"/>
              <w:rPr>
                <w:ins w:id="245" w:author="N S" w:date="2018-10-22T17:23:00Z"/>
                <w:rFonts w:ascii="Arial" w:eastAsia="Times New Roman" w:hAnsi="Arial" w:cs="Arial"/>
                <w:color w:val="000000"/>
                <w:sz w:val="24"/>
                <w:szCs w:val="24"/>
              </w:rPr>
            </w:pPr>
            <w:ins w:id="246" w:author="N S" w:date="2018-10-22T17:23:00Z">
              <w:r w:rsidRPr="00944AA8">
                <w:rPr>
                  <w:rFonts w:ascii="Arial" w:eastAsia="Times New Roman" w:hAnsi="Arial" w:cs="Arial"/>
                  <w:color w:val="000000"/>
                  <w:sz w:val="24"/>
                  <w:szCs w:val="24"/>
                </w:rPr>
                <w:t>DF</w:t>
              </w:r>
            </w:ins>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7777777" w:rsidR="00960B58" w:rsidRPr="00944AA8" w:rsidRDefault="00960B58" w:rsidP="00960B58">
            <w:pPr>
              <w:jc w:val="center"/>
              <w:rPr>
                <w:ins w:id="247" w:author="N S" w:date="2018-10-22T17:23:00Z"/>
                <w:rFonts w:ascii="Arial" w:eastAsia="Times New Roman" w:hAnsi="Arial" w:cs="Arial"/>
                <w:color w:val="000000"/>
                <w:sz w:val="24"/>
                <w:szCs w:val="24"/>
              </w:rPr>
            </w:pPr>
            <w:ins w:id="248" w:author="N S" w:date="2018-10-22T17:23:00Z">
              <w:r w:rsidRPr="00944AA8">
                <w:rPr>
                  <w:rFonts w:ascii="Arial" w:eastAsia="Times New Roman" w:hAnsi="Arial" w:cs="Arial"/>
                  <w:color w:val="000000"/>
                  <w:sz w:val="24"/>
                  <w:szCs w:val="24"/>
                </w:rPr>
                <w:t>p</w:t>
              </w:r>
            </w:ins>
          </w:p>
        </w:tc>
        <w:tc>
          <w:tcPr>
            <w:tcW w:w="900" w:type="dxa"/>
            <w:tcBorders>
              <w:top w:val="nil"/>
              <w:left w:val="nil"/>
              <w:bottom w:val="nil"/>
              <w:right w:val="nil"/>
            </w:tcBorders>
            <w:shd w:val="clear" w:color="auto" w:fill="auto"/>
            <w:noWrap/>
            <w:vAlign w:val="bottom"/>
            <w:hideMark/>
          </w:tcPr>
          <w:p w14:paraId="65198449" w14:textId="77777777" w:rsidR="00960B58" w:rsidRPr="00944AA8" w:rsidRDefault="00960B58" w:rsidP="00960B58">
            <w:pPr>
              <w:jc w:val="center"/>
              <w:rPr>
                <w:ins w:id="249" w:author="N S" w:date="2018-10-22T17:23:00Z"/>
                <w:rFonts w:ascii="Arial" w:eastAsia="Times New Roman" w:hAnsi="Arial" w:cs="Arial"/>
                <w:color w:val="000000"/>
                <w:sz w:val="24"/>
                <w:szCs w:val="24"/>
              </w:rPr>
            </w:pPr>
          </w:p>
        </w:tc>
      </w:tr>
      <w:tr w:rsidR="00960B58" w:rsidRPr="00944AA8" w14:paraId="08739147" w14:textId="77777777" w:rsidTr="00960B58">
        <w:trPr>
          <w:gridAfter w:val="2"/>
          <w:wAfter w:w="1140" w:type="dxa"/>
          <w:trHeight w:val="320"/>
          <w:ins w:id="250"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77777777" w:rsidR="00960B58" w:rsidRPr="00944AA8" w:rsidRDefault="00960B58" w:rsidP="00960B58">
            <w:pPr>
              <w:rPr>
                <w:ins w:id="251" w:author="N S" w:date="2018-10-22T17:23:00Z"/>
                <w:rFonts w:ascii="Arial" w:eastAsia="Times New Roman" w:hAnsi="Arial" w:cs="Arial"/>
                <w:color w:val="000000"/>
                <w:sz w:val="24"/>
                <w:szCs w:val="24"/>
              </w:rPr>
            </w:pPr>
            <w:ins w:id="252" w:author="N S" w:date="2018-10-22T17:23:00Z">
              <w:r w:rsidRPr="00944AA8">
                <w:rPr>
                  <w:rFonts w:ascii="Arial" w:eastAsia="Times New Roman" w:hAnsi="Arial" w:cs="Arial"/>
                  <w:color w:val="000000"/>
                  <w:sz w:val="24"/>
                  <w:szCs w:val="24"/>
                </w:rPr>
                <w:t>1 | Experiment</w:t>
              </w:r>
            </w:ins>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77777777" w:rsidR="00960B58" w:rsidRPr="00944AA8" w:rsidRDefault="00960B58" w:rsidP="00960B58">
            <w:pPr>
              <w:jc w:val="right"/>
              <w:rPr>
                <w:ins w:id="253" w:author="N S" w:date="2018-10-22T17:23:00Z"/>
                <w:rFonts w:ascii="Arial" w:eastAsia="Times New Roman" w:hAnsi="Arial" w:cs="Arial"/>
                <w:color w:val="000000"/>
                <w:sz w:val="24"/>
                <w:szCs w:val="24"/>
              </w:rPr>
            </w:pPr>
            <w:ins w:id="254" w:author="N S" w:date="2018-10-22T17:23:00Z">
              <w:r w:rsidRPr="00944AA8">
                <w:rPr>
                  <w:rFonts w:ascii="Arial" w:eastAsia="Times New Roman" w:hAnsi="Arial" w:cs="Arial"/>
                  <w:color w:val="000000"/>
                  <w:sz w:val="24"/>
                  <w:szCs w:val="24"/>
                </w:rPr>
                <w:t>136</w:t>
              </w:r>
            </w:ins>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77777777" w:rsidR="00960B58" w:rsidRPr="00944AA8" w:rsidRDefault="00960B58" w:rsidP="00960B58">
            <w:pPr>
              <w:jc w:val="right"/>
              <w:rPr>
                <w:ins w:id="255" w:author="N S" w:date="2018-10-22T17:23:00Z"/>
                <w:rFonts w:ascii="Arial" w:eastAsia="Times New Roman" w:hAnsi="Arial" w:cs="Arial"/>
                <w:color w:val="000000"/>
                <w:sz w:val="24"/>
                <w:szCs w:val="24"/>
              </w:rPr>
            </w:pPr>
            <w:ins w:id="256"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77777777" w:rsidR="00960B58" w:rsidRPr="00944AA8" w:rsidRDefault="00960B58" w:rsidP="00960B58">
            <w:pPr>
              <w:jc w:val="right"/>
              <w:rPr>
                <w:ins w:id="257" w:author="N S" w:date="2018-10-22T17:23:00Z"/>
                <w:rFonts w:ascii="Arial" w:eastAsia="Times New Roman" w:hAnsi="Arial" w:cs="Arial"/>
                <w:b/>
                <w:bCs/>
                <w:color w:val="000000"/>
                <w:sz w:val="24"/>
                <w:szCs w:val="24"/>
              </w:rPr>
            </w:pPr>
            <w:ins w:id="258"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21B06DDE" w14:textId="77777777" w:rsidR="00960B58" w:rsidRPr="00944AA8" w:rsidRDefault="00960B58" w:rsidP="00960B58">
            <w:pPr>
              <w:jc w:val="right"/>
              <w:rPr>
                <w:ins w:id="259" w:author="N S" w:date="2018-10-22T17:23:00Z"/>
                <w:rFonts w:ascii="Arial" w:eastAsia="Times New Roman" w:hAnsi="Arial" w:cs="Arial"/>
                <w:b/>
                <w:bCs/>
                <w:color w:val="000000"/>
                <w:sz w:val="24"/>
                <w:szCs w:val="24"/>
              </w:rPr>
            </w:pPr>
          </w:p>
        </w:tc>
      </w:tr>
      <w:tr w:rsidR="00960B58" w:rsidRPr="00944AA8" w14:paraId="40D2948D" w14:textId="77777777" w:rsidTr="00960B58">
        <w:trPr>
          <w:gridAfter w:val="2"/>
          <w:wAfter w:w="1140" w:type="dxa"/>
          <w:trHeight w:val="320"/>
          <w:ins w:id="260"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77777777" w:rsidR="00960B58" w:rsidRPr="00944AA8" w:rsidRDefault="00960B58" w:rsidP="00960B58">
            <w:pPr>
              <w:rPr>
                <w:ins w:id="261" w:author="N S" w:date="2018-10-22T17:23:00Z"/>
                <w:rFonts w:ascii="Arial" w:eastAsia="Times New Roman" w:hAnsi="Arial" w:cs="Arial"/>
                <w:color w:val="000000"/>
                <w:sz w:val="24"/>
                <w:szCs w:val="24"/>
              </w:rPr>
            </w:pPr>
            <w:ins w:id="262" w:author="N S" w:date="2018-10-22T17:23:00Z">
              <w:r w:rsidRPr="00944AA8">
                <w:rPr>
                  <w:rFonts w:ascii="Arial" w:eastAsia="Times New Roman" w:hAnsi="Arial" w:cs="Arial"/>
                  <w:color w:val="000000"/>
                  <w:sz w:val="24"/>
                  <w:szCs w:val="24"/>
                </w:rPr>
                <w:t>1 | Whole Plant</w:t>
              </w:r>
            </w:ins>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77777777" w:rsidR="00960B58" w:rsidRPr="00944AA8" w:rsidRDefault="00960B58" w:rsidP="00960B58">
            <w:pPr>
              <w:jc w:val="right"/>
              <w:rPr>
                <w:ins w:id="263" w:author="N S" w:date="2018-10-22T17:23:00Z"/>
                <w:rFonts w:ascii="Arial" w:eastAsia="Times New Roman" w:hAnsi="Arial" w:cs="Arial"/>
                <w:color w:val="000000"/>
                <w:sz w:val="24"/>
                <w:szCs w:val="24"/>
              </w:rPr>
            </w:pPr>
            <w:ins w:id="264" w:author="N S" w:date="2018-10-22T17:23:00Z">
              <w:r w:rsidRPr="00944AA8">
                <w:rPr>
                  <w:rFonts w:ascii="Arial" w:eastAsia="Times New Roman" w:hAnsi="Arial" w:cs="Arial"/>
                  <w:color w:val="000000"/>
                  <w:sz w:val="24"/>
                  <w:szCs w:val="24"/>
                </w:rPr>
                <w:t>0.21</w:t>
              </w:r>
            </w:ins>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77777777" w:rsidR="00960B58" w:rsidRPr="00944AA8" w:rsidRDefault="00960B58" w:rsidP="00960B58">
            <w:pPr>
              <w:jc w:val="right"/>
              <w:rPr>
                <w:ins w:id="265" w:author="N S" w:date="2018-10-22T17:23:00Z"/>
                <w:rFonts w:ascii="Arial" w:eastAsia="Times New Roman" w:hAnsi="Arial" w:cs="Arial"/>
                <w:color w:val="000000"/>
                <w:sz w:val="24"/>
                <w:szCs w:val="24"/>
              </w:rPr>
            </w:pPr>
            <w:ins w:id="266"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77777777" w:rsidR="00960B58" w:rsidRPr="00944AA8" w:rsidRDefault="00960B58" w:rsidP="00960B58">
            <w:pPr>
              <w:jc w:val="right"/>
              <w:rPr>
                <w:ins w:id="267" w:author="N S" w:date="2018-10-22T17:23:00Z"/>
                <w:rFonts w:ascii="Arial" w:eastAsia="Times New Roman" w:hAnsi="Arial" w:cs="Arial"/>
                <w:color w:val="000000"/>
                <w:sz w:val="24"/>
                <w:szCs w:val="24"/>
              </w:rPr>
            </w:pPr>
            <w:ins w:id="268" w:author="N S" w:date="2018-10-22T17:23:00Z">
              <w:r w:rsidRPr="00944AA8">
                <w:rPr>
                  <w:rFonts w:ascii="Arial" w:eastAsia="Times New Roman" w:hAnsi="Arial" w:cs="Arial"/>
                  <w:color w:val="000000"/>
                  <w:sz w:val="24"/>
                  <w:szCs w:val="24"/>
                </w:rPr>
                <w:t>0.65</w:t>
              </w:r>
            </w:ins>
          </w:p>
        </w:tc>
        <w:tc>
          <w:tcPr>
            <w:tcW w:w="900" w:type="dxa"/>
            <w:tcBorders>
              <w:top w:val="nil"/>
              <w:left w:val="nil"/>
              <w:bottom w:val="nil"/>
              <w:right w:val="nil"/>
            </w:tcBorders>
            <w:shd w:val="clear" w:color="auto" w:fill="auto"/>
            <w:noWrap/>
            <w:vAlign w:val="bottom"/>
            <w:hideMark/>
          </w:tcPr>
          <w:p w14:paraId="63795584" w14:textId="77777777" w:rsidR="00960B58" w:rsidRPr="00944AA8" w:rsidRDefault="00960B58" w:rsidP="00960B58">
            <w:pPr>
              <w:jc w:val="right"/>
              <w:rPr>
                <w:ins w:id="269" w:author="N S" w:date="2018-10-22T17:23:00Z"/>
                <w:rFonts w:ascii="Arial" w:eastAsia="Times New Roman" w:hAnsi="Arial" w:cs="Arial"/>
                <w:color w:val="000000"/>
                <w:sz w:val="24"/>
                <w:szCs w:val="24"/>
              </w:rPr>
            </w:pPr>
          </w:p>
        </w:tc>
      </w:tr>
      <w:tr w:rsidR="00960B58" w:rsidRPr="00944AA8" w14:paraId="3453A2AD" w14:textId="77777777" w:rsidTr="00960B58">
        <w:trPr>
          <w:gridAfter w:val="2"/>
          <w:wAfter w:w="1140" w:type="dxa"/>
          <w:trHeight w:val="320"/>
          <w:ins w:id="270"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77777777" w:rsidR="00960B58" w:rsidRPr="00944AA8" w:rsidRDefault="00960B58" w:rsidP="00960B58">
            <w:pPr>
              <w:rPr>
                <w:ins w:id="271" w:author="N S" w:date="2018-10-22T17:23:00Z"/>
                <w:rFonts w:ascii="Arial" w:eastAsia="Times New Roman" w:hAnsi="Arial" w:cs="Arial"/>
                <w:color w:val="000000"/>
                <w:sz w:val="24"/>
                <w:szCs w:val="24"/>
              </w:rPr>
            </w:pPr>
            <w:ins w:id="272" w:author="N S" w:date="2018-10-22T17:23:00Z">
              <w:r w:rsidRPr="00944AA8">
                <w:rPr>
                  <w:rFonts w:ascii="Arial" w:eastAsia="Times New Roman" w:hAnsi="Arial" w:cs="Arial"/>
                  <w:color w:val="000000"/>
                  <w:sz w:val="24"/>
                  <w:szCs w:val="24"/>
                </w:rPr>
                <w:t>1 | WP/Leaf</w:t>
              </w:r>
            </w:ins>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77777777" w:rsidR="00960B58" w:rsidRPr="00944AA8" w:rsidRDefault="00960B58" w:rsidP="00960B58">
            <w:pPr>
              <w:jc w:val="right"/>
              <w:rPr>
                <w:ins w:id="273" w:author="N S" w:date="2018-10-22T17:23:00Z"/>
                <w:rFonts w:ascii="Arial" w:eastAsia="Times New Roman" w:hAnsi="Arial" w:cs="Arial"/>
                <w:color w:val="000000"/>
                <w:sz w:val="24"/>
                <w:szCs w:val="24"/>
              </w:rPr>
            </w:pPr>
            <w:ins w:id="274" w:author="N S" w:date="2018-10-22T17:23:00Z">
              <w:r w:rsidRPr="00944AA8">
                <w:rPr>
                  <w:rFonts w:ascii="Arial" w:eastAsia="Times New Roman" w:hAnsi="Arial" w:cs="Arial"/>
                  <w:color w:val="000000"/>
                  <w:sz w:val="24"/>
                  <w:szCs w:val="24"/>
                </w:rPr>
                <w:t>22.4</w:t>
              </w:r>
            </w:ins>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77777777" w:rsidR="00960B58" w:rsidRPr="00944AA8" w:rsidRDefault="00960B58" w:rsidP="00960B58">
            <w:pPr>
              <w:jc w:val="right"/>
              <w:rPr>
                <w:ins w:id="275" w:author="N S" w:date="2018-10-22T17:23:00Z"/>
                <w:rFonts w:ascii="Arial" w:eastAsia="Times New Roman" w:hAnsi="Arial" w:cs="Arial"/>
                <w:color w:val="000000"/>
                <w:sz w:val="24"/>
                <w:szCs w:val="24"/>
              </w:rPr>
            </w:pPr>
            <w:ins w:id="276"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77777777" w:rsidR="00960B58" w:rsidRPr="00944AA8" w:rsidRDefault="00960B58" w:rsidP="00960B58">
            <w:pPr>
              <w:jc w:val="right"/>
              <w:rPr>
                <w:ins w:id="277" w:author="N S" w:date="2018-10-22T17:23:00Z"/>
                <w:rFonts w:ascii="Arial" w:eastAsia="Times New Roman" w:hAnsi="Arial" w:cs="Arial"/>
                <w:b/>
                <w:bCs/>
                <w:color w:val="000000"/>
                <w:sz w:val="24"/>
                <w:szCs w:val="24"/>
              </w:rPr>
            </w:pPr>
            <w:ins w:id="278" w:author="N S" w:date="2018-10-22T17:23:00Z">
              <w:r w:rsidRPr="00944AA8">
                <w:rPr>
                  <w:rFonts w:ascii="Arial" w:eastAsia="Times New Roman" w:hAnsi="Arial" w:cs="Arial"/>
                  <w:b/>
                  <w:bCs/>
                  <w:color w:val="000000"/>
                  <w:sz w:val="24"/>
                  <w:szCs w:val="24"/>
                </w:rPr>
                <w:t>2e-06</w:t>
              </w:r>
            </w:ins>
          </w:p>
        </w:tc>
        <w:tc>
          <w:tcPr>
            <w:tcW w:w="900" w:type="dxa"/>
            <w:tcBorders>
              <w:top w:val="nil"/>
              <w:left w:val="nil"/>
              <w:bottom w:val="nil"/>
              <w:right w:val="nil"/>
            </w:tcBorders>
            <w:shd w:val="clear" w:color="auto" w:fill="auto"/>
            <w:noWrap/>
            <w:vAlign w:val="bottom"/>
            <w:hideMark/>
          </w:tcPr>
          <w:p w14:paraId="6FF20FC3" w14:textId="77777777" w:rsidR="00960B58" w:rsidRPr="00944AA8" w:rsidRDefault="00960B58" w:rsidP="00960B58">
            <w:pPr>
              <w:jc w:val="right"/>
              <w:rPr>
                <w:ins w:id="279" w:author="N S" w:date="2018-10-22T17:23:00Z"/>
                <w:rFonts w:ascii="Arial" w:eastAsia="Times New Roman" w:hAnsi="Arial" w:cs="Arial"/>
                <w:b/>
                <w:bCs/>
                <w:color w:val="000000"/>
                <w:sz w:val="24"/>
                <w:szCs w:val="24"/>
              </w:rPr>
            </w:pPr>
          </w:p>
        </w:tc>
      </w:tr>
      <w:tr w:rsidR="00960B58" w:rsidRPr="00944AA8" w14:paraId="4F6FE1B7" w14:textId="77777777" w:rsidTr="00960B58">
        <w:trPr>
          <w:gridAfter w:val="2"/>
          <w:wAfter w:w="1140" w:type="dxa"/>
          <w:trHeight w:val="320"/>
          <w:ins w:id="280"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77777777" w:rsidR="00960B58" w:rsidRPr="00944AA8" w:rsidRDefault="00960B58" w:rsidP="00960B58">
            <w:pPr>
              <w:rPr>
                <w:ins w:id="281" w:author="N S" w:date="2018-10-22T17:23:00Z"/>
                <w:rFonts w:ascii="Arial" w:eastAsia="Times New Roman" w:hAnsi="Arial" w:cs="Arial"/>
                <w:color w:val="000000"/>
                <w:sz w:val="24"/>
                <w:szCs w:val="24"/>
              </w:rPr>
            </w:pPr>
            <w:ins w:id="282" w:author="N S" w:date="2018-10-22T17:23:00Z">
              <w:r w:rsidRPr="00944AA8">
                <w:rPr>
                  <w:rFonts w:ascii="Arial" w:eastAsia="Times New Roman" w:hAnsi="Arial" w:cs="Arial"/>
                  <w:color w:val="000000"/>
                  <w:sz w:val="24"/>
                  <w:szCs w:val="24"/>
                </w:rPr>
                <w:t>1 | WP/Leaf/Leaflet Pair</w:t>
              </w:r>
            </w:ins>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77777777" w:rsidR="00960B58" w:rsidRPr="00944AA8" w:rsidRDefault="00960B58" w:rsidP="00960B58">
            <w:pPr>
              <w:jc w:val="right"/>
              <w:rPr>
                <w:ins w:id="283" w:author="N S" w:date="2018-10-22T17:23:00Z"/>
                <w:rFonts w:ascii="Arial" w:eastAsia="Times New Roman" w:hAnsi="Arial" w:cs="Arial"/>
                <w:color w:val="000000"/>
                <w:sz w:val="24"/>
                <w:szCs w:val="24"/>
              </w:rPr>
            </w:pPr>
            <w:ins w:id="284" w:author="N S" w:date="2018-10-22T17:23:00Z">
              <w:r w:rsidRPr="00944AA8">
                <w:rPr>
                  <w:rFonts w:ascii="Arial" w:eastAsia="Times New Roman" w:hAnsi="Arial" w:cs="Arial"/>
                  <w:color w:val="000000"/>
                  <w:sz w:val="24"/>
                  <w:szCs w:val="24"/>
                </w:rPr>
                <w:t>0</w:t>
              </w:r>
            </w:ins>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77777777" w:rsidR="00960B58" w:rsidRPr="00944AA8" w:rsidRDefault="00960B58" w:rsidP="00960B58">
            <w:pPr>
              <w:jc w:val="right"/>
              <w:rPr>
                <w:ins w:id="285" w:author="N S" w:date="2018-10-22T17:23:00Z"/>
                <w:rFonts w:ascii="Arial" w:eastAsia="Times New Roman" w:hAnsi="Arial" w:cs="Arial"/>
                <w:color w:val="000000"/>
                <w:sz w:val="24"/>
                <w:szCs w:val="24"/>
              </w:rPr>
            </w:pPr>
            <w:ins w:id="286"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77777777" w:rsidR="00960B58" w:rsidRPr="00944AA8" w:rsidRDefault="00960B58" w:rsidP="00960B58">
            <w:pPr>
              <w:jc w:val="right"/>
              <w:rPr>
                <w:ins w:id="287" w:author="N S" w:date="2018-10-22T17:23:00Z"/>
                <w:rFonts w:ascii="Arial" w:eastAsia="Times New Roman" w:hAnsi="Arial" w:cs="Arial"/>
                <w:color w:val="000000"/>
                <w:sz w:val="24"/>
                <w:szCs w:val="24"/>
              </w:rPr>
            </w:pPr>
            <w:ins w:id="288" w:author="N S" w:date="2018-10-22T17:23:00Z">
              <w:r w:rsidRPr="00944AA8">
                <w:rPr>
                  <w:rFonts w:ascii="Arial" w:eastAsia="Times New Roman" w:hAnsi="Arial" w:cs="Arial"/>
                  <w:color w:val="000000"/>
                  <w:sz w:val="24"/>
                  <w:szCs w:val="24"/>
                </w:rPr>
                <w:t>1</w:t>
              </w:r>
            </w:ins>
          </w:p>
        </w:tc>
        <w:tc>
          <w:tcPr>
            <w:tcW w:w="900" w:type="dxa"/>
            <w:tcBorders>
              <w:top w:val="nil"/>
              <w:left w:val="nil"/>
              <w:bottom w:val="nil"/>
              <w:right w:val="nil"/>
            </w:tcBorders>
            <w:shd w:val="clear" w:color="auto" w:fill="auto"/>
            <w:noWrap/>
            <w:vAlign w:val="bottom"/>
            <w:hideMark/>
          </w:tcPr>
          <w:p w14:paraId="2EFA327E" w14:textId="77777777" w:rsidR="00960B58" w:rsidRPr="00944AA8" w:rsidRDefault="00960B58" w:rsidP="00960B58">
            <w:pPr>
              <w:jc w:val="right"/>
              <w:rPr>
                <w:ins w:id="289" w:author="N S" w:date="2018-10-22T17:23:00Z"/>
                <w:rFonts w:ascii="Arial" w:eastAsia="Times New Roman" w:hAnsi="Arial" w:cs="Arial"/>
                <w:color w:val="000000"/>
                <w:sz w:val="24"/>
                <w:szCs w:val="24"/>
              </w:rPr>
            </w:pPr>
          </w:p>
        </w:tc>
      </w:tr>
      <w:tr w:rsidR="00960B58" w:rsidRPr="00944AA8" w14:paraId="3EA9FC8C" w14:textId="77777777" w:rsidTr="00960B58">
        <w:trPr>
          <w:gridAfter w:val="2"/>
          <w:wAfter w:w="1140" w:type="dxa"/>
          <w:trHeight w:val="320"/>
          <w:ins w:id="290"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77777777" w:rsidR="00960B58" w:rsidRPr="00944AA8" w:rsidRDefault="00960B58" w:rsidP="00960B58">
            <w:pPr>
              <w:rPr>
                <w:ins w:id="291" w:author="N S" w:date="2018-10-22T17:23:00Z"/>
                <w:rFonts w:ascii="Arial" w:eastAsia="Times New Roman" w:hAnsi="Arial" w:cs="Arial"/>
                <w:color w:val="000000"/>
                <w:sz w:val="24"/>
                <w:szCs w:val="24"/>
              </w:rPr>
            </w:pPr>
            <w:ins w:id="292" w:author="N S" w:date="2018-10-22T17:23:00Z">
              <w:r w:rsidRPr="00944AA8">
                <w:rPr>
                  <w:rFonts w:ascii="Arial" w:eastAsia="Times New Roman" w:hAnsi="Arial" w:cs="Arial"/>
                  <w:color w:val="000000"/>
                  <w:sz w:val="24"/>
                  <w:szCs w:val="24"/>
                </w:rPr>
                <w:t xml:space="preserve">1 | </w:t>
              </w:r>
              <w:proofErr w:type="spellStart"/>
              <w:r w:rsidRPr="00944AA8">
                <w:rPr>
                  <w:rFonts w:ascii="Arial" w:eastAsia="Times New Roman" w:hAnsi="Arial" w:cs="Arial"/>
                  <w:color w:val="000000"/>
                  <w:sz w:val="24"/>
                  <w:szCs w:val="24"/>
                </w:rPr>
                <w:t>Exp:Iso</w:t>
              </w:r>
              <w:proofErr w:type="spellEnd"/>
            </w:ins>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77777777" w:rsidR="00960B58" w:rsidRPr="00944AA8" w:rsidRDefault="00960B58" w:rsidP="00960B58">
            <w:pPr>
              <w:jc w:val="right"/>
              <w:rPr>
                <w:ins w:id="293" w:author="N S" w:date="2018-10-22T17:23:00Z"/>
                <w:rFonts w:ascii="Arial" w:eastAsia="Times New Roman" w:hAnsi="Arial" w:cs="Arial"/>
                <w:color w:val="000000"/>
                <w:sz w:val="24"/>
                <w:szCs w:val="24"/>
              </w:rPr>
            </w:pPr>
            <w:ins w:id="294" w:author="N S" w:date="2018-10-22T17:23:00Z">
              <w:r w:rsidRPr="00944AA8">
                <w:rPr>
                  <w:rFonts w:ascii="Arial" w:eastAsia="Times New Roman" w:hAnsi="Arial" w:cs="Arial"/>
                  <w:color w:val="000000"/>
                  <w:sz w:val="24"/>
                  <w:szCs w:val="24"/>
                </w:rPr>
                <w:t>321</w:t>
              </w:r>
            </w:ins>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77777777" w:rsidR="00960B58" w:rsidRPr="00944AA8" w:rsidRDefault="00960B58" w:rsidP="00960B58">
            <w:pPr>
              <w:jc w:val="right"/>
              <w:rPr>
                <w:ins w:id="295" w:author="N S" w:date="2018-10-22T17:23:00Z"/>
                <w:rFonts w:ascii="Arial" w:eastAsia="Times New Roman" w:hAnsi="Arial" w:cs="Arial"/>
                <w:color w:val="000000"/>
                <w:sz w:val="24"/>
                <w:szCs w:val="24"/>
              </w:rPr>
            </w:pPr>
            <w:ins w:id="296"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7777777" w:rsidR="00960B58" w:rsidRPr="00944AA8" w:rsidRDefault="00960B58" w:rsidP="00960B58">
            <w:pPr>
              <w:jc w:val="right"/>
              <w:rPr>
                <w:ins w:id="297" w:author="N S" w:date="2018-10-22T17:23:00Z"/>
                <w:rFonts w:ascii="Arial" w:eastAsia="Times New Roman" w:hAnsi="Arial" w:cs="Arial"/>
                <w:b/>
                <w:bCs/>
                <w:color w:val="000000"/>
                <w:sz w:val="24"/>
                <w:szCs w:val="24"/>
              </w:rPr>
            </w:pPr>
            <w:ins w:id="298"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4D833C38" w14:textId="77777777" w:rsidR="00960B58" w:rsidRPr="00944AA8" w:rsidRDefault="00960B58" w:rsidP="00960B58">
            <w:pPr>
              <w:jc w:val="right"/>
              <w:rPr>
                <w:ins w:id="299" w:author="N S" w:date="2018-10-22T17:23:00Z"/>
                <w:rFonts w:ascii="Arial" w:eastAsia="Times New Roman" w:hAnsi="Arial" w:cs="Arial"/>
                <w:b/>
                <w:bCs/>
                <w:color w:val="000000"/>
                <w:sz w:val="24"/>
                <w:szCs w:val="24"/>
              </w:rPr>
            </w:pPr>
          </w:p>
        </w:tc>
      </w:tr>
    </w:tbl>
    <w:p w14:paraId="4C594257" w14:textId="0EFDE712" w:rsidR="00685EB1" w:rsidRDefault="00685EB1" w:rsidP="00D36EE0">
      <w:pPr>
        <w:spacing w:line="360" w:lineRule="auto"/>
        <w:rPr>
          <w:rFonts w:ascii="Arial" w:hAnsi="Arial" w:cs="Arial"/>
          <w:b/>
          <w:sz w:val="24"/>
          <w:szCs w:val="24"/>
        </w:rPr>
      </w:pPr>
    </w:p>
    <w:p w14:paraId="6A92287A"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Source Host</w:t>
      </w:r>
    </w:p>
    <w:p w14:paraId="56301383" w14:textId="1C844DF3" w:rsidR="00794379" w:rsidRDefault="00244154" w:rsidP="00794379">
      <w:pPr>
        <w:spacing w:line="360" w:lineRule="auto"/>
        <w:ind w:firstLine="360"/>
        <w:rPr>
          <w:rFonts w:ascii="Arial" w:hAnsi="Arial" w:cs="Arial"/>
          <w:sz w:val="24"/>
          <w:szCs w:val="24"/>
        </w:rPr>
      </w:pPr>
      <w:r w:rsidRPr="008C1BDB">
        <w:rPr>
          <w:rFonts w:ascii="Arial" w:hAnsi="Arial" w:cs="Arial"/>
          <w:sz w:val="24"/>
          <w:szCs w:val="24"/>
        </w:rPr>
        <w:t xml:space="preserve">One evolutionary model of plant-generalist pathogen interactions suggests that </w:t>
      </w:r>
      <w:del w:id="300" w:author="N S" w:date="2018-10-15T12:54:00Z">
        <w:r w:rsidRPr="008C1BDB" w:rsidDel="00813107">
          <w:rPr>
            <w:rFonts w:ascii="Arial" w:hAnsi="Arial" w:cs="Arial"/>
            <w:sz w:val="24"/>
            <w:szCs w:val="24"/>
          </w:rPr>
          <w:delText xml:space="preserve">generalist </w:delText>
        </w:r>
      </w:del>
      <w:r w:rsidRPr="008C1BDB">
        <w:rPr>
          <w:rFonts w:ascii="Arial" w:hAnsi="Arial" w:cs="Arial"/>
          <w:sz w:val="24"/>
          <w:szCs w:val="24"/>
        </w:rPr>
        <w:t xml:space="preserve">pathogen isolates within </w:t>
      </w:r>
      <w:del w:id="301" w:author="N S" w:date="2018-10-15T12:54:00Z">
        <w:r w:rsidRPr="008C1BDB" w:rsidDel="00813107">
          <w:rPr>
            <w:rFonts w:ascii="Arial" w:hAnsi="Arial" w:cs="Arial"/>
            <w:sz w:val="24"/>
            <w:szCs w:val="24"/>
          </w:rPr>
          <w:delText xml:space="preserve">a </w:delText>
        </w:r>
      </w:del>
      <w:ins w:id="302" w:author="N S" w:date="2018-10-15T12:54:00Z">
        <w:r>
          <w:rPr>
            <w:rFonts w:ascii="Arial" w:hAnsi="Arial" w:cs="Arial"/>
            <w:sz w:val="24"/>
            <w:szCs w:val="24"/>
          </w:rPr>
          <w:t xml:space="preserve">a generalist </w:t>
        </w:r>
      </w:ins>
      <w:r w:rsidRPr="008C1BDB">
        <w:rPr>
          <w:rFonts w:ascii="Arial" w:hAnsi="Arial" w:cs="Arial"/>
          <w:sz w:val="24"/>
          <w:szCs w:val="24"/>
        </w:rPr>
        <w:t xml:space="preserve">species may specialize for interaction with specific hosts. Alternatively, generalist isolates may show no host specialization or preference. Our collection of </w:t>
      </w:r>
      <w:r w:rsidRPr="008C1BDB">
        <w:rPr>
          <w:rFonts w:ascii="Arial" w:hAnsi="Arial" w:cs="Arial"/>
          <w:i/>
          <w:sz w:val="24"/>
          <w:szCs w:val="24"/>
        </w:rPr>
        <w:t>B. cinerea</w:t>
      </w:r>
      <w:r w:rsidRPr="008C1BDB">
        <w:rPr>
          <w:rFonts w:ascii="Arial" w:hAnsi="Arial" w:cs="Arial"/>
          <w:sz w:val="24"/>
          <w:szCs w:val="24"/>
        </w:rPr>
        <w:t xml:space="preserve"> includes five isolates that may be adapted to tomato, as they were collected from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To test if there is evidence for specialization to the source host, we compared the virulence of the </w:t>
      </w:r>
      <w:r w:rsidRPr="008C1BDB">
        <w:rPr>
          <w:rFonts w:ascii="Arial" w:hAnsi="Arial" w:cs="Arial"/>
          <w:i/>
          <w:sz w:val="24"/>
          <w:szCs w:val="24"/>
        </w:rPr>
        <w:t>B. cinerea</w:t>
      </w:r>
      <w:r w:rsidRPr="008C1BDB">
        <w:rPr>
          <w:rFonts w:ascii="Arial" w:hAnsi="Arial" w:cs="Arial"/>
          <w:sz w:val="24"/>
          <w:szCs w:val="24"/>
        </w:rPr>
        <w:t xml:space="preserve"> isolates obtained from tomato to the broader pathogen population. For</w:t>
      </w:r>
      <w:r w:rsidRPr="008C1BDB">
        <w:rPr>
          <w:rFonts w:ascii="Arial" w:hAnsi="Arial" w:cs="Arial"/>
          <w:i/>
          <w:sz w:val="24"/>
          <w:szCs w:val="24"/>
        </w:rPr>
        <w:t xml:space="preserve"> B. cinerea </w:t>
      </w:r>
      <w:r w:rsidRPr="008C1BDB">
        <w:rPr>
          <w:rFonts w:ascii="Arial" w:hAnsi="Arial" w:cs="Arial"/>
          <w:sz w:val="24"/>
          <w:szCs w:val="24"/>
        </w:rPr>
        <w:t xml:space="preserve">genotypes isolated from tomato tissue vs. other hosts, there was no significant difference in lesion size </w:t>
      </w:r>
      <w:del w:id="303" w:author="N S" w:date="2018-10-15T12:55:00Z">
        <w:r w:rsidRPr="008C1BDB" w:rsidDel="00813107">
          <w:rPr>
            <w:rFonts w:ascii="Arial" w:hAnsi="Arial" w:cs="Arial"/>
            <w:sz w:val="24"/>
            <w:szCs w:val="24"/>
          </w:rPr>
          <w:delText xml:space="preserve">on domesticated tomato (t-test; t=1.10, n = 97, p=0.33), wild tomato (t-test; t=1.09, </w:delText>
        </w:r>
        <w:r w:rsidRPr="008C1BDB" w:rsidDel="00813107">
          <w:rPr>
            <w:rFonts w:ascii="Arial" w:hAnsi="Arial" w:cs="Arial"/>
            <w:sz w:val="24"/>
            <w:szCs w:val="24"/>
          </w:rPr>
          <w:lastRenderedPageBreak/>
          <w:delText xml:space="preserve">n = 97, p=0.33) or </w:delText>
        </w:r>
      </w:del>
      <w:r w:rsidRPr="008C1BDB">
        <w:rPr>
          <w:rFonts w:ascii="Arial" w:hAnsi="Arial" w:cs="Arial"/>
          <w:sz w:val="24"/>
          <w:szCs w:val="24"/>
        </w:rPr>
        <w:t xml:space="preserve">across all tomato genotypes (t-test; n = 97, p=0.14) (Figure 1g). In fact, one isolate collected from tomato tissue (KGB1) was within the 10 least-virulent isolates and another (Triple3) was within the 10 most-virulent isolates (Figure 1g). This demonstrated significant genetic variation in virulence across the </w:t>
      </w:r>
      <w:r w:rsidRPr="008C1BDB">
        <w:rPr>
          <w:rFonts w:ascii="Arial" w:hAnsi="Arial" w:cs="Arial"/>
          <w:i/>
          <w:sz w:val="24"/>
          <w:szCs w:val="24"/>
        </w:rPr>
        <w:t>B. cinerea</w:t>
      </w:r>
      <w:r w:rsidRPr="008C1BDB">
        <w:rPr>
          <w:rFonts w:ascii="Arial" w:hAnsi="Arial" w:cs="Arial"/>
          <w:sz w:val="24"/>
          <w:szCs w:val="24"/>
        </w:rPr>
        <w:t xml:space="preserve"> isolates, and that this collection of </w:t>
      </w:r>
      <w:r w:rsidRPr="008C1BDB">
        <w:rPr>
          <w:rFonts w:ascii="Arial" w:hAnsi="Arial" w:cs="Arial"/>
          <w:i/>
          <w:sz w:val="24"/>
          <w:szCs w:val="24"/>
        </w:rPr>
        <w:t xml:space="preserve">B. cinerea </w:t>
      </w:r>
      <w:r w:rsidRPr="008C1BDB">
        <w:rPr>
          <w:rFonts w:ascii="Arial" w:hAnsi="Arial" w:cs="Arial"/>
          <w:sz w:val="24"/>
          <w:szCs w:val="24"/>
        </w:rPr>
        <w:t xml:space="preserve">isolates from tomato do not display a strong host-specificity for tomato </w: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(Martinez, Blancard et al. 2003, Ma and Michailides 2005, Rowe and Kliebenstein 2007, Samuel, Veloukas et al. 2012)</w:t>
      </w:r>
      <w:r w:rsidRPr="008C1BDB">
        <w:rPr>
          <w:rFonts w:ascii="Arial" w:hAnsi="Arial" w:cs="Arial"/>
          <w:sz w:val="24"/>
          <w:szCs w:val="24"/>
        </w:rPr>
        <w:fldChar w:fldCharType="end"/>
      </w:r>
      <w:r w:rsidRPr="008C1BDB">
        <w:rPr>
          <w:rFonts w:ascii="Arial" w:hAnsi="Arial" w:cs="Arial"/>
          <w:sz w:val="24"/>
          <w:szCs w:val="24"/>
        </w:rPr>
        <w:t xml:space="preserve">. </w:t>
      </w:r>
    </w:p>
    <w:p w14:paraId="0449CF72" w14:textId="77777777" w:rsidR="00244154" w:rsidRPr="008C1BDB" w:rsidRDefault="00244154" w:rsidP="00244154">
      <w:pPr>
        <w:spacing w:line="360" w:lineRule="auto"/>
        <w:rPr>
          <w:rFonts w:ascii="Arial" w:hAnsi="Arial" w:cs="Arial"/>
          <w:sz w:val="24"/>
          <w:szCs w:val="24"/>
        </w:rPr>
      </w:pPr>
    </w:p>
    <w:p w14:paraId="1EA7F54C"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Host Genotyp</w:t>
      </w:r>
      <w:r>
        <w:rPr>
          <w:rFonts w:ascii="Arial" w:hAnsi="Arial" w:cs="Arial"/>
          <w:b/>
          <w:sz w:val="24"/>
          <w:szCs w:val="24"/>
        </w:rPr>
        <w:t>e</w:t>
      </w:r>
    </w:p>
    <w:p w14:paraId="003BAE80" w14:textId="0DE84C41" w:rsidR="00794379" w:rsidRDefault="00244154" w:rsidP="00244154">
      <w:pPr>
        <w:spacing w:line="360" w:lineRule="auto"/>
        <w:ind w:firstLine="720"/>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Pr="008C1BDB">
        <w:rPr>
          <w:rFonts w:ascii="Arial" w:hAnsi="Arial" w:cs="Arial"/>
          <w:sz w:val="24"/>
          <w:szCs w:val="24"/>
        </w:rPr>
        <w:t xml:space="preserve">adaptation to tomato based on isolate host source, the </w:t>
      </w:r>
      <w:r w:rsidRPr="008C1BDB">
        <w:rPr>
          <w:rFonts w:ascii="Arial" w:hAnsi="Arial" w:cs="Arial"/>
          <w:i/>
          <w:sz w:val="24"/>
          <w:szCs w:val="24"/>
        </w:rPr>
        <w:t>B. cinerea</w:t>
      </w:r>
      <w:r w:rsidRPr="008C1BDB">
        <w:rPr>
          <w:rFonts w:ascii="Arial" w:hAnsi="Arial" w:cs="Arial"/>
          <w:sz w:val="24"/>
          <w:szCs w:val="24"/>
        </w:rPr>
        <w:t xml:space="preserve"> isolates may contain genetic variation at individual loci that allow them to better attack subsets of the tomato genotypes </w: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(Rowe and Kliebenstein 2007, Kretschmer and Hahn 2008, Corwin, Subedy et al. 2016)</w:t>
      </w:r>
      <w:r w:rsidRPr="008C1BDB">
        <w:rPr>
          <w:rFonts w:ascii="Arial" w:hAnsi="Arial" w:cs="Arial"/>
          <w:sz w:val="24"/>
          <w:szCs w:val="24"/>
        </w:rPr>
        <w:fldChar w:fldCharType="end"/>
      </w:r>
      <w:r w:rsidRPr="008C1BDB">
        <w:rPr>
          <w:rFonts w:ascii="Arial" w:hAnsi="Arial" w:cs="Arial"/>
          <w:sz w:val="24"/>
          <w:szCs w:val="24"/>
        </w:rPr>
        <w:t xml:space="preserve">. A visual analysis of the data suggested an interaction between the genomes of </w:t>
      </w:r>
      <w:r w:rsidRPr="008C1BDB">
        <w:rPr>
          <w:rFonts w:ascii="Arial" w:hAnsi="Arial" w:cs="Arial"/>
          <w:i/>
          <w:sz w:val="24"/>
          <w:szCs w:val="24"/>
        </w:rPr>
        <w:t xml:space="preserve">B. cinerea </w:t>
      </w:r>
      <w:r w:rsidRPr="008C1BDB">
        <w:rPr>
          <w:rFonts w:ascii="Arial" w:hAnsi="Arial" w:cs="Arial"/>
          <w:sz w:val="24"/>
          <w:szCs w:val="24"/>
        </w:rPr>
        <w:t>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w:t>
      </w:r>
      <w:del w:id="304" w:author="N S" w:date="2018-10-11T15:27:00Z">
        <w:r w:rsidRPr="008C1BDB" w:rsidDel="00E46C3A">
          <w:rPr>
            <w:rFonts w:ascii="Arial" w:hAnsi="Arial" w:cs="Arial"/>
            <w:sz w:val="24"/>
            <w:szCs w:val="24"/>
          </w:rPr>
          <w:delText xml:space="preserve">, </w:delText>
        </w:r>
      </w:del>
      <w:ins w:id="305" w:author="N S" w:date="2018-10-11T15:27:00Z">
        <w:r>
          <w:rPr>
            <w:rFonts w:ascii="Arial" w:hAnsi="Arial" w:cs="Arial"/>
            <w:sz w:val="24"/>
            <w:szCs w:val="24"/>
          </w:rPr>
          <w:t>.</w:t>
        </w:r>
        <w:r w:rsidRPr="008C1BDB">
          <w:rPr>
            <w:rFonts w:ascii="Arial" w:hAnsi="Arial" w:cs="Arial"/>
            <w:sz w:val="24"/>
            <w:szCs w:val="24"/>
          </w:rPr>
          <w:t xml:space="preserve"> </w:t>
        </w:r>
      </w:ins>
      <w:del w:id="306" w:author="N S" w:date="2018-10-11T15:28:00Z">
        <w:r w:rsidRPr="008C1BDB" w:rsidDel="0031197D">
          <w:rPr>
            <w:rFonts w:ascii="Arial" w:hAnsi="Arial" w:cs="Arial"/>
            <w:sz w:val="24"/>
            <w:szCs w:val="24"/>
          </w:rPr>
          <w:delText xml:space="preserve">to </w:delText>
        </w:r>
      </w:del>
      <w:ins w:id="307" w:author="N S" w:date="2018-10-11T15:28:00Z">
        <w:r>
          <w:rPr>
            <w:rFonts w:ascii="Arial" w:hAnsi="Arial" w:cs="Arial"/>
            <w:sz w:val="24"/>
            <w:szCs w:val="24"/>
          </w:rPr>
          <w:t xml:space="preserve">We used </w:t>
        </w:r>
      </w:ins>
      <w:ins w:id="308" w:author="N S" w:date="2018-10-11T16:17:00Z">
        <w:r>
          <w:rPr>
            <w:rFonts w:ascii="Arial" w:hAnsi="Arial" w:cs="Arial"/>
            <w:sz w:val="24"/>
            <w:szCs w:val="24"/>
          </w:rPr>
          <w:t xml:space="preserve">model-adjusted </w:t>
        </w:r>
      </w:ins>
      <w:ins w:id="309" w:author="N S" w:date="2018-10-11T15:28:00Z">
        <w:r>
          <w:rPr>
            <w:rFonts w:ascii="Arial" w:hAnsi="Arial" w:cs="Arial"/>
            <w:sz w:val="24"/>
            <w:szCs w:val="24"/>
          </w:rPr>
          <w:t>lesion sizes as input to</w:t>
        </w:r>
        <w:r w:rsidRPr="008C1BDB">
          <w:rPr>
            <w:rFonts w:ascii="Arial" w:hAnsi="Arial" w:cs="Arial"/>
            <w:sz w:val="24"/>
            <w:szCs w:val="24"/>
          </w:rPr>
          <w:t xml:space="preserve"> </w:t>
        </w:r>
      </w:ins>
      <w:r w:rsidRPr="008C1BDB">
        <w:rPr>
          <w:rFonts w:ascii="Arial" w:hAnsi="Arial" w:cs="Arial"/>
          <w:sz w:val="24"/>
          <w:szCs w:val="24"/>
        </w:rPr>
        <w:t xml:space="preserve">test if the rank of </w:t>
      </w:r>
      <w:r w:rsidRPr="008C1BDB">
        <w:rPr>
          <w:rFonts w:ascii="Arial" w:hAnsi="Arial" w:cs="Arial"/>
          <w:i/>
          <w:sz w:val="24"/>
          <w:szCs w:val="24"/>
        </w:rPr>
        <w:t>B. cinerea</w:t>
      </w:r>
      <w:r w:rsidRPr="008C1BDB">
        <w:rPr>
          <w:rFonts w:ascii="Arial" w:hAnsi="Arial" w:cs="Arial"/>
          <w:sz w:val="24"/>
          <w:szCs w:val="24"/>
        </w:rPr>
        <w:t xml:space="preserve"> isolate-induced lesion size significantly changes between pairs of tomato genotypes. This showed that when using the full isolate population, the rank performance of the isolates does significantly vary between host genotypes. When comparing mean lesion size between paired plant genotypes, </w:t>
      </w:r>
      <w:del w:id="310" w:author="N S" w:date="2018-10-15T13:59:00Z">
        <w:r w:rsidRPr="008C1BDB" w:rsidDel="00FB5703">
          <w:rPr>
            <w:rFonts w:ascii="Arial" w:hAnsi="Arial" w:cs="Arial"/>
            <w:sz w:val="24"/>
            <w:szCs w:val="24"/>
          </w:rPr>
          <w:delText>58</w:delText>
        </w:r>
      </w:del>
      <w:ins w:id="311" w:author="N S" w:date="2018-10-15T13:59:00Z">
        <w:r w:rsidRPr="008C1BDB">
          <w:rPr>
            <w:rFonts w:ascii="Arial" w:hAnsi="Arial" w:cs="Arial"/>
            <w:sz w:val="24"/>
            <w:szCs w:val="24"/>
          </w:rPr>
          <w:t>5</w:t>
        </w:r>
        <w:r>
          <w:rPr>
            <w:rFonts w:ascii="Arial" w:hAnsi="Arial" w:cs="Arial"/>
            <w:sz w:val="24"/>
            <w:szCs w:val="24"/>
          </w:rPr>
          <w:t>9</w:t>
        </w:r>
      </w:ins>
      <w:r w:rsidRPr="008C1BDB">
        <w:rPr>
          <w:rFonts w:ascii="Arial" w:hAnsi="Arial" w:cs="Arial"/>
          <w:sz w:val="24"/>
          <w:szCs w:val="24"/>
        </w:rPr>
        <w:t>% (</w:t>
      </w:r>
      <w:del w:id="312" w:author="N S" w:date="2018-10-15T13:58:00Z">
        <w:r w:rsidRPr="008C1BDB" w:rsidDel="00FB5703">
          <w:rPr>
            <w:rFonts w:ascii="Arial" w:hAnsi="Arial" w:cs="Arial"/>
            <w:sz w:val="24"/>
            <w:szCs w:val="24"/>
          </w:rPr>
          <w:delText xml:space="preserve">38 </w:delText>
        </w:r>
      </w:del>
      <w:ins w:id="313" w:author="N S" w:date="2018-10-15T13:58:00Z">
        <w:r w:rsidRPr="008C1BDB">
          <w:rPr>
            <w:rFonts w:ascii="Arial" w:hAnsi="Arial" w:cs="Arial"/>
            <w:sz w:val="24"/>
            <w:szCs w:val="24"/>
          </w:rPr>
          <w:t>3</w:t>
        </w:r>
        <w:r>
          <w:rPr>
            <w:rFonts w:ascii="Arial" w:hAnsi="Arial" w:cs="Arial"/>
            <w:sz w:val="24"/>
            <w:szCs w:val="24"/>
          </w:rPr>
          <w:t>9</w:t>
        </w:r>
        <w:r w:rsidRPr="008C1BDB">
          <w:rPr>
            <w:rFonts w:ascii="Arial" w:hAnsi="Arial" w:cs="Arial"/>
            <w:sz w:val="24"/>
            <w:szCs w:val="24"/>
          </w:rPr>
          <w:t xml:space="preserve"> </w:t>
        </w:r>
      </w:ins>
      <w:r w:rsidRPr="008C1BDB">
        <w:rPr>
          <w:rFonts w:ascii="Arial" w:hAnsi="Arial" w:cs="Arial"/>
          <w:sz w:val="24"/>
          <w:szCs w:val="24"/>
        </w:rPr>
        <w:t xml:space="preserve">out of 66) of tomato accession pairs had significantly different ranking of the isolates (Wilcoxon signed-rank test with </w:t>
      </w:r>
      <w:proofErr w:type="spellStart"/>
      <w:r w:rsidRPr="008C1BDB">
        <w:rPr>
          <w:rFonts w:ascii="Arial" w:hAnsi="Arial" w:cs="Arial"/>
          <w:sz w:val="24"/>
          <w:szCs w:val="24"/>
        </w:rPr>
        <w:t>Benjamini</w:t>
      </w:r>
      <w:proofErr w:type="spellEnd"/>
      <w:r w:rsidRPr="008C1BDB">
        <w:rPr>
          <w:rFonts w:ascii="Arial" w:hAnsi="Arial" w:cs="Arial"/>
          <w:sz w:val="24"/>
          <w:szCs w:val="24"/>
        </w:rPr>
        <w:t xml:space="preserve">-Hochberg FDR-correction, Table 2, </w:t>
      </w:r>
      <w:r>
        <w:rPr>
          <w:rFonts w:ascii="Arial" w:hAnsi="Arial" w:cs="Arial"/>
          <w:sz w:val="24"/>
          <w:szCs w:val="24"/>
        </w:rPr>
        <w:t xml:space="preserve">Supplemental Figure </w:t>
      </w:r>
      <w:ins w:id="314" w:author="N S" w:date="2018-10-23T14:49:00Z">
        <w:r w:rsidR="00E81A38">
          <w:rPr>
            <w:rFonts w:ascii="Arial" w:hAnsi="Arial" w:cs="Arial"/>
            <w:sz w:val="24"/>
            <w:szCs w:val="24"/>
          </w:rPr>
          <w:t>3</w:t>
        </w:r>
      </w:ins>
      <w:del w:id="315" w:author="N S" w:date="2018-10-23T14:49:00Z">
        <w:r w:rsidDel="00E81A38">
          <w:rPr>
            <w:rFonts w:ascii="Arial" w:hAnsi="Arial" w:cs="Arial"/>
            <w:sz w:val="24"/>
            <w:szCs w:val="24"/>
          </w:rPr>
          <w:delText>2</w:delText>
        </w:r>
      </w:del>
      <w:r w:rsidRPr="008C1BDB">
        <w:rPr>
          <w:rFonts w:ascii="Arial" w:hAnsi="Arial" w:cs="Arial"/>
          <w:sz w:val="24"/>
          <w:szCs w:val="24"/>
        </w:rPr>
        <w:t xml:space="preserve">). A significant p-value indicates that the two host genotypes </w:t>
      </w:r>
    </w:p>
    <w:p w14:paraId="47179108" w14:textId="77777777" w:rsidR="00F85DAD" w:rsidRDefault="00F85DAD" w:rsidP="00794379">
      <w:pPr>
        <w:rPr>
          <w:rFonts w:ascii="Arial" w:hAnsi="Arial" w:cs="Arial"/>
          <w:b/>
          <w:sz w:val="24"/>
          <w:szCs w:val="24"/>
        </w:rPr>
      </w:pPr>
    </w:p>
    <w:p w14:paraId="33D7C17C" w14:textId="339A7216" w:rsidR="00794379" w:rsidRPr="008C1BDB" w:rsidRDefault="00794379" w:rsidP="00794379">
      <w:pPr>
        <w:rPr>
          <w:rFonts w:ascii="Arial" w:hAnsi="Arial" w:cs="Arial"/>
          <w:b/>
          <w:sz w:val="24"/>
          <w:szCs w:val="24"/>
        </w:rPr>
      </w:pPr>
      <w:r w:rsidRPr="008C1BDB">
        <w:rPr>
          <w:rFonts w:ascii="Arial" w:hAnsi="Arial" w:cs="Arial"/>
          <w:b/>
          <w:sz w:val="24"/>
          <w:szCs w:val="24"/>
        </w:rPr>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isolates by lesion area across all of the tomato accessions.</w:t>
      </w:r>
    </w:p>
    <w:p w14:paraId="77269074" w14:textId="3562EA71" w:rsidR="00794379" w:rsidRPr="008C1BDB" w:rsidRDefault="00794379" w:rsidP="00794379">
      <w:pPr>
        <w:rPr>
          <w:rFonts w:ascii="Arial" w:hAnsi="Arial" w:cs="Arial"/>
          <w:sz w:val="24"/>
          <w:szCs w:val="24"/>
        </w:rPr>
      </w:pPr>
      <w:bookmarkStart w:id="316" w:name="_Hlk514246344"/>
      <w:r w:rsidRPr="008C1BDB">
        <w:rPr>
          <w:rFonts w:ascii="Arial" w:hAnsi="Arial" w:cs="Arial"/>
          <w:sz w:val="24"/>
          <w:szCs w:val="24"/>
        </w:rPr>
        <w:t xml:space="preserve">Wilcoxon signed-rank test </w:t>
      </w:r>
      <w:r w:rsidR="005A51D9">
        <w:rPr>
          <w:rFonts w:ascii="Arial" w:hAnsi="Arial" w:cs="Arial"/>
          <w:sz w:val="24"/>
          <w:szCs w:val="24"/>
        </w:rPr>
        <w:t xml:space="preserve">on </w:t>
      </w:r>
      <w:r w:rsidRPr="008C1BDB">
        <w:rPr>
          <w:rFonts w:ascii="Arial" w:hAnsi="Arial" w:cs="Arial"/>
          <w:sz w:val="24"/>
          <w:szCs w:val="24"/>
        </w:rPr>
        <w:t xml:space="preserve">comparing </w:t>
      </w:r>
      <w:ins w:id="317" w:author="N S" w:date="2018-10-18T17:05:00Z">
        <w:r w:rsidR="005A51D9">
          <w:rPr>
            <w:rFonts w:ascii="Arial" w:hAnsi="Arial" w:cs="Arial"/>
            <w:sz w:val="24"/>
            <w:szCs w:val="24"/>
          </w:rPr>
          <w:t xml:space="preserve">model-corrected </w:t>
        </w:r>
      </w:ins>
      <w:r w:rsidRPr="008C1BDB">
        <w:rPr>
          <w:rFonts w:ascii="Arial" w:hAnsi="Arial" w:cs="Arial"/>
          <w:sz w:val="24"/>
          <w:szCs w:val="24"/>
        </w:rPr>
        <w:t xml:space="preserve">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316"/>
      <w:r w:rsidRPr="008C1BDB">
        <w:rPr>
          <w:rFonts w:ascii="Arial" w:hAnsi="Arial" w:cs="Arial"/>
          <w:sz w:val="24"/>
          <w:szCs w:val="24"/>
        </w:rPr>
        <w:t xml:space="preserve">A significant p-value suggests that the relative </w:t>
      </w:r>
      <w:r w:rsidRPr="008C1BDB">
        <w:rPr>
          <w:rFonts w:ascii="Arial" w:hAnsi="Arial" w:cs="Arial"/>
          <w:sz w:val="24"/>
          <w:szCs w:val="24"/>
        </w:rPr>
        <w:lastRenderedPageBreak/>
        <w:t xml:space="preserve">performance of individual isolates is altered from one host to the other. </w:t>
      </w:r>
      <w:bookmarkStart w:id="318" w:name="_Hlk514243931"/>
      <w:r w:rsidRPr="008C1BDB">
        <w:rPr>
          <w:rFonts w:ascii="Arial" w:hAnsi="Arial" w:cs="Arial"/>
          <w:sz w:val="24"/>
          <w:szCs w:val="24"/>
        </w:rPr>
        <w:t xml:space="preserve">The lower left corner of the chart includes B-H FDR-corrected p-values, the upper right corner includes the test statistic (W). </w:t>
      </w:r>
      <w:bookmarkEnd w:id="318"/>
      <w:r w:rsidRPr="008C1BDB">
        <w:rPr>
          <w:rFonts w:ascii="Arial" w:hAnsi="Arial" w:cs="Arial"/>
          <w:sz w:val="24"/>
          <w:szCs w:val="24"/>
        </w:rPr>
        <w:t>Bold text indicates significance at p &lt; 0.01 after correction, italicized text indicates suggestive p-values 0.01 &lt; p &lt; 0.1. NS shows non-significant interactions.</w:t>
      </w:r>
    </w:p>
    <w:p w14:paraId="1D80AD40" w14:textId="77777777" w:rsidR="00794379" w:rsidRPr="008C1BDB" w:rsidRDefault="00794379" w:rsidP="00794379">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794379" w:rsidRPr="008C1BDB" w14:paraId="75C02B64" w14:textId="77777777" w:rsidTr="0020244D">
        <w:trPr>
          <w:trHeight w:val="290"/>
        </w:trPr>
        <w:tc>
          <w:tcPr>
            <w:tcW w:w="846" w:type="dxa"/>
            <w:gridSpan w:val="2"/>
            <w:vMerge w:val="restart"/>
            <w:tcBorders>
              <w:top w:val="nil"/>
              <w:bottom w:val="single" w:sz="4" w:space="0" w:color="auto"/>
              <w:right w:val="single" w:sz="4" w:space="0" w:color="auto"/>
            </w:tcBorders>
          </w:tcPr>
          <w:p w14:paraId="6C833482" w14:textId="77777777" w:rsidR="00794379" w:rsidRPr="008C1BDB" w:rsidRDefault="00794379" w:rsidP="0020244D">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00824B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218E9393"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794379" w:rsidRPr="008C1BDB" w14:paraId="31F64A2D" w14:textId="77777777" w:rsidTr="0020244D">
        <w:trPr>
          <w:trHeight w:val="290"/>
        </w:trPr>
        <w:tc>
          <w:tcPr>
            <w:tcW w:w="846" w:type="dxa"/>
            <w:gridSpan w:val="2"/>
            <w:vMerge/>
            <w:tcBorders>
              <w:bottom w:val="single" w:sz="4" w:space="0" w:color="auto"/>
              <w:right w:val="single" w:sz="4" w:space="0" w:color="auto"/>
            </w:tcBorders>
          </w:tcPr>
          <w:p w14:paraId="684DA17C" w14:textId="77777777" w:rsidR="00794379" w:rsidRPr="008C1BDB" w:rsidRDefault="00794379" w:rsidP="0020244D">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53907E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7F144C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DE80C35"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295AF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F92BBF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B4212EE"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0DCF5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7BA5CD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38878D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591076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4F95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D738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794379" w:rsidRPr="008C1BDB" w14:paraId="09FDE9C9" w14:textId="77777777" w:rsidTr="0020244D">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508880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B5CA4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1C1CAB61"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2E76F9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53B00A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239E479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0A2D03E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BFBC0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042383A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617D961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29F50CE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38FD24D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627ABF3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1A0697E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2944</w:t>
            </w:r>
          </w:p>
        </w:tc>
      </w:tr>
      <w:tr w:rsidR="00794379" w:rsidRPr="008C1BDB" w14:paraId="2638800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CFE835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B01405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7A0F7D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F47493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CCFC2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396A6E8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4320362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45CA0D3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736B01A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6B2A4BD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50AD37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02898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506A54D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1A46B9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4454</w:t>
            </w:r>
          </w:p>
        </w:tc>
      </w:tr>
      <w:tr w:rsidR="00794379" w:rsidRPr="008C1BDB" w14:paraId="1C9AA09A"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09454F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58DAD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173D5330"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6AD1C79"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5A2A2519"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DE137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6B9C83F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E801B4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43A396F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5E3344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285A857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33BF7DF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544FAAF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0F5DCD5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3571</w:t>
            </w:r>
          </w:p>
        </w:tc>
      </w:tr>
      <w:tr w:rsidR="00794379" w:rsidRPr="008C1BDB" w14:paraId="34A279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730FF74E"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68F507D"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030FADA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B854B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3ABDFE2"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43B8A38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674D9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1F18C1F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13D71E3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3EAE0D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3643F1F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67A6859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A60E60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7265560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4264</w:t>
            </w:r>
          </w:p>
        </w:tc>
      </w:tr>
      <w:tr w:rsidR="00794379" w:rsidRPr="008C1BDB" w14:paraId="3FB160E9"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82781EA"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AFE30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3CA6128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22D1A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34D1445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3692B1"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57A68424"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A282BE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6227FF3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337624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6695F2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237358D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1B251B5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799762A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5583</w:t>
            </w:r>
          </w:p>
        </w:tc>
      </w:tr>
      <w:tr w:rsidR="00794379" w:rsidRPr="008C1BDB" w14:paraId="7832A068" w14:textId="77777777" w:rsidTr="0020244D">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12DFB160"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AA4647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7FAF636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8634E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5A82F6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002F3FB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FABF2E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2931E5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1004A0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53248E3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3C718D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6B5340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73E4982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23AE7E5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4702</w:t>
            </w:r>
          </w:p>
        </w:tc>
      </w:tr>
      <w:tr w:rsidR="00794379" w:rsidRPr="008C1BDB" w14:paraId="48EB4C76" w14:textId="77777777" w:rsidTr="0020244D">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4940A1D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F8D1928"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730AF6E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AE36C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47797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01C0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D329402"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4864FB4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50891A8"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4C8C31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74F0C96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546C61C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5CEF90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6D78A8A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5940</w:t>
            </w:r>
          </w:p>
        </w:tc>
      </w:tr>
      <w:tr w:rsidR="00794379" w:rsidRPr="008C1BDB" w14:paraId="1110F44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05E1287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9D9BEF6"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217FAE8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3A57054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229E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1BEEDE5"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B935A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4BD168"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AD742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244DA8D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2528A6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4393A2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11C90F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95F88D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4049</w:t>
            </w:r>
          </w:p>
        </w:tc>
      </w:tr>
      <w:tr w:rsidR="00794379" w:rsidRPr="008C1BDB" w14:paraId="268B84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277F14D"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7108F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3170C398"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E0C60F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BF150F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BB7D5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C3CD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54AD3E4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53B9FB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B6AC22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9A69B52"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47A174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17F0D99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0DD7B01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5984</w:t>
            </w:r>
          </w:p>
        </w:tc>
      </w:tr>
      <w:tr w:rsidR="00794379" w:rsidRPr="008C1BDB" w14:paraId="1C468B96" w14:textId="77777777" w:rsidTr="0020244D">
        <w:trPr>
          <w:gridAfter w:val="1"/>
          <w:wAfter w:w="65" w:type="dxa"/>
          <w:trHeight w:val="470"/>
        </w:trPr>
        <w:tc>
          <w:tcPr>
            <w:tcW w:w="423" w:type="dxa"/>
            <w:vMerge/>
            <w:tcBorders>
              <w:left w:val="single" w:sz="4" w:space="0" w:color="auto"/>
              <w:right w:val="single" w:sz="4" w:space="0" w:color="auto"/>
            </w:tcBorders>
            <w:textDirection w:val="btLr"/>
          </w:tcPr>
          <w:p w14:paraId="51727E8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06C8A2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4EFE0D0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47C6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86A7A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FD9DEC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452D1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CDEFA2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EC81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BED6C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64146CF"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414662D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44AC4D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36D89A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6602</w:t>
            </w:r>
          </w:p>
        </w:tc>
      </w:tr>
      <w:tr w:rsidR="00794379" w:rsidRPr="008C1BDB" w14:paraId="643F634E"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965AAA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C505BC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21DDA0FC"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4E75A62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27438B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FB11C81"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89F27A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2CC1F523"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27E5F8AA"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C814708"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68EDD5D"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71CF225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265FAA4" w14:textId="77777777" w:rsidR="00794379" w:rsidRPr="008C1BDB" w:rsidRDefault="00794379" w:rsidP="0020244D">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D4D298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3439</w:t>
            </w:r>
          </w:p>
        </w:tc>
      </w:tr>
      <w:tr w:rsidR="00794379" w:rsidRPr="008C1BDB" w14:paraId="502AAE44" w14:textId="77777777" w:rsidTr="0020244D">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6ED18EC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86095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2C537A4F" w14:textId="77777777" w:rsidR="00794379" w:rsidRPr="008C1BDB" w:rsidRDefault="00794379" w:rsidP="0020244D">
            <w:pPr>
              <w:jc w:val="right"/>
              <w:rPr>
                <w:rFonts w:eastAsia="Times New Roman" w:cstheme="minorHAnsi"/>
                <w:b/>
                <w:bCs/>
                <w:color w:val="000000"/>
                <w:sz w:val="16"/>
                <w:szCs w:val="16"/>
              </w:rPr>
            </w:pPr>
            <w:commentRangeStart w:id="319"/>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987EE7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ED3DC7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70BD928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3AB21F5" w14:textId="77777777" w:rsidR="00794379" w:rsidRPr="00991B5D" w:rsidRDefault="00794379" w:rsidP="0020244D">
            <w:pPr>
              <w:jc w:val="right"/>
              <w:rPr>
                <w:rFonts w:eastAsia="Times New Roman" w:cstheme="minorHAnsi"/>
                <w:b/>
                <w:i/>
                <w:iCs/>
                <w:color w:val="000000"/>
                <w:sz w:val="16"/>
                <w:szCs w:val="16"/>
              </w:rPr>
            </w:pPr>
            <w:r w:rsidRPr="00991B5D">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427079"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AE19BD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C243E55"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577F15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5723B6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A5D72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E0425CC"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commentRangeEnd w:id="319"/>
            <w:r>
              <w:rPr>
                <w:rStyle w:val="CommentReference"/>
              </w:rPr>
              <w:commentReference w:id="319"/>
            </w:r>
          </w:p>
        </w:tc>
      </w:tr>
    </w:tbl>
    <w:p w14:paraId="106C5886" w14:textId="77777777" w:rsidR="00794379" w:rsidRPr="008C1BDB" w:rsidRDefault="00794379" w:rsidP="00794379">
      <w:pPr>
        <w:rPr>
          <w:rFonts w:ascii="Arial" w:hAnsi="Arial" w:cs="Arial"/>
          <w:b/>
          <w:sz w:val="24"/>
          <w:szCs w:val="24"/>
        </w:rPr>
      </w:pPr>
    </w:p>
    <w:p w14:paraId="605B6CE7" w14:textId="77777777" w:rsidR="00794379" w:rsidRDefault="00794379" w:rsidP="00794379">
      <w:pPr>
        <w:spacing w:line="360" w:lineRule="auto"/>
        <w:rPr>
          <w:rFonts w:ascii="Arial" w:hAnsi="Arial" w:cs="Arial"/>
          <w:sz w:val="24"/>
          <w:szCs w:val="24"/>
        </w:rPr>
      </w:pPr>
    </w:p>
    <w:p w14:paraId="2C7A36E2" w14:textId="22884212" w:rsidR="00244154" w:rsidRPr="008C1BDB" w:rsidRDefault="00244154" w:rsidP="00794379">
      <w:pPr>
        <w:spacing w:line="360" w:lineRule="auto"/>
        <w:rPr>
          <w:rFonts w:ascii="Arial" w:hAnsi="Arial" w:cs="Arial"/>
          <w:sz w:val="24"/>
          <w:szCs w:val="24"/>
        </w:rPr>
      </w:pPr>
      <w:r w:rsidRPr="008C1BDB">
        <w:rPr>
          <w:rFonts w:ascii="Arial" w:hAnsi="Arial" w:cs="Arial"/>
          <w:sz w:val="24"/>
          <w:szCs w:val="24"/>
        </w:rPr>
        <w:t xml:space="preserve">show evidence for different virulence interactions with the population of </w:t>
      </w:r>
      <w:r w:rsidRPr="008C1BDB">
        <w:rPr>
          <w:rFonts w:ascii="Arial" w:hAnsi="Arial" w:cs="Arial"/>
          <w:i/>
          <w:sz w:val="24"/>
          <w:szCs w:val="24"/>
        </w:rPr>
        <w:t>B</w:t>
      </w:r>
      <w:r w:rsidRPr="008C1BDB">
        <w:rPr>
          <w:rFonts w:ascii="Arial" w:hAnsi="Arial" w:cs="Arial"/>
          <w:sz w:val="24"/>
          <w:szCs w:val="24"/>
        </w:rPr>
        <w:t xml:space="preserve">. </w:t>
      </w:r>
      <w:r w:rsidRPr="008C1BDB">
        <w:rPr>
          <w:rFonts w:ascii="Arial" w:hAnsi="Arial" w:cs="Arial"/>
          <w:i/>
          <w:sz w:val="24"/>
          <w:szCs w:val="24"/>
        </w:rPr>
        <w:t>cinerea</w:t>
      </w:r>
      <w:r w:rsidRPr="008C1BDB">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 B-H FDR-correction, Table 2). This </w:t>
      </w:r>
      <w:ins w:id="320" w:author="N S" w:date="2018-10-15T13:12:00Z">
        <w:r>
          <w:rPr>
            <w:rFonts w:ascii="Arial" w:hAnsi="Arial" w:cs="Arial"/>
            <w:sz w:val="24"/>
            <w:szCs w:val="24"/>
          </w:rPr>
          <w:t>provides</w:t>
        </w:r>
      </w:ins>
      <w:ins w:id="321" w:author="N S" w:date="2018-10-15T13:13:00Z">
        <w:r>
          <w:rPr>
            <w:rFonts w:ascii="Arial" w:hAnsi="Arial" w:cs="Arial"/>
            <w:sz w:val="24"/>
            <w:szCs w:val="24"/>
          </w:rPr>
          <w:t xml:space="preserve"> evidence</w:t>
        </w:r>
      </w:ins>
      <w:del w:id="322" w:author="N S" w:date="2018-10-15T13:12:00Z">
        <w:r w:rsidRPr="008C1BDB" w:rsidDel="009030E7">
          <w:rPr>
            <w:rFonts w:ascii="Arial" w:hAnsi="Arial" w:cs="Arial"/>
            <w:sz w:val="24"/>
            <w:szCs w:val="24"/>
          </w:rPr>
          <w:delText>suggests</w:delText>
        </w:r>
      </w:del>
      <w:r w:rsidRPr="008C1BDB">
        <w:rPr>
          <w:rFonts w:ascii="Arial" w:hAnsi="Arial" w:cs="Arial"/>
          <w:sz w:val="24"/>
          <w:szCs w:val="24"/>
        </w:rPr>
        <w:t xml:space="preserve"> that the population of </w:t>
      </w:r>
      <w:r w:rsidRPr="008C1BDB">
        <w:rPr>
          <w:rFonts w:ascii="Arial" w:hAnsi="Arial" w:cs="Arial"/>
          <w:i/>
          <w:sz w:val="24"/>
          <w:szCs w:val="24"/>
        </w:rPr>
        <w:t>B. cinerea</w:t>
      </w:r>
      <w:r w:rsidRPr="008C1BDB">
        <w:rPr>
          <w:rFonts w:ascii="Arial" w:hAnsi="Arial" w:cs="Arial"/>
          <w:sz w:val="24"/>
          <w:szCs w:val="24"/>
        </w:rPr>
        <w:t xml:space="preserve"> does display differential responses to the tomato genetic variation.</w:t>
      </w:r>
    </w:p>
    <w:p w14:paraId="67984082" w14:textId="0381128F" w:rsidR="00244154" w:rsidDel="002B6CD4" w:rsidRDefault="00244154" w:rsidP="00244154">
      <w:pPr>
        <w:spacing w:line="360" w:lineRule="auto"/>
        <w:ind w:firstLine="720"/>
        <w:rPr>
          <w:del w:id="323" w:author="N S" w:date="2018-10-05T17:06:00Z"/>
          <w:rFonts w:ascii="Arial" w:hAnsi="Arial" w:cs="Arial"/>
          <w:sz w:val="24"/>
          <w:szCs w:val="24"/>
        </w:rPr>
      </w:pPr>
      <w:r w:rsidRPr="008C1BDB">
        <w:rPr>
          <w:rFonts w:ascii="Arial" w:hAnsi="Arial" w:cs="Arial"/>
          <w:sz w:val="24"/>
          <w:szCs w:val="24"/>
        </w:rPr>
        <w:lastRenderedPageBreak/>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w:t>
      </w:r>
      <w:ins w:id="324" w:author="N S" w:date="2018-10-22T17:26:00Z">
        <w:r w:rsidR="00F85DAD">
          <w:rPr>
            <w:rFonts w:ascii="Arial" w:hAnsi="Arial" w:cs="Arial"/>
            <w:sz w:val="24"/>
            <w:szCs w:val="24"/>
          </w:rPr>
          <w:t xml:space="preserve">tomato </w:t>
        </w:r>
      </w:ins>
      <w:r w:rsidRPr="008C1BDB">
        <w:rPr>
          <w:rFonts w:ascii="Arial" w:hAnsi="Arial" w:cs="Arial"/>
          <w:sz w:val="24"/>
          <w:szCs w:val="24"/>
        </w:rPr>
        <w:t>domestication, we applied a Wilcoxon and ANOVA approach. Overall, most isolates (78/97, 80%) are more virulent on domesticated than wild tomato (Figure 3</w:t>
      </w:r>
      <w:ins w:id="325" w:author="N S" w:date="2018-10-22T17:25:00Z">
        <w:r w:rsidR="00F85DAD">
          <w:rPr>
            <w:rFonts w:ascii="Arial" w:hAnsi="Arial" w:cs="Arial"/>
            <w:sz w:val="24"/>
            <w:szCs w:val="24"/>
          </w:rPr>
          <w:t>; Supplemental Data Set 1</w:t>
        </w:r>
      </w:ins>
      <w:r w:rsidRPr="008C1BDB">
        <w:rPr>
          <w:rFonts w:ascii="Arial" w:hAnsi="Arial" w:cs="Arial"/>
          <w:sz w:val="24"/>
          <w:szCs w:val="24"/>
        </w:rPr>
        <w:t xml:space="preserve">). The Wilcoxon signed-rank test, to compare the rank of </w:t>
      </w:r>
      <w:ins w:id="326" w:author="N S" w:date="2018-10-18T17:38:00Z">
        <w:r w:rsidR="00FF4624">
          <w:rPr>
            <w:rFonts w:ascii="Arial" w:hAnsi="Arial" w:cs="Arial"/>
            <w:sz w:val="24"/>
            <w:szCs w:val="24"/>
          </w:rPr>
          <w:t xml:space="preserve">model-corrected </w:t>
        </w:r>
      </w:ins>
      <w:r w:rsidRPr="008C1BDB">
        <w:rPr>
          <w:rFonts w:ascii="Arial" w:hAnsi="Arial" w:cs="Arial"/>
          <w:sz w:val="24"/>
          <w:szCs w:val="24"/>
        </w:rPr>
        <w:t xml:space="preserve">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domesticated tomato, was significant (Wilcoxon signed-rank test, W = </w:t>
      </w:r>
      <w:del w:id="327" w:author="N S" w:date="2018-10-18T17:38:00Z">
        <w:r w:rsidRPr="008C1BDB" w:rsidDel="00FF4624">
          <w:rPr>
            <w:rFonts w:ascii="Arial" w:hAnsi="Arial" w:cs="Arial"/>
            <w:sz w:val="24"/>
            <w:szCs w:val="24"/>
          </w:rPr>
          <w:delText>5946</w:delText>
        </w:r>
      </w:del>
      <w:ins w:id="328" w:author="N S" w:date="2018-10-18T17:38:00Z">
        <w:r w:rsidR="00FF4624" w:rsidRPr="008C1BDB">
          <w:rPr>
            <w:rFonts w:ascii="Arial" w:hAnsi="Arial" w:cs="Arial"/>
            <w:sz w:val="24"/>
            <w:szCs w:val="24"/>
          </w:rPr>
          <w:t>5</w:t>
        </w:r>
        <w:r w:rsidR="00FF4624">
          <w:rPr>
            <w:rFonts w:ascii="Arial" w:hAnsi="Arial" w:cs="Arial"/>
            <w:sz w:val="24"/>
            <w:szCs w:val="24"/>
          </w:rPr>
          <w:t>801</w:t>
        </w:r>
      </w:ins>
      <w:r w:rsidRPr="008C1BDB">
        <w:rPr>
          <w:rFonts w:ascii="Arial" w:hAnsi="Arial" w:cs="Arial"/>
          <w:sz w:val="24"/>
          <w:szCs w:val="24"/>
        </w:rPr>
        <w:t>, p-value = 0.</w:t>
      </w:r>
      <w:del w:id="329" w:author="N S" w:date="2018-10-18T17:38:00Z">
        <w:r w:rsidRPr="008C1BDB" w:rsidDel="00FF4624">
          <w:rPr>
            <w:rFonts w:ascii="Arial" w:hAnsi="Arial" w:cs="Arial"/>
            <w:sz w:val="24"/>
            <w:szCs w:val="24"/>
          </w:rPr>
          <w:delText>002</w:delText>
        </w:r>
      </w:del>
      <w:ins w:id="330" w:author="N S" w:date="2018-10-18T17:38:00Z">
        <w:r w:rsidR="00FF4624" w:rsidRPr="008C1BDB">
          <w:rPr>
            <w:rFonts w:ascii="Arial" w:hAnsi="Arial" w:cs="Arial"/>
            <w:sz w:val="24"/>
            <w:szCs w:val="24"/>
          </w:rPr>
          <w:t>00</w:t>
        </w:r>
        <w:r w:rsidR="00FF4624">
          <w:rPr>
            <w:rFonts w:ascii="Arial" w:hAnsi="Arial" w:cs="Arial"/>
            <w:sz w:val="24"/>
            <w:szCs w:val="24"/>
          </w:rPr>
          <w:t>07</w:t>
        </w:r>
      </w:ins>
      <w:r w:rsidRPr="008C1BDB">
        <w:rPr>
          <w:rFonts w:ascii="Arial" w:hAnsi="Arial" w:cs="Arial"/>
          <w:sz w:val="24"/>
          <w:szCs w:val="24"/>
        </w:rPr>
        <w:t xml:space="preserve">) (Figure 3). To identify the pathogen genotypes most </w:t>
      </w:r>
      <w:del w:id="331" w:author="N S" w:date="2018-10-15T13:24:00Z">
        <w:r w:rsidRPr="008C1BDB" w:rsidDel="007F265A">
          <w:rPr>
            <w:rFonts w:ascii="Arial" w:hAnsi="Arial" w:cs="Arial"/>
            <w:sz w:val="24"/>
            <w:szCs w:val="24"/>
          </w:rPr>
          <w:delText>sensitive to</w:delText>
        </w:r>
      </w:del>
      <w:ins w:id="332" w:author="N S" w:date="2018-10-15T13:24:00Z">
        <w:r>
          <w:rPr>
            <w:rFonts w:ascii="Arial" w:hAnsi="Arial" w:cs="Arial"/>
            <w:sz w:val="24"/>
            <w:szCs w:val="24"/>
          </w:rPr>
          <w:t>strongly associated with</w:t>
        </w:r>
      </w:ins>
      <w:r w:rsidRPr="008C1BDB">
        <w:rPr>
          <w:rFonts w:ascii="Arial" w:hAnsi="Arial" w:cs="Arial"/>
          <w:sz w:val="24"/>
          <w:szCs w:val="24"/>
        </w:rPr>
        <w:t xml:space="preserve"> domestication, we conducted single-isolate ANOVAs</w:t>
      </w:r>
      <w:ins w:id="333" w:author="N S" w:date="2018-10-22T14:02:00Z">
        <w:r w:rsidR="006E06DA">
          <w:rPr>
            <w:rFonts w:ascii="Arial" w:hAnsi="Arial" w:cs="Arial"/>
            <w:sz w:val="24"/>
            <w:szCs w:val="24"/>
          </w:rPr>
          <w:t xml:space="preserve"> on general linear models</w:t>
        </w:r>
      </w:ins>
      <w:r w:rsidRPr="008C1BDB">
        <w:rPr>
          <w:rFonts w:ascii="Arial" w:hAnsi="Arial" w:cs="Arial"/>
          <w:sz w:val="24"/>
          <w:szCs w:val="24"/>
        </w:rPr>
        <w:t xml:space="preserve"> including the fixed effects of plant, domestication, and </w:t>
      </w:r>
      <w:ins w:id="334" w:author="N S" w:date="2018-10-22T14:02:00Z">
        <w:r w:rsidR="006E06DA">
          <w:rPr>
            <w:rFonts w:ascii="Arial" w:hAnsi="Arial" w:cs="Arial"/>
            <w:sz w:val="24"/>
            <w:szCs w:val="24"/>
          </w:rPr>
          <w:t xml:space="preserve">the random effect of </w:t>
        </w:r>
      </w:ins>
      <w:r w:rsidRPr="008C1BDB">
        <w:rPr>
          <w:rFonts w:ascii="Arial" w:hAnsi="Arial" w:cs="Arial"/>
          <w:sz w:val="24"/>
          <w:szCs w:val="24"/>
        </w:rPr>
        <w:t>experiment, and found two isolates</w:t>
      </w:r>
      <w:ins w:id="335" w:author="N S" w:date="2018-10-22T17:27:00Z">
        <w:r w:rsidR="00F85DAD">
          <w:rPr>
            <w:rFonts w:ascii="Arial" w:hAnsi="Arial" w:cs="Arial"/>
            <w:sz w:val="24"/>
            <w:szCs w:val="24"/>
          </w:rPr>
          <w:t xml:space="preserve"> (Fd2, Rose)</w:t>
        </w:r>
      </w:ins>
      <w:r w:rsidRPr="008C1BDB">
        <w:rPr>
          <w:rFonts w:ascii="Arial" w:hAnsi="Arial" w:cs="Arial"/>
          <w:sz w:val="24"/>
          <w:szCs w:val="24"/>
        </w:rPr>
        <w:t xml:space="preserve"> with a significant effect of domestication on lesion size (p &lt; 0.05, FDR corrected) (Figure 1h), both of which are more virulent on domesticated tomato</w:t>
      </w:r>
      <w:ins w:id="336" w:author="N S" w:date="2018-10-18T15:43:00Z">
        <w:r w:rsidR="004A2990">
          <w:rPr>
            <w:rFonts w:ascii="Arial" w:hAnsi="Arial" w:cs="Arial"/>
            <w:sz w:val="24"/>
            <w:szCs w:val="24"/>
          </w:rPr>
          <w:t xml:space="preserve"> (Supplementa</w:t>
        </w:r>
      </w:ins>
      <w:ins w:id="337" w:author="N S" w:date="2018-10-22T14:14:00Z">
        <w:r w:rsidR="00185E48">
          <w:rPr>
            <w:rFonts w:ascii="Arial" w:hAnsi="Arial" w:cs="Arial"/>
            <w:sz w:val="24"/>
            <w:szCs w:val="24"/>
          </w:rPr>
          <w:t>l</w:t>
        </w:r>
      </w:ins>
      <w:ins w:id="338" w:author="N S" w:date="2018-10-18T15:43:00Z">
        <w:r w:rsidR="004A2990">
          <w:rPr>
            <w:rFonts w:ascii="Arial" w:hAnsi="Arial" w:cs="Arial"/>
            <w:sz w:val="24"/>
            <w:szCs w:val="24"/>
          </w:rPr>
          <w:t xml:space="preserve"> Data </w:t>
        </w:r>
      </w:ins>
      <w:ins w:id="339" w:author="N S" w:date="2018-10-18T15:44:00Z">
        <w:r w:rsidR="004A2990">
          <w:rPr>
            <w:rFonts w:ascii="Arial" w:hAnsi="Arial" w:cs="Arial"/>
            <w:sz w:val="24"/>
            <w:szCs w:val="24"/>
          </w:rPr>
          <w:t>S</w:t>
        </w:r>
      </w:ins>
      <w:ins w:id="340" w:author="N S" w:date="2018-10-18T15:43:00Z">
        <w:r w:rsidR="004A2990">
          <w:rPr>
            <w:rFonts w:ascii="Arial" w:hAnsi="Arial" w:cs="Arial"/>
            <w:sz w:val="24"/>
            <w:szCs w:val="24"/>
          </w:rPr>
          <w:t xml:space="preserve">et </w:t>
        </w:r>
      </w:ins>
      <w:ins w:id="341" w:author="N S" w:date="2018-10-18T15:44:00Z">
        <w:r w:rsidR="004A2990">
          <w:rPr>
            <w:rFonts w:ascii="Arial" w:hAnsi="Arial" w:cs="Arial"/>
            <w:sz w:val="24"/>
            <w:szCs w:val="24"/>
          </w:rPr>
          <w:t>3)</w:t>
        </w:r>
      </w:ins>
      <w:r w:rsidRPr="008C1BDB">
        <w:rPr>
          <w:rFonts w:ascii="Arial" w:hAnsi="Arial" w:cs="Arial"/>
          <w:sz w:val="24"/>
          <w:szCs w:val="24"/>
        </w:rPr>
        <w:t>.</w:t>
      </w:r>
      <w:ins w:id="342" w:author="N S" w:date="2018-10-18T15:44:00Z">
        <w:r w:rsidR="004A2990">
          <w:rPr>
            <w:rFonts w:ascii="Arial" w:hAnsi="Arial" w:cs="Arial"/>
            <w:sz w:val="24"/>
            <w:szCs w:val="24"/>
          </w:rPr>
          <w:t xml:space="preserve"> </w:t>
        </w:r>
      </w:ins>
      <w:del w:id="343" w:author="N S" w:date="2018-10-22T14:05:00Z">
        <w:r w:rsidRPr="008C1BDB" w:rsidDel="006E06DA">
          <w:rPr>
            <w:rFonts w:ascii="Arial" w:hAnsi="Arial" w:cs="Arial"/>
            <w:sz w:val="24"/>
            <w:szCs w:val="24"/>
          </w:rPr>
          <w:delText xml:space="preserve"> </w:delText>
        </w:r>
      </w:del>
      <w:del w:id="344" w:author="N S" w:date="2018-10-03T11:09:00Z">
        <w:r w:rsidRPr="008C1BDB" w:rsidDel="0025046C">
          <w:rPr>
            <w:rFonts w:ascii="Arial" w:hAnsi="Arial" w:cs="Arial"/>
            <w:sz w:val="24"/>
            <w:szCs w:val="24"/>
          </w:rPr>
          <w:delText xml:space="preserve">These </w:delText>
        </w:r>
      </w:del>
      <w:del w:id="345" w:author="N S" w:date="2018-10-22T17:27:00Z">
        <w:r w:rsidRPr="008C1BDB" w:rsidDel="00F85DAD">
          <w:rPr>
            <w:rFonts w:ascii="Arial" w:hAnsi="Arial" w:cs="Arial"/>
            <w:sz w:val="24"/>
            <w:szCs w:val="24"/>
          </w:rPr>
          <w:delText xml:space="preserve">included one of the highly virulent isolates (Fd2), and one of the largely saprophytic isolates (Rose), which suggests that isolate virulence level on tomato does not predict </w:delText>
        </w:r>
        <w:r w:rsidRPr="008C1BDB" w:rsidDel="00F85DAD">
          <w:rPr>
            <w:rFonts w:ascii="Arial" w:hAnsi="Arial" w:cs="Arial"/>
            <w:i/>
            <w:sz w:val="24"/>
            <w:szCs w:val="24"/>
          </w:rPr>
          <w:delText xml:space="preserve">B. cinerea </w:delText>
        </w:r>
        <w:r w:rsidRPr="008C1BDB" w:rsidDel="00F85DAD">
          <w:rPr>
            <w:rFonts w:ascii="Arial" w:hAnsi="Arial" w:cs="Arial"/>
            <w:sz w:val="24"/>
            <w:szCs w:val="24"/>
          </w:rPr>
          <w:delText xml:space="preserve">genetic response to tomato domestication. </w:delText>
        </w:r>
      </w:del>
      <w:del w:id="346" w:author="N S" w:date="2018-09-27T11:21:00Z">
        <w:r w:rsidRPr="008C1BDB" w:rsidDel="001B1E3D">
          <w:rPr>
            <w:rFonts w:ascii="Arial" w:hAnsi="Arial" w:cs="Arial"/>
            <w:sz w:val="24"/>
            <w:szCs w:val="24"/>
          </w:rPr>
          <w:delText xml:space="preserve">Both of these isolates were more virulent on domesticated than on wild tomato. </w:delText>
        </w:r>
      </w:del>
      <w:r w:rsidRPr="008C1BDB">
        <w:rPr>
          <w:rFonts w:ascii="Arial" w:hAnsi="Arial" w:cs="Arial"/>
          <w:sz w:val="24"/>
          <w:szCs w:val="24"/>
        </w:rPr>
        <w:t xml:space="preserve">These results suggest that this </w:t>
      </w:r>
      <w:r w:rsidRPr="008C1BDB">
        <w:rPr>
          <w:rFonts w:ascii="Arial" w:hAnsi="Arial" w:cs="Arial"/>
          <w:i/>
          <w:sz w:val="24"/>
          <w:szCs w:val="24"/>
        </w:rPr>
        <w:t xml:space="preserve">B. cinerea </w:t>
      </w:r>
      <w:r w:rsidRPr="008C1BDB">
        <w:rPr>
          <w:rFonts w:ascii="Arial" w:hAnsi="Arial" w:cs="Arial"/>
          <w:sz w:val="24"/>
          <w:szCs w:val="24"/>
        </w:rPr>
        <w:t xml:space="preserve">population contains two </w:t>
      </w:r>
      <w:del w:id="347" w:author="N S" w:date="2018-10-11T13:52:00Z">
        <w:r w:rsidRPr="008C1BDB" w:rsidDel="00C61508">
          <w:rPr>
            <w:rFonts w:ascii="Arial" w:hAnsi="Arial" w:cs="Arial"/>
            <w:sz w:val="24"/>
            <w:szCs w:val="24"/>
          </w:rPr>
          <w:delText xml:space="preserve">highly </w:delText>
        </w:r>
      </w:del>
      <w:r w:rsidRPr="008C1BDB">
        <w:rPr>
          <w:rFonts w:ascii="Arial" w:hAnsi="Arial" w:cs="Arial"/>
          <w:sz w:val="24"/>
          <w:szCs w:val="24"/>
        </w:rPr>
        <w:t>domestication-</w:t>
      </w:r>
      <w:del w:id="348" w:author="N S" w:date="2018-10-11T13:52:00Z">
        <w:r w:rsidRPr="008C1BDB" w:rsidDel="00C61508">
          <w:rPr>
            <w:rFonts w:ascii="Arial" w:hAnsi="Arial" w:cs="Arial"/>
            <w:sz w:val="24"/>
            <w:szCs w:val="24"/>
          </w:rPr>
          <w:delText xml:space="preserve">sensitive </w:delText>
        </w:r>
      </w:del>
      <w:ins w:id="349" w:author="N S" w:date="2018-10-11T13:52:00Z">
        <w:r>
          <w:rPr>
            <w:rFonts w:ascii="Arial" w:hAnsi="Arial" w:cs="Arial"/>
            <w:sz w:val="24"/>
            <w:szCs w:val="24"/>
          </w:rPr>
          <w:t>associated</w:t>
        </w:r>
        <w:r w:rsidRPr="008C1BDB">
          <w:rPr>
            <w:rFonts w:ascii="Arial" w:hAnsi="Arial" w:cs="Arial"/>
            <w:sz w:val="24"/>
            <w:szCs w:val="24"/>
          </w:rPr>
          <w:t xml:space="preserve"> </w:t>
        </w:r>
      </w:ins>
      <w:r w:rsidRPr="008C1BDB">
        <w:rPr>
          <w:rFonts w:ascii="Arial" w:hAnsi="Arial" w:cs="Arial"/>
          <w:sz w:val="24"/>
          <w:szCs w:val="24"/>
        </w:rPr>
        <w:t xml:space="preserve">isolates which are more virulent on domesticated tomato, and a broader pattern of </w:t>
      </w:r>
      <w:r w:rsidRPr="008C1BDB">
        <w:rPr>
          <w:rFonts w:ascii="Arial" w:hAnsi="Arial" w:cs="Arial"/>
          <w:i/>
          <w:sz w:val="24"/>
          <w:szCs w:val="24"/>
        </w:rPr>
        <w:t xml:space="preserve">B. cinerea </w:t>
      </w:r>
      <w:r w:rsidRPr="008C1BDB">
        <w:rPr>
          <w:rFonts w:ascii="Arial" w:hAnsi="Arial" w:cs="Arial"/>
          <w:sz w:val="24"/>
          <w:szCs w:val="24"/>
        </w:rPr>
        <w:t xml:space="preserve">sensitivity to tomato genetic </w:t>
      </w:r>
      <w:proofErr w:type="spellStart"/>
      <w:r w:rsidRPr="008C1BDB">
        <w:rPr>
          <w:rFonts w:ascii="Arial" w:hAnsi="Arial" w:cs="Arial"/>
          <w:sz w:val="24"/>
          <w:szCs w:val="24"/>
        </w:rPr>
        <w:t>variation.</w:t>
      </w:r>
    </w:p>
    <w:p w14:paraId="51461314" w14:textId="30649C8C" w:rsidR="00A144BE" w:rsidRDefault="002B6CD4" w:rsidP="00A144BE">
      <w:pPr>
        <w:spacing w:line="360" w:lineRule="auto"/>
        <w:ind w:firstLine="720"/>
        <w:rPr>
          <w:ins w:id="350" w:author="N S" w:date="2018-10-22T14:37:00Z"/>
          <w:rFonts w:ascii="Arial" w:hAnsi="Arial" w:cs="Arial"/>
          <w:sz w:val="24"/>
          <w:szCs w:val="24"/>
        </w:rPr>
      </w:pPr>
      <w:ins w:id="351" w:author="N S" w:date="2018-10-22T14:32:00Z">
        <w:r w:rsidRPr="002B6CD4">
          <w:rPr>
            <w:rFonts w:ascii="Arial" w:hAnsi="Arial" w:cs="Arial"/>
            <w:sz w:val="24"/>
            <w:szCs w:val="24"/>
          </w:rPr>
          <w:t>To</w:t>
        </w:r>
        <w:proofErr w:type="spellEnd"/>
        <w:r w:rsidRPr="002B6CD4">
          <w:rPr>
            <w:rFonts w:ascii="Arial" w:hAnsi="Arial" w:cs="Arial"/>
            <w:sz w:val="24"/>
            <w:szCs w:val="24"/>
          </w:rPr>
          <w:t xml:space="preserve"> assess whether isolates could appear domestication-associated due to random chance, </w:t>
        </w:r>
      </w:ins>
      <w:ins w:id="352" w:author="N S" w:date="2018-10-22T14:37:00Z">
        <w:r w:rsidR="00A144BE">
          <w:rPr>
            <w:rFonts w:ascii="Arial" w:hAnsi="Arial" w:cs="Arial"/>
            <w:sz w:val="24"/>
            <w:szCs w:val="24"/>
          </w:rPr>
          <w:t>we bootstrapped assignme</w:t>
        </w:r>
      </w:ins>
      <w:ins w:id="353" w:author="N S" w:date="2018-10-22T14:38:00Z">
        <w:r w:rsidR="00A144BE">
          <w:rPr>
            <w:rFonts w:ascii="Arial" w:hAnsi="Arial" w:cs="Arial"/>
            <w:sz w:val="24"/>
            <w:szCs w:val="24"/>
          </w:rPr>
          <w:t>nt of plant accessions to domestication groups. W</w:t>
        </w:r>
      </w:ins>
      <w:ins w:id="354" w:author="N S" w:date="2018-10-22T14:37:00Z">
        <w:r w:rsidR="00A144BE" w:rsidRPr="002348F6">
          <w:rPr>
            <w:rFonts w:ascii="Arial" w:hAnsi="Arial" w:cs="Arial"/>
            <w:sz w:val="24"/>
            <w:szCs w:val="24"/>
          </w:rPr>
          <w:t>e randomly drew three genotypes from the domesticat</w:t>
        </w:r>
      </w:ins>
      <w:ins w:id="355" w:author="N S" w:date="2018-10-22T17:28:00Z">
        <w:r w:rsidR="008618CF">
          <w:rPr>
            <w:rFonts w:ascii="Arial" w:hAnsi="Arial" w:cs="Arial"/>
            <w:sz w:val="24"/>
            <w:szCs w:val="24"/>
          </w:rPr>
          <w:t>ed</w:t>
        </w:r>
      </w:ins>
      <w:ins w:id="356" w:author="N S" w:date="2018-10-22T14:37:00Z">
        <w:r w:rsidR="00A144BE" w:rsidRPr="002348F6">
          <w:rPr>
            <w:rFonts w:ascii="Arial" w:hAnsi="Arial" w:cs="Arial"/>
            <w:sz w:val="24"/>
            <w:szCs w:val="24"/>
          </w:rPr>
          <w:t xml:space="preserve"> and wild groupings and assigned them to a new pseudo-wild grouping. The other six genotypes were assigned as a pseudo-domesticate</w:t>
        </w:r>
      </w:ins>
      <w:ins w:id="357" w:author="N S" w:date="2018-10-22T17:28:00Z">
        <w:r w:rsidR="008618CF">
          <w:rPr>
            <w:rFonts w:ascii="Arial" w:hAnsi="Arial" w:cs="Arial"/>
            <w:sz w:val="24"/>
            <w:szCs w:val="24"/>
          </w:rPr>
          <w:t>d</w:t>
        </w:r>
      </w:ins>
      <w:ins w:id="358" w:author="N S" w:date="2018-10-22T14:37:00Z">
        <w:r w:rsidR="00A144BE" w:rsidRPr="002348F6">
          <w:rPr>
            <w:rFonts w:ascii="Arial" w:hAnsi="Arial" w:cs="Arial"/>
            <w:sz w:val="24"/>
            <w:szCs w:val="24"/>
          </w:rPr>
          <w:t xml:space="preserve"> grouping and the model was rerun. This bootstrapping was repeated 100 times with each representing a random draw.</w:t>
        </w:r>
      </w:ins>
    </w:p>
    <w:p w14:paraId="0EB4CF95" w14:textId="59787612" w:rsidR="002B6CD4" w:rsidRPr="008C1BDB" w:rsidRDefault="00A144BE" w:rsidP="00A144BE">
      <w:pPr>
        <w:spacing w:line="360" w:lineRule="auto"/>
        <w:rPr>
          <w:ins w:id="359" w:author="N S" w:date="2018-10-22T14:32:00Z"/>
          <w:rFonts w:ascii="Arial" w:hAnsi="Arial" w:cs="Arial"/>
          <w:sz w:val="24"/>
          <w:szCs w:val="24"/>
        </w:rPr>
      </w:pPr>
      <w:ins w:id="360" w:author="N S" w:date="2018-10-22T14:38:00Z">
        <w:r>
          <w:rPr>
            <w:rFonts w:ascii="Arial" w:hAnsi="Arial" w:cs="Arial"/>
            <w:sz w:val="24"/>
            <w:szCs w:val="24"/>
          </w:rPr>
          <w:t>We used</w:t>
        </w:r>
      </w:ins>
      <w:ins w:id="361" w:author="N S" w:date="2018-10-22T14:32:00Z">
        <w:r w:rsidR="002B6CD4" w:rsidRPr="002B6CD4">
          <w:rPr>
            <w:rFonts w:ascii="Arial" w:hAnsi="Arial" w:cs="Arial"/>
            <w:sz w:val="24"/>
            <w:szCs w:val="24"/>
          </w:rPr>
          <w:t xml:space="preserve"> these </w:t>
        </w:r>
      </w:ins>
      <w:ins w:id="362" w:author="N S" w:date="2018-10-22T17:28:00Z">
        <w:r w:rsidR="008618CF">
          <w:rPr>
            <w:rFonts w:ascii="Arial" w:hAnsi="Arial" w:cs="Arial"/>
            <w:sz w:val="24"/>
            <w:szCs w:val="24"/>
          </w:rPr>
          <w:t xml:space="preserve">to repeat </w:t>
        </w:r>
      </w:ins>
      <w:ins w:id="363" w:author="N S" w:date="2018-10-22T14:32:00Z">
        <w:r w:rsidR="002B6CD4" w:rsidRPr="002B6CD4">
          <w:rPr>
            <w:rFonts w:ascii="Arial" w:hAnsi="Arial" w:cs="Arial"/>
            <w:sz w:val="24"/>
            <w:szCs w:val="24"/>
          </w:rPr>
          <w:t>the individual isolate models. Across the 100 bootstraps, we identified 2 isolates showing significant association (FDR &lt;0.01) to domestication in 4% of the random datasets. Therefore</w:t>
        </w:r>
      </w:ins>
      <w:ins w:id="364" w:author="N S" w:date="2018-10-22T14:36:00Z">
        <w:r>
          <w:rPr>
            <w:rFonts w:ascii="Arial" w:hAnsi="Arial" w:cs="Arial"/>
            <w:sz w:val="24"/>
            <w:szCs w:val="24"/>
          </w:rPr>
          <w:t>,</w:t>
        </w:r>
      </w:ins>
      <w:ins w:id="365" w:author="N S" w:date="2018-10-22T14:32:00Z">
        <w:r w:rsidR="002B6CD4" w:rsidRPr="002B6CD4">
          <w:rPr>
            <w:rFonts w:ascii="Arial" w:hAnsi="Arial" w:cs="Arial"/>
            <w:sz w:val="24"/>
            <w:szCs w:val="24"/>
          </w:rPr>
          <w:t xml:space="preserve"> our individual isolate observations are in </w:t>
        </w:r>
      </w:ins>
      <w:ins w:id="366" w:author="N S" w:date="2018-10-22T14:37:00Z">
        <w:r>
          <w:rPr>
            <w:rFonts w:ascii="Arial" w:hAnsi="Arial" w:cs="Arial"/>
            <w:sz w:val="24"/>
            <w:szCs w:val="24"/>
          </w:rPr>
          <w:t xml:space="preserve">the </w:t>
        </w:r>
      </w:ins>
      <w:ins w:id="367" w:author="N S" w:date="2018-10-22T14:32:00Z">
        <w:r w:rsidR="002B6CD4" w:rsidRPr="002B6CD4">
          <w:rPr>
            <w:rFonts w:ascii="Arial" w:hAnsi="Arial" w:cs="Arial"/>
            <w:sz w:val="24"/>
            <w:szCs w:val="24"/>
          </w:rPr>
          <w:t xml:space="preserve">96th percentile. This suggests that a precise estimate of isolate x domestication interactions would require larger experiments using either more replication or additional </w:t>
        </w:r>
      </w:ins>
      <w:ins w:id="368" w:author="N S" w:date="2018-10-22T14:37:00Z">
        <w:r>
          <w:rPr>
            <w:rFonts w:ascii="Arial" w:hAnsi="Arial" w:cs="Arial"/>
            <w:sz w:val="24"/>
            <w:szCs w:val="24"/>
          </w:rPr>
          <w:t xml:space="preserve">plant </w:t>
        </w:r>
      </w:ins>
      <w:ins w:id="369" w:author="N S" w:date="2018-10-22T14:32:00Z">
        <w:r w:rsidR="002B6CD4" w:rsidRPr="002B6CD4">
          <w:rPr>
            <w:rFonts w:ascii="Arial" w:hAnsi="Arial" w:cs="Arial"/>
            <w:sz w:val="24"/>
            <w:szCs w:val="24"/>
          </w:rPr>
          <w:t>genotypes.</w:t>
        </w:r>
      </w:ins>
    </w:p>
    <w:p w14:paraId="3D966313" w14:textId="77777777" w:rsidR="00244154" w:rsidRDefault="00244154" w:rsidP="00D36EE0">
      <w:pPr>
        <w:spacing w:line="360" w:lineRule="auto"/>
        <w:rPr>
          <w:ins w:id="370" w:author="N S" w:date="2018-10-05T17:04:00Z"/>
          <w:rFonts w:ascii="Arial" w:hAnsi="Arial" w:cs="Arial"/>
          <w:b/>
          <w:sz w:val="24"/>
          <w:szCs w:val="24"/>
        </w:rPr>
      </w:pPr>
    </w:p>
    <w:p w14:paraId="24FC0E07" w14:textId="56992625" w:rsidR="00D36EE0" w:rsidRPr="008C1BDB" w:rsidRDefault="00D36EE0" w:rsidP="00D36EE0">
      <w:pPr>
        <w:spacing w:line="360" w:lineRule="auto"/>
        <w:rPr>
          <w:rFonts w:ascii="Arial" w:hAnsi="Arial" w:cs="Arial"/>
          <w:b/>
          <w:sz w:val="24"/>
          <w:szCs w:val="24"/>
        </w:rPr>
      </w:pPr>
      <w:commentRangeStart w:id="371"/>
      <w:r w:rsidRPr="008C1BDB">
        <w:rPr>
          <w:rFonts w:ascii="Arial" w:hAnsi="Arial" w:cs="Arial"/>
          <w:b/>
          <w:sz w:val="24"/>
          <w:szCs w:val="24"/>
        </w:rPr>
        <w:t>Domestication and Lesion Size Variation</w:t>
      </w:r>
      <w:commentRangeEnd w:id="371"/>
      <w:r w:rsidR="00244154">
        <w:rPr>
          <w:rStyle w:val="CommentReference"/>
        </w:rPr>
        <w:commentReference w:id="371"/>
      </w:r>
    </w:p>
    <w:p w14:paraId="74B2F6E9" w14:textId="7CE01421" w:rsidR="00D36EE0" w:rsidRDefault="00D36EE0" w:rsidP="00D36EE0">
      <w:pPr>
        <w:spacing w:line="360" w:lineRule="auto"/>
        <w:rPr>
          <w:ins w:id="372" w:author="N S" w:date="2018-10-22T14:29:00Z"/>
          <w:rFonts w:ascii="Arial" w:hAnsi="Arial" w:cs="Arial"/>
          <w:sz w:val="24"/>
          <w:szCs w:val="24"/>
        </w:rPr>
      </w:pPr>
      <w:r w:rsidRPr="008C1BDB">
        <w:rPr>
          <w:rFonts w:ascii="Arial" w:hAnsi="Arial" w:cs="Arial"/>
          <w:b/>
          <w:sz w:val="24"/>
          <w:szCs w:val="24"/>
        </w:rPr>
        <w:tab/>
      </w:r>
      <w:r w:rsidRPr="008C1BDB">
        <w:rPr>
          <w:rFonts w:ascii="Arial" w:hAnsi="Arial" w:cs="Arial"/>
          <w:sz w:val="24"/>
          <w:szCs w:val="24"/>
        </w:rPr>
        <w:t xml:space="preserve">Existing literature predominantly reports that crop domestication decreases plant resistance to pathogens </w: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(Smale 1996, Rosenthal and Dirzo 1997, Couch, Fudal et al. 2005, Dwivedi, Upadhyaya et al. 2008, Stukenbrock and McDonald 2008)</w:t>
      </w:r>
      <w:r w:rsidRPr="008C1BDB">
        <w:rPr>
          <w:rFonts w:ascii="Arial" w:hAnsi="Arial" w:cs="Arial"/>
          <w:sz w:val="24"/>
          <w:szCs w:val="24"/>
        </w:rPr>
        <w:fldChar w:fldCharType="end"/>
      </w:r>
      <w:r w:rsidRPr="008C1BDB">
        <w:rPr>
          <w:rFonts w:ascii="Arial" w:hAnsi="Arial" w:cs="Arial"/>
          <w:sz w:val="24"/>
          <w:szCs w:val="24"/>
        </w:rPr>
        <w:t xml:space="preserve">. </w:t>
      </w:r>
      <w:moveToRangeStart w:id="373" w:author="N S" w:date="2018-10-22T17:35:00Z" w:name="move527993057"/>
      <w:moveTo w:id="374" w:author="N S" w:date="2018-10-22T17:35:00Z">
        <w:r w:rsidR="00111983" w:rsidRPr="008C1BDB">
          <w:rPr>
            <w:rFonts w:ascii="Arial" w:hAnsi="Arial" w:cs="Arial"/>
            <w:sz w:val="24"/>
            <w:szCs w:val="24"/>
          </w:rPr>
          <w:t xml:space="preserve">While we did observe the expected decreased resistance </w:t>
        </w:r>
      </w:moveTo>
      <w:ins w:id="375" w:author="N S" w:date="2018-10-22T17:38:00Z">
        <w:r w:rsidR="00430F32">
          <w:rPr>
            <w:rFonts w:ascii="Arial" w:hAnsi="Arial" w:cs="Arial"/>
            <w:sz w:val="24"/>
            <w:szCs w:val="24"/>
          </w:rPr>
          <w:t xml:space="preserve">(by 18%) </w:t>
        </w:r>
      </w:ins>
      <w:moveTo w:id="376" w:author="N S" w:date="2018-10-22T17:35:00Z">
        <w:r w:rsidR="00111983" w:rsidRPr="008C1BDB">
          <w:rPr>
            <w:rFonts w:ascii="Arial" w:hAnsi="Arial" w:cs="Arial"/>
            <w:sz w:val="24"/>
            <w:szCs w:val="24"/>
          </w:rPr>
          <w:t>in domesticated tomato</w:t>
        </w:r>
      </w:moveTo>
      <w:ins w:id="377" w:author="N S" w:date="2018-10-22T17:35:00Z">
        <w:r w:rsidR="00111983">
          <w:rPr>
            <w:rFonts w:ascii="Arial" w:hAnsi="Arial" w:cs="Arial"/>
            <w:sz w:val="24"/>
            <w:szCs w:val="24"/>
          </w:rPr>
          <w:t xml:space="preserve"> </w:t>
        </w:r>
        <w:r w:rsidR="00111983" w:rsidRPr="008C1BDB">
          <w:rPr>
            <w:rFonts w:ascii="Arial" w:hAnsi="Arial" w:cs="Arial"/>
            <w:sz w:val="24"/>
            <w:szCs w:val="24"/>
          </w:rPr>
          <w:t>(Figure 2 and 3, Table 1)</w:t>
        </w:r>
      </w:ins>
      <w:moveTo w:id="378" w:author="N S" w:date="2018-10-22T17:35:00Z">
        <w:r w:rsidR="00111983" w:rsidRPr="008C1BDB">
          <w:rPr>
            <w:rFonts w:ascii="Arial" w:hAnsi="Arial" w:cs="Arial"/>
            <w:sz w:val="24"/>
            <w:szCs w:val="24"/>
          </w:rPr>
          <w:t>, domestication was a minor player in controlling lesion size variation, with most of the plant genetic signature coming from variation within both the wild and domesticated tomato species</w:t>
        </w:r>
      </w:moveTo>
      <w:ins w:id="379" w:author="N S" w:date="2018-10-22T17:36:00Z">
        <w:r w:rsidR="00111983">
          <w:rPr>
            <w:rFonts w:ascii="Arial" w:hAnsi="Arial" w:cs="Arial"/>
            <w:sz w:val="24"/>
            <w:szCs w:val="24"/>
          </w:rPr>
          <w:t>, contributing 12</w:t>
        </w:r>
        <w:r w:rsidR="00111983" w:rsidRPr="008C1BDB">
          <w:rPr>
            <w:rFonts w:ascii="Arial" w:hAnsi="Arial" w:cs="Arial"/>
            <w:sz w:val="24"/>
            <w:szCs w:val="24"/>
          </w:rPr>
          <w:t xml:space="preserve">-fold more variation in resistance than domestication alone (Table 1).  </w:t>
        </w:r>
      </w:ins>
      <w:moveTo w:id="380" w:author="N S" w:date="2018-10-22T17:35:00Z">
        <w:del w:id="381" w:author="N S" w:date="2018-10-22T17:36:00Z">
          <w:r w:rsidR="00111983" w:rsidRPr="008C1BDB" w:rsidDel="00111983">
            <w:rPr>
              <w:rFonts w:ascii="Arial" w:hAnsi="Arial" w:cs="Arial"/>
              <w:sz w:val="24"/>
              <w:szCs w:val="24"/>
            </w:rPr>
            <w:delText>.</w:delText>
          </w:r>
          <w:r w:rsidR="00111983" w:rsidDel="00111983">
            <w:rPr>
              <w:rFonts w:ascii="Arial" w:hAnsi="Arial" w:cs="Arial"/>
              <w:sz w:val="24"/>
              <w:szCs w:val="24"/>
            </w:rPr>
            <w:delText xml:space="preserve"> </w:delText>
          </w:r>
        </w:del>
      </w:moveTo>
      <w:moveToRangeEnd w:id="373"/>
      <w:del w:id="382" w:author="N S" w:date="2018-10-22T17:32:00Z">
        <w:r w:rsidRPr="008C1BDB" w:rsidDel="00C6626E">
          <w:rPr>
            <w:rFonts w:ascii="Arial" w:hAnsi="Arial" w:cs="Arial"/>
            <w:sz w:val="24"/>
            <w:szCs w:val="24"/>
          </w:rPr>
          <w:delText xml:space="preserve"> </w:delText>
        </w:r>
      </w:del>
      <w:del w:id="383" w:author="N S" w:date="2018-10-22T17:36:00Z">
        <w:r w:rsidRPr="008C1BDB" w:rsidDel="00111983">
          <w:rPr>
            <w:rFonts w:ascii="Arial" w:hAnsi="Arial" w:cs="Arial"/>
            <w:sz w:val="24"/>
            <w:szCs w:val="24"/>
          </w:rPr>
          <w:delText xml:space="preserve">In our analysis, we identified a significantly greater (18%) resistance of wild tomato in comparison to domesticated tomato across the population of </w:delText>
        </w:r>
        <w:r w:rsidRPr="008C1BDB" w:rsidDel="00111983">
          <w:rPr>
            <w:rFonts w:ascii="Arial" w:hAnsi="Arial" w:cs="Arial"/>
            <w:i/>
            <w:sz w:val="24"/>
            <w:szCs w:val="24"/>
          </w:rPr>
          <w:delText>B. cinerea</w:delText>
        </w:r>
        <w:r w:rsidRPr="008C1BDB" w:rsidDel="00111983">
          <w:rPr>
            <w:rFonts w:ascii="Arial" w:hAnsi="Arial" w:cs="Arial"/>
            <w:sz w:val="24"/>
            <w:szCs w:val="24"/>
          </w:rPr>
          <w:delText xml:space="preserve"> isolates</w:delText>
        </w:r>
      </w:del>
      <w:del w:id="384" w:author="N S" w:date="2018-10-22T17:35:00Z">
        <w:r w:rsidRPr="008C1BDB" w:rsidDel="00111983">
          <w:rPr>
            <w:rFonts w:ascii="Arial" w:hAnsi="Arial" w:cs="Arial"/>
            <w:sz w:val="24"/>
            <w:szCs w:val="24"/>
          </w:rPr>
          <w:delText xml:space="preserve"> (Figure 2 and 3, Table 1)</w:delText>
        </w:r>
      </w:del>
      <w:r w:rsidRPr="008C1BDB">
        <w:rPr>
          <w:rFonts w:ascii="Arial" w:hAnsi="Arial" w:cs="Arial"/>
          <w:sz w:val="24"/>
          <w:szCs w:val="24"/>
        </w:rPr>
        <w:t>.</w:t>
      </w:r>
      <w:del w:id="385" w:author="N S" w:date="2018-10-22T17:36:00Z">
        <w:r w:rsidRPr="008C1BDB" w:rsidDel="00111983">
          <w:rPr>
            <w:rFonts w:ascii="Arial" w:hAnsi="Arial" w:cs="Arial"/>
            <w:sz w:val="24"/>
            <w:szCs w:val="24"/>
          </w:rPr>
          <w:delText xml:space="preserve"> However, this domestication effect was not the dominant source of variation, as genetic variation within the domesticated and wild genotypes contributed</w:delText>
        </w:r>
      </w:del>
      <w:r w:rsidRPr="008C1BDB">
        <w:rPr>
          <w:rFonts w:ascii="Arial" w:hAnsi="Arial" w:cs="Arial"/>
          <w:sz w:val="24"/>
          <w:szCs w:val="24"/>
        </w:rPr>
        <w:t xml:space="preserve"> </w:t>
      </w:r>
      <w:del w:id="386" w:author="N S" w:date="2018-10-20T16:21:00Z">
        <w:r w:rsidRPr="008C1BDB" w:rsidDel="009069F6">
          <w:rPr>
            <w:rFonts w:ascii="Arial" w:hAnsi="Arial" w:cs="Arial"/>
            <w:sz w:val="24"/>
            <w:szCs w:val="24"/>
          </w:rPr>
          <w:delText>3.8</w:delText>
        </w:r>
      </w:del>
      <w:del w:id="387" w:author="N S" w:date="2018-10-22T17:36:00Z">
        <w:r w:rsidRPr="008C1BDB" w:rsidDel="00111983">
          <w:rPr>
            <w:rFonts w:ascii="Arial" w:hAnsi="Arial" w:cs="Arial"/>
            <w:sz w:val="24"/>
            <w:szCs w:val="24"/>
          </w:rPr>
          <w:delText xml:space="preserve">-fold more variation in resistance than domestication alone (Table 1). </w:delText>
        </w:r>
      </w:del>
      <w:r w:rsidRPr="008C1BDB">
        <w:rPr>
          <w:rFonts w:ascii="Arial" w:hAnsi="Arial" w:cs="Arial"/>
          <w:sz w:val="24"/>
          <w:szCs w:val="24"/>
        </w:rPr>
        <w:t xml:space="preserve"> </w:t>
      </w:r>
      <w:moveFromRangeStart w:id="388" w:author="N S" w:date="2018-10-22T17:35:00Z" w:name="move527993057"/>
      <w:moveFrom w:id="389" w:author="N S" w:date="2018-10-22T17:35:00Z">
        <w:r w:rsidRPr="008C1BDB" w:rsidDel="00111983">
          <w:rPr>
            <w:rFonts w:ascii="Arial" w:hAnsi="Arial" w:cs="Arial"/>
            <w:sz w:val="24"/>
            <w:szCs w:val="24"/>
          </w:rPr>
          <w:t>While we did observe the expected decreased resistance in domesticated tomato, domestication was a minor player in controlling lesion size variation, with most of the plant genetic signature coming from variation within both the wild and domesticated tomato species.</w:t>
        </w:r>
        <w:r w:rsidR="00E40FDA" w:rsidDel="00111983">
          <w:rPr>
            <w:rFonts w:ascii="Arial" w:hAnsi="Arial" w:cs="Arial"/>
            <w:sz w:val="24"/>
            <w:szCs w:val="24"/>
          </w:rPr>
          <w:t xml:space="preserve"> </w:t>
        </w:r>
      </w:moveFrom>
      <w:moveFromRangeEnd w:id="388"/>
      <w:ins w:id="390" w:author="N S" w:date="2018-10-03T11:57:00Z">
        <w:r w:rsidR="00E40FDA">
          <w:rPr>
            <w:rFonts w:ascii="Arial" w:hAnsi="Arial" w:cs="Arial"/>
            <w:sz w:val="24"/>
            <w:szCs w:val="24"/>
          </w:rPr>
          <w:t>Removing the two domestication-</w:t>
        </w:r>
      </w:ins>
      <w:ins w:id="391" w:author="N S" w:date="2018-10-11T13:51:00Z">
        <w:r w:rsidR="00E40FDA">
          <w:rPr>
            <w:rFonts w:ascii="Arial" w:hAnsi="Arial" w:cs="Arial"/>
            <w:sz w:val="24"/>
            <w:szCs w:val="24"/>
          </w:rPr>
          <w:t>associated</w:t>
        </w:r>
      </w:ins>
      <w:ins w:id="392" w:author="N S" w:date="2018-10-03T11:57:00Z">
        <w:r w:rsidR="00E40FDA">
          <w:rPr>
            <w:rFonts w:ascii="Arial" w:hAnsi="Arial" w:cs="Arial"/>
            <w:sz w:val="24"/>
            <w:szCs w:val="24"/>
          </w:rPr>
          <w:t xml:space="preserve"> isolates </w:t>
        </w:r>
      </w:ins>
      <w:ins w:id="393" w:author="N S" w:date="2018-10-17T10:58:00Z">
        <w:r w:rsidR="00E40FDA">
          <w:rPr>
            <w:rFonts w:ascii="Arial" w:hAnsi="Arial" w:cs="Arial"/>
            <w:sz w:val="24"/>
            <w:szCs w:val="24"/>
          </w:rPr>
          <w:t xml:space="preserve">(Fd2, Rose) </w:t>
        </w:r>
      </w:ins>
      <w:ins w:id="394" w:author="N S" w:date="2018-10-03T11:57:00Z">
        <w:r w:rsidR="00E40FDA">
          <w:rPr>
            <w:rFonts w:ascii="Arial" w:hAnsi="Arial" w:cs="Arial"/>
            <w:sz w:val="24"/>
            <w:szCs w:val="24"/>
          </w:rPr>
          <w:t xml:space="preserve">from our population did not eliminate the effect of tomato domestication on lesion size, as Domestication still accounted </w:t>
        </w:r>
      </w:ins>
      <w:ins w:id="395" w:author="N S" w:date="2018-10-22T21:39:00Z">
        <w:r w:rsidR="00AC5118">
          <w:rPr>
            <w:rFonts w:ascii="Arial" w:hAnsi="Arial" w:cs="Arial"/>
            <w:sz w:val="24"/>
            <w:szCs w:val="24"/>
          </w:rPr>
          <w:t xml:space="preserve">for </w:t>
        </w:r>
      </w:ins>
      <w:ins w:id="396" w:author="N S" w:date="2018-10-22T23:38:00Z">
        <w:r w:rsidR="006E54C2">
          <w:rPr>
            <w:rFonts w:ascii="Arial" w:hAnsi="Arial" w:cs="Arial"/>
            <w:sz w:val="24"/>
            <w:szCs w:val="24"/>
          </w:rPr>
          <w:t>1.2</w:t>
        </w:r>
      </w:ins>
      <w:ins w:id="397" w:author="N S" w:date="2018-10-03T11:57:00Z">
        <w:r w:rsidR="00E40FDA">
          <w:rPr>
            <w:rFonts w:ascii="Arial" w:hAnsi="Arial" w:cs="Arial"/>
            <w:sz w:val="24"/>
            <w:szCs w:val="24"/>
          </w:rPr>
          <w:t>% of genetic variation</w:t>
        </w:r>
      </w:ins>
      <w:ins w:id="398" w:author="N S" w:date="2018-10-22T23:38:00Z">
        <w:r w:rsidR="006E54C2">
          <w:rPr>
            <w:rFonts w:ascii="Arial" w:hAnsi="Arial" w:cs="Arial"/>
            <w:sz w:val="24"/>
            <w:szCs w:val="24"/>
          </w:rPr>
          <w:t>, with a significant effect on lesion size</w:t>
        </w:r>
      </w:ins>
      <w:ins w:id="399" w:author="N S" w:date="2018-10-03T11:57:00Z">
        <w:r w:rsidR="00E40FDA">
          <w:rPr>
            <w:rFonts w:ascii="Arial" w:hAnsi="Arial" w:cs="Arial"/>
            <w:sz w:val="24"/>
            <w:szCs w:val="24"/>
          </w:rPr>
          <w:t xml:space="preserve"> (</w:t>
        </w:r>
      </w:ins>
      <w:ins w:id="400" w:author="N S" w:date="2018-10-18T15:46:00Z">
        <w:r w:rsidR="00794379">
          <w:rPr>
            <w:rFonts w:ascii="Arial" w:hAnsi="Arial" w:cs="Arial"/>
            <w:sz w:val="24"/>
            <w:szCs w:val="24"/>
          </w:rPr>
          <w:t>Supplemental Data Se</w:t>
        </w:r>
      </w:ins>
      <w:ins w:id="401" w:author="N S" w:date="2018-10-18T15:47:00Z">
        <w:r w:rsidR="00794379">
          <w:rPr>
            <w:rFonts w:ascii="Arial" w:hAnsi="Arial" w:cs="Arial"/>
            <w:sz w:val="24"/>
            <w:szCs w:val="24"/>
          </w:rPr>
          <w:t xml:space="preserve">t </w:t>
        </w:r>
      </w:ins>
      <w:ins w:id="402" w:author="N S" w:date="2018-10-22T14:06:00Z">
        <w:r w:rsidR="006E06DA">
          <w:rPr>
            <w:rFonts w:ascii="Arial" w:hAnsi="Arial" w:cs="Arial"/>
            <w:sz w:val="24"/>
            <w:szCs w:val="24"/>
          </w:rPr>
          <w:t>4</w:t>
        </w:r>
      </w:ins>
      <w:ins w:id="403" w:author="N S" w:date="2018-10-03T11:57:00Z">
        <w:r w:rsidR="00E40FDA">
          <w:rPr>
            <w:rFonts w:ascii="Arial" w:hAnsi="Arial" w:cs="Arial"/>
            <w:sz w:val="24"/>
            <w:szCs w:val="24"/>
          </w:rPr>
          <w:t>).</w:t>
        </w:r>
      </w:ins>
    </w:p>
    <w:p w14:paraId="3B90C845" w14:textId="179577B6" w:rsidR="002348F6" w:rsidRPr="008C1BDB" w:rsidRDefault="002348F6" w:rsidP="00D36EE0">
      <w:pPr>
        <w:spacing w:line="360" w:lineRule="auto"/>
        <w:rPr>
          <w:rFonts w:ascii="Arial" w:hAnsi="Arial" w:cs="Arial"/>
          <w:sz w:val="24"/>
          <w:szCs w:val="24"/>
        </w:rPr>
      </w:pPr>
      <w:ins w:id="404" w:author="N S" w:date="2018-10-22T14:29:00Z">
        <w:r>
          <w:rPr>
            <w:rFonts w:ascii="Arial" w:hAnsi="Arial" w:cs="Arial"/>
            <w:sz w:val="24"/>
            <w:szCs w:val="24"/>
          </w:rPr>
          <w:tab/>
        </w:r>
        <w:bookmarkStart w:id="405" w:name="_Hlk527981990"/>
        <w:r w:rsidRPr="002348F6">
          <w:rPr>
            <w:rFonts w:ascii="Arial" w:hAnsi="Arial" w:cs="Arial"/>
            <w:sz w:val="24"/>
            <w:szCs w:val="24"/>
          </w:rPr>
          <w:t xml:space="preserve">To test how </w:t>
        </w:r>
      </w:ins>
      <w:ins w:id="406" w:author="N S" w:date="2018-10-22T14:30:00Z">
        <w:r w:rsidR="002B6CD4">
          <w:rPr>
            <w:rFonts w:ascii="Arial" w:hAnsi="Arial" w:cs="Arial"/>
            <w:sz w:val="24"/>
            <w:szCs w:val="24"/>
          </w:rPr>
          <w:t>this</w:t>
        </w:r>
      </w:ins>
      <w:ins w:id="407" w:author="N S" w:date="2018-10-22T14:29:00Z">
        <w:r>
          <w:rPr>
            <w:rFonts w:ascii="Arial" w:hAnsi="Arial" w:cs="Arial"/>
            <w:sz w:val="24"/>
            <w:szCs w:val="24"/>
          </w:rPr>
          <w:t xml:space="preserve"> </w:t>
        </w:r>
        <w:r w:rsidRPr="002348F6">
          <w:rPr>
            <w:rFonts w:ascii="Arial" w:hAnsi="Arial" w:cs="Arial"/>
            <w:sz w:val="24"/>
            <w:szCs w:val="24"/>
          </w:rPr>
          <w:t xml:space="preserve">mild domestication effect might be sensitive to shifts in the collection of genotypes, we </w:t>
        </w:r>
      </w:ins>
      <w:ins w:id="408" w:author="N S" w:date="2018-10-22T14:38:00Z">
        <w:r w:rsidR="00A144BE">
          <w:rPr>
            <w:rFonts w:ascii="Arial" w:hAnsi="Arial" w:cs="Arial"/>
            <w:sz w:val="24"/>
            <w:szCs w:val="24"/>
          </w:rPr>
          <w:t>used</w:t>
        </w:r>
      </w:ins>
      <w:ins w:id="409" w:author="N S" w:date="2018-10-22T14:39:00Z">
        <w:r w:rsidR="00A144BE">
          <w:rPr>
            <w:rFonts w:ascii="Arial" w:hAnsi="Arial" w:cs="Arial"/>
            <w:sz w:val="24"/>
            <w:szCs w:val="24"/>
          </w:rPr>
          <w:t xml:space="preserve"> the bootstrapping of domestication from above</w:t>
        </w:r>
      </w:ins>
      <w:ins w:id="410" w:author="N S" w:date="2018-10-22T14:29:00Z">
        <w:r w:rsidRPr="002348F6">
          <w:rPr>
            <w:rFonts w:ascii="Arial" w:hAnsi="Arial" w:cs="Arial"/>
            <w:sz w:val="24"/>
            <w:szCs w:val="24"/>
          </w:rPr>
          <w:t xml:space="preserve">. Our observed domestication effect was in the top 80th percentile across all bootstraps suggesting that it is relatively stable in response to shifts in the genotypes. However, a larger sample of </w:t>
        </w:r>
        <w:r w:rsidRPr="002B6CD4">
          <w:rPr>
            <w:rFonts w:ascii="Arial" w:hAnsi="Arial" w:cs="Arial"/>
            <w:i/>
            <w:sz w:val="24"/>
            <w:szCs w:val="24"/>
          </w:rPr>
          <w:t xml:space="preserve">S. </w:t>
        </w:r>
        <w:proofErr w:type="spellStart"/>
        <w:r w:rsidRPr="002B6CD4">
          <w:rPr>
            <w:rFonts w:ascii="Arial" w:hAnsi="Arial" w:cs="Arial"/>
            <w:i/>
            <w:sz w:val="24"/>
            <w:szCs w:val="24"/>
          </w:rPr>
          <w:t>lycopersicum</w:t>
        </w:r>
        <w:proofErr w:type="spellEnd"/>
        <w:r w:rsidRPr="002348F6">
          <w:rPr>
            <w:rFonts w:ascii="Arial" w:hAnsi="Arial" w:cs="Arial"/>
            <w:sz w:val="24"/>
            <w:szCs w:val="24"/>
          </w:rPr>
          <w:t xml:space="preserve"> and </w:t>
        </w:r>
        <w:r w:rsidRPr="002B6CD4">
          <w:rPr>
            <w:rFonts w:ascii="Arial" w:hAnsi="Arial" w:cs="Arial"/>
            <w:i/>
            <w:sz w:val="24"/>
            <w:szCs w:val="24"/>
          </w:rPr>
          <w:t xml:space="preserve">S. </w:t>
        </w:r>
        <w:proofErr w:type="spellStart"/>
        <w:r w:rsidRPr="002B6CD4">
          <w:rPr>
            <w:rFonts w:ascii="Arial" w:hAnsi="Arial" w:cs="Arial"/>
            <w:i/>
            <w:sz w:val="24"/>
            <w:szCs w:val="24"/>
          </w:rPr>
          <w:t>pimpinellifolium</w:t>
        </w:r>
        <w:proofErr w:type="spellEnd"/>
        <w:r w:rsidRPr="002348F6">
          <w:rPr>
            <w:rFonts w:ascii="Arial" w:hAnsi="Arial" w:cs="Arial"/>
            <w:sz w:val="24"/>
            <w:szCs w:val="24"/>
          </w:rPr>
          <w:t xml:space="preserve"> genotypes would be needed to develop a more precise estimate of any domestication effect on lesion size.</w:t>
        </w:r>
      </w:ins>
    </w:p>
    <w:bookmarkEnd w:id="405"/>
    <w:p w14:paraId="6A13C15D" w14:textId="0F507149" w:rsidR="00685EB1" w:rsidRPr="00685EB1" w:rsidRDefault="00D36EE0" w:rsidP="00685EB1">
      <w:pPr>
        <w:spacing w:line="360" w:lineRule="auto"/>
        <w:ind w:firstLine="720"/>
        <w:rPr>
          <w:rFonts w:ascii="Arial" w:hAnsi="Arial" w:cs="Arial"/>
          <w:sz w:val="24"/>
          <w:szCs w:val="24"/>
        </w:rPr>
      </w:pPr>
      <w:r w:rsidRPr="008C1BDB">
        <w:rPr>
          <w:rFonts w:ascii="Arial" w:hAnsi="Arial" w:cs="Arial"/>
          <w:sz w:val="24"/>
          <w:szCs w:val="24"/>
        </w:rPr>
        <w:t xml:space="preserve">In addition to altering trait means, domestication commonly decreases genetic variation in comparison to wild germplasm due to bottlenecks, including for tomato </w: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(Tanksley and McCouch 1997, Doebley, Gaut et al. 2006, Bai and Lindhout 2007)</w:t>
      </w:r>
      <w:r w:rsidRPr="008C1BDB">
        <w:rPr>
          <w:rFonts w:ascii="Arial" w:hAnsi="Arial" w:cs="Arial"/>
          <w:sz w:val="24"/>
          <w:szCs w:val="24"/>
        </w:rPr>
        <w:fldChar w:fldCharType="end"/>
      </w:r>
      <w:r w:rsidRPr="008C1BDB">
        <w:rPr>
          <w:rFonts w:ascii="Arial" w:hAnsi="Arial" w:cs="Arial"/>
          <w:sz w:val="24"/>
          <w:szCs w:val="24"/>
        </w:rPr>
        <w:t xml:space="preserve">. We would expect this decreased genetic variation to limit phenotypic variation, including </w:t>
      </w:r>
      <w:r w:rsidRPr="008C1BDB">
        <w:rPr>
          <w:rFonts w:ascii="Arial" w:hAnsi="Arial" w:cs="Arial"/>
          <w:sz w:val="24"/>
          <w:szCs w:val="24"/>
        </w:rPr>
        <w:lastRenderedPageBreak/>
        <w:t xml:space="preserve">disease phenotypes. Interestingly in this tomato population, we did not observe reduced variation in lesion size in the </w:t>
      </w:r>
      <w:del w:id="411" w:author="N S" w:date="2018-10-15T12:52:00Z">
        <w:r w:rsidRPr="008C1BDB" w:rsidDel="00460F15">
          <w:rPr>
            <w:rFonts w:ascii="Arial" w:hAnsi="Arial" w:cs="Arial"/>
            <w:sz w:val="24"/>
            <w:szCs w:val="24"/>
          </w:rPr>
          <w:delText xml:space="preserve">wild </w:delText>
        </w:r>
      </w:del>
      <w:ins w:id="412" w:author="N S" w:date="2018-10-15T12:52:00Z">
        <w:r w:rsidR="00460F15">
          <w:rPr>
            <w:rFonts w:ascii="Arial" w:hAnsi="Arial" w:cs="Arial"/>
            <w:sz w:val="24"/>
            <w:szCs w:val="24"/>
          </w:rPr>
          <w:t>domesticated</w:t>
        </w:r>
        <w:r w:rsidR="00460F15" w:rsidRPr="008C1BDB">
          <w:rPr>
            <w:rFonts w:ascii="Arial" w:hAnsi="Arial" w:cs="Arial"/>
            <w:sz w:val="24"/>
            <w:szCs w:val="24"/>
          </w:rPr>
          <w:t xml:space="preserve"> </w:t>
        </w:r>
      </w:ins>
      <w:r w:rsidRPr="008C1BDB">
        <w:rPr>
          <w:rFonts w:ascii="Arial" w:hAnsi="Arial" w:cs="Arial"/>
          <w:sz w:val="24"/>
          <w:szCs w:val="24"/>
        </w:rPr>
        <w:t xml:space="preserve">tomato. </w:t>
      </w:r>
      <w:del w:id="413" w:author="N S" w:date="2018-10-16T14:30:00Z">
        <w:r w:rsidRPr="008C1BDB" w:rsidDel="00C018A6">
          <w:rPr>
            <w:rFonts w:ascii="Arial" w:hAnsi="Arial" w:cs="Arial"/>
            <w:sz w:val="24"/>
            <w:szCs w:val="24"/>
          </w:rPr>
          <w:delText>Rather, the domesticated tomato genotypes had a wider range of average lesion size than wild genotypes; the 90</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range (95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to 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spanned 2.03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lesion size variation on domesticated tomato (standard deviation = 0.68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versus 1.76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variation on wild tomato (standard deviation = 0.58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Additionally, the </w:delText>
        </w:r>
      </w:del>
      <w:ins w:id="414" w:author="N S" w:date="2018-10-16T14:30:00Z">
        <w:r w:rsidR="00C018A6">
          <w:rPr>
            <w:rFonts w:ascii="Arial" w:hAnsi="Arial" w:cs="Arial"/>
            <w:sz w:val="24"/>
            <w:szCs w:val="24"/>
          </w:rPr>
          <w:t xml:space="preserve">The </w:t>
        </w:r>
      </w:ins>
      <w:r w:rsidRPr="008C1BDB">
        <w:rPr>
          <w:rFonts w:ascii="Arial" w:hAnsi="Arial" w:cs="Arial"/>
          <w:sz w:val="24"/>
          <w:szCs w:val="24"/>
        </w:rPr>
        <w:t xml:space="preserve">wild and domesticated tomato genotypes showed </w:t>
      </w:r>
      <w:del w:id="415" w:author="N S" w:date="2018-10-05T17:09:00Z">
        <w:r w:rsidR="00685EB1" w:rsidDel="00685EB1">
          <w:rPr>
            <w:rFonts w:ascii="Arial" w:hAnsi="Arial" w:cs="Arial"/>
            <w:sz w:val="24"/>
            <w:szCs w:val="24"/>
          </w:rPr>
          <w:delText xml:space="preserve">statistically </w:delText>
        </w:r>
      </w:del>
      <w:r w:rsidRPr="008C1BDB">
        <w:rPr>
          <w:rFonts w:ascii="Arial" w:hAnsi="Arial" w:cs="Arial"/>
          <w:sz w:val="24"/>
          <w:szCs w:val="24"/>
        </w:rPr>
        <w:t>similar variation in resistance (F-test, F</w:t>
      </w:r>
      <w:r w:rsidRPr="008C1BDB">
        <w:rPr>
          <w:rFonts w:ascii="Arial" w:hAnsi="Arial" w:cs="Arial"/>
          <w:sz w:val="24"/>
          <w:szCs w:val="24"/>
          <w:vertAlign w:val="subscript"/>
        </w:rPr>
        <w:t>96,96</w:t>
      </w:r>
      <w:r w:rsidRPr="008C1BDB">
        <w:rPr>
          <w:rFonts w:ascii="Arial" w:hAnsi="Arial" w:cs="Arial"/>
          <w:sz w:val="24"/>
          <w:szCs w:val="24"/>
        </w:rPr>
        <w:t xml:space="preserve">=1.39, p=0.11) (Figure 3, </w:t>
      </w:r>
      <w:r>
        <w:rPr>
          <w:rFonts w:ascii="Arial" w:hAnsi="Arial" w:cs="Arial"/>
          <w:sz w:val="24"/>
          <w:szCs w:val="24"/>
        </w:rPr>
        <w:t>Supplemental Figure 1</w:t>
      </w:r>
      <w:r w:rsidRPr="008C1BDB">
        <w:rPr>
          <w:rFonts w:ascii="Arial" w:hAnsi="Arial" w:cs="Arial"/>
          <w:sz w:val="24"/>
          <w:szCs w:val="24"/>
        </w:rPr>
        <w:t xml:space="preserve">). Overall, there is a slight domestication impact on average resistance to </w:t>
      </w:r>
      <w:r w:rsidRPr="008C1BDB">
        <w:rPr>
          <w:rFonts w:ascii="Arial" w:hAnsi="Arial" w:cs="Arial"/>
          <w:i/>
          <w:sz w:val="24"/>
          <w:szCs w:val="24"/>
        </w:rPr>
        <w:t>B. cinerea</w:t>
      </w:r>
      <w:r w:rsidRPr="008C1BDB">
        <w:rPr>
          <w:rFonts w:ascii="Arial" w:hAnsi="Arial" w:cs="Arial"/>
          <w:sz w:val="24"/>
          <w:szCs w:val="24"/>
        </w:rPr>
        <w:t>, but no evidence of a phenotypic bottleneck due to domestication.</w:t>
      </w:r>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3B536AC1"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ins w:id="416" w:author="N S" w:date="2018-10-18T15:50:00Z">
        <w:r w:rsidR="00911105">
          <w:rPr>
            <w:rFonts w:ascii="Arial" w:hAnsi="Arial" w:cs="Arial"/>
            <w:sz w:val="24"/>
            <w:szCs w:val="24"/>
          </w:rPr>
          <w:t>showed some evidence for</w:t>
        </w:r>
      </w:ins>
      <w:ins w:id="417" w:author="N S" w:date="2018-10-18T15:51:00Z">
        <w:r w:rsidR="00911105">
          <w:rPr>
            <w:rFonts w:ascii="Arial" w:hAnsi="Arial" w:cs="Arial"/>
            <w:sz w:val="24"/>
            <w:szCs w:val="24"/>
          </w:rPr>
          <w:t xml:space="preserve"> </w:t>
        </w:r>
      </w:ins>
      <w:r w:rsidR="00300B3E" w:rsidRPr="008C1BDB">
        <w:rPr>
          <w:rFonts w:ascii="Arial" w:hAnsi="Arial" w:cs="Arial"/>
          <w:sz w:val="24"/>
          <w:szCs w:val="24"/>
        </w:rPr>
        <w:t>interact</w:t>
      </w:r>
      <w:ins w:id="418" w:author="N S" w:date="2018-10-18T15:50:00Z">
        <w:r w:rsidR="00911105">
          <w:rPr>
            <w:rFonts w:ascii="Arial" w:hAnsi="Arial" w:cs="Arial"/>
            <w:sz w:val="24"/>
            <w:szCs w:val="24"/>
          </w:rPr>
          <w:t>ion</w:t>
        </w:r>
      </w:ins>
      <w:del w:id="419" w:author="N S" w:date="2018-10-18T15:50:00Z">
        <w:r w:rsidR="00300B3E" w:rsidRPr="008C1BDB" w:rsidDel="00911105">
          <w:rPr>
            <w:rFonts w:ascii="Arial" w:hAnsi="Arial" w:cs="Arial"/>
            <w:sz w:val="24"/>
            <w:szCs w:val="24"/>
          </w:rPr>
          <w:delText>ed</w:delText>
        </w:r>
      </w:del>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pathogen 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del w:id="420" w:author="N S" w:date="2018-10-01T15:55:00Z">
        <w:r w:rsidRPr="008C1BDB" w:rsidDel="0041243A">
          <w:rPr>
            <w:rFonts w:ascii="Arial" w:hAnsi="Arial" w:cs="Arial"/>
            <w:sz w:val="24"/>
            <w:szCs w:val="24"/>
          </w:rPr>
          <w:delText xml:space="preserve"> </w:delText>
        </w:r>
        <w:r w:rsidR="005B1302" w:rsidRPr="008C1BDB" w:rsidDel="0041243A">
          <w:rPr>
            <w:rFonts w:ascii="Arial" w:hAnsi="Arial" w:cs="Arial"/>
            <w:sz w:val="24"/>
            <w:szCs w:val="24"/>
          </w:rPr>
          <w:delText>by two approaches</w:delText>
        </w:r>
      </w:del>
      <w:ins w:id="421" w:author="N S" w:date="2018-10-12T13:00:00Z">
        <w:r w:rsidR="00654D4D">
          <w:rPr>
            <w:rFonts w:ascii="Arial" w:hAnsi="Arial" w:cs="Arial"/>
            <w:sz w:val="24"/>
            <w:szCs w:val="24"/>
          </w:rPr>
          <w:t>, u</w:t>
        </w:r>
      </w:ins>
      <w:ins w:id="422" w:author="N S" w:date="2018-10-12T13:01:00Z">
        <w:r w:rsidR="00654D4D">
          <w:rPr>
            <w:rFonts w:ascii="Arial" w:hAnsi="Arial" w:cs="Arial"/>
            <w:sz w:val="24"/>
            <w:szCs w:val="24"/>
          </w:rPr>
          <w:t xml:space="preserve">sing 272,672 SNPs compared to the </w:t>
        </w:r>
      </w:ins>
      <w:ins w:id="423" w:author="N S" w:date="2018-10-12T13:02:00Z">
        <w:r w:rsidR="00654D4D" w:rsidRPr="007271F2">
          <w:rPr>
            <w:rFonts w:ascii="Arial" w:hAnsi="Arial" w:cs="Arial"/>
            <w:i/>
            <w:sz w:val="24"/>
            <w:szCs w:val="24"/>
          </w:rPr>
          <w:t>B. cinerea</w:t>
        </w:r>
        <w:r w:rsidR="00654D4D">
          <w:rPr>
            <w:rFonts w:ascii="Arial" w:hAnsi="Arial" w:cs="Arial"/>
            <w:sz w:val="24"/>
            <w:szCs w:val="24"/>
          </w:rPr>
          <w:t xml:space="preserve"> </w:t>
        </w:r>
      </w:ins>
      <w:ins w:id="424" w:author="N S" w:date="2018-10-12T13:01:00Z">
        <w:r w:rsidR="00654D4D">
          <w:rPr>
            <w:rFonts w:ascii="Arial" w:hAnsi="Arial" w:cs="Arial"/>
            <w:sz w:val="24"/>
            <w:szCs w:val="24"/>
          </w:rPr>
          <w:t>T4 reference genome</w:t>
        </w:r>
      </w:ins>
      <w:ins w:id="425" w:author="N S" w:date="2018-10-12T13:02:00Z">
        <w:r w:rsidR="00654D4D">
          <w:rPr>
            <w:rFonts w:ascii="Arial" w:hAnsi="Arial" w:cs="Arial"/>
            <w:sz w:val="24"/>
            <w:szCs w:val="24"/>
          </w:rPr>
          <w:t xml:space="preserve"> (</w:t>
        </w:r>
      </w:ins>
      <w:ins w:id="426" w:author="N S" w:date="2018-10-23T14:46:00Z">
        <w:r w:rsidR="00E369F0">
          <w:rPr>
            <w:rFonts w:ascii="Arial" w:hAnsi="Arial" w:cs="Arial"/>
            <w:sz w:val="24"/>
            <w:szCs w:val="24"/>
          </w:rPr>
          <w:t>Supplemental Figure</w:t>
        </w:r>
        <w:r w:rsidR="00A66141">
          <w:rPr>
            <w:rFonts w:ascii="Arial" w:hAnsi="Arial" w:cs="Arial"/>
            <w:sz w:val="24"/>
            <w:szCs w:val="24"/>
          </w:rPr>
          <w:t xml:space="preserve"> </w:t>
        </w:r>
      </w:ins>
      <w:ins w:id="427" w:author="N S" w:date="2018-10-23T14:47:00Z">
        <w:r w:rsidR="00A66141">
          <w:rPr>
            <w:rFonts w:ascii="Arial" w:hAnsi="Arial" w:cs="Arial"/>
            <w:sz w:val="24"/>
            <w:szCs w:val="24"/>
          </w:rPr>
          <w:t>4</w:t>
        </w:r>
      </w:ins>
      <w:ins w:id="428" w:author="N S" w:date="2018-10-12T13:02:00Z">
        <w:r w:rsidR="00654D4D">
          <w:rPr>
            <w:rFonts w:ascii="Arial" w:hAnsi="Arial" w:cs="Arial"/>
            <w:sz w:val="24"/>
            <w:szCs w:val="24"/>
          </w:rPr>
          <w:t>)</w:t>
        </w:r>
      </w:ins>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 xml:space="preserve">using </w:t>
      </w:r>
      <w:del w:id="429" w:author="N S" w:date="2018-10-18T10:27:00Z">
        <w:r w:rsidRPr="008C1BDB" w:rsidDel="00C368B8">
          <w:rPr>
            <w:rFonts w:ascii="Arial" w:hAnsi="Arial" w:cs="Arial"/>
            <w:sz w:val="24"/>
            <w:szCs w:val="24"/>
          </w:rPr>
          <w:delText xml:space="preserve">the </w:delText>
        </w:r>
      </w:del>
      <w:r w:rsidRPr="008C1BDB">
        <w:rPr>
          <w:rFonts w:ascii="Arial" w:hAnsi="Arial" w:cs="Arial"/>
          <w:sz w:val="24"/>
          <w:szCs w:val="24"/>
        </w:rPr>
        <w:t>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We </w:t>
      </w:r>
      <w:del w:id="430" w:author="N S" w:date="2018-10-01T15:55:00Z">
        <w:r w:rsidR="00036746" w:rsidRPr="008C1BDB" w:rsidDel="0041243A">
          <w:rPr>
            <w:rFonts w:ascii="Arial" w:hAnsi="Arial" w:cs="Arial"/>
            <w:sz w:val="24"/>
            <w:szCs w:val="24"/>
          </w:rPr>
          <w:delText xml:space="preserve">first </w:delText>
        </w:r>
      </w:del>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del w:id="431" w:author="N S" w:date="2018-10-12T13:01:00Z">
        <w:r w:rsidRPr="008C1BDB" w:rsidDel="00654D4D">
          <w:rPr>
            <w:rFonts w:ascii="Arial" w:hAnsi="Arial" w:cs="Arial"/>
            <w:sz w:val="24"/>
            <w:szCs w:val="24"/>
          </w:rPr>
          <w:delText xml:space="preserve">in combination with </w:delText>
        </w:r>
        <w:r w:rsidR="00FE1826" w:rsidRPr="008C1BDB" w:rsidDel="00654D4D">
          <w:rPr>
            <w:rFonts w:ascii="Arial" w:hAnsi="Arial" w:cs="Arial"/>
            <w:sz w:val="24"/>
            <w:szCs w:val="24"/>
          </w:rPr>
          <w:delText xml:space="preserve">272,672 </w:delText>
        </w:r>
        <w:r w:rsidRPr="008C1BDB" w:rsidDel="00654D4D">
          <w:rPr>
            <w:rFonts w:ascii="Arial" w:hAnsi="Arial" w:cs="Arial"/>
            <w:sz w:val="24"/>
            <w:szCs w:val="24"/>
          </w:rPr>
          <w:delText xml:space="preserve">SNPs from </w:delText>
        </w:r>
        <w:r w:rsidRPr="008C1BDB" w:rsidDel="00654D4D">
          <w:rPr>
            <w:rFonts w:ascii="Arial" w:hAnsi="Arial" w:cs="Arial"/>
            <w:i/>
            <w:sz w:val="24"/>
            <w:szCs w:val="24"/>
          </w:rPr>
          <w:delText xml:space="preserve">B. cinerea </w:delText>
        </w:r>
        <w:r w:rsidR="00036746" w:rsidRPr="008C1BDB" w:rsidDel="00654D4D">
          <w:rPr>
            <w:rFonts w:ascii="Arial" w:hAnsi="Arial" w:cs="Arial"/>
            <w:sz w:val="24"/>
            <w:szCs w:val="24"/>
          </w:rPr>
          <w:delText xml:space="preserve">compared to the T4 reference genome </w:delText>
        </w:r>
      </w:del>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w:t>
      </w:r>
      <w:del w:id="432" w:author="N S" w:date="2018-10-01T15:55:00Z">
        <w:r w:rsidR="005B1302" w:rsidRPr="008C1BDB" w:rsidDel="0041243A">
          <w:rPr>
            <w:rFonts w:ascii="Arial" w:hAnsi="Arial" w:cs="Arial"/>
            <w:sz w:val="24"/>
            <w:szCs w:val="24"/>
          </w:rPr>
          <w:delText xml:space="preserve">To verify these patterns, we also implemented a </w:delText>
        </w:r>
        <w:r w:rsidR="003B63E6" w:rsidRPr="008C1BDB" w:rsidDel="0041243A">
          <w:rPr>
            <w:rFonts w:ascii="Arial" w:hAnsi="Arial" w:cs="Arial"/>
            <w:sz w:val="24"/>
            <w:szCs w:val="24"/>
          </w:rPr>
          <w:delText>Genome-wide Efficient M</w:delText>
        </w:r>
        <w:r w:rsidR="005B1302" w:rsidRPr="008C1BDB" w:rsidDel="0041243A">
          <w:rPr>
            <w:rFonts w:ascii="Arial" w:hAnsi="Arial" w:cs="Arial"/>
            <w:sz w:val="24"/>
            <w:szCs w:val="24"/>
          </w:rPr>
          <w:delText>ixed-</w:delText>
        </w:r>
        <w:r w:rsidR="003B63E6" w:rsidRPr="008C1BDB" w:rsidDel="0041243A">
          <w:rPr>
            <w:rFonts w:ascii="Arial" w:hAnsi="Arial" w:cs="Arial"/>
            <w:sz w:val="24"/>
            <w:szCs w:val="24"/>
          </w:rPr>
          <w:delText>M</w:delText>
        </w:r>
        <w:r w:rsidR="005B1302" w:rsidRPr="008C1BDB" w:rsidDel="0041243A">
          <w:rPr>
            <w:rFonts w:ascii="Arial" w:hAnsi="Arial" w:cs="Arial"/>
            <w:sz w:val="24"/>
            <w:szCs w:val="24"/>
          </w:rPr>
          <w:delText xml:space="preserve">odel </w:delText>
        </w:r>
        <w:r w:rsidR="003B63E6" w:rsidRPr="008C1BDB" w:rsidDel="0041243A">
          <w:rPr>
            <w:rFonts w:ascii="Arial" w:hAnsi="Arial" w:cs="Arial"/>
            <w:sz w:val="24"/>
            <w:szCs w:val="24"/>
          </w:rPr>
          <w:delText xml:space="preserve">Association (GEMMA) </w:delText>
        </w:r>
        <w:r w:rsidR="005B1302" w:rsidRPr="008C1BDB" w:rsidDel="0041243A">
          <w:rPr>
            <w:rFonts w:ascii="Arial" w:hAnsi="Arial" w:cs="Arial"/>
            <w:sz w:val="24"/>
            <w:szCs w:val="24"/>
          </w:rPr>
          <w:delText xml:space="preserve">analysis with a </w:delText>
        </w:r>
        <w:r w:rsidR="00182A6D" w:rsidRPr="008C1BDB" w:rsidDel="0041243A">
          <w:rPr>
            <w:rFonts w:ascii="Arial" w:hAnsi="Arial" w:cs="Arial"/>
            <w:sz w:val="24"/>
            <w:szCs w:val="24"/>
          </w:rPr>
          <w:delText>centered relatedness</w:delText>
        </w:r>
        <w:r w:rsidR="005B1302" w:rsidRPr="008C1BDB" w:rsidDel="0041243A">
          <w:rPr>
            <w:rFonts w:ascii="Arial" w:hAnsi="Arial" w:cs="Arial"/>
            <w:sz w:val="24"/>
            <w:szCs w:val="24"/>
          </w:rPr>
          <w:delText xml:space="preserve"> matrix to control for the effects of population structure </w:delText>
        </w:r>
        <w:r w:rsidR="00075FF0" w:rsidRPr="008C1BDB" w:rsidDel="0041243A">
          <w:rPr>
            <w:rFonts w:ascii="Arial" w:hAnsi="Arial" w:cs="Arial"/>
            <w:sz w:val="24"/>
            <w:szCs w:val="24"/>
          </w:rPr>
          <w:fldChar w:fldCharType="begin"/>
        </w:r>
        <w:r w:rsidR="005F1A4E" w:rsidRPr="008C1BDB" w:rsidDel="0041243A">
          <w:rPr>
            <w:rFonts w:ascii="Arial" w:hAnsi="Arial" w:cs="Arial"/>
            <w:sz w:val="24"/>
            <w:szCs w:val="24"/>
          </w:rPr>
          <w:del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delInstrText>
        </w:r>
        <w:r w:rsidR="00075FF0" w:rsidRPr="008C1BDB" w:rsidDel="0041243A">
          <w:rPr>
            <w:rFonts w:ascii="Arial" w:hAnsi="Arial" w:cs="Arial"/>
            <w:sz w:val="24"/>
            <w:szCs w:val="24"/>
          </w:rPr>
          <w:fldChar w:fldCharType="separate"/>
        </w:r>
        <w:r w:rsidR="00D03171" w:rsidRPr="008C1BDB" w:rsidDel="0041243A">
          <w:rPr>
            <w:rFonts w:ascii="Arial" w:hAnsi="Arial" w:cs="Arial"/>
            <w:noProof/>
            <w:sz w:val="24"/>
            <w:szCs w:val="24"/>
          </w:rPr>
          <w:delText>(Zhou and Stephens 2012)</w:delText>
        </w:r>
        <w:r w:rsidR="00075FF0" w:rsidRPr="008C1BDB" w:rsidDel="0041243A">
          <w:rPr>
            <w:rFonts w:ascii="Arial" w:hAnsi="Arial" w:cs="Arial"/>
            <w:sz w:val="24"/>
            <w:szCs w:val="24"/>
          </w:rPr>
          <w:fldChar w:fldCharType="end"/>
        </w:r>
        <w:r w:rsidR="005B1302" w:rsidRPr="008C1BDB" w:rsidDel="0041243A">
          <w:rPr>
            <w:rFonts w:ascii="Arial" w:hAnsi="Arial" w:cs="Arial"/>
            <w:sz w:val="24"/>
            <w:szCs w:val="24"/>
          </w:rPr>
          <w:delText>. In GEMMA, we included</w:delText>
        </w:r>
        <w:r w:rsidR="000C4DD8" w:rsidRPr="008C1BDB" w:rsidDel="0041243A">
          <w:rPr>
            <w:rFonts w:ascii="Arial" w:hAnsi="Arial" w:cs="Arial"/>
            <w:sz w:val="24"/>
            <w:szCs w:val="24"/>
          </w:rPr>
          <w:delText xml:space="preserve"> 237,878</w:delText>
        </w:r>
        <w:r w:rsidR="005B1302" w:rsidRPr="008C1BDB" w:rsidDel="0041243A">
          <w:rPr>
            <w:rFonts w:ascii="Arial" w:hAnsi="Arial" w:cs="Arial"/>
            <w:sz w:val="24"/>
            <w:szCs w:val="24"/>
          </w:rPr>
          <w:delText xml:space="preserve"> SNPs from </w:delText>
        </w:r>
        <w:r w:rsidR="005B1302" w:rsidRPr="008C1BDB" w:rsidDel="0041243A">
          <w:rPr>
            <w:rFonts w:ascii="Arial" w:hAnsi="Arial" w:cs="Arial"/>
            <w:i/>
            <w:sz w:val="24"/>
            <w:szCs w:val="24"/>
          </w:rPr>
          <w:delText>B. cinerea</w:delText>
        </w:r>
        <w:r w:rsidR="005B1302" w:rsidRPr="008C1BDB" w:rsidDel="0041243A">
          <w:rPr>
            <w:rFonts w:ascii="Arial" w:hAnsi="Arial" w:cs="Arial"/>
            <w:sz w:val="24"/>
            <w:szCs w:val="24"/>
          </w:rPr>
          <w:delText xml:space="preserve"> compared to the B05.10 reference genome. </w:delText>
        </w:r>
      </w:del>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w:t>
      </w:r>
      <w:del w:id="433" w:author="N S" w:date="2018-10-01T15:55:00Z">
        <w:r w:rsidR="00E5266A" w:rsidRPr="008C1BDB" w:rsidDel="0041243A">
          <w:rPr>
            <w:rFonts w:ascii="Arial" w:hAnsi="Arial" w:cs="Arial"/>
            <w:sz w:val="24"/>
            <w:szCs w:val="24"/>
          </w:rPr>
          <w:delText xml:space="preserve">both </w:delText>
        </w:r>
      </w:del>
      <w:r w:rsidR="00E5266A" w:rsidRPr="008C1BDB">
        <w:rPr>
          <w:rFonts w:ascii="Arial" w:hAnsi="Arial" w:cs="Arial"/>
          <w:sz w:val="24"/>
          <w:szCs w:val="24"/>
        </w:rPr>
        <w:t>GWA</w:t>
      </w:r>
      <w:del w:id="434" w:author="N S" w:date="2018-10-01T15:55:00Z">
        <w:r w:rsidR="00E5266A" w:rsidRPr="008C1BDB" w:rsidDel="0041243A">
          <w:rPr>
            <w:rFonts w:ascii="Arial" w:hAnsi="Arial" w:cs="Arial"/>
            <w:sz w:val="24"/>
            <w:szCs w:val="24"/>
          </w:rPr>
          <w:delText xml:space="preserve"> methods</w:delText>
        </w:r>
      </w:del>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 xml:space="preserve">esholds </w:t>
      </w:r>
      <w:r w:rsidR="004A0949" w:rsidRPr="008C1BDB">
        <w:rPr>
          <w:rFonts w:ascii="Arial" w:hAnsi="Arial" w:cs="Arial"/>
          <w:sz w:val="24"/>
          <w:szCs w:val="24"/>
        </w:rPr>
        <w:lastRenderedPageBreak/>
        <w:t>within each plant host.</w:t>
      </w:r>
      <w:ins w:id="435" w:author="N S" w:date="2018-10-22T12:01:00Z">
        <w:r w:rsidR="00F42F37">
          <w:rPr>
            <w:rFonts w:ascii="Arial" w:hAnsi="Arial" w:cs="Arial"/>
            <w:sz w:val="24"/>
            <w:szCs w:val="24"/>
          </w:rPr>
          <w:t xml:space="preserve"> </w:t>
        </w:r>
      </w:ins>
      <w:bookmarkStart w:id="436" w:name="_Hlk527973110"/>
      <w:ins w:id="437" w:author="Céline" w:date="2018-10-23T11:42:00Z">
        <w:r w:rsidR="005A05B6">
          <w:rPr>
            <w:rFonts w:ascii="Arial" w:hAnsi="Arial" w:cs="Arial"/>
            <w:sz w:val="24"/>
            <w:szCs w:val="24"/>
          </w:rPr>
          <w:t>At</w:t>
        </w:r>
      </w:ins>
      <w:ins w:id="438" w:author="N S" w:date="2018-10-22T12:01:00Z">
        <w:del w:id="439" w:author="Céline" w:date="2018-10-23T11:42:00Z">
          <w:r w:rsidR="00EE4C56" w:rsidDel="005A05B6">
            <w:rPr>
              <w:rFonts w:ascii="Arial" w:hAnsi="Arial" w:cs="Arial"/>
              <w:sz w:val="24"/>
              <w:szCs w:val="24"/>
            </w:rPr>
            <w:delText>Under</w:delText>
          </w:r>
        </w:del>
        <w:r w:rsidR="00EE4C56">
          <w:rPr>
            <w:rFonts w:ascii="Arial" w:hAnsi="Arial" w:cs="Arial"/>
            <w:sz w:val="24"/>
            <w:szCs w:val="24"/>
          </w:rPr>
          <w:t xml:space="preserve"> 1000</w:t>
        </w:r>
        <w:del w:id="440" w:author="Céline" w:date="2018-10-23T11:42:00Z">
          <w:r w:rsidR="00EE4C56" w:rsidDel="005A05B6">
            <w:rPr>
              <w:rFonts w:ascii="Arial" w:hAnsi="Arial" w:cs="Arial"/>
              <w:sz w:val="24"/>
              <w:szCs w:val="24"/>
            </w:rPr>
            <w:delText>x</w:delText>
          </w:r>
        </w:del>
        <w:r w:rsidR="00EE4C56">
          <w:rPr>
            <w:rFonts w:ascii="Arial" w:hAnsi="Arial" w:cs="Arial"/>
            <w:sz w:val="24"/>
            <w:szCs w:val="24"/>
          </w:rPr>
          <w:t xml:space="preserve"> permutation</w:t>
        </w:r>
      </w:ins>
      <w:ins w:id="441" w:author="N S" w:date="2018-10-23T13:17:00Z">
        <w:r w:rsidR="006C38D4">
          <w:rPr>
            <w:rFonts w:ascii="Arial" w:hAnsi="Arial" w:cs="Arial"/>
            <w:sz w:val="24"/>
            <w:szCs w:val="24"/>
          </w:rPr>
          <w:t>s,</w:t>
        </w:r>
      </w:ins>
      <w:ins w:id="442" w:author="N S" w:date="2018-10-22T12:01:00Z">
        <w:r w:rsidR="00EE4C56">
          <w:rPr>
            <w:rFonts w:ascii="Arial" w:hAnsi="Arial" w:cs="Arial"/>
            <w:sz w:val="24"/>
            <w:szCs w:val="24"/>
          </w:rPr>
          <w:t xml:space="preserve"> the 99.9% threshold is </w:t>
        </w:r>
      </w:ins>
      <w:ins w:id="443" w:author="N S" w:date="2018-10-22T12:02:00Z">
        <w:r w:rsidR="00EE4C56">
          <w:rPr>
            <w:rFonts w:ascii="Arial" w:hAnsi="Arial" w:cs="Arial"/>
            <w:sz w:val="24"/>
            <w:szCs w:val="24"/>
          </w:rPr>
          <w:t>imprecise</w:t>
        </w:r>
      </w:ins>
      <w:ins w:id="444" w:author="N S" w:date="2018-10-22T12:01:00Z">
        <w:r w:rsidR="00EE4C56">
          <w:rPr>
            <w:rFonts w:ascii="Arial" w:hAnsi="Arial" w:cs="Arial"/>
            <w:sz w:val="24"/>
            <w:szCs w:val="24"/>
          </w:rPr>
          <w:t>, but we includ</w:t>
        </w:r>
      </w:ins>
      <w:ins w:id="445" w:author="N S" w:date="2018-10-22T12:02:00Z">
        <w:r w:rsidR="00EE4C56">
          <w:rPr>
            <w:rFonts w:ascii="Arial" w:hAnsi="Arial" w:cs="Arial"/>
            <w:sz w:val="24"/>
            <w:szCs w:val="24"/>
          </w:rPr>
          <w:t>ed this approximate threshold to</w:t>
        </w:r>
        <w:del w:id="446" w:author="Céline" w:date="2018-10-23T11:42:00Z">
          <w:r w:rsidR="00EE4C56" w:rsidDel="005A05B6">
            <w:rPr>
              <w:rFonts w:ascii="Arial" w:hAnsi="Arial" w:cs="Arial"/>
              <w:sz w:val="24"/>
              <w:szCs w:val="24"/>
            </w:rPr>
            <w:delText xml:space="preserve"> more conservatively</w:delText>
          </w:r>
        </w:del>
        <w:r w:rsidR="00EE4C56">
          <w:rPr>
            <w:rFonts w:ascii="Arial" w:hAnsi="Arial" w:cs="Arial"/>
            <w:sz w:val="24"/>
            <w:szCs w:val="24"/>
          </w:rPr>
          <w:t xml:space="preserve"> identify</w:t>
        </w:r>
      </w:ins>
      <w:ins w:id="447" w:author="Céline" w:date="2018-10-23T11:42:00Z">
        <w:r w:rsidR="005A05B6">
          <w:rPr>
            <w:rFonts w:ascii="Arial" w:hAnsi="Arial" w:cs="Arial"/>
            <w:sz w:val="24"/>
            <w:szCs w:val="24"/>
          </w:rPr>
          <w:t xml:space="preserve"> conservative</w:t>
        </w:r>
        <w:del w:id="448" w:author="N S" w:date="2018-10-23T13:17:00Z">
          <w:r w:rsidR="005A05B6" w:rsidDel="006C38D4">
            <w:rPr>
              <w:rFonts w:ascii="Arial" w:hAnsi="Arial" w:cs="Arial"/>
              <w:sz w:val="24"/>
              <w:szCs w:val="24"/>
            </w:rPr>
            <w:delText>ly</w:delText>
          </w:r>
        </w:del>
      </w:ins>
      <w:ins w:id="449" w:author="N S" w:date="2018-10-22T12:02:00Z">
        <w:r w:rsidR="00EE4C56">
          <w:rPr>
            <w:rFonts w:ascii="Arial" w:hAnsi="Arial" w:cs="Arial"/>
            <w:sz w:val="24"/>
            <w:szCs w:val="24"/>
          </w:rPr>
          <w:t xml:space="preserve"> SNP associations. </w:t>
        </w:r>
      </w:ins>
      <w:r w:rsidR="004A0949" w:rsidRPr="008C1BDB">
        <w:rPr>
          <w:rFonts w:ascii="Arial" w:hAnsi="Arial" w:cs="Arial"/>
          <w:sz w:val="24"/>
          <w:szCs w:val="24"/>
        </w:rPr>
        <w:t xml:space="preserve"> </w:t>
      </w:r>
      <w:del w:id="450" w:author="N S" w:date="2018-10-01T15:56:00Z">
        <w:r w:rsidR="00BA5DC0" w:rsidRPr="008C1BDB" w:rsidDel="0041243A">
          <w:rPr>
            <w:rFonts w:ascii="Arial" w:hAnsi="Arial" w:cs="Arial"/>
            <w:sz w:val="24"/>
            <w:szCs w:val="24"/>
          </w:rPr>
          <w:delText xml:space="preserve"> </w:delText>
        </w:r>
        <w:bookmarkEnd w:id="436"/>
        <w:r w:rsidR="002450E5" w:rsidRPr="008C1BDB" w:rsidDel="0041243A">
          <w:rPr>
            <w:rFonts w:ascii="Arial" w:hAnsi="Arial" w:cs="Arial"/>
            <w:sz w:val="24"/>
            <w:szCs w:val="24"/>
          </w:rPr>
          <w:delText xml:space="preserve">Under both methods, </w:delText>
        </w:r>
      </w:del>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del w:id="451" w:author="N S" w:date="2018-10-01T15:56:00Z">
        <w:r w:rsidR="00F2371C" w:rsidRPr="008C1BDB" w:rsidDel="0041243A">
          <w:rPr>
            <w:rFonts w:ascii="Arial" w:hAnsi="Arial" w:cs="Arial"/>
            <w:sz w:val="24"/>
            <w:szCs w:val="24"/>
          </w:rPr>
          <w:delText>neither method of GWA identified</w:delText>
        </w:r>
      </w:del>
      <w:ins w:id="452" w:author="N S" w:date="2018-10-01T15:56:00Z">
        <w:r w:rsidR="0041243A">
          <w:rPr>
            <w:rFonts w:ascii="Arial" w:hAnsi="Arial" w:cs="Arial"/>
            <w:sz w:val="24"/>
            <w:szCs w:val="24"/>
          </w:rPr>
          <w:t>GWA did not identify</w:t>
        </w:r>
      </w:ins>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ins w:id="453" w:author="N S" w:date="2018-09-27T12:29:00Z">
        <w:r w:rsidR="00676532">
          <w:rPr>
            <w:rFonts w:ascii="Arial" w:hAnsi="Arial" w:cs="Arial"/>
            <w:sz w:val="24"/>
            <w:szCs w:val="24"/>
          </w:rPr>
          <w:t xml:space="preserve"> number of </w:t>
        </w:r>
      </w:ins>
      <w:ins w:id="454" w:author="N S" w:date="2018-09-27T12:30:00Z">
        <w:r w:rsidR="00676532">
          <w:rPr>
            <w:rFonts w:ascii="Arial" w:hAnsi="Arial" w:cs="Arial"/>
            <w:sz w:val="24"/>
            <w:szCs w:val="24"/>
          </w:rPr>
          <w:t xml:space="preserve">significant </w:t>
        </w:r>
        <w:r w:rsidR="00676532">
          <w:rPr>
            <w:rFonts w:ascii="Arial" w:hAnsi="Arial" w:cs="Arial"/>
            <w:i/>
            <w:sz w:val="24"/>
            <w:szCs w:val="24"/>
          </w:rPr>
          <w:t xml:space="preserve">B. cinerea </w:t>
        </w:r>
        <w:r w:rsidR="00676532">
          <w:rPr>
            <w:rFonts w:ascii="Arial" w:hAnsi="Arial" w:cs="Arial"/>
            <w:sz w:val="24"/>
            <w:szCs w:val="24"/>
          </w:rPr>
          <w:t xml:space="preserve">virulence </w:t>
        </w:r>
      </w:ins>
      <w:ins w:id="455" w:author="N S" w:date="2018-09-27T12:29:00Z">
        <w:r w:rsidR="00676532">
          <w:rPr>
            <w:rFonts w:ascii="Arial" w:hAnsi="Arial" w:cs="Arial"/>
            <w:sz w:val="24"/>
            <w:szCs w:val="24"/>
          </w:rPr>
          <w:t>SNPs identified by this</w:t>
        </w:r>
      </w:ins>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del w:id="456" w:author="N S" w:date="2018-09-27T12:29:00Z">
        <w:r w:rsidR="00847F0D" w:rsidRPr="008C1BDB" w:rsidDel="00676532">
          <w:rPr>
            <w:rFonts w:ascii="Arial" w:hAnsi="Arial" w:cs="Arial"/>
            <w:sz w:val="24"/>
            <w:szCs w:val="24"/>
          </w:rPr>
          <w:delText>identified from</w:delText>
        </w:r>
      </w:del>
      <w:ins w:id="457" w:author="N S" w:date="2018-09-27T12:29:00Z">
        <w:r w:rsidR="00676532">
          <w:rPr>
            <w:rFonts w:ascii="Arial" w:hAnsi="Arial" w:cs="Arial"/>
            <w:sz w:val="24"/>
            <w:szCs w:val="24"/>
          </w:rPr>
          <w:t xml:space="preserve">varied </w:t>
        </w:r>
      </w:ins>
      <w:ins w:id="458" w:author="N S" w:date="2018-09-27T12:30:00Z">
        <w:r w:rsidR="00676532">
          <w:rPr>
            <w:rFonts w:ascii="Arial" w:hAnsi="Arial" w:cs="Arial"/>
            <w:sz w:val="24"/>
            <w:szCs w:val="24"/>
          </w:rPr>
          <w:t>by plant accession, from</w:t>
        </w:r>
      </w:ins>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ins w:id="459" w:author="N S" w:date="2018-09-27T12:30:00Z">
        <w:r w:rsidR="00676532">
          <w:rPr>
            <w:rFonts w:ascii="Arial" w:hAnsi="Arial" w:cs="Arial"/>
            <w:sz w:val="24"/>
            <w:szCs w:val="24"/>
          </w:rPr>
          <w:t xml:space="preserve">on </w:t>
        </w:r>
      </w:ins>
      <w:del w:id="460" w:author="N S" w:date="2018-09-27T12:30:00Z">
        <w:r w:rsidR="00847F0D" w:rsidRPr="008C1BDB" w:rsidDel="00676532">
          <w:rPr>
            <w:rFonts w:ascii="Arial" w:hAnsi="Arial" w:cs="Arial"/>
            <w:sz w:val="24"/>
            <w:szCs w:val="24"/>
          </w:rPr>
          <w:delText xml:space="preserve">within </w:delText>
        </w:r>
        <w:r w:rsidR="00847F0D" w:rsidRPr="008C1BDB" w:rsidDel="00676532">
          <w:rPr>
            <w:rFonts w:ascii="Arial" w:hAnsi="Arial" w:cs="Arial"/>
            <w:i/>
            <w:sz w:val="24"/>
            <w:szCs w:val="24"/>
          </w:rPr>
          <w:delText>B. cinerea</w:delText>
        </w:r>
        <w:r w:rsidR="00847F0D" w:rsidRPr="008C1BDB" w:rsidDel="00676532">
          <w:rPr>
            <w:rFonts w:ascii="Arial" w:hAnsi="Arial" w:cs="Arial"/>
            <w:sz w:val="24"/>
            <w:szCs w:val="24"/>
          </w:rPr>
          <w:delText xml:space="preserve"> that were significantly associated with altered virulence on </w:delText>
        </w:r>
      </w:del>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del w:id="461" w:author="N S" w:date="2018-10-01T15:56:00Z">
        <w:r w:rsidR="007A15C7" w:rsidRPr="008C1BDB" w:rsidDel="0041243A">
          <w:rPr>
            <w:rFonts w:ascii="Arial" w:hAnsi="Arial" w:cs="Arial"/>
            <w:sz w:val="24"/>
            <w:szCs w:val="24"/>
          </w:rPr>
          <w:delText>The model accounting for population structure (G</w:delText>
        </w:r>
        <w:r w:rsidR="00435AF3" w:rsidRPr="008C1BDB" w:rsidDel="0041243A">
          <w:rPr>
            <w:rFonts w:ascii="Arial" w:hAnsi="Arial" w:cs="Arial"/>
            <w:sz w:val="24"/>
            <w:szCs w:val="24"/>
          </w:rPr>
          <w:delText>EMMA</w:delText>
        </w:r>
        <w:r w:rsidR="007A15C7" w:rsidRPr="008C1BDB" w:rsidDel="0041243A">
          <w:rPr>
            <w:rFonts w:ascii="Arial" w:hAnsi="Arial" w:cs="Arial"/>
            <w:sz w:val="24"/>
            <w:szCs w:val="24"/>
          </w:rPr>
          <w:delText>)</w:delText>
        </w:r>
        <w:r w:rsidR="00C623D9" w:rsidRPr="008C1BDB" w:rsidDel="0041243A">
          <w:rPr>
            <w:rFonts w:ascii="Arial" w:hAnsi="Arial" w:cs="Arial"/>
            <w:sz w:val="24"/>
            <w:szCs w:val="24"/>
          </w:rPr>
          <w:delText xml:space="preserve"> confirmed our finding of a highly polygenic nature of lesion size in the pathogen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3</w:delText>
        </w:r>
        <w:r w:rsidR="00C623D9" w:rsidRPr="008C1BDB" w:rsidDel="0041243A">
          <w:rPr>
            <w:rFonts w:ascii="Arial" w:hAnsi="Arial" w:cs="Arial"/>
            <w:sz w:val="24"/>
            <w:szCs w:val="24"/>
          </w:rPr>
          <w:delText>)</w:delText>
        </w:r>
        <w:r w:rsidR="007B203C" w:rsidRPr="008C1BDB" w:rsidDel="0041243A">
          <w:rPr>
            <w:rFonts w:ascii="Arial" w:hAnsi="Arial" w:cs="Arial"/>
            <w:sz w:val="24"/>
            <w:szCs w:val="24"/>
          </w:rPr>
          <w:delText xml:space="preserve">, with </w:delText>
        </w:r>
        <w:r w:rsidR="0065243C" w:rsidRPr="008C1BDB" w:rsidDel="0041243A">
          <w:rPr>
            <w:rFonts w:ascii="Arial" w:hAnsi="Arial" w:cs="Arial"/>
            <w:sz w:val="24"/>
            <w:szCs w:val="24"/>
          </w:rPr>
          <w:delText xml:space="preserve">2,530 to 8,221 </w:delText>
        </w:r>
        <w:r w:rsidR="007B203C" w:rsidRPr="008C1BDB" w:rsidDel="0041243A">
          <w:rPr>
            <w:rFonts w:ascii="Arial" w:hAnsi="Arial" w:cs="Arial"/>
            <w:sz w:val="24"/>
            <w:szCs w:val="24"/>
          </w:rPr>
          <w:delText xml:space="preserve">SNPs significantly associated with virulence </w:delText>
        </w:r>
        <w:r w:rsidR="0065243C" w:rsidRPr="008C1BDB" w:rsidDel="0041243A">
          <w:rPr>
            <w:rFonts w:ascii="Arial" w:hAnsi="Arial" w:cs="Arial"/>
            <w:sz w:val="24"/>
            <w:szCs w:val="24"/>
          </w:rPr>
          <w:delText xml:space="preserve">at the 99% threshold, and 288 to 1,361 SNPs at the 99.9% threshold </w:delText>
        </w:r>
        <w:r w:rsidR="007B203C" w:rsidRPr="008C1BDB" w:rsidDel="0041243A">
          <w:rPr>
            <w:rFonts w:ascii="Arial" w:hAnsi="Arial" w:cs="Arial"/>
            <w:sz w:val="24"/>
            <w:szCs w:val="24"/>
          </w:rPr>
          <w:delText xml:space="preserve">(significance was determined </w:delText>
        </w:r>
        <w:r w:rsidR="00EC2B40" w:rsidRPr="008C1BDB" w:rsidDel="0041243A">
          <w:rPr>
            <w:rFonts w:ascii="Arial" w:hAnsi="Arial" w:cs="Arial"/>
            <w:sz w:val="24"/>
            <w:szCs w:val="24"/>
          </w:rPr>
          <w:delText>using an empirically determined</w:delText>
        </w:r>
        <w:r w:rsidR="0065243C" w:rsidRPr="008C1BDB" w:rsidDel="0041243A">
          <w:rPr>
            <w:rFonts w:ascii="Arial" w:hAnsi="Arial" w:cs="Arial"/>
            <w:sz w:val="24"/>
            <w:szCs w:val="24"/>
          </w:rPr>
          <w:delText xml:space="preserve"> </w:delText>
        </w:r>
        <w:r w:rsidR="007B203C" w:rsidRPr="008C1BDB" w:rsidDel="0041243A">
          <w:rPr>
            <w:rFonts w:ascii="Arial" w:hAnsi="Arial" w:cs="Arial"/>
            <w:sz w:val="24"/>
            <w:szCs w:val="24"/>
          </w:rPr>
          <w:delText>1000-permutation threshold).</w:delText>
        </w:r>
        <w:r w:rsidR="00833708" w:rsidRPr="008C1BDB" w:rsidDel="0041243A">
          <w:rPr>
            <w:rFonts w:ascii="Arial" w:hAnsi="Arial" w:cs="Arial"/>
            <w:sz w:val="24"/>
            <w:szCs w:val="24"/>
          </w:rPr>
          <w:delText xml:space="preserve"> </w:delText>
        </w:r>
      </w:del>
    </w:p>
    <w:p w14:paraId="2A925D8C" w14:textId="39A22BBF" w:rsidR="0020244D" w:rsidRDefault="0020244D" w:rsidP="0020244D">
      <w:pPr>
        <w:spacing w:line="360" w:lineRule="auto"/>
        <w:ind w:firstLine="720"/>
        <w:rPr>
          <w:ins w:id="462" w:author="N S" w:date="2018-10-18T15:52:00Z"/>
          <w:rFonts w:ascii="Arial" w:hAnsi="Arial" w:cs="Arial"/>
          <w:sz w:val="24"/>
          <w:szCs w:val="24"/>
        </w:rPr>
      </w:pPr>
      <w:ins w:id="463" w:author="N S" w:date="2018-10-18T15:52:00Z">
        <w:r w:rsidRPr="008C1BDB">
          <w:rPr>
            <w:rFonts w:ascii="Arial" w:hAnsi="Arial" w:cs="Arial"/>
            <w:sz w:val="24"/>
            <w:szCs w:val="24"/>
          </w:rPr>
          <w:t>At the SNP level, fewer loci contribute to virulence across all hosts</w:t>
        </w:r>
        <w:r>
          <w:rPr>
            <w:rFonts w:ascii="Arial" w:hAnsi="Arial" w:cs="Arial"/>
            <w:sz w:val="24"/>
            <w:szCs w:val="24"/>
          </w:rPr>
          <w:t xml:space="preserve">. </w:t>
        </w:r>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r>
          <w:rPr>
            <w:rFonts w:ascii="Arial" w:hAnsi="Arial" w:cs="Arial"/>
            <w:sz w:val="24"/>
            <w:szCs w:val="24"/>
          </w:rPr>
          <w:t xml:space="preserve"> </w:t>
        </w:r>
        <w:r w:rsidRPr="008C1BDB">
          <w:rPr>
            <w:rFonts w:ascii="Arial" w:hAnsi="Arial" w:cs="Arial"/>
            <w:sz w:val="24"/>
            <w:szCs w:val="24"/>
          </w:rPr>
          <w:t>(Figure 4b). 215 SNPs were called in at least ten hosts, and 3</w:t>
        </w:r>
        <w:del w:id="464" w:author="Céline" w:date="2018-10-23T11:23:00Z">
          <w:r w:rsidRPr="008C1BDB" w:rsidDel="00702CED">
            <w:rPr>
              <w:rFonts w:ascii="Arial" w:hAnsi="Arial" w:cs="Arial"/>
              <w:sz w:val="24"/>
              <w:szCs w:val="24"/>
            </w:rPr>
            <w:delText>.</w:delText>
          </w:r>
        </w:del>
      </w:ins>
      <w:ins w:id="465" w:author="N S" w:date="2018-10-23T13:18:00Z">
        <w:r w:rsidR="006C38D4">
          <w:rPr>
            <w:rFonts w:ascii="Arial" w:hAnsi="Arial" w:cs="Arial"/>
            <w:sz w:val="24"/>
            <w:szCs w:val="24"/>
          </w:rPr>
          <w:t>,</w:t>
        </w:r>
      </w:ins>
      <w:ins w:id="466" w:author="N S" w:date="2018-10-18T15:52:00Z">
        <w:r w:rsidRPr="008C1BDB">
          <w:rPr>
            <w:rFonts w:ascii="Arial" w:hAnsi="Arial" w:cs="Arial"/>
            <w:sz w:val="24"/>
            <w:szCs w:val="24"/>
          </w:rPr>
          <w:t>3</w:t>
        </w:r>
      </w:ins>
      <w:ins w:id="467" w:author="Céline" w:date="2018-10-23T11:23:00Z">
        <w:r w:rsidR="00702CED">
          <w:rPr>
            <w:rFonts w:ascii="Arial" w:hAnsi="Arial" w:cs="Arial"/>
            <w:sz w:val="24"/>
            <w:szCs w:val="24"/>
          </w:rPr>
          <w:t>00</w:t>
        </w:r>
      </w:ins>
      <w:ins w:id="468" w:author="N S" w:date="2018-10-18T15:52:00Z">
        <w:del w:id="469" w:author="Céline" w:date="2018-10-23T11:23:00Z">
          <w:r w:rsidRPr="008C1BDB" w:rsidDel="00702CED">
            <w:rPr>
              <w:rFonts w:ascii="Arial" w:hAnsi="Arial" w:cs="Arial"/>
              <w:sz w:val="24"/>
              <w:szCs w:val="24"/>
            </w:rPr>
            <w:delText>k</w:delText>
          </w:r>
        </w:del>
        <w:r w:rsidRPr="008C1BDB">
          <w:rPr>
            <w:rFonts w:ascii="Arial" w:hAnsi="Arial" w:cs="Arial"/>
            <w:sz w:val="24"/>
            <w:szCs w:val="24"/>
          </w:rPr>
          <w:t xml:space="preserve"> SNPs were called in at least half of the hosts while 27% (46,000) of the significant SNPs were linked to virulence on only a single host tomato genotype. These levels of overlap exceed the expected overlap due to random chance (Figure 5a). While only a small subset of these </w:t>
        </w:r>
        <w:r w:rsidRPr="008C1BDB">
          <w:rPr>
            <w:rFonts w:ascii="Arial" w:hAnsi="Arial" w:cs="Arial"/>
            <w:i/>
            <w:sz w:val="24"/>
            <w:szCs w:val="24"/>
          </w:rPr>
          <w:t xml:space="preserve">B. cinerea </w:t>
        </w:r>
        <w:r w:rsidRPr="008C1BDB">
          <w:rPr>
            <w:rFonts w:ascii="Arial" w:hAnsi="Arial" w:cs="Arial"/>
            <w:sz w:val="24"/>
            <w:szCs w:val="24"/>
          </w:rPr>
          <w:t>SNPs were linked to virulence on all the tomato genotypes, we obtained better overlap across host genotypes by focusing on gene windows.</w:t>
        </w:r>
      </w:ins>
    </w:p>
    <w:p w14:paraId="159340F7" w14:textId="7083ED87"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w:t>
      </w:r>
      <w:ins w:id="470" w:author="N S" w:date="2018-10-22T14:15:00Z">
        <w:r w:rsidR="00185E48">
          <w:rPr>
            <w:rFonts w:ascii="Arial" w:hAnsi="Arial" w:cs="Arial"/>
            <w:sz w:val="24"/>
            <w:szCs w:val="24"/>
          </w:rPr>
          <w:t xml:space="preserve">Set </w:t>
        </w:r>
      </w:ins>
      <w:r w:rsidR="00FA3E2E">
        <w:rPr>
          <w:rFonts w:ascii="Arial" w:hAnsi="Arial" w:cs="Arial"/>
          <w:sz w:val="24"/>
          <w:szCs w:val="24"/>
        </w:rPr>
        <w:t>2</w:t>
      </w:r>
      <w:del w:id="471" w:author="N S" w:date="2018-10-15T13:23:00Z">
        <w:r w:rsidR="00FA3E2E" w:rsidDel="007F265A">
          <w:rPr>
            <w:rFonts w:ascii="Arial" w:hAnsi="Arial" w:cs="Arial"/>
            <w:sz w:val="24"/>
            <w:szCs w:val="24"/>
          </w:rPr>
          <w:delText xml:space="preserve"> </w:delText>
        </w:r>
      </w:del>
      <w:ins w:id="472" w:author="N S" w:date="2018-10-22T14:14:00Z">
        <w:r w:rsidR="00185E48">
          <w:rPr>
            <w:rFonts w:ascii="Arial" w:hAnsi="Arial" w:cs="Arial"/>
            <w:sz w:val="24"/>
            <w:szCs w:val="24"/>
          </w:rPr>
          <w:t>a</w:t>
        </w:r>
      </w:ins>
      <w:del w:id="473" w:author="N S" w:date="2018-10-22T14:14:00Z">
        <w:r w:rsidR="00410703" w:rsidRPr="008C1BDB" w:rsidDel="00185E48">
          <w:rPr>
            <w:rFonts w:ascii="Arial" w:hAnsi="Arial" w:cs="Arial"/>
            <w:sz w:val="24"/>
            <w:szCs w:val="24"/>
          </w:rPr>
          <w:delText>e</w:delText>
        </w:r>
      </w:del>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lastRenderedPageBreak/>
        <w:t xml:space="preserve">Supplemental Data </w:t>
      </w:r>
      <w:ins w:id="474" w:author="N S" w:date="2018-10-22T14:15:00Z">
        <w:r w:rsidR="00185E48">
          <w:rPr>
            <w:rFonts w:ascii="Arial" w:hAnsi="Arial" w:cs="Arial"/>
            <w:sz w:val="24"/>
            <w:szCs w:val="24"/>
          </w:rPr>
          <w:t xml:space="preserve">Set </w:t>
        </w:r>
      </w:ins>
      <w:r w:rsidR="00FA3E2E">
        <w:rPr>
          <w:rFonts w:ascii="Arial" w:hAnsi="Arial" w:cs="Arial"/>
          <w:sz w:val="24"/>
          <w:szCs w:val="24"/>
        </w:rPr>
        <w:t>2</w:t>
      </w:r>
      <w:ins w:id="475" w:author="N S" w:date="2018-10-22T14:14:00Z">
        <w:r w:rsidR="00185E48">
          <w:rPr>
            <w:rFonts w:ascii="Arial" w:hAnsi="Arial" w:cs="Arial"/>
            <w:sz w:val="24"/>
            <w:szCs w:val="24"/>
          </w:rPr>
          <w:t>a</w:t>
        </w:r>
      </w:ins>
      <w:del w:id="476" w:author="N S" w:date="2018-10-15T13:23:00Z">
        <w:r w:rsidR="00FA3E2E" w:rsidDel="007F265A">
          <w:rPr>
            <w:rFonts w:ascii="Arial" w:hAnsi="Arial" w:cs="Arial"/>
            <w:sz w:val="24"/>
            <w:szCs w:val="24"/>
          </w:rPr>
          <w:delText xml:space="preserve"> </w:delText>
        </w:r>
      </w:del>
      <w:del w:id="477" w:author="N S" w:date="2018-10-22T14:14:00Z">
        <w:r w:rsidR="00410703" w:rsidRPr="008C1BDB" w:rsidDel="00185E48">
          <w:rPr>
            <w:rFonts w:ascii="Arial" w:hAnsi="Arial" w:cs="Arial"/>
            <w:sz w:val="24"/>
            <w:szCs w:val="24"/>
          </w:rPr>
          <w:delText>e</w:delText>
        </w:r>
      </w:del>
      <w:r w:rsidR="006F171A" w:rsidRPr="008C1BDB">
        <w:rPr>
          <w:rFonts w:ascii="Arial" w:hAnsi="Arial" w:cs="Arial"/>
          <w:sz w:val="24"/>
          <w:szCs w:val="24"/>
        </w:rPr>
        <w:t>)</w:t>
      </w:r>
      <w:r w:rsidR="00277283" w:rsidRPr="008C1BDB">
        <w:rPr>
          <w:rFonts w:ascii="Arial" w:hAnsi="Arial" w:cs="Arial"/>
          <w:sz w:val="24"/>
          <w:szCs w:val="24"/>
        </w:rPr>
        <w:t xml:space="preserve">. </w:t>
      </w:r>
      <w:del w:id="478" w:author="N S" w:date="2018-10-01T15:56:00Z">
        <w:r w:rsidR="0051168B" w:rsidRPr="008C1BDB" w:rsidDel="0041243A">
          <w:rPr>
            <w:rFonts w:ascii="Arial" w:hAnsi="Arial" w:cs="Arial"/>
            <w:sz w:val="24"/>
            <w:szCs w:val="24"/>
          </w:rPr>
          <w:delText xml:space="preserve">At the 99.9% SNP significance threshold, GEMMA identified </w:delText>
        </w:r>
        <w:r w:rsidR="00ED17B2" w:rsidRPr="008C1BDB" w:rsidDel="0041243A">
          <w:rPr>
            <w:rFonts w:ascii="Arial" w:hAnsi="Arial" w:cs="Arial"/>
            <w:sz w:val="24"/>
            <w:szCs w:val="24"/>
          </w:rPr>
          <w:delText xml:space="preserve">23 </w:delText>
        </w:r>
        <w:r w:rsidR="0051168B" w:rsidRPr="008C1BDB" w:rsidDel="0041243A">
          <w:rPr>
            <w:rFonts w:ascii="Arial" w:hAnsi="Arial" w:cs="Arial"/>
            <w:sz w:val="24"/>
            <w:szCs w:val="24"/>
          </w:rPr>
          <w:delText>genes across 7 to 9 of the tomato accessions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4</w:delText>
        </w:r>
        <w:r w:rsidR="0051168B" w:rsidRPr="008C1BDB" w:rsidDel="0041243A">
          <w:rPr>
            <w:rFonts w:ascii="Arial" w:hAnsi="Arial" w:cs="Arial"/>
            <w:sz w:val="24"/>
            <w:szCs w:val="24"/>
          </w:rPr>
          <w:delText xml:space="preserve">). </w:delText>
        </w:r>
      </w:del>
    </w:p>
    <w:p w14:paraId="5D833F64" w14:textId="3C268ABD"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Therefore,</w:t>
      </w:r>
      <w:ins w:id="479" w:author="N S" w:date="2018-10-17T11:31:00Z">
        <w:r w:rsidR="00486210">
          <w:rPr>
            <w:rFonts w:ascii="Arial" w:hAnsi="Arial" w:cs="Arial"/>
            <w:sz w:val="24"/>
            <w:szCs w:val="24"/>
          </w:rPr>
          <w:t xml:space="preserve"> as an example of a virulence gene identified by our GWA methods,</w:t>
        </w:r>
      </w:ins>
      <w:r w:rsidR="00435AF3" w:rsidRPr="008C1BDB">
        <w:rPr>
          <w:rFonts w:ascii="Arial" w:hAnsi="Arial" w:cs="Arial"/>
          <w:sz w:val="24"/>
          <w:szCs w:val="24"/>
        </w:rPr>
        <w:t xml:space="preserv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2742534E"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del w:id="480" w:author="N S" w:date="2018-10-01T16:04:00Z">
        <w:r w:rsidR="002B218B" w:rsidRPr="008C1BDB" w:rsidDel="002659F9">
          <w:rPr>
            <w:rFonts w:ascii="Arial" w:hAnsi="Arial" w:cs="Arial"/>
            <w:sz w:val="24"/>
            <w:szCs w:val="24"/>
          </w:rPr>
          <w:delText xml:space="preserve">To </w:delText>
        </w:r>
        <w:r w:rsidR="00272E80" w:rsidRPr="008C1BDB" w:rsidDel="002659F9">
          <w:rPr>
            <w:rFonts w:ascii="Arial" w:hAnsi="Arial" w:cs="Arial"/>
            <w:sz w:val="24"/>
            <w:szCs w:val="24"/>
          </w:rPr>
          <w:delText>identify</w:delText>
        </w:r>
        <w:r w:rsidR="002B218B" w:rsidRPr="008C1BDB" w:rsidDel="002659F9">
          <w:rPr>
            <w:rFonts w:ascii="Arial" w:hAnsi="Arial" w:cs="Arial"/>
            <w:sz w:val="24"/>
            <w:szCs w:val="24"/>
          </w:rPr>
          <w:delText xml:space="preserve"> genes</w:delText>
        </w:r>
        <w:r w:rsidR="00272E80" w:rsidRPr="008C1BDB" w:rsidDel="002659F9">
          <w:rPr>
            <w:rFonts w:ascii="Arial" w:hAnsi="Arial" w:cs="Arial"/>
            <w:sz w:val="24"/>
            <w:szCs w:val="24"/>
          </w:rPr>
          <w:delText xml:space="preserve"> consistently </w:delText>
        </w:r>
        <w:r w:rsidR="002B218B" w:rsidRPr="008C1BDB" w:rsidDel="002659F9">
          <w:rPr>
            <w:rFonts w:ascii="Arial" w:hAnsi="Arial" w:cs="Arial"/>
            <w:sz w:val="24"/>
            <w:szCs w:val="24"/>
          </w:rPr>
          <w:delText>associate</w:delText>
        </w:r>
        <w:r w:rsidR="00272E80" w:rsidRPr="008C1BDB" w:rsidDel="002659F9">
          <w:rPr>
            <w:rFonts w:ascii="Arial" w:hAnsi="Arial" w:cs="Arial"/>
            <w:sz w:val="24"/>
            <w:szCs w:val="24"/>
          </w:rPr>
          <w:delText>d</w:delText>
        </w:r>
        <w:r w:rsidR="002B218B" w:rsidRPr="008C1BDB" w:rsidDel="002659F9">
          <w:rPr>
            <w:rFonts w:ascii="Arial" w:hAnsi="Arial" w:cs="Arial"/>
            <w:sz w:val="24"/>
            <w:szCs w:val="24"/>
          </w:rPr>
          <w:delText xml:space="preserve"> with </w:delText>
        </w:r>
        <w:r w:rsidR="002B218B" w:rsidRPr="008C1BDB" w:rsidDel="002659F9">
          <w:rPr>
            <w:rFonts w:ascii="Arial" w:hAnsi="Arial" w:cs="Arial"/>
            <w:i/>
            <w:sz w:val="24"/>
            <w:szCs w:val="24"/>
          </w:rPr>
          <w:delText>B. cinerea</w:delText>
        </w:r>
        <w:r w:rsidR="002B218B" w:rsidRPr="008C1BDB" w:rsidDel="002659F9">
          <w:rPr>
            <w:rFonts w:ascii="Arial" w:hAnsi="Arial" w:cs="Arial"/>
            <w:sz w:val="24"/>
            <w:szCs w:val="24"/>
          </w:rPr>
          <w:delText xml:space="preserve"> virulence on tomato</w:delText>
        </w:r>
        <w:r w:rsidR="00272E80" w:rsidRPr="008C1BDB" w:rsidDel="002659F9">
          <w:rPr>
            <w:rFonts w:ascii="Arial" w:hAnsi="Arial" w:cs="Arial"/>
            <w:sz w:val="24"/>
            <w:szCs w:val="24"/>
          </w:rPr>
          <w:delText xml:space="preserve"> across</w:delText>
        </w:r>
        <w:r w:rsidR="002B218B" w:rsidRPr="008C1BDB" w:rsidDel="002659F9">
          <w:rPr>
            <w:rFonts w:ascii="Arial" w:hAnsi="Arial" w:cs="Arial"/>
            <w:sz w:val="24"/>
            <w:szCs w:val="24"/>
          </w:rPr>
          <w:delText xml:space="preserve"> GWA method</w:delText>
        </w:r>
        <w:r w:rsidR="00272E80" w:rsidRPr="008C1BDB" w:rsidDel="002659F9">
          <w:rPr>
            <w:rFonts w:ascii="Arial" w:hAnsi="Arial" w:cs="Arial"/>
            <w:sz w:val="24"/>
            <w:szCs w:val="24"/>
          </w:rPr>
          <w:delText>s</w:delText>
        </w:r>
        <w:r w:rsidR="002B218B" w:rsidRPr="008C1BDB" w:rsidDel="002659F9">
          <w:rPr>
            <w:rFonts w:ascii="Arial" w:hAnsi="Arial" w:cs="Arial"/>
            <w:sz w:val="24"/>
            <w:szCs w:val="24"/>
          </w:rPr>
          <w:delText>, we examined the gene overlap between</w:delText>
        </w:r>
        <w:r w:rsidR="001F3E05" w:rsidRPr="008C1BDB" w:rsidDel="002659F9">
          <w:rPr>
            <w:rFonts w:ascii="Arial" w:hAnsi="Arial" w:cs="Arial"/>
            <w:sz w:val="24"/>
            <w:szCs w:val="24"/>
          </w:rPr>
          <w:delText xml:space="preserve"> significant associations identified by</w:delText>
        </w:r>
        <w:r w:rsidR="002B218B" w:rsidRPr="008C1BDB" w:rsidDel="002659F9">
          <w:rPr>
            <w:rFonts w:ascii="Arial" w:hAnsi="Arial" w:cs="Arial"/>
            <w:sz w:val="24"/>
            <w:szCs w:val="24"/>
          </w:rPr>
          <w:delText xml:space="preserve"> GEMMA on the B05.10 genome and bigRR on the T4 genome. </w:delText>
        </w:r>
        <w:r w:rsidR="005A3A13" w:rsidRPr="008C1BDB" w:rsidDel="002659F9">
          <w:rPr>
            <w:rFonts w:ascii="Arial" w:hAnsi="Arial" w:cs="Arial"/>
            <w:sz w:val="24"/>
            <w:szCs w:val="24"/>
          </w:rPr>
          <w:delText xml:space="preserve">We conservatively identified genes within 2kb of significant SNPs at the 99% permutation threshold for bigRR, and at the 99.9% permutation threshold for GEMMA. Among these, </w:delText>
        </w:r>
        <w:r w:rsidR="008D28CD" w:rsidRPr="008C1BDB" w:rsidDel="002659F9">
          <w:rPr>
            <w:rFonts w:ascii="Arial" w:hAnsi="Arial" w:cs="Arial"/>
            <w:sz w:val="24"/>
            <w:szCs w:val="24"/>
          </w:rPr>
          <w:delText>263</w:delText>
        </w:r>
        <w:r w:rsidR="005A3A13" w:rsidRPr="008C1BDB" w:rsidDel="002659F9">
          <w:rPr>
            <w:rFonts w:ascii="Arial" w:hAnsi="Arial" w:cs="Arial"/>
            <w:sz w:val="24"/>
            <w:szCs w:val="24"/>
          </w:rPr>
          <w:delText xml:space="preserve"> genes were linked to at least two plant genotypes by both methods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w:delText>
        </w:r>
        <w:r w:rsidR="005A3A13" w:rsidRPr="008C1BDB" w:rsidDel="002659F9">
          <w:rPr>
            <w:rFonts w:ascii="Arial" w:hAnsi="Arial" w:cs="Arial"/>
            <w:sz w:val="24"/>
            <w:szCs w:val="24"/>
          </w:rPr>
          <w:delText xml:space="preserve">). </w:delText>
        </w:r>
        <w:r w:rsidR="001A47DC" w:rsidRPr="008C1BDB" w:rsidDel="002659F9">
          <w:rPr>
            <w:rFonts w:ascii="Arial" w:hAnsi="Arial" w:cs="Arial"/>
            <w:sz w:val="24"/>
            <w:szCs w:val="24"/>
          </w:rPr>
          <w:delText>These genes include transporters and enzymes</w:delText>
        </w:r>
        <w:r w:rsidR="00EC2B40" w:rsidRPr="008C1BDB" w:rsidDel="002659F9">
          <w:rPr>
            <w:rFonts w:ascii="Arial" w:hAnsi="Arial" w:cs="Arial"/>
            <w:sz w:val="24"/>
            <w:szCs w:val="24"/>
          </w:rPr>
          <w:delText xml:space="preserve"> that can be important for </w:delText>
        </w:r>
        <w:r w:rsidR="00EC2B40" w:rsidRPr="008C1BDB" w:rsidDel="002659F9">
          <w:rPr>
            <w:rFonts w:ascii="Arial" w:hAnsi="Arial" w:cs="Arial"/>
            <w:sz w:val="24"/>
            <w:szCs w:val="24"/>
          </w:rPr>
          <w:lastRenderedPageBreak/>
          <w:delText xml:space="preserve">Botrytis toxin production and/or detoxification of plant defense compounds and are key to virulence. Other known and </w:delText>
        </w:r>
        <w:r w:rsidR="008F47C7" w:rsidRPr="008C1BDB" w:rsidDel="002659F9">
          <w:rPr>
            <w:rFonts w:ascii="Arial" w:hAnsi="Arial" w:cs="Arial"/>
            <w:sz w:val="24"/>
            <w:szCs w:val="24"/>
          </w:rPr>
          <w:delText>predicted pathogen virulence functions</w:delText>
        </w:r>
        <w:r w:rsidR="00EC2B40" w:rsidRPr="008C1BDB" w:rsidDel="002659F9">
          <w:rPr>
            <w:rFonts w:ascii="Arial" w:hAnsi="Arial" w:cs="Arial"/>
            <w:sz w:val="24"/>
            <w:szCs w:val="24"/>
          </w:rPr>
          <w:delText xml:space="preserve"> were largely not identified</w:delText>
        </w:r>
        <w:r w:rsidR="008F47C7" w:rsidRPr="008C1BDB" w:rsidDel="002659F9">
          <w:rPr>
            <w:rFonts w:ascii="Arial" w:hAnsi="Arial" w:cs="Arial"/>
            <w:sz w:val="24"/>
            <w:szCs w:val="24"/>
          </w:rPr>
          <w:delText xml:space="preserve">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 c</w:delText>
        </w:r>
        <w:r w:rsidR="008F47C7" w:rsidRPr="008C1BDB" w:rsidDel="002659F9">
          <w:rPr>
            <w:rFonts w:ascii="Arial" w:hAnsi="Arial" w:cs="Arial"/>
            <w:sz w:val="24"/>
            <w:szCs w:val="24"/>
          </w:rPr>
          <w:delText xml:space="preserve">). </w:delText>
        </w:r>
      </w:del>
    </w:p>
    <w:p w14:paraId="6FD4B0D5" w14:textId="706CA7FB" w:rsidR="00082C15" w:rsidRPr="008C1BDB" w:rsidDel="0020244D" w:rsidRDefault="00833708" w:rsidP="00E65FA1">
      <w:pPr>
        <w:spacing w:line="360" w:lineRule="auto"/>
        <w:ind w:firstLine="720"/>
        <w:rPr>
          <w:del w:id="481" w:author="N S" w:date="2018-10-18T15:52:00Z"/>
          <w:rFonts w:ascii="Arial" w:hAnsi="Arial" w:cs="Arial"/>
          <w:sz w:val="24"/>
          <w:szCs w:val="24"/>
        </w:rPr>
      </w:pPr>
      <w:del w:id="482" w:author="N S" w:date="2018-10-18T15:52:00Z">
        <w:r w:rsidRPr="008C1BDB" w:rsidDel="0020244D">
          <w:rPr>
            <w:rFonts w:ascii="Arial" w:hAnsi="Arial" w:cs="Arial"/>
            <w:sz w:val="24"/>
            <w:szCs w:val="24"/>
          </w:rPr>
          <w:delText>At the SNP level, fewer loci contribute to virulence across all hosts</w:delText>
        </w:r>
      </w:del>
      <w:del w:id="483" w:author="N S" w:date="2018-10-01T16:08:00Z">
        <w:r w:rsidRPr="008C1BDB" w:rsidDel="002659F9">
          <w:rPr>
            <w:rFonts w:ascii="Arial" w:hAnsi="Arial" w:cs="Arial"/>
            <w:sz w:val="24"/>
            <w:szCs w:val="24"/>
          </w:rPr>
          <w:delText xml:space="preserve"> </w:delText>
        </w:r>
      </w:del>
      <w:del w:id="484" w:author="N S" w:date="2018-10-01T16:07:00Z">
        <w:r w:rsidRPr="008C1BDB" w:rsidDel="002659F9">
          <w:rPr>
            <w:rFonts w:ascii="Arial" w:hAnsi="Arial" w:cs="Arial"/>
            <w:sz w:val="24"/>
            <w:szCs w:val="24"/>
          </w:rPr>
          <w:delText xml:space="preserve">and both GWA methods. </w:delText>
        </w:r>
      </w:del>
      <w:del w:id="485" w:author="N S" w:date="2018-10-18T15:52:00Z">
        <w:r w:rsidRPr="008C1BDB" w:rsidDel="0020244D">
          <w:rPr>
            <w:rFonts w:ascii="Arial" w:hAnsi="Arial" w:cs="Arial"/>
            <w:sz w:val="24"/>
            <w:szCs w:val="24"/>
          </w:rPr>
          <w:delText xml:space="preserve">We found five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SNPs significantly linked to altered lesion size on all 12 tomato accessions</w:delText>
        </w:r>
      </w:del>
      <w:del w:id="486" w:author="N S" w:date="2018-10-01T16:08:00Z">
        <w:r w:rsidRPr="008C1BDB" w:rsidDel="002659F9">
          <w:rPr>
            <w:rFonts w:ascii="Arial" w:hAnsi="Arial" w:cs="Arial"/>
            <w:sz w:val="24"/>
            <w:szCs w:val="24"/>
          </w:rPr>
          <w:delText xml:space="preserve"> using the bigRR analysis </w:delText>
        </w:r>
      </w:del>
      <w:del w:id="487" w:author="N S" w:date="2018-10-18T15:52:00Z">
        <w:r w:rsidRPr="008C1BDB" w:rsidDel="0020244D">
          <w:rPr>
            <w:rFonts w:ascii="Arial" w:hAnsi="Arial" w:cs="Arial"/>
            <w:sz w:val="24"/>
            <w:szCs w:val="24"/>
          </w:rPr>
          <w:delTex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delText>
        </w:r>
      </w:del>
      <w:del w:id="488" w:author="N S" w:date="2018-10-01T16:08:00Z">
        <w:r w:rsidRPr="008C1BDB" w:rsidDel="002659F9">
          <w:rPr>
            <w:rFonts w:ascii="Arial" w:hAnsi="Arial" w:cs="Arial"/>
            <w:sz w:val="24"/>
            <w:szCs w:val="24"/>
          </w:rPr>
          <w:delText xml:space="preserve">GEMMA analysis also found significant SNP overlap between hosts at the 99% permutation threshold, with 89 SNPs in at least ten hosts, 859 SNPs in at least half of the hosts, and 63% (19,270) of significant SNPs unique to a single host. </w:delText>
        </w:r>
      </w:del>
      <w:del w:id="489" w:author="N S" w:date="2018-09-27T11:22:00Z">
        <w:r w:rsidRPr="008C1BDB" w:rsidDel="001B1E3D">
          <w:rPr>
            <w:rFonts w:ascii="Arial" w:hAnsi="Arial" w:cs="Arial"/>
            <w:sz w:val="24"/>
            <w:szCs w:val="24"/>
          </w:rPr>
          <w:delText xml:space="preserve">SNP calling between hosts was lower for </w:delText>
        </w:r>
      </w:del>
      <w:del w:id="490" w:author="N S" w:date="2018-09-27T11:23:00Z">
        <w:r w:rsidRPr="008C1BDB" w:rsidDel="001B1E3D">
          <w:rPr>
            <w:rFonts w:ascii="Arial" w:hAnsi="Arial" w:cs="Arial"/>
            <w:sz w:val="24"/>
            <w:szCs w:val="24"/>
          </w:rPr>
          <w:delText>GEMMA at</w:delText>
        </w:r>
      </w:del>
      <w:del w:id="491" w:author="N S" w:date="2018-10-01T16:08:00Z">
        <w:r w:rsidRPr="008C1BDB" w:rsidDel="002659F9">
          <w:rPr>
            <w:rFonts w:ascii="Arial" w:hAnsi="Arial" w:cs="Arial"/>
            <w:sz w:val="24"/>
            <w:szCs w:val="24"/>
          </w:rPr>
          <w:delText xml:space="preserve"> the 99.9% permutation threshold</w:delText>
        </w:r>
      </w:del>
      <w:del w:id="492" w:author="N S" w:date="2018-09-27T11:23:00Z">
        <w:r w:rsidRPr="008C1BDB" w:rsidDel="001B1E3D">
          <w:rPr>
            <w:rFonts w:ascii="Arial" w:hAnsi="Arial" w:cs="Arial"/>
            <w:sz w:val="24"/>
            <w:szCs w:val="24"/>
          </w:rPr>
          <w:delText>,</w:delText>
        </w:r>
      </w:del>
      <w:del w:id="493" w:author="N S" w:date="2018-10-01T16:08:00Z">
        <w:r w:rsidRPr="008C1BDB" w:rsidDel="002659F9">
          <w:rPr>
            <w:rFonts w:ascii="Arial" w:hAnsi="Arial" w:cs="Arial"/>
            <w:sz w:val="24"/>
            <w:szCs w:val="24"/>
          </w:rPr>
          <w:delText xml:space="preserve"> with 78% of significant SNPs (4269) in a single host, and 38 SNPs significant across at least half of the hosts (</w:delText>
        </w:r>
        <w:r w:rsidR="00A27306" w:rsidDel="002659F9">
          <w:rPr>
            <w:rFonts w:ascii="Arial" w:hAnsi="Arial" w:cs="Arial"/>
            <w:sz w:val="24"/>
            <w:szCs w:val="24"/>
          </w:rPr>
          <w:delText xml:space="preserve">Supplemental Figure </w:delText>
        </w:r>
        <w:r w:rsidRPr="008C1BDB" w:rsidDel="002659F9">
          <w:rPr>
            <w:rFonts w:ascii="Arial" w:hAnsi="Arial" w:cs="Arial"/>
            <w:sz w:val="24"/>
            <w:szCs w:val="24"/>
          </w:rPr>
          <w:delText>4</w:delText>
        </w:r>
        <w:r w:rsidR="00A27306" w:rsidDel="002659F9">
          <w:rPr>
            <w:rFonts w:ascii="Arial" w:hAnsi="Arial" w:cs="Arial"/>
            <w:sz w:val="24"/>
            <w:szCs w:val="24"/>
          </w:rPr>
          <w:delText xml:space="preserve"> </w:delText>
        </w:r>
        <w:r w:rsidRPr="008C1BDB" w:rsidDel="002659F9">
          <w:rPr>
            <w:rFonts w:ascii="Arial" w:hAnsi="Arial" w:cs="Arial"/>
            <w:sz w:val="24"/>
            <w:szCs w:val="24"/>
          </w:rPr>
          <w:delText xml:space="preserve">a). </w:delText>
        </w:r>
      </w:del>
      <w:del w:id="494" w:author="N S" w:date="2018-10-18T15:52:00Z">
        <w:r w:rsidRPr="008C1BDB" w:rsidDel="0020244D">
          <w:rPr>
            <w:rFonts w:ascii="Arial" w:hAnsi="Arial" w:cs="Arial"/>
            <w:sz w:val="24"/>
            <w:szCs w:val="24"/>
          </w:rPr>
          <w:delText xml:space="preserve">While only a small subset of these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 xml:space="preserve">SNPs were linked to virulence on all the tomato genotypes, we </w:delText>
        </w:r>
        <w:r w:rsidR="00974426" w:rsidRPr="008C1BDB" w:rsidDel="0020244D">
          <w:rPr>
            <w:rFonts w:ascii="Arial" w:hAnsi="Arial" w:cs="Arial"/>
            <w:sz w:val="24"/>
            <w:szCs w:val="24"/>
          </w:rPr>
          <w:delText>obtained</w:delText>
        </w:r>
        <w:r w:rsidRPr="008C1BDB" w:rsidDel="0020244D">
          <w:rPr>
            <w:rFonts w:ascii="Arial" w:hAnsi="Arial" w:cs="Arial"/>
            <w:sz w:val="24"/>
            <w:szCs w:val="24"/>
          </w:rPr>
          <w:delText xml:space="preserve"> better overlap across host genotypes by focusing on gene windows.</w:delText>
        </w:r>
      </w:del>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745B369D"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distinctly respond to tomato domestication suggests that there is </w:t>
      </w:r>
      <w:ins w:id="495" w:author="N S" w:date="2018-10-17T11:34:00Z">
        <w:r w:rsidR="00E20835">
          <w:rPr>
            <w:rFonts w:ascii="Arial" w:hAnsi="Arial" w:cs="Arial"/>
            <w:sz w:val="24"/>
            <w:szCs w:val="24"/>
          </w:rPr>
          <w:t xml:space="preserve">some </w:t>
        </w:r>
      </w:ins>
      <w:r w:rsidR="004569EC" w:rsidRPr="008C1BDB">
        <w:rPr>
          <w:rFonts w:ascii="Arial" w:hAnsi="Arial" w:cs="Arial"/>
          <w:sz w:val="24"/>
          <w:szCs w:val="24"/>
        </w:rPr>
        <w:t xml:space="preserve">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that is affected by tomato domestication.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domestic</w:t>
      </w:r>
      <w:ins w:id="496" w:author="N S" w:date="2018-10-17T11:35:00Z">
        <w:r w:rsidR="00E20835">
          <w:rPr>
            <w:rFonts w:ascii="Arial" w:hAnsi="Arial" w:cs="Arial"/>
            <w:sz w:val="24"/>
            <w:szCs w:val="24"/>
          </w:rPr>
          <w:t>ated</w:t>
        </w:r>
      </w:ins>
      <w:r w:rsidR="00847F0D" w:rsidRPr="008C1BDB">
        <w:rPr>
          <w:rFonts w:ascii="Arial" w:hAnsi="Arial" w:cs="Arial"/>
          <w:sz w:val="24"/>
          <w:szCs w:val="24"/>
        </w:rPr>
        <w:t xml:space="preserve">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w:t>
      </w:r>
      <w:ins w:id="497" w:author="N S" w:date="2018-10-15T13:30:00Z">
        <w:r w:rsidR="00106559">
          <w:rPr>
            <w:rFonts w:ascii="Arial" w:hAnsi="Arial" w:cs="Arial"/>
            <w:sz w:val="24"/>
            <w:szCs w:val="24"/>
          </w:rPr>
          <w:t>,</w:t>
        </w:r>
      </w:ins>
      <w:r w:rsidR="00B623B3" w:rsidRPr="008C1BDB">
        <w:rPr>
          <w:rFonts w:ascii="Arial" w:hAnsi="Arial" w:cs="Arial"/>
          <w:sz w:val="24"/>
          <w:szCs w:val="24"/>
        </w:rPr>
        <w:t xml:space="preserve"> similar to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del w:id="498" w:author="N S" w:date="2018-09-27T12:28:00Z">
        <w:r w:rsidR="00B623B3" w:rsidRPr="008C1BDB" w:rsidDel="00676532">
          <w:rPr>
            <w:rFonts w:ascii="Arial" w:hAnsi="Arial" w:cs="Arial"/>
            <w:sz w:val="24"/>
            <w:szCs w:val="24"/>
          </w:rPr>
          <w:delText xml:space="preserve">This </w:delText>
        </w:r>
      </w:del>
      <w:ins w:id="499" w:author="N S" w:date="2018-09-27T12:28:00Z">
        <w:r w:rsidR="00676532">
          <w:rPr>
            <w:rFonts w:ascii="Arial" w:hAnsi="Arial" w:cs="Arial"/>
            <w:sz w:val="24"/>
            <w:szCs w:val="24"/>
          </w:rPr>
          <w:t xml:space="preserve">The significant SNP sets </w:t>
        </w:r>
      </w:ins>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lastRenderedPageBreak/>
        <w:t>wild phenotype and domesticated phenotype</w:t>
      </w:r>
      <w:r w:rsidR="00B623B3" w:rsidRPr="008C1BDB">
        <w:rPr>
          <w:rFonts w:ascii="Arial" w:hAnsi="Arial" w:cs="Arial"/>
          <w:sz w:val="24"/>
          <w:szCs w:val="24"/>
        </w:rPr>
        <w:t xml:space="preserve">. In contrast, the Domestication Sensitivity trait identified a much more limited set of SNPs that had less overlap with 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del w:id="500" w:author="N S" w:date="2018-10-01T16:12:00Z">
        <w:r w:rsidR="00792DBD" w:rsidRPr="008C1BDB" w:rsidDel="002659F9">
          <w:rPr>
            <w:rFonts w:ascii="Arial" w:hAnsi="Arial" w:cs="Arial"/>
            <w:sz w:val="24"/>
            <w:szCs w:val="24"/>
          </w:rPr>
          <w:delText>GWA of these domestication traits by</w:delText>
        </w:r>
        <w:r w:rsidR="00561E35" w:rsidRPr="008C1BDB" w:rsidDel="002659F9">
          <w:rPr>
            <w:rFonts w:ascii="Arial" w:hAnsi="Arial" w:cs="Arial"/>
            <w:sz w:val="24"/>
            <w:szCs w:val="24"/>
          </w:rPr>
          <w:delText xml:space="preserve"> GEMMA</w:delText>
        </w:r>
        <w:r w:rsidR="00B623B3" w:rsidRPr="008C1BDB" w:rsidDel="002659F9">
          <w:rPr>
            <w:rFonts w:ascii="Arial" w:hAnsi="Arial" w:cs="Arial"/>
            <w:sz w:val="24"/>
            <w:szCs w:val="24"/>
          </w:rPr>
          <w:delText xml:space="preserve"> </w:delText>
        </w:r>
        <w:r w:rsidR="00792DBD" w:rsidRPr="008C1BDB" w:rsidDel="002659F9">
          <w:rPr>
            <w:rFonts w:ascii="Arial" w:hAnsi="Arial" w:cs="Arial"/>
            <w:sz w:val="24"/>
            <w:szCs w:val="24"/>
          </w:rPr>
          <w:delText>identified similar patterns</w:delText>
        </w:r>
        <w:r w:rsidR="004F17F2" w:rsidRPr="008C1BDB" w:rsidDel="002659F9">
          <w:rPr>
            <w:rFonts w:ascii="Arial" w:hAnsi="Arial" w:cs="Arial"/>
            <w:sz w:val="24"/>
            <w:szCs w:val="24"/>
          </w:rPr>
          <w:delText xml:space="preserve"> of</w:delText>
        </w:r>
        <w:r w:rsidR="001E57D3" w:rsidRPr="008C1BDB" w:rsidDel="002659F9">
          <w:rPr>
            <w:rFonts w:ascii="Arial" w:hAnsi="Arial" w:cs="Arial"/>
            <w:sz w:val="24"/>
            <w:szCs w:val="24"/>
          </w:rPr>
          <w:delText xml:space="preserve"> polygenic structure,</w:delText>
        </w:r>
        <w:r w:rsidR="004F17F2" w:rsidRPr="008C1BDB" w:rsidDel="002659F9">
          <w:rPr>
            <w:rFonts w:ascii="Arial" w:hAnsi="Arial" w:cs="Arial"/>
            <w:sz w:val="24"/>
            <w:szCs w:val="24"/>
          </w:rPr>
          <w:delText xml:space="preserve"> high overlap between SNPs and genes on wild or domesticated tomato hosts, and rare overlap with Domestication Sensitivity</w:delText>
        </w:r>
        <w:r w:rsidR="00792DBD" w:rsidRPr="008C1BDB" w:rsidDel="002659F9">
          <w:rPr>
            <w:rFonts w:ascii="Arial" w:hAnsi="Arial" w:cs="Arial"/>
            <w:sz w:val="24"/>
            <w:szCs w:val="24"/>
          </w:rPr>
          <w:delText xml:space="preserve"> (</w:delText>
        </w:r>
        <w:r w:rsidR="00A27306" w:rsidDel="002659F9">
          <w:rPr>
            <w:rFonts w:ascii="Arial" w:hAnsi="Arial" w:cs="Arial"/>
            <w:sz w:val="24"/>
            <w:szCs w:val="24"/>
          </w:rPr>
          <w:delText>Supplemental Figure 5</w:delText>
        </w:r>
        <w:r w:rsidR="00792DBD" w:rsidRPr="008C1BDB" w:rsidDel="002659F9">
          <w:rPr>
            <w:rFonts w:ascii="Arial" w:hAnsi="Arial" w:cs="Arial"/>
            <w:sz w:val="24"/>
            <w:szCs w:val="24"/>
          </w:rPr>
          <w:delText xml:space="preserve">). </w:delText>
        </w:r>
      </w:del>
      <w:r w:rsidR="00E62AE8" w:rsidRPr="008C1BDB">
        <w:rPr>
          <w:rFonts w:ascii="Arial" w:hAnsi="Arial" w:cs="Arial"/>
          <w:sz w:val="24"/>
          <w:szCs w:val="24"/>
        </w:rPr>
        <w:t xml:space="preserve">To begin querying the underlying gene functions for these various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del w:id="501" w:author="N S" w:date="2018-10-01T16:12:00Z">
        <w:r w:rsidR="008C568F" w:rsidRPr="008C1BDB" w:rsidDel="002659F9">
          <w:rPr>
            <w:rFonts w:ascii="Arial" w:hAnsi="Arial" w:cs="Arial"/>
            <w:sz w:val="24"/>
            <w:szCs w:val="24"/>
          </w:rPr>
          <w:delText xml:space="preserve">We also examined </w:delText>
        </w:r>
        <w:r w:rsidR="001E57D3" w:rsidRPr="008C1BDB" w:rsidDel="002659F9">
          <w:rPr>
            <w:rFonts w:ascii="Arial" w:hAnsi="Arial" w:cs="Arial"/>
            <w:sz w:val="24"/>
            <w:szCs w:val="24"/>
          </w:rPr>
          <w:delText xml:space="preserve">the </w:delText>
        </w:r>
        <w:r w:rsidR="008C568F" w:rsidRPr="008C1BDB" w:rsidDel="002659F9">
          <w:rPr>
            <w:rFonts w:ascii="Arial" w:hAnsi="Arial" w:cs="Arial"/>
            <w:sz w:val="24"/>
            <w:szCs w:val="24"/>
          </w:rPr>
          <w:delText xml:space="preserve">genes associated </w:delText>
        </w:r>
        <w:r w:rsidR="00A03AD5" w:rsidRPr="008C1BDB" w:rsidDel="002659F9">
          <w:rPr>
            <w:rFonts w:ascii="Arial" w:hAnsi="Arial" w:cs="Arial"/>
            <w:sz w:val="24"/>
            <w:szCs w:val="24"/>
          </w:rPr>
          <w:delText>with</w:delText>
        </w:r>
        <w:r w:rsidR="008C568F" w:rsidRPr="008C1BDB" w:rsidDel="002659F9">
          <w:rPr>
            <w:rFonts w:ascii="Arial" w:hAnsi="Arial" w:cs="Arial"/>
            <w:sz w:val="24"/>
            <w:szCs w:val="24"/>
          </w:rPr>
          <w:delText xml:space="preserve"> these domestication </w:delText>
        </w:r>
        <w:r w:rsidR="00A03AD5" w:rsidRPr="008C1BDB" w:rsidDel="002659F9">
          <w:rPr>
            <w:rFonts w:ascii="Arial" w:hAnsi="Arial" w:cs="Arial"/>
            <w:sz w:val="24"/>
            <w:szCs w:val="24"/>
          </w:rPr>
          <w:delText xml:space="preserve">virulence </w:delText>
        </w:r>
        <w:r w:rsidR="008C568F" w:rsidRPr="008C1BDB" w:rsidDel="002659F9">
          <w:rPr>
            <w:rFonts w:ascii="Arial" w:hAnsi="Arial" w:cs="Arial"/>
            <w:sz w:val="24"/>
            <w:szCs w:val="24"/>
          </w:rPr>
          <w:delText>traits</w:delText>
        </w:r>
        <w:r w:rsidR="00A03AD5" w:rsidRPr="008C1BDB" w:rsidDel="002659F9">
          <w:rPr>
            <w:rFonts w:ascii="Arial" w:hAnsi="Arial" w:cs="Arial"/>
            <w:sz w:val="24"/>
            <w:szCs w:val="24"/>
          </w:rPr>
          <w:delText xml:space="preserve"> found by both</w:delText>
        </w:r>
        <w:r w:rsidR="008C568F" w:rsidRPr="008C1BDB" w:rsidDel="002659F9">
          <w:rPr>
            <w:rFonts w:ascii="Arial" w:hAnsi="Arial" w:cs="Arial"/>
            <w:sz w:val="24"/>
            <w:szCs w:val="24"/>
          </w:rPr>
          <w:delText xml:space="preserve"> bigRR and GEMMA</w:delText>
        </w:r>
        <w:r w:rsidR="00A03AD5" w:rsidRPr="008C1BDB" w:rsidDel="002659F9">
          <w:rPr>
            <w:rFonts w:ascii="Arial" w:hAnsi="Arial" w:cs="Arial"/>
            <w:sz w:val="24"/>
            <w:szCs w:val="24"/>
          </w:rPr>
          <w:delText xml:space="preserve">. This overlap identified </w:delText>
        </w:r>
        <w:r w:rsidR="00510E9C" w:rsidRPr="008C1BDB" w:rsidDel="002659F9">
          <w:rPr>
            <w:rFonts w:ascii="Arial" w:hAnsi="Arial" w:cs="Arial"/>
            <w:sz w:val="24"/>
            <w:szCs w:val="24"/>
          </w:rPr>
          <w:delText>200</w:delText>
        </w:r>
        <w:r w:rsidR="008C568F" w:rsidRPr="008C1BDB" w:rsidDel="002659F9">
          <w:rPr>
            <w:rFonts w:ascii="Arial" w:hAnsi="Arial" w:cs="Arial"/>
            <w:sz w:val="24"/>
            <w:szCs w:val="24"/>
          </w:rPr>
          <w:delText xml:space="preserve"> unique genes</w:delText>
        </w:r>
        <w:r w:rsidR="00A03AD5" w:rsidRPr="008C1BDB" w:rsidDel="002659F9">
          <w:rPr>
            <w:rFonts w:ascii="Arial" w:hAnsi="Arial" w:cs="Arial"/>
            <w:sz w:val="24"/>
            <w:szCs w:val="24"/>
          </w:rPr>
          <w:delText xml:space="preserve"> including</w:delText>
        </w:r>
        <w:r w:rsidR="008C568F" w:rsidRPr="008C1BDB" w:rsidDel="002659F9">
          <w:rPr>
            <w:rFonts w:ascii="Arial" w:hAnsi="Arial" w:cs="Arial"/>
            <w:sz w:val="24"/>
            <w:szCs w:val="24"/>
          </w:rPr>
          <w:delText xml:space="preserve"> </w:delText>
        </w:r>
        <w:r w:rsidR="00A03AD5" w:rsidRPr="008C1BDB" w:rsidDel="002659F9">
          <w:rPr>
            <w:rFonts w:ascii="Arial" w:hAnsi="Arial" w:cs="Arial"/>
            <w:sz w:val="24"/>
            <w:szCs w:val="24"/>
          </w:rPr>
          <w:delText xml:space="preserve">several transporters and enzymes, with few predicted virulence genes </w:delText>
        </w:r>
        <w:r w:rsidR="008C568F" w:rsidRPr="008C1BDB" w:rsidDel="002659F9">
          <w:rPr>
            <w:rFonts w:ascii="Arial" w:hAnsi="Arial" w:cs="Arial"/>
            <w:sz w:val="24"/>
            <w:szCs w:val="24"/>
          </w:rPr>
          <w:delText>(</w:delText>
        </w:r>
        <w:r w:rsidR="00FA3E2E" w:rsidDel="002659F9">
          <w:rPr>
            <w:rFonts w:ascii="Arial" w:hAnsi="Arial" w:cs="Arial"/>
            <w:sz w:val="24"/>
            <w:szCs w:val="24"/>
          </w:rPr>
          <w:delText xml:space="preserve">Supplemental Data 2 </w:delText>
        </w:r>
        <w:r w:rsidR="00B27CB5" w:rsidRPr="008C1BDB" w:rsidDel="002659F9">
          <w:rPr>
            <w:rFonts w:ascii="Arial" w:hAnsi="Arial" w:cs="Arial"/>
            <w:sz w:val="24"/>
            <w:szCs w:val="24"/>
          </w:rPr>
          <w:delText>b</w:delText>
        </w:r>
        <w:r w:rsidR="008C568F" w:rsidRPr="008C1BDB" w:rsidDel="002659F9">
          <w:rPr>
            <w:rFonts w:ascii="Arial" w:hAnsi="Arial" w:cs="Arial"/>
            <w:sz w:val="24"/>
            <w:szCs w:val="24"/>
          </w:rPr>
          <w:delText xml:space="preserve">). One gene from this overlap list (Bcin01g05800) contains TPR repeats, which are common in bacterial virulence proteins </w:delText>
        </w:r>
        <w:r w:rsidR="00D03171" w:rsidRPr="008C1BDB" w:rsidDel="002659F9">
          <w:rPr>
            <w:rFonts w:ascii="Arial" w:hAnsi="Arial" w:cs="Arial"/>
            <w:sz w:val="24"/>
            <w:szCs w:val="24"/>
          </w:rPr>
          <w:fldChar w:fldCharType="begin"/>
        </w:r>
        <w:r w:rsidR="005F1A4E" w:rsidRPr="008C1BDB" w:rsidDel="002659F9">
          <w:rPr>
            <w:rFonts w:ascii="Arial" w:hAnsi="Arial" w:cs="Arial"/>
            <w:sz w:val="24"/>
            <w:szCs w:val="24"/>
          </w:rPr>
          <w:del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delInstrText>
        </w:r>
        <w:r w:rsidR="00D03171" w:rsidRPr="008C1BDB" w:rsidDel="002659F9">
          <w:rPr>
            <w:rFonts w:ascii="Arial" w:hAnsi="Arial" w:cs="Arial"/>
            <w:sz w:val="24"/>
            <w:szCs w:val="24"/>
          </w:rPr>
          <w:fldChar w:fldCharType="separate"/>
        </w:r>
        <w:r w:rsidR="00D03171" w:rsidRPr="008C1BDB" w:rsidDel="002659F9">
          <w:rPr>
            <w:rFonts w:ascii="Arial" w:hAnsi="Arial" w:cs="Arial"/>
            <w:noProof/>
            <w:sz w:val="24"/>
            <w:szCs w:val="24"/>
          </w:rPr>
          <w:delText>(Cerveny, Straskova et al. 2013)</w:delText>
        </w:r>
        <w:r w:rsidR="00D03171" w:rsidRPr="008C1BDB" w:rsidDel="002659F9">
          <w:rPr>
            <w:rFonts w:ascii="Arial" w:hAnsi="Arial" w:cs="Arial"/>
            <w:sz w:val="24"/>
            <w:szCs w:val="24"/>
          </w:rPr>
          <w:fldChar w:fldCharType="end"/>
        </w:r>
        <w:r w:rsidR="00C44D43" w:rsidRPr="008C1BDB" w:rsidDel="002659F9">
          <w:rPr>
            <w:rFonts w:ascii="Arial" w:hAnsi="Arial" w:cs="Arial"/>
            <w:sz w:val="24"/>
            <w:szCs w:val="24"/>
          </w:rPr>
          <w:delText xml:space="preserve"> and are among the proteins secreted by the plant </w:delText>
        </w:r>
        <w:r w:rsidR="00C44D43" w:rsidRPr="00FA3E2E" w:rsidDel="002659F9">
          <w:rPr>
            <w:rFonts w:ascii="Arial" w:hAnsi="Arial" w:cs="Arial"/>
            <w:sz w:val="24"/>
            <w:szCs w:val="24"/>
          </w:rPr>
          <w:delText xml:space="preserve">pathogen </w:delText>
        </w:r>
        <w:r w:rsidR="00C44D43" w:rsidRPr="00FA3E2E" w:rsidDel="002659F9">
          <w:rPr>
            <w:rFonts w:ascii="Arial" w:hAnsi="Arial" w:cs="Arial"/>
            <w:i/>
            <w:iCs/>
            <w:color w:val="1C1D1E"/>
            <w:sz w:val="24"/>
            <w:szCs w:val="24"/>
            <w:shd w:val="clear" w:color="auto" w:fill="FFFFFF"/>
          </w:rPr>
          <w:delText xml:space="preserve">Ustilago maydis </w:delText>
        </w:r>
        <w:r w:rsidR="00D03171" w:rsidRPr="00FA3E2E" w:rsidDel="002659F9">
          <w:rPr>
            <w:rFonts w:ascii="Arial" w:hAnsi="Arial" w:cs="Arial"/>
            <w:iCs/>
            <w:color w:val="1C1D1E"/>
            <w:sz w:val="24"/>
            <w:szCs w:val="24"/>
            <w:shd w:val="clear" w:color="auto" w:fill="FFFFFF"/>
          </w:rPr>
          <w:fldChar w:fldCharType="begin"/>
        </w:r>
        <w:r w:rsidR="005F1A4E" w:rsidRPr="00FA3E2E" w:rsidDel="002659F9">
          <w:rPr>
            <w:rFonts w:ascii="Arial" w:hAnsi="Arial" w:cs="Arial"/>
            <w:iCs/>
            <w:color w:val="1C1D1E"/>
            <w:sz w:val="24"/>
            <w:szCs w:val="24"/>
            <w:shd w:val="clear" w:color="auto" w:fill="FFFFFF"/>
          </w:rPr>
          <w:del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delInstrText>
        </w:r>
        <w:r w:rsidR="005F1A4E" w:rsidRPr="00FA3E2E" w:rsidDel="002659F9">
          <w:rPr>
            <w:rFonts w:ascii="Cambria Math" w:hAnsi="Cambria Math" w:cs="Cambria Math"/>
            <w:iCs/>
            <w:color w:val="1C1D1E"/>
            <w:sz w:val="24"/>
            <w:szCs w:val="24"/>
            <w:shd w:val="clear" w:color="auto" w:fill="FFFFFF"/>
          </w:rPr>
          <w:delInstrText>‐</w:delInstrText>
        </w:r>
        <w:r w:rsidR="005F1A4E" w:rsidRPr="00FA3E2E" w:rsidDel="002659F9">
          <w:rPr>
            <w:rFonts w:ascii="Arial" w:hAnsi="Arial" w:cs="Arial"/>
            <w:iCs/>
            <w:color w:val="1C1D1E"/>
            <w:sz w:val="24"/>
            <w:szCs w:val="24"/>
            <w:shd w:val="clear" w:color="auto" w:fill="FFFFFF"/>
          </w:rPr>
          <w:del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delInstrText>
        </w:r>
        <w:r w:rsidR="00D03171" w:rsidRPr="00FA3E2E" w:rsidDel="002659F9">
          <w:rPr>
            <w:rFonts w:ascii="Arial" w:hAnsi="Arial" w:cs="Arial"/>
            <w:iCs/>
            <w:color w:val="1C1D1E"/>
            <w:sz w:val="24"/>
            <w:szCs w:val="24"/>
            <w:shd w:val="clear" w:color="auto" w:fill="FFFFFF"/>
          </w:rPr>
          <w:fldChar w:fldCharType="separate"/>
        </w:r>
        <w:r w:rsidR="00D03171" w:rsidRPr="00FA3E2E" w:rsidDel="002659F9">
          <w:rPr>
            <w:rFonts w:ascii="Arial" w:hAnsi="Arial" w:cs="Arial"/>
            <w:iCs/>
            <w:noProof/>
            <w:color w:val="1C1D1E"/>
            <w:sz w:val="24"/>
            <w:szCs w:val="24"/>
            <w:shd w:val="clear" w:color="auto" w:fill="FFFFFF"/>
          </w:rPr>
          <w:delText>(Lo Presti, López Díaz et al. 2016)</w:delText>
        </w:r>
        <w:r w:rsidR="00D03171" w:rsidRPr="00FA3E2E" w:rsidDel="002659F9">
          <w:rPr>
            <w:rFonts w:ascii="Arial" w:hAnsi="Arial" w:cs="Arial"/>
            <w:iCs/>
            <w:color w:val="1C1D1E"/>
            <w:sz w:val="24"/>
            <w:szCs w:val="24"/>
            <w:shd w:val="clear" w:color="auto" w:fill="FFFFFF"/>
          </w:rPr>
          <w:fldChar w:fldCharType="end"/>
        </w:r>
        <w:r w:rsidR="008C568F" w:rsidRPr="00FA3E2E" w:rsidDel="002659F9">
          <w:rPr>
            <w:rFonts w:ascii="Arial" w:hAnsi="Arial" w:cs="Arial"/>
            <w:sz w:val="24"/>
            <w:szCs w:val="24"/>
          </w:rPr>
          <w:delText xml:space="preserve">. </w:delText>
        </w:r>
      </w:del>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Supplemental Data</w:t>
      </w:r>
      <w:ins w:id="502" w:author="N S" w:date="2018-10-22T14:12:00Z">
        <w:r w:rsidR="00185E48">
          <w:rPr>
            <w:rFonts w:ascii="Arial" w:hAnsi="Arial" w:cs="Arial"/>
            <w:sz w:val="24"/>
            <w:szCs w:val="24"/>
          </w:rPr>
          <w:t xml:space="preserve"> Set</w:t>
        </w:r>
      </w:ins>
      <w:r w:rsidR="00FA3E2E">
        <w:rPr>
          <w:rFonts w:ascii="Arial" w:hAnsi="Arial" w:cs="Arial"/>
          <w:sz w:val="24"/>
          <w:szCs w:val="24"/>
        </w:rPr>
        <w:t xml:space="preserve"> 2</w:t>
      </w:r>
      <w:ins w:id="503" w:author="N S" w:date="2018-10-22T14:12:00Z">
        <w:r w:rsidR="00185E48">
          <w:rPr>
            <w:rFonts w:ascii="Arial" w:hAnsi="Arial" w:cs="Arial"/>
            <w:sz w:val="24"/>
            <w:szCs w:val="24"/>
          </w:rPr>
          <w:t>b</w:t>
        </w:r>
      </w:ins>
      <w:del w:id="504" w:author="N S" w:date="2018-10-22T14:12: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f</w:delText>
        </w:r>
      </w:del>
      <w:r w:rsidR="004526A2" w:rsidRPr="008C1BDB">
        <w:rPr>
          <w:rFonts w:ascii="Arial" w:hAnsi="Arial" w:cs="Arial"/>
          <w:sz w:val="24"/>
          <w:szCs w:val="24"/>
        </w:rPr>
        <w:t xml:space="preserve">) when compared to the whole-genome T4 gene annotation. </w:t>
      </w:r>
      <w:del w:id="505" w:author="N S" w:date="2018-10-22T14:12:00Z">
        <w:r w:rsidR="004526A2" w:rsidRPr="008C1BDB" w:rsidDel="00185E48">
          <w:rPr>
            <w:rFonts w:ascii="Arial" w:hAnsi="Arial" w:cs="Arial"/>
            <w:sz w:val="24"/>
            <w:szCs w:val="24"/>
          </w:rPr>
          <w:delText xml:space="preserve">We also examined functional enrichment for </w:delText>
        </w:r>
        <w:r w:rsidR="001E57D3" w:rsidRPr="008C1BDB" w:rsidDel="00185E48">
          <w:rPr>
            <w:rFonts w:ascii="Arial" w:hAnsi="Arial" w:cs="Arial"/>
            <w:sz w:val="24"/>
            <w:szCs w:val="24"/>
          </w:rPr>
          <w:delText xml:space="preserve">the </w:delText>
        </w:r>
        <w:r w:rsidR="004526A2" w:rsidRPr="008C1BDB" w:rsidDel="00185E48">
          <w:rPr>
            <w:rFonts w:ascii="Arial" w:hAnsi="Arial" w:cs="Arial"/>
            <w:sz w:val="24"/>
            <w:szCs w:val="24"/>
          </w:rPr>
          <w:delText>genes associated with domestication traits</w:delText>
        </w:r>
      </w:del>
      <w:del w:id="506" w:author="N S" w:date="2018-10-22T14:11:00Z">
        <w:r w:rsidR="004526A2" w:rsidRPr="008C1BDB" w:rsidDel="00185E48">
          <w:rPr>
            <w:rFonts w:ascii="Arial" w:hAnsi="Arial" w:cs="Arial"/>
            <w:sz w:val="24"/>
            <w:szCs w:val="24"/>
          </w:rPr>
          <w:delText xml:space="preserve"> by both GEMMA and bigRR</w:delText>
        </w:r>
      </w:del>
      <w:del w:id="507" w:author="N S" w:date="2018-10-22T14:12:00Z">
        <w:r w:rsidR="004526A2" w:rsidRPr="008C1BDB" w:rsidDel="00185E48">
          <w:rPr>
            <w:rFonts w:ascii="Arial" w:hAnsi="Arial" w:cs="Arial"/>
            <w:sz w:val="24"/>
            <w:szCs w:val="24"/>
          </w:rPr>
          <w:delText xml:space="preserve">. We found </w:delText>
        </w:r>
      </w:del>
      <w:del w:id="508" w:author="N S" w:date="2018-10-22T14:11:00Z">
        <w:r w:rsidR="004526A2" w:rsidRPr="008C1BDB" w:rsidDel="00185E48">
          <w:rPr>
            <w:rFonts w:ascii="Arial" w:hAnsi="Arial" w:cs="Arial"/>
            <w:sz w:val="24"/>
            <w:szCs w:val="24"/>
          </w:rPr>
          <w:delText xml:space="preserve">41 </w:delText>
        </w:r>
      </w:del>
      <w:del w:id="509" w:author="N S" w:date="2018-10-22T14:12:00Z">
        <w:r w:rsidR="004526A2" w:rsidRPr="008C1BDB" w:rsidDel="00185E48">
          <w:rPr>
            <w:rFonts w:ascii="Arial" w:hAnsi="Arial" w:cs="Arial"/>
            <w:sz w:val="24"/>
            <w:szCs w:val="24"/>
          </w:rPr>
          <w:delText>significantly overrepresented biological functions (</w:delText>
        </w:r>
        <w:r w:rsidR="00FA3E2E" w:rsidDel="00185E48">
          <w:rPr>
            <w:rFonts w:ascii="Arial" w:hAnsi="Arial" w:cs="Arial"/>
            <w:sz w:val="24"/>
            <w:szCs w:val="24"/>
          </w:rPr>
          <w:delText>Supplemental Data 2</w:delText>
        </w:r>
      </w:del>
      <w:del w:id="510" w:author="N S" w:date="2018-10-22T14:11: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d</w:delText>
        </w:r>
      </w:del>
      <w:del w:id="511" w:author="N S" w:date="2018-10-22T14:12:00Z">
        <w:r w:rsidR="004526A2" w:rsidRPr="008C1BDB" w:rsidDel="00185E48">
          <w:rPr>
            <w:rFonts w:ascii="Arial" w:hAnsi="Arial" w:cs="Arial"/>
            <w:sz w:val="24"/>
            <w:szCs w:val="24"/>
          </w:rPr>
          <w:delText xml:space="preserve">). In both datasets, the </w:delText>
        </w:r>
      </w:del>
      <w:ins w:id="512" w:author="N S" w:date="2018-10-01T16:12:00Z">
        <w:r w:rsidR="002659F9">
          <w:rPr>
            <w:rFonts w:ascii="Arial" w:hAnsi="Arial" w:cs="Arial"/>
            <w:sz w:val="24"/>
            <w:szCs w:val="24"/>
          </w:rPr>
          <w:t xml:space="preserve">The </w:t>
        </w:r>
      </w:ins>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w:t>
      </w:r>
      <w:ins w:id="513" w:author="N S" w:date="2018-10-15T13:31:00Z">
        <w:r w:rsidR="00991B17">
          <w:rPr>
            <w:rFonts w:ascii="Arial" w:hAnsi="Arial" w:cs="Arial"/>
            <w:sz w:val="24"/>
            <w:szCs w:val="24"/>
          </w:rPr>
          <w:t>ated</w:t>
        </w:r>
      </w:ins>
      <w:r w:rsidR="004526A2" w:rsidRPr="008C1BDB">
        <w:rPr>
          <w:rFonts w:ascii="Arial" w:hAnsi="Arial" w:cs="Arial"/>
          <w:sz w:val="24"/>
          <w:szCs w:val="24"/>
        </w:rPr>
        <w:t xml:space="preserve">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1F6942D1"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 </w:instrText>
      </w:r>
      <w:r w:rsidR="00991B17">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EN.CITE.DATA </w:instrText>
      </w:r>
      <w:r w:rsidR="00991B17">
        <w:rPr>
          <w:rFonts w:ascii="Arial" w:hAnsi="Arial" w:cs="Arial"/>
          <w:sz w:val="24"/>
          <w:szCs w:val="24"/>
        </w:rPr>
      </w:r>
      <w:r w:rsidR="00991B17">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991B17">
        <w:rPr>
          <w:rFonts w:ascii="Arial" w:hAnsi="Arial" w:cs="Arial"/>
          <w:noProof/>
          <w:sz w:val="24"/>
          <w:szCs w:val="24"/>
        </w:rPr>
        <w:t xml:space="preserve">(Kover and Schaal 2002, Parlevliet 2002, Glazebrook 2005, </w:t>
      </w:r>
      <w:r w:rsidR="00991B17">
        <w:rPr>
          <w:rFonts w:ascii="Arial" w:hAnsi="Arial" w:cs="Arial"/>
          <w:noProof/>
          <w:sz w:val="24"/>
          <w:szCs w:val="24"/>
        </w:rPr>
        <w:lastRenderedPageBreak/>
        <w:t>Nomura, Melotto et al. 2005, Goss and Bergelson 2006, Tiffin and Moeller 2006, Rowe and Kliebenstein 2008, Barrett, Kniskern et al. 2009, Corwin, Copeland et al. 2016, Zhang, Corwin et al. 2017)</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del w:id="514" w:author="N S" w:date="2018-10-15T13:33:00Z">
        <w:r w:rsidR="00E62AE8" w:rsidRPr="008C1BDB" w:rsidDel="00991B17">
          <w:rPr>
            <w:rFonts w:ascii="Arial" w:hAnsi="Arial" w:cs="Arial"/>
            <w:sz w:val="24"/>
            <w:szCs w:val="24"/>
          </w:rPr>
          <w:delText xml:space="preserve">on </w:delText>
        </w:r>
      </w:del>
      <w:ins w:id="515" w:author="N S" w:date="2018-10-15T13:33:00Z">
        <w:r w:rsidR="00991B17" w:rsidRPr="008C1BDB">
          <w:rPr>
            <w:rFonts w:ascii="Arial" w:hAnsi="Arial" w:cs="Arial"/>
            <w:sz w:val="24"/>
            <w:szCs w:val="24"/>
          </w:rPr>
          <w:t>o</w:t>
        </w:r>
        <w:r w:rsidR="00991B17">
          <w:rPr>
            <w:rFonts w:ascii="Arial" w:hAnsi="Arial" w:cs="Arial"/>
            <w:sz w:val="24"/>
            <w:szCs w:val="24"/>
          </w:rPr>
          <w:t>f</w:t>
        </w:r>
        <w:r w:rsidR="00991B17" w:rsidRPr="008C1BDB">
          <w:rPr>
            <w:rFonts w:ascii="Arial" w:hAnsi="Arial" w:cs="Arial"/>
            <w:sz w:val="24"/>
            <w:szCs w:val="24"/>
          </w:rPr>
          <w:t xml:space="preserve"> </w:t>
        </w:r>
      </w:ins>
      <w:r w:rsidR="00E62AE8" w:rsidRPr="008C1BDB">
        <w:rPr>
          <w:rFonts w:ascii="Arial" w:hAnsi="Arial" w:cs="Arial"/>
          <w:sz w:val="24"/>
          <w:szCs w:val="24"/>
        </w:rPr>
        <w:t xml:space="preserve">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w:t>
      </w:r>
      <w:del w:id="516" w:author="N S" w:date="2018-10-15T13:33:00Z">
        <w:r w:rsidR="00E62AE8" w:rsidRPr="008C1BDB" w:rsidDel="00991B17">
          <w:rPr>
            <w:rFonts w:ascii="Arial" w:hAnsi="Arial" w:cs="Arial"/>
            <w:sz w:val="24"/>
            <w:szCs w:val="24"/>
          </w:rPr>
          <w:delText xml:space="preserve"> </w:delText>
        </w:r>
      </w:del>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This also allowed us</w:t>
      </w:r>
      <w:r w:rsidR="00E62AE8" w:rsidRPr="008C1BDB">
        <w:rPr>
          <w:rFonts w:ascii="Arial" w:hAnsi="Arial" w:cs="Arial"/>
          <w:sz w:val="24"/>
          <w:szCs w:val="24"/>
        </w:rPr>
        <w:t xml:space="preserve"> t</w:t>
      </w:r>
      <w:r w:rsidR="00B41031" w:rsidRPr="008C1BDB">
        <w:rPr>
          <w:rFonts w:ascii="Arial" w:hAnsi="Arial" w:cs="Arial"/>
          <w:sz w:val="24"/>
          <w:szCs w:val="24"/>
        </w:rPr>
        <w:t>o t</w:t>
      </w:r>
      <w:r w:rsidR="00E62AE8" w:rsidRPr="008C1BDB">
        <w:rPr>
          <w:rFonts w:ascii="Arial" w:hAnsi="Arial" w:cs="Arial"/>
          <w:sz w:val="24"/>
          <w:szCs w:val="24"/>
        </w:rPr>
        <w:t xml:space="preserve">est how </w:t>
      </w:r>
      <w:del w:id="517" w:author="N S" w:date="2018-10-15T13:34:00Z">
        <w:r w:rsidR="00E62AE8" w:rsidRPr="008C1BDB" w:rsidDel="00991B17">
          <w:rPr>
            <w:rFonts w:ascii="Arial" w:hAnsi="Arial" w:cs="Arial"/>
            <w:sz w:val="24"/>
            <w:szCs w:val="24"/>
          </w:rPr>
          <w:delText xml:space="preserve">domestication </w:delText>
        </w:r>
      </w:del>
      <w:ins w:id="518" w:author="N S" w:date="2018-10-15T13:34:00Z">
        <w:r w:rsidR="00991B17">
          <w:rPr>
            <w:rFonts w:ascii="Arial" w:hAnsi="Arial" w:cs="Arial"/>
            <w:sz w:val="24"/>
            <w:szCs w:val="24"/>
          </w:rPr>
          <w:t>variation</w:t>
        </w:r>
        <w:r w:rsidR="00991B17" w:rsidRPr="008C1BDB">
          <w:rPr>
            <w:rFonts w:ascii="Arial" w:hAnsi="Arial" w:cs="Arial"/>
            <w:sz w:val="24"/>
            <w:szCs w:val="24"/>
          </w:rPr>
          <w:t xml:space="preserve"> </w:t>
        </w:r>
      </w:ins>
      <w:r w:rsidR="00E62AE8" w:rsidRPr="008C1BDB">
        <w:rPr>
          <w:rFonts w:ascii="Arial" w:hAnsi="Arial" w:cs="Arial"/>
          <w:sz w:val="24"/>
          <w:szCs w:val="24"/>
        </w:rPr>
        <w:t>within tomato influenced the interaction at the level of the pathogen population and individual genes in the pathogen</w:t>
      </w:r>
      <w:r w:rsidRPr="008C1BDB">
        <w:rPr>
          <w:rFonts w:ascii="Arial" w:hAnsi="Arial" w:cs="Arial"/>
          <w:sz w:val="24"/>
          <w:szCs w:val="24"/>
        </w:rPr>
        <w:t xml:space="preserve">. </w:t>
      </w:r>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Tomato domestication </w:t>
      </w:r>
      <w:r w:rsidR="00E62AE8" w:rsidRPr="008C1BDB">
        <w:rPr>
          <w:rFonts w:ascii="Arial" w:hAnsi="Arial" w:cs="Arial"/>
          <w:sz w:val="24"/>
          <w:szCs w:val="24"/>
        </w:rPr>
        <w:t>led to a slight but significant decrease in resistance to the pathogen but critically,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Supplemental Data</w:t>
      </w:r>
      <w:ins w:id="519" w:author="N S" w:date="2018-10-22T14:13:00Z">
        <w:r w:rsidR="00185E48">
          <w:rPr>
            <w:rFonts w:ascii="Arial" w:hAnsi="Arial" w:cs="Arial"/>
            <w:sz w:val="24"/>
            <w:szCs w:val="24"/>
          </w:rPr>
          <w:t xml:space="preserve"> Set</w:t>
        </w:r>
      </w:ins>
      <w:r w:rsidR="00FA3E2E">
        <w:rPr>
          <w:rFonts w:ascii="Arial" w:hAnsi="Arial" w:cs="Arial"/>
          <w:sz w:val="24"/>
          <w:szCs w:val="24"/>
        </w:rPr>
        <w:t xml:space="preserve"> 2 </w:t>
      </w:r>
      <w:del w:id="520" w:author="N S" w:date="2018-10-01T16:13:00Z">
        <w:r w:rsidR="00410703" w:rsidRPr="008C1BDB" w:rsidDel="00840BF6">
          <w:rPr>
            <w:rFonts w:ascii="Arial" w:hAnsi="Arial" w:cs="Arial"/>
            <w:sz w:val="24"/>
            <w:szCs w:val="24"/>
          </w:rPr>
          <w:delText>b</w:delText>
        </w:r>
        <w:r w:rsidR="005A224E" w:rsidRPr="008C1BDB" w:rsidDel="00840BF6">
          <w:rPr>
            <w:rFonts w:ascii="Arial" w:hAnsi="Arial" w:cs="Arial"/>
            <w:sz w:val="24"/>
            <w:szCs w:val="24"/>
          </w:rPr>
          <w:delText>, d, f</w:delText>
        </w:r>
      </w:del>
      <w:ins w:id="521" w:author="N S" w:date="2018-10-01T16:13:00Z">
        <w:r w:rsidR="00840BF6">
          <w:rPr>
            <w:rFonts w:ascii="Arial" w:hAnsi="Arial" w:cs="Arial"/>
            <w:sz w:val="24"/>
            <w:szCs w:val="24"/>
          </w:rPr>
          <w:t>b</w:t>
        </w:r>
      </w:ins>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del w:id="522" w:author="N S" w:date="2018-10-01T16:13:00Z">
        <w:r w:rsidR="00F8407B" w:rsidRPr="008C1BDB" w:rsidDel="00840BF6">
          <w:rPr>
            <w:rFonts w:ascii="Arial" w:hAnsi="Arial" w:cs="Arial"/>
            <w:sz w:val="24"/>
            <w:szCs w:val="24"/>
          </w:rPr>
          <w:delText xml:space="preserve">We also identified a conservative subset of genes whose association to differential </w:delText>
        </w:r>
        <w:r w:rsidR="00F8407B" w:rsidRPr="008C1BDB" w:rsidDel="00840BF6">
          <w:rPr>
            <w:rFonts w:ascii="Arial" w:hAnsi="Arial" w:cs="Arial"/>
            <w:i/>
            <w:sz w:val="24"/>
            <w:szCs w:val="24"/>
          </w:rPr>
          <w:delText xml:space="preserve">Botrytis cinerea </w:delText>
        </w:r>
        <w:r w:rsidR="00F8407B" w:rsidRPr="008C1BDB" w:rsidDel="00840BF6">
          <w:rPr>
            <w:rFonts w:ascii="Arial" w:hAnsi="Arial" w:cs="Arial"/>
            <w:sz w:val="24"/>
            <w:szCs w:val="24"/>
          </w:rPr>
          <w:delText xml:space="preserve">virulence is </w:delText>
        </w:r>
        <w:r w:rsidR="006E6E83" w:rsidRPr="008C1BDB" w:rsidDel="00840BF6">
          <w:rPr>
            <w:rFonts w:ascii="Arial" w:hAnsi="Arial" w:cs="Arial"/>
            <w:sz w:val="24"/>
            <w:szCs w:val="24"/>
          </w:rPr>
          <w:delText>consistent across</w:delText>
        </w:r>
        <w:r w:rsidR="00F8407B" w:rsidRPr="008C1BDB" w:rsidDel="00840BF6">
          <w:rPr>
            <w:rFonts w:ascii="Arial" w:hAnsi="Arial" w:cs="Arial"/>
            <w:sz w:val="24"/>
            <w:szCs w:val="24"/>
          </w:rPr>
          <w:delText xml:space="preserve"> GWA method</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and </w:delText>
        </w:r>
        <w:r w:rsidR="0034153E" w:rsidRPr="008C1BDB" w:rsidDel="00840BF6">
          <w:rPr>
            <w:rFonts w:ascii="Arial" w:hAnsi="Arial" w:cs="Arial"/>
            <w:sz w:val="24"/>
            <w:szCs w:val="24"/>
          </w:rPr>
          <w:delText>reference genome</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w:delText>
        </w:r>
        <w:r w:rsidR="00FA3E2E" w:rsidDel="00840BF6">
          <w:rPr>
            <w:rFonts w:ascii="Arial" w:hAnsi="Arial" w:cs="Arial"/>
            <w:sz w:val="24"/>
            <w:szCs w:val="24"/>
          </w:rPr>
          <w:delText>Supplemental Data 2</w:delText>
        </w:r>
        <w:r w:rsidR="00F8407B" w:rsidRPr="008C1BDB" w:rsidDel="00840BF6">
          <w:rPr>
            <w:rFonts w:ascii="Arial" w:hAnsi="Arial" w:cs="Arial"/>
            <w:sz w:val="24"/>
            <w:szCs w:val="24"/>
          </w:rPr>
          <w:delText xml:space="preserve"> a, b, c, d).</w:delText>
        </w:r>
        <w:r w:rsidR="004A6AE6" w:rsidRPr="008C1BDB" w:rsidDel="00840BF6">
          <w:rPr>
            <w:rFonts w:ascii="Arial" w:hAnsi="Arial" w:cs="Arial"/>
            <w:sz w:val="24"/>
            <w:szCs w:val="24"/>
          </w:rPr>
          <w:delText xml:space="preserve"> </w:delText>
        </w:r>
      </w:del>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4E6DF30D" w:rsidR="00F60FC1" w:rsidRPr="008C1BDB" w:rsidRDefault="00E62AE8"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These </w:t>
      </w:r>
      <w:r w:rsidR="009707C0" w:rsidRPr="008C1BDB">
        <w:rPr>
          <w:rFonts w:ascii="Arial" w:hAnsi="Arial" w:cs="Arial"/>
          <w:sz w:val="24"/>
          <w:szCs w:val="24"/>
        </w:rPr>
        <w:t xml:space="preserve">results provide evidence of a mild </w:t>
      </w:r>
      <w:r w:rsidRPr="008C1BDB">
        <w:rPr>
          <w:rFonts w:ascii="Arial" w:hAnsi="Arial" w:cs="Arial"/>
          <w:sz w:val="24"/>
          <w:szCs w:val="24"/>
        </w:rPr>
        <w:t xml:space="preserve">tomato </w:t>
      </w:r>
      <w:r w:rsidR="009707C0" w:rsidRPr="008C1BDB">
        <w:rPr>
          <w:rFonts w:ascii="Arial" w:hAnsi="Arial" w:cs="Arial"/>
          <w:sz w:val="24"/>
          <w:szCs w:val="24"/>
        </w:rPr>
        <w:t xml:space="preserve">domestication effect on resistance to the generalist pathogen, </w:t>
      </w:r>
      <w:r w:rsidRPr="008C1BDB">
        <w:rPr>
          <w:rFonts w:ascii="Arial" w:hAnsi="Arial" w:cs="Arial"/>
          <w:i/>
          <w:sz w:val="24"/>
          <w:szCs w:val="24"/>
        </w:rPr>
        <w:t xml:space="preserve">B. </w:t>
      </w:r>
      <w:r w:rsidR="009707C0" w:rsidRPr="008C1BDB">
        <w:rPr>
          <w:rFonts w:ascii="Arial" w:hAnsi="Arial" w:cs="Arial"/>
          <w:i/>
          <w:sz w:val="24"/>
          <w:szCs w:val="24"/>
        </w:rPr>
        <w:t>cinerea.</w:t>
      </w:r>
      <w:r w:rsidR="009707C0" w:rsidRPr="008C1BDB">
        <w:rPr>
          <w:rFonts w:ascii="Arial" w:hAnsi="Arial" w:cs="Arial"/>
          <w:sz w:val="24"/>
          <w:szCs w:val="24"/>
        </w:rPr>
        <w:t xml:space="preserve"> </w:t>
      </w:r>
      <w:r w:rsidR="007C110C" w:rsidRPr="008C1BDB">
        <w:rPr>
          <w:rFonts w:ascii="Arial" w:hAnsi="Arial" w:cs="Arial"/>
          <w:sz w:val="24"/>
          <w:szCs w:val="24"/>
        </w:rPr>
        <w:t xml:space="preserve">We measured an 18% increase in susceptibility across domesticated varieties, but this </w:t>
      </w:r>
      <w:del w:id="523" w:author="N S" w:date="2018-10-20T16:22:00Z">
        <w:r w:rsidR="00686E9E" w:rsidRPr="008C1BDB" w:rsidDel="009679D6">
          <w:rPr>
            <w:rFonts w:ascii="Arial" w:hAnsi="Arial" w:cs="Arial"/>
            <w:sz w:val="24"/>
            <w:szCs w:val="24"/>
          </w:rPr>
          <w:delText xml:space="preserve">represents </w:delText>
        </w:r>
      </w:del>
      <w:ins w:id="524" w:author="N S" w:date="2018-10-20T16:22:00Z">
        <w:r w:rsidR="009679D6">
          <w:rPr>
            <w:rFonts w:ascii="Arial" w:hAnsi="Arial" w:cs="Arial"/>
            <w:sz w:val="24"/>
            <w:szCs w:val="24"/>
          </w:rPr>
          <w:t>explains</w:t>
        </w:r>
        <w:r w:rsidR="009679D6" w:rsidRPr="008C1BDB">
          <w:rPr>
            <w:rFonts w:ascii="Arial" w:hAnsi="Arial" w:cs="Arial"/>
            <w:sz w:val="24"/>
            <w:szCs w:val="24"/>
          </w:rPr>
          <w:t xml:space="preserve"> </w:t>
        </w:r>
      </w:ins>
      <w:del w:id="525" w:author="N S" w:date="2018-10-22T10:53:00Z">
        <w:r w:rsidR="007C110C" w:rsidRPr="008C1BDB" w:rsidDel="00D02107">
          <w:rPr>
            <w:rFonts w:ascii="Arial" w:hAnsi="Arial" w:cs="Arial"/>
            <w:sz w:val="24"/>
            <w:szCs w:val="24"/>
          </w:rPr>
          <w:delText xml:space="preserve">less than 1% of the </w:delText>
        </w:r>
      </w:del>
      <w:ins w:id="526" w:author="N S" w:date="2018-10-22T10:53:00Z">
        <w:r w:rsidR="00D02107">
          <w:rPr>
            <w:rFonts w:ascii="Arial" w:hAnsi="Arial" w:cs="Arial"/>
            <w:sz w:val="24"/>
            <w:szCs w:val="24"/>
          </w:rPr>
          <w:t xml:space="preserve">a small portion of the </w:t>
        </w:r>
      </w:ins>
      <w:r w:rsidR="007C110C" w:rsidRPr="008C1BDB">
        <w:rPr>
          <w:rFonts w:ascii="Arial" w:hAnsi="Arial" w:cs="Arial"/>
          <w:sz w:val="24"/>
          <w:szCs w:val="24"/>
        </w:rPr>
        <w:t xml:space="preserve">total variance of </w:t>
      </w:r>
      <w:r w:rsidR="007C110C" w:rsidRPr="008C1BDB">
        <w:rPr>
          <w:rFonts w:ascii="Arial" w:hAnsi="Arial" w:cs="Arial"/>
          <w:i/>
          <w:sz w:val="24"/>
          <w:szCs w:val="24"/>
        </w:rPr>
        <w:t>B. cinerea</w:t>
      </w:r>
      <w:r w:rsidR="007C110C" w:rsidRPr="008C1BDB">
        <w:rPr>
          <w:rFonts w:ascii="Arial" w:hAnsi="Arial" w:cs="Arial"/>
          <w:sz w:val="24"/>
          <w:szCs w:val="24"/>
        </w:rPr>
        <w:t xml:space="preserve"> lesion size on tomato</w:t>
      </w:r>
      <w:r w:rsidR="00415881" w:rsidRPr="008C1BDB">
        <w:rPr>
          <w:rFonts w:ascii="Arial" w:hAnsi="Arial" w:cs="Arial"/>
          <w:sz w:val="24"/>
          <w:szCs w:val="24"/>
        </w:rPr>
        <w:t xml:space="preserve"> (Table </w:t>
      </w:r>
      <w:r w:rsidR="00167C8A" w:rsidRPr="008C1BDB">
        <w:rPr>
          <w:rFonts w:ascii="Arial" w:hAnsi="Arial" w:cs="Arial"/>
          <w:sz w:val="24"/>
          <w:szCs w:val="24"/>
        </w:rPr>
        <w:t>1</w:t>
      </w:r>
      <w:del w:id="527" w:author="N S" w:date="2018-10-20T16:22:00Z">
        <w:r w:rsidR="00B07808" w:rsidDel="009679D6">
          <w:rPr>
            <w:rFonts w:ascii="Arial" w:hAnsi="Arial" w:cs="Arial"/>
            <w:sz w:val="24"/>
            <w:szCs w:val="24"/>
          </w:rPr>
          <w:delText>a</w:delText>
        </w:r>
      </w:del>
      <w:r w:rsidR="00167C8A" w:rsidRPr="008C1BDB">
        <w:rPr>
          <w:rFonts w:ascii="Arial" w:hAnsi="Arial" w:cs="Arial"/>
          <w:sz w:val="24"/>
          <w:szCs w:val="24"/>
        </w:rPr>
        <w:t>)</w:t>
      </w:r>
      <w:r w:rsidR="007C110C" w:rsidRPr="008C1BDB">
        <w:rPr>
          <w:rFonts w:ascii="Arial" w:hAnsi="Arial" w:cs="Arial"/>
          <w:sz w:val="24"/>
          <w:szCs w:val="24"/>
        </w:rPr>
        <w:t>.</w:t>
      </w:r>
      <w:del w:id="528" w:author="N S" w:date="2018-10-15T13:36:00Z">
        <w:r w:rsidR="007C110C" w:rsidRPr="008C1BDB" w:rsidDel="00991B17">
          <w:rPr>
            <w:rFonts w:ascii="Arial" w:hAnsi="Arial" w:cs="Arial"/>
            <w:sz w:val="24"/>
            <w:szCs w:val="24"/>
          </w:rPr>
          <w:delText xml:space="preserve"> </w:delText>
        </w:r>
      </w:del>
      <w:r w:rsidR="007C110C" w:rsidRPr="008C1BDB">
        <w:rPr>
          <w:rFonts w:ascii="Arial" w:hAnsi="Arial" w:cs="Arial"/>
          <w:sz w:val="24"/>
          <w:szCs w:val="24"/>
        </w:rPr>
        <w:t xml:space="preserve"> </w:t>
      </w:r>
      <w:r w:rsidR="00686E9E" w:rsidRPr="008C1BDB">
        <w:rPr>
          <w:rFonts w:ascii="Arial" w:hAnsi="Arial" w:cs="Arial"/>
          <w:sz w:val="24"/>
          <w:szCs w:val="24"/>
        </w:rPr>
        <w:t>As such</w:t>
      </w:r>
      <w:r w:rsidR="009707C0" w:rsidRPr="008C1BDB">
        <w:rPr>
          <w:rFonts w:ascii="Arial" w:hAnsi="Arial" w:cs="Arial"/>
          <w:sz w:val="24"/>
          <w:szCs w:val="24"/>
        </w:rPr>
        <w:t xml:space="preserve">, domestication status alone </w:t>
      </w:r>
      <w:r w:rsidR="00686E9E" w:rsidRPr="008C1BDB">
        <w:rPr>
          <w:rFonts w:ascii="Arial" w:hAnsi="Arial" w:cs="Arial"/>
          <w:sz w:val="24"/>
          <w:szCs w:val="24"/>
        </w:rPr>
        <w:t xml:space="preserve">is </w:t>
      </w:r>
      <w:r w:rsidR="009707C0" w:rsidRPr="008C1BDB">
        <w:rPr>
          <w:rFonts w:ascii="Arial" w:hAnsi="Arial" w:cs="Arial"/>
          <w:sz w:val="24"/>
          <w:szCs w:val="24"/>
        </w:rPr>
        <w:t xml:space="preserve">a poor predictor of </w:t>
      </w:r>
      <w:r w:rsidR="00847F0D" w:rsidRPr="008C1BDB">
        <w:rPr>
          <w:rFonts w:ascii="Arial" w:hAnsi="Arial" w:cs="Arial"/>
          <w:sz w:val="24"/>
          <w:szCs w:val="24"/>
        </w:rPr>
        <w:t xml:space="preserve">a specific tomato </w:t>
      </w:r>
      <w:r w:rsidR="009707C0" w:rsidRPr="008C1BDB">
        <w:rPr>
          <w:rFonts w:ascii="Arial" w:hAnsi="Arial" w:cs="Arial"/>
          <w:sz w:val="24"/>
          <w:szCs w:val="24"/>
        </w:rPr>
        <w:t>host</w:t>
      </w:r>
      <w:r w:rsidR="00E1446F" w:rsidRPr="008C1BDB">
        <w:rPr>
          <w:rFonts w:ascii="Arial" w:hAnsi="Arial" w:cs="Arial"/>
          <w:sz w:val="24"/>
          <w:szCs w:val="24"/>
        </w:rPr>
        <w:t>’</w:t>
      </w:r>
      <w:r w:rsidR="00847F0D" w:rsidRPr="008C1BDB">
        <w:rPr>
          <w:rFonts w:ascii="Arial" w:hAnsi="Arial" w:cs="Arial"/>
          <w:sz w:val="24"/>
          <w:szCs w:val="24"/>
        </w:rPr>
        <w:t>s</w:t>
      </w:r>
      <w:r w:rsidR="009707C0" w:rsidRPr="008C1BDB">
        <w:rPr>
          <w:rFonts w:ascii="Arial" w:hAnsi="Arial" w:cs="Arial"/>
          <w:sz w:val="24"/>
          <w:szCs w:val="24"/>
        </w:rPr>
        <w:t xml:space="preserve"> </w:t>
      </w:r>
      <w:r w:rsidR="00847F0D" w:rsidRPr="008C1BDB">
        <w:rPr>
          <w:rFonts w:ascii="Arial" w:hAnsi="Arial" w:cs="Arial"/>
          <w:sz w:val="24"/>
          <w:szCs w:val="24"/>
        </w:rPr>
        <w:t xml:space="preserve">resistance </w:t>
      </w:r>
      <w:r w:rsidR="009707C0" w:rsidRPr="008C1BDB">
        <w:rPr>
          <w:rFonts w:ascii="Arial" w:hAnsi="Arial" w:cs="Arial"/>
          <w:sz w:val="24"/>
          <w:szCs w:val="24"/>
        </w:rPr>
        <w:t xml:space="preserve">to infection by </w:t>
      </w:r>
      <w:r w:rsidR="009707C0" w:rsidRPr="008C1BDB">
        <w:rPr>
          <w:rFonts w:ascii="Arial" w:hAnsi="Arial" w:cs="Arial"/>
          <w:i/>
          <w:sz w:val="24"/>
          <w:szCs w:val="24"/>
        </w:rPr>
        <w:t>B. cinerea</w:t>
      </w:r>
      <w:r w:rsidR="009707C0" w:rsidRPr="008C1BDB">
        <w:rPr>
          <w:rFonts w:ascii="Arial" w:hAnsi="Arial" w:cs="Arial"/>
          <w:sz w:val="24"/>
          <w:szCs w:val="24"/>
        </w:rPr>
        <w:t xml:space="preserve">. </w:t>
      </w:r>
      <w:del w:id="529" w:author="N S" w:date="2018-10-15T13:46:00Z">
        <w:r w:rsidR="003B75F5" w:rsidRPr="008C1BDB" w:rsidDel="003E25EB">
          <w:rPr>
            <w:rFonts w:ascii="Arial" w:hAnsi="Arial" w:cs="Arial"/>
            <w:sz w:val="24"/>
            <w:szCs w:val="24"/>
          </w:rPr>
          <w:delText xml:space="preserve">This suggests that while </w:delText>
        </w:r>
        <w:r w:rsidRPr="008C1BDB" w:rsidDel="003E25EB">
          <w:rPr>
            <w:rFonts w:ascii="Arial" w:hAnsi="Arial" w:cs="Arial"/>
            <w:sz w:val="24"/>
            <w:szCs w:val="24"/>
          </w:rPr>
          <w:delText xml:space="preserve">tomato </w:delText>
        </w:r>
        <w:r w:rsidR="003B75F5" w:rsidRPr="008C1BDB" w:rsidDel="003E25EB">
          <w:rPr>
            <w:rFonts w:ascii="Arial" w:hAnsi="Arial" w:cs="Arial"/>
            <w:sz w:val="24"/>
            <w:szCs w:val="24"/>
          </w:rPr>
          <w:delText xml:space="preserve">domestication does affect </w:delText>
        </w:r>
        <w:r w:rsidR="00847F0D" w:rsidRPr="008C1BDB" w:rsidDel="003E25EB">
          <w:rPr>
            <w:rFonts w:ascii="Arial" w:hAnsi="Arial" w:cs="Arial"/>
            <w:sz w:val="24"/>
            <w:szCs w:val="24"/>
          </w:rPr>
          <w:delText xml:space="preserve">this </w:delText>
        </w:r>
        <w:r w:rsidR="007D27A1" w:rsidRPr="008C1BDB" w:rsidDel="003E25EB">
          <w:rPr>
            <w:rFonts w:ascii="Arial" w:hAnsi="Arial" w:cs="Arial"/>
            <w:sz w:val="24"/>
            <w:szCs w:val="24"/>
          </w:rPr>
          <w:delText>plant-</w:delText>
        </w:r>
        <w:r w:rsidR="003B75F5" w:rsidRPr="008C1BDB" w:rsidDel="003E25EB">
          <w:rPr>
            <w:rFonts w:ascii="Arial" w:hAnsi="Arial" w:cs="Arial"/>
            <w:sz w:val="24"/>
            <w:szCs w:val="24"/>
          </w:rPr>
          <w:delText>pathogen int</w:delText>
        </w:r>
        <w:r w:rsidR="00DD51E1" w:rsidRPr="008C1BDB" w:rsidDel="003E25EB">
          <w:rPr>
            <w:rFonts w:ascii="Arial" w:hAnsi="Arial" w:cs="Arial"/>
            <w:sz w:val="24"/>
            <w:szCs w:val="24"/>
          </w:rPr>
          <w:delText xml:space="preserve">eraction, it is not the primary </w:delText>
        </w:r>
        <w:r w:rsidR="007C110C" w:rsidRPr="008C1BDB" w:rsidDel="003E25EB">
          <w:rPr>
            <w:rFonts w:ascii="Arial" w:hAnsi="Arial" w:cs="Arial"/>
            <w:sz w:val="24"/>
            <w:szCs w:val="24"/>
          </w:rPr>
          <w:delText>factor defining the measured</w:delText>
        </w:r>
        <w:r w:rsidR="00DD51E1" w:rsidRPr="008C1BDB" w:rsidDel="003E25EB">
          <w:rPr>
            <w:rFonts w:ascii="Arial" w:hAnsi="Arial" w:cs="Arial"/>
            <w:sz w:val="24"/>
            <w:szCs w:val="24"/>
          </w:rPr>
          <w:delText xml:space="preserve"> trait</w:delText>
        </w:r>
        <w:r w:rsidR="00AA35C0" w:rsidRPr="008C1BDB" w:rsidDel="003E25EB">
          <w:rPr>
            <w:rFonts w:ascii="Arial" w:hAnsi="Arial" w:cs="Arial"/>
            <w:sz w:val="24"/>
            <w:szCs w:val="24"/>
          </w:rPr>
          <w:delText xml:space="preserve">. </w:delText>
        </w:r>
      </w:del>
      <w:bookmarkStart w:id="530" w:name="_Hlk528003763"/>
      <w:ins w:id="531" w:author="N S" w:date="2018-10-15T13:37:00Z">
        <w:r w:rsidR="00991B17">
          <w:rPr>
            <w:rFonts w:ascii="Arial" w:hAnsi="Arial" w:cs="Arial"/>
            <w:sz w:val="24"/>
            <w:szCs w:val="24"/>
          </w:rPr>
          <w:t xml:space="preserve">Functional plant defenses within </w:t>
        </w:r>
      </w:ins>
      <w:ins w:id="532" w:author="N S" w:date="2018-10-22T20:24:00Z">
        <w:r w:rsidR="00E568CD">
          <w:rPr>
            <w:rFonts w:ascii="Arial" w:hAnsi="Arial" w:cs="Arial"/>
            <w:sz w:val="24"/>
            <w:szCs w:val="24"/>
          </w:rPr>
          <w:t xml:space="preserve">both </w:t>
        </w:r>
      </w:ins>
      <w:ins w:id="533" w:author="N S" w:date="2018-10-15T13:37:00Z">
        <w:r w:rsidR="00991B17">
          <w:rPr>
            <w:rFonts w:ascii="Arial" w:hAnsi="Arial" w:cs="Arial"/>
            <w:sz w:val="24"/>
            <w:szCs w:val="24"/>
          </w:rPr>
          <w:t xml:space="preserve">the domesticated and wild tomato </w:t>
        </w:r>
      </w:ins>
      <w:ins w:id="534" w:author="N S" w:date="2018-10-15T13:38:00Z">
        <w:r w:rsidR="00991B17">
          <w:rPr>
            <w:rFonts w:ascii="Arial" w:hAnsi="Arial" w:cs="Arial"/>
            <w:sz w:val="24"/>
            <w:szCs w:val="24"/>
          </w:rPr>
          <w:t>accessions may</w:t>
        </w:r>
      </w:ins>
      <w:ins w:id="535" w:author="N S" w:date="2018-10-22T20:24:00Z">
        <w:r w:rsidR="00E568CD">
          <w:rPr>
            <w:rFonts w:ascii="Arial" w:hAnsi="Arial" w:cs="Arial"/>
            <w:sz w:val="24"/>
            <w:szCs w:val="24"/>
          </w:rPr>
          <w:t xml:space="preserve"> act to</w:t>
        </w:r>
      </w:ins>
      <w:ins w:id="536" w:author="N S" w:date="2018-10-15T13:38:00Z">
        <w:r w:rsidR="00991B17">
          <w:rPr>
            <w:rFonts w:ascii="Arial" w:hAnsi="Arial" w:cs="Arial"/>
            <w:sz w:val="24"/>
            <w:szCs w:val="24"/>
          </w:rPr>
          <w:t xml:space="preserve"> buffer variation in </w:t>
        </w:r>
        <w:r w:rsidR="00991B17" w:rsidRPr="00E20835">
          <w:rPr>
            <w:rFonts w:ascii="Arial" w:hAnsi="Arial" w:cs="Arial"/>
            <w:i/>
            <w:sz w:val="24"/>
            <w:szCs w:val="24"/>
          </w:rPr>
          <w:t>B. cinerea</w:t>
        </w:r>
        <w:r w:rsidR="00991B17">
          <w:rPr>
            <w:rFonts w:ascii="Arial" w:hAnsi="Arial" w:cs="Arial"/>
            <w:sz w:val="24"/>
            <w:szCs w:val="24"/>
          </w:rPr>
          <w:t xml:space="preserve"> virulence, as has been shown for </w:t>
        </w:r>
        <w:r w:rsidR="00991B17" w:rsidRPr="00E20835">
          <w:rPr>
            <w:rFonts w:ascii="Arial" w:hAnsi="Arial" w:cs="Arial"/>
            <w:i/>
            <w:sz w:val="24"/>
            <w:szCs w:val="24"/>
          </w:rPr>
          <w:t>A. thaliana</w:t>
        </w:r>
        <w:r w:rsidR="00991B17">
          <w:rPr>
            <w:rFonts w:ascii="Arial" w:hAnsi="Arial" w:cs="Arial"/>
            <w:sz w:val="24"/>
            <w:szCs w:val="24"/>
          </w:rPr>
          <w:t xml:space="preserve"> </w:t>
        </w:r>
      </w:ins>
      <w:r w:rsidR="00991B17">
        <w:rPr>
          <w:rFonts w:ascii="Arial" w:hAnsi="Arial" w:cs="Arial"/>
          <w:sz w:val="24"/>
          <w:szCs w:val="24"/>
        </w:rPr>
        <w:fldChar w:fldCharType="begin"/>
      </w:r>
      <w:r w:rsidR="00991B17">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991B17">
        <w:rPr>
          <w:rFonts w:ascii="Arial" w:hAnsi="Arial" w:cs="Arial"/>
          <w:sz w:val="24"/>
          <w:szCs w:val="24"/>
        </w:rPr>
        <w:fldChar w:fldCharType="separate"/>
      </w:r>
      <w:r w:rsidR="00991B17">
        <w:rPr>
          <w:rFonts w:ascii="Arial" w:hAnsi="Arial" w:cs="Arial"/>
          <w:noProof/>
          <w:sz w:val="24"/>
          <w:szCs w:val="24"/>
        </w:rPr>
        <w:t>(Zhang, Corwin et al. 2017)</w:t>
      </w:r>
      <w:r w:rsidR="00991B17">
        <w:rPr>
          <w:rFonts w:ascii="Arial" w:hAnsi="Arial" w:cs="Arial"/>
          <w:sz w:val="24"/>
          <w:szCs w:val="24"/>
        </w:rPr>
        <w:fldChar w:fldCharType="end"/>
      </w:r>
      <w:ins w:id="537" w:author="N S" w:date="2018-10-15T13:38:00Z">
        <w:r w:rsidR="00991B17">
          <w:rPr>
            <w:rFonts w:ascii="Arial" w:hAnsi="Arial" w:cs="Arial"/>
            <w:sz w:val="24"/>
            <w:szCs w:val="24"/>
          </w:rPr>
          <w:t>.</w:t>
        </w:r>
      </w:ins>
      <w:ins w:id="538" w:author="N S" w:date="2018-10-22T20:24:00Z">
        <w:r w:rsidR="00E568CD">
          <w:rPr>
            <w:rFonts w:ascii="Arial" w:hAnsi="Arial" w:cs="Arial"/>
            <w:sz w:val="24"/>
            <w:szCs w:val="24"/>
          </w:rPr>
          <w:t xml:space="preserve"> </w:t>
        </w:r>
      </w:ins>
      <w:bookmarkEnd w:id="530"/>
      <w:r w:rsidR="007C110C" w:rsidRPr="008C1BDB">
        <w:rPr>
          <w:rFonts w:ascii="Arial" w:hAnsi="Arial" w:cs="Arial"/>
          <w:sz w:val="24"/>
          <w:szCs w:val="24"/>
        </w:rPr>
        <w:t xml:space="preserve">The </w:t>
      </w:r>
      <w:r w:rsidR="00AA35C0" w:rsidRPr="008C1BDB">
        <w:rPr>
          <w:rFonts w:ascii="Arial" w:hAnsi="Arial" w:cs="Arial"/>
          <w:sz w:val="24"/>
          <w:szCs w:val="24"/>
        </w:rPr>
        <w:t xml:space="preserve">effect of </w:t>
      </w:r>
      <w:r w:rsidR="007C110C" w:rsidRPr="008C1BDB">
        <w:rPr>
          <w:rFonts w:ascii="Arial" w:hAnsi="Arial" w:cs="Arial"/>
          <w:sz w:val="24"/>
          <w:szCs w:val="24"/>
        </w:rPr>
        <w:t xml:space="preserve">tomato </w:t>
      </w:r>
      <w:r w:rsidR="00AA35C0" w:rsidRPr="008C1BDB">
        <w:rPr>
          <w:rFonts w:ascii="Arial" w:hAnsi="Arial" w:cs="Arial"/>
          <w:sz w:val="24"/>
          <w:szCs w:val="24"/>
        </w:rPr>
        <w:t xml:space="preserve">domestication </w:t>
      </w:r>
      <w:r w:rsidR="007C110C" w:rsidRPr="008C1BDB">
        <w:rPr>
          <w:rFonts w:ascii="Arial" w:hAnsi="Arial" w:cs="Arial"/>
          <w:sz w:val="24"/>
          <w:szCs w:val="24"/>
        </w:rPr>
        <w:t xml:space="preserve">varied </w:t>
      </w:r>
      <w:r w:rsidR="00DC14F4" w:rsidRPr="008C1BDB">
        <w:rPr>
          <w:rFonts w:ascii="Arial" w:hAnsi="Arial" w:cs="Arial"/>
          <w:sz w:val="24"/>
          <w:szCs w:val="24"/>
        </w:rPr>
        <w:t xml:space="preserve">across the </w:t>
      </w:r>
      <w:r w:rsidR="00AA35C0" w:rsidRPr="008C1BDB">
        <w:rPr>
          <w:rFonts w:ascii="Arial" w:hAnsi="Arial" w:cs="Arial"/>
          <w:i/>
          <w:sz w:val="24"/>
          <w:szCs w:val="24"/>
        </w:rPr>
        <w:t>B. cinerea</w:t>
      </w:r>
      <w:r w:rsidR="007C110C" w:rsidRPr="008C1BDB">
        <w:rPr>
          <w:rFonts w:ascii="Arial" w:hAnsi="Arial" w:cs="Arial"/>
          <w:sz w:val="24"/>
          <w:szCs w:val="24"/>
        </w:rPr>
        <w:t xml:space="preserve"> isolates</w:t>
      </w:r>
      <w:r w:rsidR="00DD51E1" w:rsidRPr="008C1BDB">
        <w:rPr>
          <w:rFonts w:ascii="Arial" w:hAnsi="Arial" w:cs="Arial"/>
          <w:sz w:val="24"/>
          <w:szCs w:val="24"/>
        </w:rPr>
        <w:t>,</w:t>
      </w:r>
      <w:r w:rsidR="007C110C" w:rsidRPr="008C1BDB">
        <w:rPr>
          <w:rFonts w:ascii="Arial" w:hAnsi="Arial" w:cs="Arial"/>
          <w:sz w:val="24"/>
          <w:szCs w:val="24"/>
        </w:rPr>
        <w:t xml:space="preserve"> with specific loci linked to differential virulence across wild and domestic</w:t>
      </w:r>
      <w:ins w:id="539" w:author="N S" w:date="2018-10-17T11:35:00Z">
        <w:r w:rsidR="00E20835">
          <w:rPr>
            <w:rFonts w:ascii="Arial" w:hAnsi="Arial" w:cs="Arial"/>
            <w:sz w:val="24"/>
            <w:szCs w:val="24"/>
          </w:rPr>
          <w:t>ated</w:t>
        </w:r>
      </w:ins>
      <w:r w:rsidR="007C110C" w:rsidRPr="008C1BDB">
        <w:rPr>
          <w:rFonts w:ascii="Arial" w:hAnsi="Arial" w:cs="Arial"/>
          <w:sz w:val="24"/>
          <w:szCs w:val="24"/>
        </w:rPr>
        <w:t xml:space="preserve"> tomatoes</w:t>
      </w:r>
      <w:r w:rsidR="00A82868" w:rsidRPr="008C1BDB">
        <w:rPr>
          <w:rFonts w:ascii="Arial" w:hAnsi="Arial" w:cs="Arial"/>
          <w:sz w:val="24"/>
          <w:szCs w:val="24"/>
        </w:rPr>
        <w:t xml:space="preserve"> (Figure </w:t>
      </w:r>
      <w:r w:rsidR="00D03A16" w:rsidRPr="008C1BDB">
        <w:rPr>
          <w:rFonts w:ascii="Arial" w:hAnsi="Arial" w:cs="Arial"/>
          <w:sz w:val="24"/>
          <w:szCs w:val="24"/>
        </w:rPr>
        <w:t>1 c-h</w:t>
      </w:r>
      <w:ins w:id="540" w:author="N S" w:date="2018-10-18T15:53:00Z">
        <w:r w:rsidR="0020244D">
          <w:rPr>
            <w:rFonts w:ascii="Arial" w:hAnsi="Arial" w:cs="Arial"/>
            <w:sz w:val="24"/>
            <w:szCs w:val="24"/>
          </w:rPr>
          <w:t xml:space="preserve">, </w:t>
        </w:r>
      </w:ins>
      <w:ins w:id="541" w:author="N S" w:date="2018-10-18T15:54:00Z">
        <w:r w:rsidR="0020244D">
          <w:rPr>
            <w:rFonts w:ascii="Arial" w:hAnsi="Arial" w:cs="Arial"/>
            <w:sz w:val="24"/>
            <w:szCs w:val="24"/>
          </w:rPr>
          <w:t xml:space="preserve">Figure 7, </w:t>
        </w:r>
      </w:ins>
      <w:ins w:id="542" w:author="N S" w:date="2018-10-18T15:53:00Z">
        <w:r w:rsidR="0020244D">
          <w:rPr>
            <w:rFonts w:ascii="Arial" w:hAnsi="Arial" w:cs="Arial"/>
            <w:sz w:val="24"/>
            <w:szCs w:val="24"/>
          </w:rPr>
          <w:t>Supplementa</w:t>
        </w:r>
      </w:ins>
      <w:ins w:id="543" w:author="N S" w:date="2018-10-22T14:15:00Z">
        <w:r w:rsidR="00185E48">
          <w:rPr>
            <w:rFonts w:ascii="Arial" w:hAnsi="Arial" w:cs="Arial"/>
            <w:sz w:val="24"/>
            <w:szCs w:val="24"/>
          </w:rPr>
          <w:t>l</w:t>
        </w:r>
      </w:ins>
      <w:ins w:id="544" w:author="N S" w:date="2018-10-18T15:53:00Z">
        <w:r w:rsidR="0020244D">
          <w:rPr>
            <w:rFonts w:ascii="Arial" w:hAnsi="Arial" w:cs="Arial"/>
            <w:sz w:val="24"/>
            <w:szCs w:val="24"/>
          </w:rPr>
          <w:t xml:space="preserve"> </w:t>
        </w:r>
      </w:ins>
      <w:ins w:id="545" w:author="N S" w:date="2018-10-18T15:54:00Z">
        <w:r w:rsidR="0020244D">
          <w:rPr>
            <w:rFonts w:ascii="Arial" w:hAnsi="Arial" w:cs="Arial"/>
            <w:sz w:val="24"/>
            <w:szCs w:val="24"/>
          </w:rPr>
          <w:t xml:space="preserve">Data Set </w:t>
        </w:r>
      </w:ins>
      <w:ins w:id="546" w:author="N S" w:date="2018-10-22T14:06:00Z">
        <w:r w:rsidR="006E06DA">
          <w:rPr>
            <w:rFonts w:ascii="Arial" w:hAnsi="Arial" w:cs="Arial"/>
            <w:sz w:val="24"/>
            <w:szCs w:val="24"/>
          </w:rPr>
          <w:t>3</w:t>
        </w:r>
      </w:ins>
      <w:ins w:id="547" w:author="N S" w:date="2018-10-18T15:54:00Z">
        <w:r w:rsidR="0020244D">
          <w:rPr>
            <w:rFonts w:ascii="Arial" w:hAnsi="Arial" w:cs="Arial"/>
            <w:sz w:val="24"/>
            <w:szCs w:val="24"/>
          </w:rPr>
          <w:t>, Supplementa</w:t>
        </w:r>
      </w:ins>
      <w:ins w:id="548" w:author="N S" w:date="2018-10-22T14:15:00Z">
        <w:r w:rsidR="00185E48">
          <w:rPr>
            <w:rFonts w:ascii="Arial" w:hAnsi="Arial" w:cs="Arial"/>
            <w:sz w:val="24"/>
            <w:szCs w:val="24"/>
          </w:rPr>
          <w:t>l</w:t>
        </w:r>
      </w:ins>
      <w:ins w:id="549" w:author="N S" w:date="2018-10-18T15:54:00Z">
        <w:r w:rsidR="0020244D">
          <w:rPr>
            <w:rFonts w:ascii="Arial" w:hAnsi="Arial" w:cs="Arial"/>
            <w:sz w:val="24"/>
            <w:szCs w:val="24"/>
          </w:rPr>
          <w:t xml:space="preserve"> Data Set </w:t>
        </w:r>
      </w:ins>
      <w:ins w:id="550" w:author="N S" w:date="2018-10-22T14:06:00Z">
        <w:r w:rsidR="006E06DA">
          <w:rPr>
            <w:rFonts w:ascii="Arial" w:hAnsi="Arial" w:cs="Arial"/>
            <w:sz w:val="24"/>
            <w:szCs w:val="24"/>
          </w:rPr>
          <w:t>4</w:t>
        </w:r>
      </w:ins>
      <w:ins w:id="551" w:author="N S" w:date="2018-10-18T15:54:00Z">
        <w:r w:rsidR="0020244D">
          <w:rPr>
            <w:rFonts w:ascii="Arial" w:hAnsi="Arial" w:cs="Arial"/>
            <w:sz w:val="24"/>
            <w:szCs w:val="24"/>
          </w:rPr>
          <w:t>)</w:t>
        </w:r>
      </w:ins>
      <w:del w:id="552" w:author="N S" w:date="2018-10-18T15:53:00Z">
        <w:r w:rsidR="00A82868" w:rsidRPr="008C1BDB" w:rsidDel="0020244D">
          <w:rPr>
            <w:rFonts w:ascii="Arial" w:hAnsi="Arial" w:cs="Arial"/>
            <w:sz w:val="24"/>
            <w:szCs w:val="24"/>
          </w:rPr>
          <w:delText>)</w:delText>
        </w:r>
      </w:del>
      <w:r w:rsidR="00DC14F4" w:rsidRPr="008C1BDB">
        <w:rPr>
          <w:rFonts w:ascii="Arial" w:hAnsi="Arial" w:cs="Arial"/>
          <w:sz w:val="24"/>
          <w:szCs w:val="24"/>
        </w:rPr>
        <w:t xml:space="preserve">. </w:t>
      </w:r>
      <w:r w:rsidR="00A82868" w:rsidRPr="008C1BDB">
        <w:rPr>
          <w:rFonts w:ascii="Arial" w:hAnsi="Arial" w:cs="Arial"/>
          <w:sz w:val="24"/>
          <w:szCs w:val="24"/>
        </w:rPr>
        <w:t>If</w:t>
      </w:r>
      <w:r w:rsidR="00686E9E" w:rsidRPr="008C1BDB">
        <w:rPr>
          <w:rFonts w:ascii="Arial" w:hAnsi="Arial" w:cs="Arial"/>
          <w:sz w:val="24"/>
          <w:szCs w:val="24"/>
        </w:rPr>
        <w:t xml:space="preserve"> a study relies on one or a few isolates, it could obtain a falsely high or falsely low estimation of how host domestication influences pathogen resistance. </w:t>
      </w:r>
      <w:del w:id="553" w:author="N S" w:date="2018-10-15T13:47:00Z">
        <w:r w:rsidR="00DC14F4" w:rsidRPr="008C1BDB" w:rsidDel="003E25EB">
          <w:rPr>
            <w:rFonts w:ascii="Arial" w:hAnsi="Arial" w:cs="Arial"/>
            <w:sz w:val="24"/>
            <w:szCs w:val="24"/>
          </w:rPr>
          <w:delText>T</w:delText>
        </w:r>
        <w:r w:rsidR="006C499C" w:rsidRPr="008C1BDB" w:rsidDel="003E25EB">
          <w:rPr>
            <w:rFonts w:ascii="Arial" w:hAnsi="Arial" w:cs="Arial"/>
            <w:sz w:val="24"/>
            <w:szCs w:val="24"/>
          </w:rPr>
          <w:delText xml:space="preserve">his </w:delText>
        </w:r>
        <w:r w:rsidR="00686E9E" w:rsidRPr="008C1BDB" w:rsidDel="003E25EB">
          <w:rPr>
            <w:rFonts w:ascii="Arial" w:hAnsi="Arial" w:cs="Arial"/>
            <w:sz w:val="24"/>
            <w:szCs w:val="24"/>
          </w:rPr>
          <w:delText>show</w:delText>
        </w:r>
        <w:r w:rsidR="00BD37C1" w:rsidRPr="008C1BDB" w:rsidDel="003E25EB">
          <w:rPr>
            <w:rFonts w:ascii="Arial" w:hAnsi="Arial" w:cs="Arial"/>
            <w:sz w:val="24"/>
            <w:szCs w:val="24"/>
          </w:rPr>
          <w:delText>s</w:delText>
        </w:r>
        <w:r w:rsidR="00686E9E" w:rsidRPr="008C1BDB" w:rsidDel="003E25EB">
          <w:rPr>
            <w:rFonts w:ascii="Arial" w:hAnsi="Arial" w:cs="Arial"/>
            <w:sz w:val="24"/>
            <w:szCs w:val="24"/>
          </w:rPr>
          <w:delText xml:space="preserve"> the</w:delText>
        </w:r>
      </w:del>
      <w:ins w:id="554" w:author="N S" w:date="2018-10-15T13:47:00Z">
        <w:r w:rsidR="003E25EB">
          <w:rPr>
            <w:rFonts w:ascii="Arial" w:hAnsi="Arial" w:cs="Arial"/>
            <w:sz w:val="24"/>
            <w:szCs w:val="24"/>
          </w:rPr>
          <w:t>As such, future studies</w:t>
        </w:r>
      </w:ins>
      <w:r w:rsidR="00686E9E" w:rsidRPr="008C1BDB">
        <w:rPr>
          <w:rFonts w:ascii="Arial" w:hAnsi="Arial" w:cs="Arial"/>
          <w:sz w:val="24"/>
          <w:szCs w:val="24"/>
        </w:rPr>
        <w:t xml:space="preserve"> need to utilize a population of </w:t>
      </w:r>
      <w:r w:rsidR="006C499C" w:rsidRPr="008C1BDB">
        <w:rPr>
          <w:rFonts w:ascii="Arial" w:hAnsi="Arial" w:cs="Arial"/>
          <w:i/>
          <w:sz w:val="24"/>
          <w:szCs w:val="24"/>
        </w:rPr>
        <w:t>B. cinerea</w:t>
      </w:r>
      <w:r w:rsidR="006C499C" w:rsidRPr="008C1BDB">
        <w:rPr>
          <w:rFonts w:ascii="Arial" w:hAnsi="Arial" w:cs="Arial"/>
          <w:sz w:val="24"/>
          <w:szCs w:val="24"/>
        </w:rPr>
        <w:t xml:space="preserve"> </w:t>
      </w:r>
      <w:r w:rsidR="00AA35C0" w:rsidRPr="008C1BDB">
        <w:rPr>
          <w:rFonts w:ascii="Arial" w:hAnsi="Arial" w:cs="Arial"/>
          <w:sz w:val="24"/>
          <w:szCs w:val="24"/>
        </w:rPr>
        <w:t xml:space="preserve">to understand the factors contributing to </w:t>
      </w:r>
      <w:r w:rsidR="00AA35C0" w:rsidRPr="008C1BDB">
        <w:rPr>
          <w:rFonts w:ascii="Arial" w:hAnsi="Arial" w:cs="Arial"/>
          <w:i/>
          <w:sz w:val="24"/>
          <w:szCs w:val="24"/>
        </w:rPr>
        <w:t>B. cinerea</w:t>
      </w:r>
      <w:r w:rsidR="00AA35C0" w:rsidRPr="008C1BDB">
        <w:rPr>
          <w:rFonts w:ascii="Arial" w:hAnsi="Arial" w:cs="Arial"/>
          <w:sz w:val="24"/>
          <w:szCs w:val="24"/>
        </w:rPr>
        <w:t xml:space="preserve"> virulence</w:t>
      </w:r>
      <w:r w:rsidR="00DC14F4" w:rsidRPr="008C1BDB">
        <w:rPr>
          <w:rFonts w:ascii="Arial" w:hAnsi="Arial" w:cs="Arial"/>
          <w:sz w:val="24"/>
          <w:szCs w:val="24"/>
        </w:rPr>
        <w:t xml:space="preserve"> and how this is altered by crop domestication</w:t>
      </w:r>
      <w:r w:rsidR="00AA35C0" w:rsidRPr="008C1BDB">
        <w:rPr>
          <w:rFonts w:ascii="Arial" w:hAnsi="Arial" w:cs="Arial"/>
          <w:sz w:val="24"/>
          <w:szCs w:val="24"/>
        </w:rPr>
        <w:t xml:space="preserve">. </w:t>
      </w:r>
    </w:p>
    <w:p w14:paraId="48026B66" w14:textId="45CB00C7"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xml:space="preserve">. </w:t>
      </w:r>
      <w:ins w:id="555" w:author="N S" w:date="2018-10-22T20:25:00Z">
        <w:r w:rsidR="00E568CD">
          <w:rPr>
            <w:rFonts w:ascii="Arial" w:hAnsi="Arial" w:cs="Arial"/>
            <w:sz w:val="24"/>
            <w:szCs w:val="24"/>
          </w:rPr>
          <w:t xml:space="preserve">Conversely, </w:t>
        </w:r>
        <w:bookmarkStart w:id="556" w:name="_Hlk528003815"/>
        <w:r w:rsidR="00E568CD">
          <w:rPr>
            <w:rFonts w:ascii="Arial" w:hAnsi="Arial" w:cs="Arial"/>
            <w:sz w:val="24"/>
            <w:szCs w:val="24"/>
          </w:rPr>
          <w:t xml:space="preserve">if </w:t>
        </w:r>
      </w:ins>
      <w:ins w:id="557" w:author="N S" w:date="2018-10-22T20:24:00Z">
        <w:r w:rsidR="00E568CD">
          <w:rPr>
            <w:rFonts w:ascii="Arial" w:hAnsi="Arial" w:cs="Arial"/>
            <w:sz w:val="24"/>
            <w:szCs w:val="24"/>
          </w:rPr>
          <w:t xml:space="preserve">major plant defense pathways such as </w:t>
        </w:r>
        <w:proofErr w:type="spellStart"/>
        <w:r w:rsidR="00E568CD">
          <w:rPr>
            <w:rFonts w:ascii="Arial" w:hAnsi="Arial" w:cs="Arial"/>
            <w:sz w:val="24"/>
            <w:szCs w:val="24"/>
          </w:rPr>
          <w:t>jasmonic</w:t>
        </w:r>
        <w:proofErr w:type="spellEnd"/>
        <w:r w:rsidR="00E568CD">
          <w:rPr>
            <w:rFonts w:ascii="Arial" w:hAnsi="Arial" w:cs="Arial"/>
            <w:sz w:val="24"/>
            <w:szCs w:val="24"/>
          </w:rPr>
          <w:t xml:space="preserve"> acid and salicylic acid lost functionality in tomato domestication, we would expect</w:t>
        </w:r>
      </w:ins>
      <w:ins w:id="558" w:author="N S" w:date="2018-10-22T20:25:00Z">
        <w:r w:rsidR="00E568CD">
          <w:rPr>
            <w:rFonts w:ascii="Arial" w:hAnsi="Arial" w:cs="Arial"/>
            <w:sz w:val="24"/>
            <w:szCs w:val="24"/>
          </w:rPr>
          <w:t xml:space="preserve"> to see a wider range of </w:t>
        </w:r>
        <w:r w:rsidR="00E568CD" w:rsidRPr="00E568CD">
          <w:rPr>
            <w:rFonts w:ascii="Arial" w:hAnsi="Arial" w:cs="Arial"/>
            <w:i/>
            <w:sz w:val="24"/>
            <w:szCs w:val="24"/>
          </w:rPr>
          <w:t>B. cinerea</w:t>
        </w:r>
        <w:r w:rsidR="00E568CD">
          <w:rPr>
            <w:rFonts w:ascii="Arial" w:hAnsi="Arial" w:cs="Arial"/>
            <w:sz w:val="24"/>
            <w:szCs w:val="24"/>
          </w:rPr>
          <w:t xml:space="preserve"> virulence phenotypes in domesticated tomato </w:t>
        </w:r>
      </w:ins>
      <w:r w:rsidR="00740CEA">
        <w:rPr>
          <w:rFonts w:ascii="Arial" w:hAnsi="Arial" w:cs="Arial"/>
          <w:sz w:val="24"/>
          <w:szCs w:val="24"/>
        </w:rPr>
        <w:fldChar w:fldCharType="begin"/>
      </w:r>
      <w:r w:rsidR="00740CEA">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Pr>
          <w:rFonts w:ascii="Arial" w:hAnsi="Arial" w:cs="Arial"/>
          <w:sz w:val="24"/>
          <w:szCs w:val="24"/>
        </w:rPr>
        <w:fldChar w:fldCharType="separate"/>
      </w:r>
      <w:r w:rsidR="00740CEA">
        <w:rPr>
          <w:rFonts w:ascii="Arial" w:hAnsi="Arial" w:cs="Arial"/>
          <w:noProof/>
          <w:sz w:val="24"/>
          <w:szCs w:val="24"/>
        </w:rPr>
        <w:t>(Zhang, Corwin et al. 2017)</w:t>
      </w:r>
      <w:r w:rsidR="00740CEA">
        <w:rPr>
          <w:rFonts w:ascii="Arial" w:hAnsi="Arial" w:cs="Arial"/>
          <w:sz w:val="24"/>
          <w:szCs w:val="24"/>
        </w:rPr>
        <w:fldChar w:fldCharType="end"/>
      </w:r>
      <w:ins w:id="559" w:author="N S" w:date="2018-10-22T20:26:00Z">
        <w:r w:rsidR="00E568CD">
          <w:rPr>
            <w:rFonts w:ascii="Arial" w:hAnsi="Arial" w:cs="Arial"/>
            <w:sz w:val="24"/>
            <w:szCs w:val="24"/>
          </w:rPr>
          <w:t xml:space="preserve">. However, we also do not find evidence of </w:t>
        </w:r>
      </w:ins>
      <w:ins w:id="560" w:author="N S" w:date="2018-10-22T20:27:00Z">
        <w:r w:rsidR="00E568CD">
          <w:rPr>
            <w:rFonts w:ascii="Arial" w:hAnsi="Arial" w:cs="Arial"/>
            <w:sz w:val="24"/>
            <w:szCs w:val="24"/>
          </w:rPr>
          <w:t xml:space="preserve">phenotypic plasticity in domesticated tomato resistance to </w:t>
        </w:r>
        <w:r w:rsidR="00E568CD" w:rsidRPr="00E568CD">
          <w:rPr>
            <w:rFonts w:ascii="Arial" w:hAnsi="Arial" w:cs="Arial"/>
            <w:i/>
            <w:sz w:val="24"/>
            <w:szCs w:val="24"/>
          </w:rPr>
          <w:t>B. cinerea</w:t>
        </w:r>
      </w:ins>
      <w:ins w:id="561" w:author="N S" w:date="2018-10-22T20:29:00Z">
        <w:r w:rsidR="00E568CD">
          <w:rPr>
            <w:rFonts w:ascii="Arial" w:hAnsi="Arial" w:cs="Arial"/>
            <w:sz w:val="24"/>
            <w:szCs w:val="24"/>
          </w:rPr>
          <w:t xml:space="preserve"> (Figure 2, Figure 3)</w:t>
        </w:r>
      </w:ins>
      <w:ins w:id="562" w:author="N S" w:date="2018-10-22T20:27:00Z">
        <w:r w:rsidR="00E568CD">
          <w:rPr>
            <w:rFonts w:ascii="Arial" w:hAnsi="Arial" w:cs="Arial"/>
            <w:sz w:val="24"/>
            <w:szCs w:val="24"/>
          </w:rPr>
          <w:t>.</w:t>
        </w:r>
      </w:ins>
      <w:ins w:id="563" w:author="N S" w:date="2018-10-22T20:24:00Z">
        <w:r w:rsidR="00E568CD">
          <w:rPr>
            <w:rFonts w:ascii="Arial" w:hAnsi="Arial" w:cs="Arial"/>
            <w:sz w:val="24"/>
            <w:szCs w:val="24"/>
          </w:rPr>
          <w:t xml:space="preserve"> </w:t>
        </w:r>
      </w:ins>
      <w:bookmarkEnd w:id="556"/>
      <w:del w:id="564" w:author="N S" w:date="2018-10-15T13:49:00Z">
        <w:r w:rsidR="00DC14F4" w:rsidRPr="008C1BDB" w:rsidDel="003E25EB">
          <w:rPr>
            <w:rFonts w:ascii="Arial" w:hAnsi="Arial" w:cs="Arial"/>
            <w:sz w:val="24"/>
            <w:szCs w:val="24"/>
          </w:rPr>
          <w:delText>This suggests that at least for this generalist pathogen, the genetic bottleneck</w:delText>
        </w:r>
        <w:r w:rsidR="007C110C" w:rsidRPr="008C1BDB" w:rsidDel="003E25EB">
          <w:rPr>
            <w:rFonts w:ascii="Arial" w:hAnsi="Arial" w:cs="Arial"/>
            <w:sz w:val="24"/>
            <w:szCs w:val="24"/>
          </w:rPr>
          <w:delText xml:space="preserve"> of tomato domestication</w:delText>
        </w:r>
        <w:r w:rsidR="00DC14F4" w:rsidRPr="008C1BDB" w:rsidDel="003E25EB">
          <w:rPr>
            <w:rFonts w:ascii="Arial" w:hAnsi="Arial" w:cs="Arial"/>
            <w:sz w:val="24"/>
            <w:szCs w:val="24"/>
          </w:rPr>
          <w:delText xml:space="preserve"> has not imparted a phenotypic bottleneck. One possible explanation is that resistance to this pathogen is so </w:delText>
        </w:r>
        <w:r w:rsidR="00DC14F4" w:rsidRPr="008C1BDB" w:rsidDel="003E25EB">
          <w:rPr>
            <w:rFonts w:ascii="Arial" w:hAnsi="Arial" w:cs="Arial"/>
            <w:sz w:val="24"/>
            <w:szCs w:val="24"/>
          </w:rPr>
          <w:lastRenderedPageBreak/>
          <w:delText xml:space="preserve">polygenic in the plant that our experiment is not sufficiently large to pick up </w:delText>
        </w:r>
        <w:r w:rsidR="007C110C" w:rsidRPr="008C1BDB" w:rsidDel="003E25EB">
          <w:rPr>
            <w:rFonts w:ascii="Arial" w:hAnsi="Arial" w:cs="Arial"/>
            <w:sz w:val="24"/>
            <w:szCs w:val="24"/>
          </w:rPr>
          <w:delText xml:space="preserve">any genetic bottleneck </w:delText>
        </w:r>
        <w:r w:rsidR="00DC14F4" w:rsidRPr="008C1BDB" w:rsidDel="003E25EB">
          <w:rPr>
            <w:rFonts w:ascii="Arial" w:hAnsi="Arial" w:cs="Arial"/>
            <w:sz w:val="24"/>
            <w:szCs w:val="24"/>
          </w:rPr>
          <w:delText>effect using phenotypic variance</w:delText>
        </w:r>
        <w:r w:rsidR="00AA35C0" w:rsidRPr="008C1BDB" w:rsidDel="003E25EB">
          <w:rPr>
            <w:rFonts w:ascii="Arial" w:hAnsi="Arial" w:cs="Arial"/>
            <w:sz w:val="24"/>
            <w:szCs w:val="24"/>
          </w:rPr>
          <w:delText>.</w:delText>
        </w:r>
        <w:r w:rsidR="00DC14F4" w:rsidRPr="008C1BDB" w:rsidDel="003E25EB">
          <w:rPr>
            <w:rFonts w:ascii="Arial" w:hAnsi="Arial" w:cs="Arial"/>
            <w:sz w:val="24"/>
            <w:szCs w:val="24"/>
          </w:rPr>
          <w:delText xml:space="preserve"> </w:delText>
        </w:r>
      </w:del>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w:t>
      </w:r>
      <w:del w:id="565" w:author="N S" w:date="2018-10-17T11:40:00Z">
        <w:r w:rsidR="00E773AB" w:rsidRPr="008C1BDB" w:rsidDel="00E20835">
          <w:rPr>
            <w:rFonts w:ascii="Arial" w:hAnsi="Arial" w:cs="Arial"/>
            <w:sz w:val="24"/>
            <w:szCs w:val="24"/>
          </w:rPr>
          <w:delText xml:space="preserve">It remains to be seen if these patterns hold for </w:delText>
        </w:r>
        <w:r w:rsidR="00E773AB" w:rsidRPr="008C1BDB" w:rsidDel="00E20835">
          <w:rPr>
            <w:rFonts w:ascii="Arial" w:hAnsi="Arial" w:cs="Arial"/>
            <w:i/>
            <w:sz w:val="24"/>
            <w:szCs w:val="24"/>
          </w:rPr>
          <w:delText xml:space="preserve">B. cinerea </w:delText>
        </w:r>
        <w:r w:rsidR="00E773AB" w:rsidRPr="008C1BDB" w:rsidDel="00E20835">
          <w:rPr>
            <w:rFonts w:ascii="Arial" w:hAnsi="Arial" w:cs="Arial"/>
            <w:sz w:val="24"/>
            <w:szCs w:val="24"/>
          </w:rPr>
          <w:delText>on its other host plants</w:delText>
        </w:r>
        <w:r w:rsidR="00F60FC1" w:rsidRPr="008C1BDB" w:rsidDel="00E20835">
          <w:rPr>
            <w:rFonts w:ascii="Arial" w:hAnsi="Arial" w:cs="Arial"/>
            <w:sz w:val="24"/>
            <w:szCs w:val="24"/>
          </w:rPr>
          <w:delText xml:space="preserve">. </w:delText>
        </w:r>
      </w:del>
      <w:r w:rsidR="00F60FC1" w:rsidRPr="008C1BDB">
        <w:rPr>
          <w:rFonts w:ascii="Arial" w:hAnsi="Arial" w:cs="Arial"/>
          <w:sz w:val="24"/>
          <w:szCs w:val="24"/>
        </w:rPr>
        <w:t>It is unclear whether</w:t>
      </w:r>
      <w:r w:rsidR="00E773AB" w:rsidRPr="008C1BDB">
        <w:rPr>
          <w:rFonts w:ascii="Arial" w:hAnsi="Arial" w:cs="Arial"/>
          <w:sz w:val="24"/>
          <w:szCs w:val="24"/>
        </w:rPr>
        <w:t xml:space="preserve"> domestication ha</w:t>
      </w:r>
      <w:r w:rsidR="00F60FC1" w:rsidRPr="008C1BDB">
        <w:rPr>
          <w:rFonts w:ascii="Arial" w:hAnsi="Arial" w:cs="Arial"/>
          <w:sz w:val="24"/>
          <w:szCs w:val="24"/>
        </w:rPr>
        <w:t>s</w:t>
      </w:r>
      <w:r w:rsidR="00E773AB" w:rsidRPr="008C1BDB">
        <w:rPr>
          <w:rFonts w:ascii="Arial" w:hAnsi="Arial" w:cs="Arial"/>
          <w:sz w:val="24"/>
          <w:szCs w:val="24"/>
        </w:rPr>
        <w:t xml:space="preserve"> a universal </w:t>
      </w:r>
      <w:r w:rsidR="00F60FC1" w:rsidRPr="008C1BDB">
        <w:rPr>
          <w:rFonts w:ascii="Arial" w:hAnsi="Arial" w:cs="Arial"/>
          <w:sz w:val="24"/>
          <w:szCs w:val="24"/>
        </w:rPr>
        <w:t>e</w:t>
      </w:r>
      <w:r w:rsidR="00E773AB" w:rsidRPr="008C1BDB">
        <w:rPr>
          <w:rFonts w:ascii="Arial" w:hAnsi="Arial" w:cs="Arial"/>
          <w:sz w:val="24"/>
          <w:szCs w:val="24"/>
        </w:rPr>
        <w:t xml:space="preserve">ffect on plant resistance to </w:t>
      </w:r>
      <w:r w:rsidR="00E773AB" w:rsidRPr="008C1BDB">
        <w:rPr>
          <w:rFonts w:ascii="Arial" w:hAnsi="Arial" w:cs="Arial"/>
          <w:i/>
          <w:sz w:val="24"/>
          <w:szCs w:val="24"/>
        </w:rPr>
        <w:t>B. cinerea</w:t>
      </w:r>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792D538A"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w:t>
      </w:r>
      <w:ins w:id="566" w:author="N S" w:date="2018-10-15T13:49:00Z">
        <w:r w:rsidR="003E25EB">
          <w:rPr>
            <w:rFonts w:ascii="Arial" w:hAnsi="Arial" w:cs="Arial"/>
            <w:sz w:val="24"/>
            <w:szCs w:val="24"/>
          </w:rPr>
          <w:t xml:space="preserve"> </w:t>
        </w:r>
        <w:bookmarkStart w:id="567" w:name="_Hlk528003843"/>
        <w:r w:rsidR="003E25EB">
          <w:rPr>
            <w:rFonts w:ascii="Arial" w:hAnsi="Arial" w:cs="Arial"/>
            <w:sz w:val="24"/>
            <w:szCs w:val="24"/>
          </w:rPr>
          <w:t>Previous studies have found a highly polygenic ba</w:t>
        </w:r>
      </w:ins>
      <w:ins w:id="568" w:author="N S" w:date="2018-10-15T13:50:00Z">
        <w:r w:rsidR="003E25EB">
          <w:rPr>
            <w:rFonts w:ascii="Arial" w:hAnsi="Arial" w:cs="Arial"/>
            <w:sz w:val="24"/>
            <w:szCs w:val="24"/>
          </w:rPr>
          <w:t xml:space="preserve">sis of </w:t>
        </w:r>
        <w:r w:rsidR="003E25EB">
          <w:rPr>
            <w:rFonts w:ascii="Arial" w:hAnsi="Arial" w:cs="Arial"/>
            <w:i/>
            <w:sz w:val="24"/>
            <w:szCs w:val="24"/>
          </w:rPr>
          <w:t>B. cinerea</w:t>
        </w:r>
        <w:r w:rsidR="003E25EB">
          <w:rPr>
            <w:rFonts w:ascii="Arial" w:hAnsi="Arial" w:cs="Arial"/>
            <w:sz w:val="24"/>
            <w:szCs w:val="24"/>
          </w:rPr>
          <w:t xml:space="preserve"> quantitative virulence on the host side </w:t>
        </w:r>
      </w:ins>
      <w:ins w:id="569" w:author="N S" w:date="2018-10-17T11:41:00Z">
        <w:r w:rsidR="00E20835">
          <w:rPr>
            <w:rFonts w:ascii="Arial" w:hAnsi="Arial" w:cs="Arial"/>
            <w:sz w:val="24"/>
            <w:szCs w:val="24"/>
          </w:rPr>
          <w:t xml:space="preserve">of the interaction </w:t>
        </w:r>
      </w:ins>
      <w:r w:rsidR="003E25EB">
        <w:rPr>
          <w:rFonts w:ascii="Arial" w:hAnsi="Arial" w:cs="Arial"/>
          <w:sz w:val="24"/>
          <w:szCs w:val="24"/>
        </w:rPr>
        <w:fldChar w:fldCharType="begin"/>
      </w:r>
      <w:r w:rsidR="003E25EB">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Pr>
          <w:rFonts w:ascii="Arial" w:hAnsi="Arial" w:cs="Arial"/>
          <w:sz w:val="24"/>
          <w:szCs w:val="24"/>
        </w:rPr>
        <w:fldChar w:fldCharType="separate"/>
      </w:r>
      <w:r w:rsidR="003E25EB">
        <w:rPr>
          <w:rFonts w:ascii="Arial" w:hAnsi="Arial" w:cs="Arial"/>
          <w:noProof/>
          <w:sz w:val="24"/>
          <w:szCs w:val="24"/>
        </w:rPr>
        <w:t>(Zhang, Corwin et al. 2017)</w:t>
      </w:r>
      <w:r w:rsidR="003E25EB">
        <w:rPr>
          <w:rFonts w:ascii="Arial" w:hAnsi="Arial" w:cs="Arial"/>
          <w:sz w:val="24"/>
          <w:szCs w:val="24"/>
        </w:rPr>
        <w:fldChar w:fldCharType="end"/>
      </w:r>
      <w:ins w:id="570" w:author="N S" w:date="2018-10-15T13:50:00Z">
        <w:r w:rsidR="003E25EB">
          <w:rPr>
            <w:rFonts w:ascii="Arial" w:hAnsi="Arial" w:cs="Arial"/>
            <w:sz w:val="24"/>
            <w:szCs w:val="24"/>
          </w:rPr>
          <w:t>.</w:t>
        </w:r>
      </w:ins>
      <w:bookmarkEnd w:id="567"/>
      <w:del w:id="571" w:author="N S" w:date="2018-10-15T13:50:00Z">
        <w:r w:rsidRPr="008C1BDB" w:rsidDel="003E25EB">
          <w:rPr>
            <w:rFonts w:ascii="Arial" w:hAnsi="Arial" w:cs="Arial"/>
            <w:sz w:val="24"/>
            <w:szCs w:val="24"/>
          </w:rPr>
          <w:delText xml:space="preserve"> </w:delText>
        </w:r>
      </w:del>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w:t>
      </w:r>
      <w:del w:id="572" w:author="N S" w:date="2018-10-15T13:53:00Z">
        <w:r w:rsidR="00EA0F7A" w:rsidRPr="008C1BDB" w:rsidDel="003E25EB">
          <w:rPr>
            <w:rFonts w:ascii="Arial" w:hAnsi="Arial" w:cs="Arial"/>
            <w:sz w:val="24"/>
            <w:szCs w:val="24"/>
          </w:rPr>
          <w:delText xml:space="preserve">distinctly </w:delText>
        </w:r>
      </w:del>
      <w:r w:rsidR="00EA0F7A" w:rsidRPr="008C1BDB">
        <w:rPr>
          <w:rFonts w:ascii="Arial" w:hAnsi="Arial" w:cs="Arial"/>
          <w:sz w:val="24"/>
          <w:szCs w:val="24"/>
        </w:rPr>
        <w:t xml:space="preserve">different from </w:t>
      </w:r>
      <w:ins w:id="573" w:author="N S" w:date="2018-10-15T13:53:00Z">
        <w:r w:rsidR="003E25EB">
          <w:rPr>
            <w:rFonts w:ascii="Arial" w:hAnsi="Arial" w:cs="Arial"/>
            <w:sz w:val="24"/>
            <w:szCs w:val="24"/>
          </w:rPr>
          <w:t xml:space="preserve">virulence architecture in </w:t>
        </w:r>
      </w:ins>
      <w:r w:rsidR="00EA0F7A" w:rsidRPr="008C1BDB">
        <w:rPr>
          <w:rFonts w:ascii="Arial" w:hAnsi="Arial" w:cs="Arial"/>
          <w:sz w:val="24"/>
          <w:szCs w:val="24"/>
        </w:rPr>
        <w:t xml:space="preserve">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02C3E593"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particular challenges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w:t>
      </w:r>
      <w:del w:id="574" w:author="N S" w:date="2018-10-15T13:54:00Z">
        <w:r w:rsidR="00EA31C3" w:rsidRPr="008C1BDB" w:rsidDel="008C605F">
          <w:rPr>
            <w:rFonts w:ascii="Arial" w:hAnsi="Arial" w:cs="Arial"/>
            <w:sz w:val="24"/>
            <w:szCs w:val="24"/>
          </w:rPr>
          <w:delText xml:space="preserve">not </w:delText>
        </w:r>
      </w:del>
      <w:ins w:id="575" w:author="N S" w:date="2018-10-15T13:54:00Z">
        <w:r w:rsidR="008C605F">
          <w:rPr>
            <w:rFonts w:ascii="Arial" w:hAnsi="Arial" w:cs="Arial"/>
            <w:sz w:val="24"/>
            <w:szCs w:val="24"/>
          </w:rPr>
          <w:t>in</w:t>
        </w:r>
      </w:ins>
      <w:r w:rsidR="00EA31C3" w:rsidRPr="008C1BDB">
        <w:rPr>
          <w:rFonts w:ascii="Arial" w:hAnsi="Arial" w:cs="Arial"/>
          <w:sz w:val="24"/>
          <w:szCs w:val="24"/>
        </w:rPr>
        <w:t xml:space="preserve">sufficient to breed crop resistance against a </w:t>
      </w:r>
      <w:r w:rsidR="00EA31C3" w:rsidRPr="008C1BDB">
        <w:rPr>
          <w:rFonts w:ascii="Arial" w:hAnsi="Arial" w:cs="Arial"/>
          <w:sz w:val="24"/>
          <w:szCs w:val="24"/>
        </w:rPr>
        <w:lastRenderedPageBreak/>
        <w:t xml:space="preserve">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 xml:space="preserve">host, the </w:t>
      </w:r>
      <w:ins w:id="576" w:author="N S" w:date="2018-10-17T11:41:00Z">
        <w:r w:rsidR="00E20835">
          <w:rPr>
            <w:rFonts w:ascii="Arial" w:hAnsi="Arial" w:cs="Arial"/>
            <w:sz w:val="24"/>
            <w:szCs w:val="24"/>
          </w:rPr>
          <w:t xml:space="preserve">host’s </w:t>
        </w:r>
      </w:ins>
      <w:r w:rsidR="001659E8" w:rsidRPr="008C1BDB">
        <w:rPr>
          <w:rFonts w:ascii="Arial" w:hAnsi="Arial" w:cs="Arial"/>
          <w:sz w:val="24"/>
          <w:szCs w:val="24"/>
        </w:rPr>
        <w:t>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w:t>
      </w:r>
      <w:ins w:id="577" w:author="N S" w:date="2018-10-17T11:42:00Z">
        <w:r w:rsidR="00576FA3">
          <w:rPr>
            <w:rFonts w:ascii="Arial" w:hAnsi="Arial" w:cs="Arial"/>
            <w:sz w:val="24"/>
            <w:szCs w:val="24"/>
          </w:rPr>
          <w:t xml:space="preserve">evidence for </w:t>
        </w:r>
      </w:ins>
      <w:r w:rsidR="001659E8" w:rsidRPr="008C1BDB">
        <w:rPr>
          <w:rFonts w:ascii="Arial" w:hAnsi="Arial" w:cs="Arial"/>
          <w:sz w:val="24"/>
          <w:szCs w:val="24"/>
        </w:rPr>
        <w:t>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ests that, at least for tomato, allelic variation in this generalist pathogen is sufficient to overcome introgression of wild resistance genes or alleles into the domesticated crop.</w:t>
      </w:r>
    </w:p>
    <w:p w14:paraId="359407C8" w14:textId="7327ADFD"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del w:id="578" w:author="N S" w:date="2018-10-15T13:55:00Z">
        <w:r w:rsidR="00234632" w:rsidRPr="008C1BDB" w:rsidDel="008C605F">
          <w:rPr>
            <w:rFonts w:ascii="Arial" w:hAnsi="Arial" w:cs="Arial"/>
            <w:sz w:val="24"/>
            <w:szCs w:val="24"/>
          </w:rPr>
          <w:delText>. In addition, the study</w:delText>
        </w:r>
        <w:r w:rsidRPr="008C1BDB" w:rsidDel="008C605F">
          <w:rPr>
            <w:rFonts w:ascii="Arial" w:hAnsi="Arial" w:cs="Arial"/>
            <w:sz w:val="24"/>
            <w:szCs w:val="24"/>
          </w:rPr>
          <w:delText xml:space="preserve"> explicit</w:delText>
        </w:r>
        <w:r w:rsidR="00234632" w:rsidRPr="008C1BDB" w:rsidDel="008C605F">
          <w:rPr>
            <w:rFonts w:ascii="Arial" w:hAnsi="Arial" w:cs="Arial"/>
            <w:sz w:val="24"/>
            <w:szCs w:val="24"/>
          </w:rPr>
          <w:delText>ly</w:delText>
        </w:r>
        <w:r w:rsidRPr="008C1BDB" w:rsidDel="008C605F">
          <w:rPr>
            <w:rFonts w:ascii="Arial" w:hAnsi="Arial" w:cs="Arial"/>
            <w:sz w:val="24"/>
            <w:szCs w:val="24"/>
          </w:rPr>
          <w:delText xml:space="preserve"> test</w:delText>
        </w:r>
        <w:r w:rsidR="00234632" w:rsidRPr="008C1BDB" w:rsidDel="008C605F">
          <w:rPr>
            <w:rFonts w:ascii="Arial" w:hAnsi="Arial" w:cs="Arial"/>
            <w:sz w:val="24"/>
            <w:szCs w:val="24"/>
          </w:rPr>
          <w:delText>ed</w:delText>
        </w:r>
        <w:r w:rsidRPr="008C1BDB" w:rsidDel="008C605F">
          <w:rPr>
            <w:rFonts w:ascii="Arial" w:hAnsi="Arial" w:cs="Arial"/>
            <w:sz w:val="24"/>
            <w:szCs w:val="24"/>
          </w:rPr>
          <w:delText xml:space="preserve"> the effects of tomato domestication</w:delText>
        </w:r>
        <w:r w:rsidR="00234632" w:rsidRPr="008C1BDB" w:rsidDel="008C605F">
          <w:rPr>
            <w:rFonts w:ascii="Arial" w:hAnsi="Arial" w:cs="Arial"/>
            <w:sz w:val="24"/>
            <w:szCs w:val="24"/>
          </w:rPr>
          <w:delText xml:space="preserve"> on this pathosystem</w:delText>
        </w:r>
        <w:r w:rsidRPr="008C1BDB" w:rsidDel="008C605F">
          <w:rPr>
            <w:rFonts w:ascii="Arial" w:hAnsi="Arial" w:cs="Arial"/>
            <w:sz w:val="24"/>
            <w:szCs w:val="24"/>
          </w:rPr>
          <w:delText xml:space="preserve">. </w:delText>
        </w:r>
      </w:del>
      <w:r w:rsidRPr="008C1BDB">
        <w:rPr>
          <w:rFonts w:ascii="Arial" w:hAnsi="Arial" w:cs="Arial"/>
          <w:i/>
          <w:sz w:val="24"/>
          <w:szCs w:val="24"/>
        </w:rPr>
        <w:t>B</w:t>
      </w:r>
      <w:proofErr w:type="spellEnd"/>
      <w:r w:rsidRPr="008C1BDB">
        <w:rPr>
          <w:rFonts w:ascii="Arial" w:hAnsi="Arial" w:cs="Arial"/>
          <w:i/>
          <w:sz w:val="24"/>
          <w:szCs w:val="24"/>
        </w:rPr>
        <w:t>.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similar to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32DBC4FA"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w:t>
      </w:r>
      <w:r w:rsidRPr="008C1BDB">
        <w:rPr>
          <w:rFonts w:ascii="Arial" w:hAnsi="Arial" w:cs="Arial"/>
          <w:sz w:val="24"/>
          <w:szCs w:val="24"/>
        </w:rPr>
        <w:lastRenderedPageBreak/>
        <w:t xml:space="preserve">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Supplemental Figure 1</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76CA87F"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del w:id="579" w:author="N S" w:date="2018-09-27T12:14:00Z">
        <w:r w:rsidRPr="008C1BDB" w:rsidDel="001A24C4">
          <w:rPr>
            <w:rFonts w:ascii="Arial" w:hAnsi="Arial" w:cs="Arial"/>
            <w:sz w:val="24"/>
            <w:szCs w:val="24"/>
          </w:rPr>
          <w:delText xml:space="preserve"> .</w:delText>
        </w:r>
      </w:del>
      <w:r w:rsidRPr="008C1BDB">
        <w:rPr>
          <w:rFonts w:ascii="Arial" w:hAnsi="Arial" w:cs="Arial"/>
        </w:rPr>
        <w:t xml:space="preserve"> </w:t>
      </w:r>
      <w:r w:rsidR="00625D4A">
        <w:rPr>
          <w:rFonts w:ascii="Arial" w:hAnsi="Arial" w:cs="Arial"/>
        </w:rPr>
        <w:fldChar w:fldCharType="begin"/>
      </w:r>
      <w:r w:rsidR="001A24C4">
        <w:rPr>
          <w:rFonts w:ascii="Arial" w:hAnsi="Arial" w:cs="Arial"/>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rPr>
        <w:fldChar w:fldCharType="separate"/>
      </w:r>
      <w:r w:rsidR="001A24C4">
        <w:rPr>
          <w:rFonts w:ascii="Arial" w:hAnsi="Arial" w:cs="Arial"/>
          <w:noProof/>
        </w:rPr>
        <w:t>(Atwell, Corwin et al. 2015, Zhang, Corwin et al. 2017)</w:t>
      </w:r>
      <w:r w:rsidR="00625D4A">
        <w:rPr>
          <w:rFonts w:ascii="Arial" w:hAnsi="Arial" w:cs="Arial"/>
        </w:rPr>
        <w:fldChar w:fldCharType="end"/>
      </w:r>
      <w:ins w:id="580" w:author="N S" w:date="2018-09-27T12:04:00Z">
        <w:r w:rsidR="00625D4A">
          <w:rPr>
            <w:rFonts w:ascii="Arial" w:hAnsi="Arial" w:cs="Arial"/>
          </w:rPr>
          <w:t xml:space="preserve">. </w:t>
        </w:r>
      </w:ins>
      <w:r w:rsidRPr="008C1BDB">
        <w:rPr>
          <w:rFonts w:ascii="Arial" w:hAnsi="Arial" w:cs="Arial"/>
          <w:sz w:val="24"/>
          <w:szCs w:val="24"/>
        </w:rPr>
        <w:t xml:space="preserve">This </w:t>
      </w:r>
      <w:r w:rsidRPr="008C1BDB">
        <w:rPr>
          <w:rFonts w:ascii="Arial" w:hAnsi="Arial" w:cs="Arial"/>
          <w:sz w:val="24"/>
          <w:szCs w:val="24"/>
        </w:rPr>
        <w:lastRenderedPageBreak/>
        <w:t xml:space="preserve">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581" w:name="OLE_LINK1"/>
      <w:bookmarkStart w:id="582" w:name="OLE_LINK2"/>
      <w:r w:rsidRPr="008C1BDB">
        <w:rPr>
          <w:rFonts w:ascii="Arial" w:hAnsi="Arial" w:cs="Arial"/>
          <w:sz w:val="24"/>
          <w:szCs w:val="24"/>
        </w:rPr>
        <w:t xml:space="preserve">272,672 </w:t>
      </w:r>
      <w:bookmarkEnd w:id="581"/>
      <w:bookmarkEnd w:id="582"/>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calls across the isolates (SNP calls in at least 82/ 91 isolates). </w:t>
      </w:r>
      <w:del w:id="583" w:author="N S" w:date="2018-10-01T16:18:00Z">
        <w:r w:rsidR="00695F36" w:rsidRPr="008C1BDB" w:rsidDel="00CB3397">
          <w:rPr>
            <w:rFonts w:ascii="Arial" w:hAnsi="Arial" w:cs="Arial"/>
            <w:sz w:val="24"/>
            <w:szCs w:val="24"/>
          </w:rPr>
          <w:delText xml:space="preserve">For GEMMA mapping, we used </w:delText>
        </w:r>
        <w:r w:rsidR="00C53BA7" w:rsidRPr="008C1BDB" w:rsidDel="00CB3397">
          <w:rPr>
            <w:rFonts w:ascii="Arial" w:hAnsi="Arial" w:cs="Arial"/>
            <w:sz w:val="24"/>
            <w:szCs w:val="24"/>
          </w:rPr>
          <w:delText>9</w:delText>
        </w:r>
        <w:r w:rsidR="00BD41BE" w:rsidRPr="008C1BDB" w:rsidDel="00CB3397">
          <w:rPr>
            <w:rFonts w:ascii="Arial" w:hAnsi="Arial" w:cs="Arial"/>
            <w:sz w:val="24"/>
            <w:szCs w:val="24"/>
          </w:rPr>
          <w:delText>1</w:delText>
        </w:r>
        <w:r w:rsidR="00695F36" w:rsidRPr="008C1BDB" w:rsidDel="00CB3397">
          <w:rPr>
            <w:rFonts w:ascii="Arial" w:hAnsi="Arial" w:cs="Arial"/>
            <w:sz w:val="24"/>
            <w:szCs w:val="24"/>
          </w:rPr>
          <w:delText xml:space="preserve"> isolates with a total of </w:delText>
        </w:r>
        <w:r w:rsidR="00C53BA7" w:rsidRPr="008C1BDB" w:rsidDel="00CB3397">
          <w:rPr>
            <w:rFonts w:ascii="Arial" w:hAnsi="Arial" w:cs="Arial"/>
            <w:sz w:val="24"/>
            <w:szCs w:val="24"/>
          </w:rPr>
          <w:delText>237,878</w:delText>
        </w:r>
        <w:r w:rsidR="00695F36" w:rsidRPr="008C1BDB" w:rsidDel="00CB3397">
          <w:rPr>
            <w:rFonts w:ascii="Arial" w:hAnsi="Arial" w:cs="Arial"/>
            <w:sz w:val="24"/>
            <w:szCs w:val="24"/>
          </w:rPr>
          <w:delText xml:space="preserve"> SNPs against the </w:delText>
        </w:r>
        <w:r w:rsidR="00695F36" w:rsidRPr="008C1BDB" w:rsidDel="00CB3397">
          <w:rPr>
            <w:rFonts w:ascii="Arial" w:hAnsi="Arial" w:cs="Arial"/>
            <w:i/>
            <w:sz w:val="24"/>
            <w:szCs w:val="24"/>
          </w:rPr>
          <w:delText>B. cinerea</w:delText>
        </w:r>
        <w:r w:rsidR="00695F36" w:rsidRPr="008C1BDB" w:rsidDel="00CB3397">
          <w:rPr>
            <w:rFonts w:ascii="Arial" w:hAnsi="Arial" w:cs="Arial"/>
            <w:sz w:val="24"/>
            <w:szCs w:val="24"/>
          </w:rPr>
          <w:delText xml:space="preserve"> B05.10 genome with MAF </w:delText>
        </w:r>
        <w:r w:rsidR="00C53BA7" w:rsidRPr="008C1BDB" w:rsidDel="00CB3397">
          <w:rPr>
            <w:rFonts w:ascii="Arial" w:hAnsi="Arial" w:cs="Arial"/>
            <w:sz w:val="24"/>
            <w:szCs w:val="24"/>
          </w:rPr>
          <w:delText>0.20</w:delText>
        </w:r>
        <w:r w:rsidR="00695F36" w:rsidRPr="008C1BDB" w:rsidDel="00CB3397">
          <w:rPr>
            <w:rFonts w:ascii="Arial" w:hAnsi="Arial" w:cs="Arial"/>
            <w:sz w:val="24"/>
            <w:szCs w:val="24"/>
          </w:rPr>
          <w:delText xml:space="preserve"> or greater and less than </w:delText>
        </w:r>
        <w:r w:rsidR="00C53BA7" w:rsidRPr="008C1BDB" w:rsidDel="00CB3397">
          <w:rPr>
            <w:rFonts w:ascii="Arial" w:hAnsi="Arial" w:cs="Arial"/>
            <w:sz w:val="24"/>
            <w:szCs w:val="24"/>
          </w:rPr>
          <w:delText>10</w:delText>
        </w:r>
        <w:r w:rsidR="00695F36" w:rsidRPr="008C1BDB" w:rsidDel="00CB3397">
          <w:rPr>
            <w:rFonts w:ascii="Arial" w:hAnsi="Arial" w:cs="Arial"/>
            <w:sz w:val="24"/>
            <w:szCs w:val="24"/>
          </w:rPr>
          <w:delText>% missing calls.</w:delText>
        </w:r>
        <w:r w:rsidR="00BC4616" w:rsidRPr="008C1BDB" w:rsidDel="00CB3397">
          <w:rPr>
            <w:rFonts w:ascii="Arial" w:hAnsi="Arial" w:cs="Arial"/>
            <w:sz w:val="24"/>
            <w:szCs w:val="24"/>
          </w:rPr>
          <w:delText xml:space="preserve"> The overall SNP number was similar when using either reference genome.</w:delText>
        </w:r>
      </w:del>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0BDFB6ED"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w:t>
      </w:r>
      <w:del w:id="584" w:author="N S" w:date="2018-10-22T15:04:00Z">
        <w:r w:rsidRPr="008C1BDB" w:rsidDel="00C44496">
          <w:rPr>
            <w:rFonts w:ascii="Arial" w:hAnsi="Arial" w:cs="Arial"/>
            <w:sz w:val="24"/>
            <w:szCs w:val="24"/>
          </w:rPr>
          <w:delText xml:space="preserve"> </w:delText>
        </w:r>
      </w:del>
      <w:r w:rsidRPr="008C1BDB">
        <w:rPr>
          <w:rFonts w:ascii="Arial" w:hAnsi="Arial" w:cs="Arial"/>
          <w:sz w:val="24"/>
          <w:szCs w:val="24"/>
        </w:rPr>
        <w:t xml:space="preserve">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585"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585"/>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w:t>
      </w:r>
      <w:r w:rsidR="00EE6645" w:rsidRPr="008C1BDB">
        <w:rPr>
          <w:rFonts w:ascii="Arial" w:hAnsi="Arial" w:cs="Arial"/>
          <w:sz w:val="24"/>
          <w:szCs w:val="24"/>
        </w:rPr>
        <w:lastRenderedPageBreak/>
        <w:t>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(Corwin, Copeland et al. 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10D01780" w14:textId="3FD1E18F" w:rsidR="00C368B8" w:rsidRDefault="00D91DB6" w:rsidP="00E65FA1">
      <w:pPr>
        <w:spacing w:line="360" w:lineRule="auto"/>
        <w:rPr>
          <w:ins w:id="586" w:author="N S" w:date="2018-10-18T10:33:00Z"/>
          <w:rFonts w:ascii="Arial" w:hAnsi="Arial" w:cs="Arial"/>
          <w:sz w:val="24"/>
          <w:szCs w:val="24"/>
        </w:rPr>
      </w:pPr>
      <w:r w:rsidRPr="008C1BDB">
        <w:rPr>
          <w:rFonts w:ascii="Arial" w:hAnsi="Arial" w:cs="Arial"/>
          <w:sz w:val="24"/>
          <w:szCs w:val="24"/>
        </w:rPr>
        <w:tab/>
        <w:t xml:space="preserve">We analyzed lesion areas using </w:t>
      </w:r>
      <w:del w:id="587" w:author="N S" w:date="2018-10-22T10:55:00Z">
        <w:r w:rsidRPr="008C1BDB" w:rsidDel="00D02107">
          <w:rPr>
            <w:rFonts w:ascii="Arial" w:hAnsi="Arial" w:cs="Arial"/>
            <w:sz w:val="24"/>
            <w:szCs w:val="24"/>
          </w:rPr>
          <w:delText xml:space="preserve">a </w:delText>
        </w:r>
      </w:del>
      <w:r w:rsidRPr="008C1BDB">
        <w:rPr>
          <w:rFonts w:ascii="Arial" w:hAnsi="Arial" w:cs="Arial"/>
          <w:sz w:val="24"/>
          <w:szCs w:val="24"/>
        </w:rPr>
        <w:t>general linear model</w:t>
      </w:r>
      <w:ins w:id="588" w:author="N S" w:date="2018-10-22T10:55:00Z">
        <w:r w:rsidR="00D02107">
          <w:rPr>
            <w:rFonts w:ascii="Arial" w:hAnsi="Arial" w:cs="Arial"/>
            <w:sz w:val="24"/>
            <w:szCs w:val="24"/>
          </w:rPr>
          <w:t>s</w:t>
        </w:r>
      </w:ins>
      <w:r w:rsidRPr="008C1BDB">
        <w:rPr>
          <w:rFonts w:ascii="Arial" w:hAnsi="Arial" w:cs="Arial"/>
          <w:sz w:val="24"/>
          <w:szCs w:val="24"/>
        </w:rPr>
        <w:t xml:space="preserve"> for the full experiment</w:t>
      </w:r>
      <w:ins w:id="589" w:author="N S" w:date="2018-10-18T10:30:00Z">
        <w:r w:rsidR="00C368B8">
          <w:rPr>
            <w:rFonts w:ascii="Arial" w:hAnsi="Arial" w:cs="Arial"/>
            <w:sz w:val="24"/>
            <w:szCs w:val="24"/>
          </w:rPr>
          <w:t xml:space="preserve"> to determine the contributions of plant and pathogen genotype</w:t>
        </w:r>
      </w:ins>
      <w:del w:id="590" w:author="N S" w:date="2018-10-18T10:30:00Z">
        <w:r w:rsidRPr="008C1BDB" w:rsidDel="00C368B8">
          <w:rPr>
            <w:rFonts w:ascii="Arial" w:hAnsi="Arial" w:cs="Arial"/>
            <w:sz w:val="24"/>
            <w:szCs w:val="24"/>
          </w:rPr>
          <w:delText>, including the fixed effects of isolate genotype, plant domestication (</w:delText>
        </w:r>
        <w:r w:rsidRPr="008C1BDB" w:rsidDel="00C368B8">
          <w:rPr>
            <w:rFonts w:ascii="Arial" w:hAnsi="Arial" w:cs="Arial"/>
            <w:i/>
            <w:sz w:val="24"/>
            <w:szCs w:val="24"/>
          </w:rPr>
          <w:delText>S. lycopersicum</w:delText>
        </w:r>
        <w:r w:rsidRPr="008C1BDB" w:rsidDel="00C368B8">
          <w:rPr>
            <w:rFonts w:ascii="Arial" w:hAnsi="Arial" w:cs="Arial"/>
            <w:sz w:val="24"/>
            <w:szCs w:val="24"/>
          </w:rPr>
          <w:delText xml:space="preserve"> or </w:delText>
        </w:r>
        <w:r w:rsidRPr="008C1BDB" w:rsidDel="00C368B8">
          <w:rPr>
            <w:rFonts w:ascii="Arial" w:hAnsi="Arial" w:cs="Arial"/>
            <w:i/>
            <w:sz w:val="24"/>
            <w:szCs w:val="24"/>
          </w:rPr>
          <w:delText>S. pimpinellifolium</w:delText>
        </w:r>
        <w:r w:rsidRPr="008C1BDB" w:rsidDel="00C368B8">
          <w:rPr>
            <w:rFonts w:ascii="Arial" w:hAnsi="Arial" w:cs="Arial"/>
            <w:sz w:val="24"/>
            <w:szCs w:val="24"/>
          </w:rPr>
          <w:delText>), plant genotype (which is nested within domestication status), experiment, and block (nested within experiment) on lesion area, as well as their interactions (</w:delText>
        </w:r>
      </w:del>
      <w:ins w:id="591" w:author="N S" w:date="2018-10-22T10:54:00Z">
        <w:r w:rsidR="00D02107">
          <w:rPr>
            <w:rFonts w:ascii="Arial" w:hAnsi="Arial" w:cs="Arial"/>
            <w:sz w:val="24"/>
            <w:szCs w:val="24"/>
          </w:rPr>
          <w:t>(</w:t>
        </w:r>
      </w:ins>
      <w:r w:rsidR="00D02107" w:rsidRPr="008C1BDB">
        <w:rPr>
          <w:rFonts w:ascii="Arial" w:hAnsi="Arial" w:cs="Arial"/>
          <w:sz w:val="24"/>
          <w:szCs w:val="24"/>
        </w:rPr>
        <w:t xml:space="preserve">R lme4 package; </w:t>
      </w:r>
      <w:r w:rsidR="00D02107" w:rsidRPr="008C1BDB">
        <w:rPr>
          <w:rFonts w:ascii="Arial" w:hAnsi="Arial" w:cs="Arial"/>
          <w:sz w:val="24"/>
          <w:szCs w:val="24"/>
        </w:rPr>
        <w:fldChar w:fldCharType="begin"/>
      </w:r>
      <w:r w:rsidR="00D02107"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8C1BDB">
        <w:rPr>
          <w:rFonts w:ascii="Arial" w:hAnsi="Arial" w:cs="Arial"/>
          <w:sz w:val="24"/>
          <w:szCs w:val="24"/>
        </w:rPr>
        <w:fldChar w:fldCharType="separate"/>
      </w:r>
      <w:r w:rsidR="00D02107" w:rsidRPr="008C1BDB">
        <w:rPr>
          <w:rFonts w:ascii="Arial" w:hAnsi="Arial" w:cs="Arial"/>
          <w:noProof/>
          <w:sz w:val="24"/>
          <w:szCs w:val="24"/>
        </w:rPr>
        <w:t>(Bates, Maechler et al. 2015)</w:t>
      </w:r>
      <w:r w:rsidR="00D02107" w:rsidRPr="008C1BDB">
        <w:rPr>
          <w:rFonts w:ascii="Arial" w:hAnsi="Arial" w:cs="Arial"/>
          <w:sz w:val="24"/>
          <w:szCs w:val="24"/>
        </w:rPr>
        <w:fldChar w:fldCharType="end"/>
      </w:r>
      <w:r w:rsidR="00D02107" w:rsidRPr="008C1BDB">
        <w:rPr>
          <w:rFonts w:ascii="Arial" w:hAnsi="Arial" w:cs="Arial"/>
          <w:sz w:val="24"/>
          <w:szCs w:val="24"/>
        </w:rPr>
        <w:t>)</w:t>
      </w:r>
      <w:del w:id="592" w:author="N S" w:date="2018-09-27T11:44:00Z">
        <w:r w:rsidR="00D02107" w:rsidRPr="008C1BDB" w:rsidDel="005561E2">
          <w:rPr>
            <w:rFonts w:ascii="Arial" w:hAnsi="Arial" w:cs="Arial"/>
            <w:sz w:val="24"/>
            <w:szCs w:val="24"/>
          </w:rPr>
          <w:delText>.</w:delText>
        </w:r>
      </w:del>
      <w:r w:rsidRPr="008C1BDB">
        <w:rPr>
          <w:rFonts w:ascii="Arial" w:hAnsi="Arial" w:cs="Arial"/>
          <w:sz w:val="24"/>
          <w:szCs w:val="24"/>
        </w:rPr>
        <w:t xml:space="preserve">Two of our 97 isolates that did not have replication across 2 experiments were dropped at this stage of analysis. </w:t>
      </w:r>
      <w:ins w:id="593" w:author="N S" w:date="2018-10-18T10:32:00Z">
        <w:r w:rsidR="00C368B8">
          <w:rPr>
            <w:rFonts w:ascii="Arial" w:hAnsi="Arial" w:cs="Arial"/>
            <w:sz w:val="24"/>
            <w:szCs w:val="24"/>
          </w:rPr>
          <w:t>We used the following linear model</w:t>
        </w:r>
      </w:ins>
      <w:ins w:id="594" w:author="N S" w:date="2018-10-18T10:33:00Z">
        <w:r w:rsidR="00C368B8">
          <w:rPr>
            <w:rFonts w:ascii="Arial" w:hAnsi="Arial" w:cs="Arial"/>
            <w:sz w:val="24"/>
            <w:szCs w:val="24"/>
          </w:rPr>
          <w:t>s</w:t>
        </w:r>
      </w:ins>
      <w:ins w:id="595" w:author="N S" w:date="2018-10-22T10:55:00Z">
        <w:r w:rsidR="00D02107">
          <w:rPr>
            <w:rFonts w:ascii="Arial" w:hAnsi="Arial" w:cs="Arial"/>
            <w:sz w:val="24"/>
            <w:szCs w:val="24"/>
          </w:rPr>
          <w:t xml:space="preserve"> throughout our analyses</w:t>
        </w:r>
      </w:ins>
      <w:ins w:id="596" w:author="N S" w:date="2018-10-18T10:33:00Z">
        <w:r w:rsidR="00C368B8">
          <w:rPr>
            <w:rFonts w:ascii="Arial" w:hAnsi="Arial" w:cs="Arial"/>
            <w:sz w:val="24"/>
            <w:szCs w:val="24"/>
          </w:rPr>
          <w:t>.</w:t>
        </w:r>
      </w:ins>
    </w:p>
    <w:p w14:paraId="2DC627C1" w14:textId="0BB003A0" w:rsidR="00044920" w:rsidRDefault="00044920" w:rsidP="00044920">
      <w:pPr>
        <w:rPr>
          <w:ins w:id="597" w:author="N S" w:date="2018-10-18T10:42:00Z"/>
          <w:rFonts w:ascii="Arial" w:hAnsi="Arial" w:cs="Arial"/>
          <w:sz w:val="24"/>
          <w:szCs w:val="24"/>
        </w:rPr>
      </w:pPr>
      <w:ins w:id="598" w:author="N S" w:date="2018-10-18T10:42:00Z">
        <w:r>
          <w:rPr>
            <w:rFonts w:ascii="Arial" w:hAnsi="Arial" w:cs="Arial"/>
            <w:sz w:val="24"/>
            <w:szCs w:val="24"/>
          </w:rPr>
          <w:t>M</w:t>
        </w:r>
      </w:ins>
      <w:ins w:id="599" w:author="N S" w:date="2018-10-18T10:43:00Z">
        <w:r>
          <w:rPr>
            <w:rFonts w:ascii="Arial" w:hAnsi="Arial" w:cs="Arial"/>
            <w:sz w:val="24"/>
            <w:szCs w:val="24"/>
          </w:rPr>
          <w:t>ain m</w:t>
        </w:r>
      </w:ins>
      <w:ins w:id="600" w:author="N S" w:date="2018-10-18T10:42:00Z">
        <w:r>
          <w:rPr>
            <w:rFonts w:ascii="Arial" w:hAnsi="Arial" w:cs="Arial"/>
            <w:sz w:val="24"/>
            <w:szCs w:val="24"/>
          </w:rPr>
          <w:t>ixed-effect model of lesion size variation</w:t>
        </w:r>
      </w:ins>
    </w:p>
    <w:p w14:paraId="25EFD42F" w14:textId="04BE59C9" w:rsidR="00044920" w:rsidRDefault="00044920" w:rsidP="00044920">
      <w:pPr>
        <w:rPr>
          <w:ins w:id="601" w:author="N S" w:date="2018-10-18T10:42:00Z"/>
          <w:rFonts w:ascii="Arial" w:hAnsi="Arial" w:cs="Arial"/>
          <w:sz w:val="24"/>
          <w:szCs w:val="24"/>
        </w:rPr>
      </w:pPr>
      <w:ins w:id="602" w:author="N S" w:date="2018-10-18T10:42:00Z">
        <w:r>
          <w:rPr>
            <w:rFonts w:ascii="Arial" w:hAnsi="Arial" w:cs="Arial"/>
            <w:sz w:val="24"/>
            <w:szCs w:val="24"/>
          </w:rPr>
          <w:t>Y = I + D/P + I:D + I:D/P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w:t>
        </w:r>
      </w:ins>
      <w:ins w:id="603" w:author="N S" w:date="2018-10-18T12:12:00Z">
        <w:r w:rsidR="00871253">
          <w:rPr>
            <w:rFonts w:ascii="Arial" w:hAnsi="Arial" w:cs="Arial"/>
            <w:sz w:val="24"/>
            <w:szCs w:val="24"/>
          </w:rPr>
          <w:t xml:space="preserve">+ </w:t>
        </w:r>
        <w:proofErr w:type="gramStart"/>
        <w:r w:rsidR="00871253">
          <w:rPr>
            <w:rFonts w:ascii="Arial" w:hAnsi="Arial" w:cs="Arial"/>
            <w:sz w:val="24"/>
            <w:szCs w:val="24"/>
          </w:rPr>
          <w:t>E</w:t>
        </w:r>
        <w:r w:rsidR="00BF101A">
          <w:rPr>
            <w:rFonts w:ascii="Arial" w:hAnsi="Arial" w:cs="Arial"/>
            <w:sz w:val="24"/>
            <w:szCs w:val="24"/>
            <w:vertAlign w:val="subscript"/>
          </w:rPr>
          <w:t>R</w:t>
        </w:r>
        <w:r w:rsidR="00BF101A">
          <w:rPr>
            <w:rFonts w:ascii="Arial" w:hAnsi="Arial" w:cs="Arial"/>
            <w:sz w:val="24"/>
            <w:szCs w:val="24"/>
          </w:rPr>
          <w:t>:I</w:t>
        </w:r>
      </w:ins>
      <w:proofErr w:type="gramEnd"/>
    </w:p>
    <w:p w14:paraId="7CABC3F8" w14:textId="63323FC4" w:rsidR="00044920" w:rsidRDefault="00044920" w:rsidP="00044920">
      <w:pPr>
        <w:rPr>
          <w:ins w:id="604" w:author="N S" w:date="2018-10-18T10:42:00Z"/>
          <w:rFonts w:ascii="Arial" w:hAnsi="Arial" w:cs="Arial"/>
          <w:sz w:val="24"/>
          <w:szCs w:val="24"/>
        </w:rPr>
      </w:pPr>
      <w:ins w:id="605" w:author="N S" w:date="2018-10-18T10:43:00Z">
        <w:r>
          <w:rPr>
            <w:rFonts w:ascii="Arial" w:hAnsi="Arial" w:cs="Arial"/>
            <w:sz w:val="24"/>
            <w:szCs w:val="24"/>
          </w:rPr>
          <w:t>Within-plant accession m</w:t>
        </w:r>
      </w:ins>
      <w:ins w:id="606" w:author="N S" w:date="2018-10-18T10:42:00Z">
        <w:r>
          <w:rPr>
            <w:rFonts w:ascii="Arial" w:hAnsi="Arial" w:cs="Arial"/>
            <w:sz w:val="24"/>
            <w:szCs w:val="24"/>
          </w:rPr>
          <w:t>ixed-effect model of lesion size</w:t>
        </w:r>
      </w:ins>
    </w:p>
    <w:p w14:paraId="648A0A6F" w14:textId="77777777" w:rsidR="00044920" w:rsidRDefault="00044920" w:rsidP="00044920">
      <w:pPr>
        <w:rPr>
          <w:ins w:id="607" w:author="N S" w:date="2018-10-18T10:42:00Z"/>
          <w:rFonts w:ascii="Arial" w:hAnsi="Arial" w:cs="Arial"/>
          <w:sz w:val="24"/>
          <w:szCs w:val="24"/>
        </w:rPr>
      </w:pPr>
      <w:ins w:id="608" w:author="N S" w:date="2018-10-18T10:42:00Z">
        <w:r>
          <w:rPr>
            <w:rFonts w:ascii="Arial" w:hAnsi="Arial" w:cs="Arial"/>
            <w:sz w:val="24"/>
            <w:szCs w:val="24"/>
          </w:rPr>
          <w:t>Y = I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 E</w:t>
        </w:r>
        <w:r>
          <w:rPr>
            <w:rFonts w:ascii="Arial" w:hAnsi="Arial" w:cs="Arial"/>
            <w:sz w:val="24"/>
            <w:szCs w:val="24"/>
            <w:vertAlign w:val="subscript"/>
          </w:rPr>
          <w:t>R</w:t>
        </w:r>
        <w:r>
          <w:rPr>
            <w:rFonts w:ascii="Arial" w:hAnsi="Arial" w:cs="Arial"/>
            <w:sz w:val="24"/>
            <w:szCs w:val="24"/>
          </w:rPr>
          <w:t xml:space="preserve">:I </w:t>
        </w:r>
      </w:ins>
    </w:p>
    <w:p w14:paraId="402B44B7" w14:textId="3464F51F" w:rsidR="00044920" w:rsidRDefault="00044920" w:rsidP="00044920">
      <w:pPr>
        <w:rPr>
          <w:ins w:id="609" w:author="N S" w:date="2018-10-18T10:42:00Z"/>
          <w:rFonts w:ascii="Arial" w:hAnsi="Arial" w:cs="Arial"/>
          <w:sz w:val="24"/>
          <w:szCs w:val="24"/>
        </w:rPr>
      </w:pPr>
      <w:ins w:id="610" w:author="N S" w:date="2018-10-18T10:44:00Z">
        <w:r>
          <w:rPr>
            <w:rFonts w:ascii="Arial" w:hAnsi="Arial" w:cs="Arial"/>
            <w:sz w:val="24"/>
            <w:szCs w:val="24"/>
          </w:rPr>
          <w:t>Within-isolate m</w:t>
        </w:r>
      </w:ins>
      <w:ins w:id="611" w:author="N S" w:date="2018-10-18T10:42:00Z">
        <w:r>
          <w:rPr>
            <w:rFonts w:ascii="Arial" w:hAnsi="Arial" w:cs="Arial"/>
            <w:sz w:val="24"/>
            <w:szCs w:val="24"/>
          </w:rPr>
          <w:t>ixed-effect model of lesion size</w:t>
        </w:r>
      </w:ins>
    </w:p>
    <w:p w14:paraId="56F7E4F7" w14:textId="419A697B" w:rsidR="00044920" w:rsidRPr="00F50E78" w:rsidRDefault="00044920" w:rsidP="00044920">
      <w:pPr>
        <w:rPr>
          <w:ins w:id="612" w:author="N S" w:date="2018-10-18T10:42:00Z"/>
          <w:rFonts w:ascii="Arial" w:hAnsi="Arial" w:cs="Arial"/>
          <w:sz w:val="24"/>
          <w:szCs w:val="24"/>
          <w:vertAlign w:val="subscript"/>
        </w:rPr>
      </w:pPr>
      <w:ins w:id="613" w:author="N S" w:date="2018-10-18T10:42:00Z">
        <w:r>
          <w:rPr>
            <w:rFonts w:ascii="Arial" w:hAnsi="Arial" w:cs="Arial"/>
            <w:sz w:val="24"/>
            <w:szCs w:val="24"/>
          </w:rPr>
          <w:t>Y = D/P + E</w:t>
        </w:r>
        <w:r>
          <w:rPr>
            <w:rFonts w:ascii="Arial" w:hAnsi="Arial" w:cs="Arial"/>
            <w:sz w:val="24"/>
            <w:szCs w:val="24"/>
            <w:vertAlign w:val="subscript"/>
          </w:rPr>
          <w:t>R</w:t>
        </w:r>
      </w:ins>
    </w:p>
    <w:p w14:paraId="4235E56A" w14:textId="77777777" w:rsidR="00044920" w:rsidRDefault="00044920" w:rsidP="00044920">
      <w:pPr>
        <w:rPr>
          <w:ins w:id="614" w:author="N S" w:date="2018-10-18T10:42:00Z"/>
          <w:rFonts w:ascii="Arial" w:hAnsi="Arial" w:cs="Arial"/>
          <w:sz w:val="24"/>
          <w:szCs w:val="24"/>
        </w:rPr>
      </w:pPr>
    </w:p>
    <w:p w14:paraId="28AEE57B" w14:textId="6CEE02A6" w:rsidR="00044920" w:rsidRPr="00F959AB" w:rsidRDefault="00044920" w:rsidP="00044920">
      <w:pPr>
        <w:spacing w:line="360" w:lineRule="auto"/>
        <w:ind w:firstLine="720"/>
        <w:rPr>
          <w:ins w:id="615" w:author="N S" w:date="2018-10-18T10:42:00Z"/>
          <w:rFonts w:ascii="Arial" w:hAnsi="Arial" w:cs="Arial"/>
          <w:sz w:val="24"/>
          <w:szCs w:val="24"/>
        </w:rPr>
      </w:pPr>
      <w:ins w:id="616" w:author="N S" w:date="2018-10-18T10:42:00Z">
        <w:r>
          <w:rPr>
            <w:rFonts w:ascii="Arial" w:hAnsi="Arial" w:cs="Arial"/>
            <w:sz w:val="24"/>
            <w:szCs w:val="24"/>
          </w:rPr>
          <w:lastRenderedPageBreak/>
          <w:t xml:space="preserve">Where I represents </w:t>
        </w:r>
      </w:ins>
      <w:ins w:id="617" w:author="N S" w:date="2018-10-19T15:21:00Z">
        <w:r w:rsidR="00A05642">
          <w:rPr>
            <w:rFonts w:ascii="Arial" w:hAnsi="Arial" w:cs="Arial"/>
            <w:sz w:val="24"/>
            <w:szCs w:val="24"/>
          </w:rPr>
          <w:t>f</w:t>
        </w:r>
      </w:ins>
      <w:ins w:id="618" w:author="N S" w:date="2018-10-18T10:42:00Z">
        <w:r>
          <w:rPr>
            <w:rFonts w:ascii="Arial" w:hAnsi="Arial" w:cs="Arial"/>
            <w:sz w:val="24"/>
            <w:szCs w:val="24"/>
          </w:rPr>
          <w:t>ungal genotype (isolate), P represents plant genotype (accession), D represents domestication status</w:t>
        </w:r>
      </w:ins>
      <w:ins w:id="619" w:author="N S" w:date="2018-10-19T15:22:00Z">
        <w:r w:rsidR="00A05642">
          <w:rPr>
            <w:rFonts w:ascii="Arial" w:hAnsi="Arial" w:cs="Arial"/>
            <w:sz w:val="24"/>
            <w:szCs w:val="24"/>
          </w:rPr>
          <w:t xml:space="preserve">, </w:t>
        </w:r>
      </w:ins>
      <w:ins w:id="620" w:author="N S" w:date="2018-10-18T10:42:00Z">
        <w:r>
          <w:rPr>
            <w:rFonts w:ascii="Arial" w:hAnsi="Arial" w:cs="Arial"/>
            <w:sz w:val="24"/>
            <w:szCs w:val="24"/>
          </w:rPr>
          <w:t>E represents experiment</w:t>
        </w:r>
      </w:ins>
      <w:ins w:id="621" w:author="N S" w:date="2018-10-19T15:22:00Z">
        <w:r w:rsidR="00A05642">
          <w:rPr>
            <w:rFonts w:ascii="Arial" w:hAnsi="Arial" w:cs="Arial"/>
            <w:sz w:val="24"/>
            <w:szCs w:val="24"/>
          </w:rPr>
          <w:t xml:space="preserve">, </w:t>
        </w:r>
      </w:ins>
      <w:ins w:id="622" w:author="N S" w:date="2018-10-18T10:42:00Z">
        <w:r>
          <w:rPr>
            <w:rFonts w:ascii="Arial" w:hAnsi="Arial" w:cs="Arial"/>
            <w:sz w:val="24"/>
            <w:szCs w:val="24"/>
          </w:rPr>
          <w:t xml:space="preserve">W represents whole plant, L represents leaf, A represents leaflet position. </w:t>
        </w:r>
      </w:ins>
      <w:ins w:id="623" w:author="N S" w:date="2018-10-19T15:23:00Z">
        <w:r w:rsidR="00A05642">
          <w:rPr>
            <w:rFonts w:ascii="Arial" w:hAnsi="Arial" w:cs="Arial"/>
            <w:sz w:val="24"/>
            <w:szCs w:val="24"/>
          </w:rPr>
          <w:t>Factors with the subscript R are included in the analysis as random effects.</w:t>
        </w:r>
      </w:ins>
    </w:p>
    <w:p w14:paraId="60CB6301" w14:textId="204BC255" w:rsidR="00D91DB6" w:rsidRPr="008C1BDB" w:rsidRDefault="00D91DB6" w:rsidP="00044920">
      <w:pPr>
        <w:spacing w:line="360" w:lineRule="auto"/>
        <w:ind w:firstLine="720"/>
        <w:rPr>
          <w:rFonts w:ascii="Arial" w:hAnsi="Arial" w:cs="Arial"/>
          <w:sz w:val="24"/>
          <w:szCs w:val="24"/>
        </w:rPr>
      </w:pPr>
      <w:del w:id="624" w:author="N S" w:date="2018-10-19T15:24:00Z">
        <w:r w:rsidRPr="008C1BDB" w:rsidDel="00500B15">
          <w:rPr>
            <w:rFonts w:ascii="Arial" w:hAnsi="Arial" w:cs="Arial"/>
            <w:sz w:val="24"/>
            <w:szCs w:val="24"/>
          </w:rPr>
          <w:delText>The</w:delText>
        </w:r>
        <w:r w:rsidR="00154DD4" w:rsidRPr="008C1BDB" w:rsidDel="00500B15">
          <w:rPr>
            <w:rFonts w:ascii="Arial" w:hAnsi="Arial" w:cs="Arial"/>
            <w:sz w:val="24"/>
            <w:szCs w:val="24"/>
          </w:rPr>
          <w:delText xml:space="preserve"> significance of individual terms in the model did not change </w:delText>
        </w:r>
      </w:del>
      <w:del w:id="625" w:author="N S" w:date="2018-10-18T14:47:00Z">
        <w:r w:rsidR="00154DD4" w:rsidRPr="008C1BDB" w:rsidDel="009E0B63">
          <w:rPr>
            <w:rFonts w:ascii="Arial" w:hAnsi="Arial" w:cs="Arial"/>
            <w:sz w:val="24"/>
            <w:szCs w:val="24"/>
          </w:rPr>
          <w:delText xml:space="preserve">if </w:delText>
        </w:r>
        <w:r w:rsidRPr="008C1BDB" w:rsidDel="009E0B63">
          <w:rPr>
            <w:rFonts w:ascii="Arial" w:hAnsi="Arial" w:cs="Arial"/>
            <w:sz w:val="24"/>
            <w:szCs w:val="24"/>
          </w:rPr>
          <w:delText xml:space="preserve">experiment </w:delText>
        </w:r>
      </w:del>
      <w:del w:id="626" w:author="N S" w:date="2018-10-05T16:54:00Z">
        <w:r w:rsidRPr="008C1BDB" w:rsidDel="00D36EE0">
          <w:rPr>
            <w:rFonts w:ascii="Arial" w:hAnsi="Arial" w:cs="Arial"/>
            <w:sz w:val="24"/>
            <w:szCs w:val="24"/>
          </w:rPr>
          <w:delText xml:space="preserve">and block were </w:delText>
        </w:r>
      </w:del>
      <w:del w:id="627" w:author="N S" w:date="2018-10-18T14:47:00Z">
        <w:r w:rsidRPr="008C1BDB" w:rsidDel="009E0B63">
          <w:rPr>
            <w:rFonts w:ascii="Arial" w:hAnsi="Arial" w:cs="Arial"/>
            <w:sz w:val="24"/>
            <w:szCs w:val="24"/>
          </w:rPr>
          <w:delText>treated as random effect</w:delText>
        </w:r>
      </w:del>
      <w:del w:id="628" w:author="N S" w:date="2018-10-05T16:54:00Z">
        <w:r w:rsidRPr="008C1BDB" w:rsidDel="00D36EE0">
          <w:rPr>
            <w:rFonts w:ascii="Arial" w:hAnsi="Arial" w:cs="Arial"/>
            <w:sz w:val="24"/>
            <w:szCs w:val="24"/>
          </w:rPr>
          <w:delText>s</w:delText>
        </w:r>
      </w:del>
      <w:del w:id="629" w:author="N S" w:date="2018-10-22T10:55:00Z">
        <w:r w:rsidRPr="008C1BDB" w:rsidDel="00D02107">
          <w:rPr>
            <w:rFonts w:ascii="Arial" w:hAnsi="Arial" w:cs="Arial"/>
            <w:sz w:val="24"/>
            <w:szCs w:val="24"/>
          </w:rPr>
          <w:delText xml:space="preserve">. </w:delText>
        </w:r>
      </w:del>
      <w:del w:id="630" w:author="N S" w:date="2018-10-18T10:31:00Z">
        <w:r w:rsidRPr="008C1BDB" w:rsidDel="00C368B8">
          <w:rPr>
            <w:rFonts w:ascii="Arial" w:hAnsi="Arial" w:cs="Arial"/>
            <w:sz w:val="24"/>
            <w:szCs w:val="24"/>
          </w:rPr>
          <w:delText>Adding terms for individual plant, leaf, and leaflet position did not significantly improve the full model, so they were omitted from further analysis.</w:delText>
        </w:r>
      </w:del>
      <w:r w:rsidRPr="008C1BDB">
        <w:rPr>
          <w:rFonts w:ascii="Arial" w:hAnsi="Arial" w:cs="Arial"/>
          <w:sz w:val="24"/>
          <w:szCs w:val="24"/>
        </w:rPr>
        <w:t xml:space="preserve"> </w:t>
      </w:r>
      <w:del w:id="631" w:author="N S" w:date="2018-10-18T10:45:00Z">
        <w:r w:rsidRPr="008C1BDB" w:rsidDel="00044920">
          <w:rPr>
            <w:rFonts w:ascii="Arial" w:hAnsi="Arial" w:cs="Arial"/>
            <w:sz w:val="24"/>
            <w:szCs w:val="24"/>
          </w:rPr>
          <w:delText xml:space="preserve">This </w:delText>
        </w:r>
      </w:del>
      <w:ins w:id="632" w:author="N S" w:date="2018-10-18T10:45:00Z">
        <w:r w:rsidR="00044920">
          <w:rPr>
            <w:rFonts w:ascii="Arial" w:hAnsi="Arial" w:cs="Arial"/>
            <w:sz w:val="24"/>
            <w:szCs w:val="24"/>
          </w:rPr>
          <w:t xml:space="preserve">The within-plant accession </w:t>
        </w:r>
      </w:ins>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t>
      </w:r>
      <w:ins w:id="633" w:author="N S" w:date="2018-10-22T17:42:00Z">
        <w:r w:rsidR="009F0987">
          <w:rPr>
            <w:rFonts w:ascii="Arial" w:hAnsi="Arial" w:cs="Arial"/>
            <w:sz w:val="24"/>
            <w:szCs w:val="24"/>
          </w:rPr>
          <w:t>ated</w:t>
        </w:r>
      </w:ins>
      <w:r w:rsidRPr="008C1BDB">
        <w:rPr>
          <w:rFonts w:ascii="Arial" w:hAnsi="Arial" w:cs="Arial"/>
          <w:sz w:val="24"/>
          <w:szCs w:val="24"/>
        </w:rPr>
        <w:t>/</w:t>
      </w:r>
      <w:ins w:id="634" w:author="N S" w:date="2018-10-22T17:42:00Z">
        <w:r w:rsidR="009F0987">
          <w:rPr>
            <w:rFonts w:ascii="Arial" w:hAnsi="Arial" w:cs="Arial"/>
            <w:sz w:val="24"/>
            <w:szCs w:val="24"/>
          </w:rPr>
          <w:t xml:space="preserve"> </w:t>
        </w:r>
      </w:ins>
      <w:r w:rsidRPr="008C1BDB">
        <w:rPr>
          <w:rFonts w:ascii="Arial" w:hAnsi="Arial" w:cs="Arial"/>
          <w:sz w:val="24"/>
          <w:szCs w:val="24"/>
        </w:rPr>
        <w:t xml:space="preserve">wild tomato. </w:t>
      </w:r>
      <w:ins w:id="635" w:author="N S" w:date="2018-09-27T11:52:00Z">
        <w:r w:rsidR="005561E2">
          <w:rPr>
            <w:rFonts w:ascii="Arial" w:hAnsi="Arial" w:cs="Arial"/>
            <w:sz w:val="24"/>
            <w:szCs w:val="24"/>
          </w:rPr>
          <w:t>Percent genetic variance</w:t>
        </w:r>
        <w:r w:rsidR="005561E2" w:rsidRPr="008C1BDB">
          <w:rPr>
            <w:rFonts w:ascii="Arial" w:hAnsi="Arial" w:cs="Arial"/>
            <w:sz w:val="24"/>
            <w:szCs w:val="24"/>
          </w:rPr>
          <w:t xml:space="preserve"> </w:t>
        </w:r>
        <w:r w:rsidR="005561E2">
          <w:rPr>
            <w:rFonts w:ascii="Arial" w:hAnsi="Arial" w:cs="Arial"/>
            <w:sz w:val="24"/>
            <w:szCs w:val="24"/>
          </w:rPr>
          <w:t xml:space="preserve">was calculated as the sum of squares (SS) for each genetic component of variance, over the sum of SS for all genetic components of variance. </w:t>
        </w:r>
      </w:ins>
      <w:r w:rsidRPr="008C1BDB">
        <w:rPr>
          <w:rFonts w:ascii="Arial" w:hAnsi="Arial" w:cs="Arial"/>
          <w:sz w:val="24"/>
          <w:szCs w:val="24"/>
        </w:rPr>
        <w:t>We also calculated a domestication sensitivity phenotype, Sensitivity = (Domesticated lesion size – Wild lesion size) / Domesticated lesion size.</w:t>
      </w:r>
      <w:ins w:id="636" w:author="N S" w:date="2018-09-27T11:51:00Z">
        <w:r w:rsidR="005561E2">
          <w:rPr>
            <w:rFonts w:ascii="Arial" w:hAnsi="Arial" w:cs="Arial"/>
            <w:sz w:val="24"/>
            <w:szCs w:val="24"/>
          </w:rPr>
          <w:t xml:space="preserve"> </w:t>
        </w:r>
      </w:ins>
    </w:p>
    <w:p w14:paraId="340DC15F" w14:textId="7C947582"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ins w:id="637" w:author="N S" w:date="2018-10-17T11:44:00Z">
        <w:r w:rsidR="00576FA3">
          <w:rPr>
            <w:rFonts w:ascii="Arial" w:hAnsi="Arial" w:cs="Arial"/>
            <w:sz w:val="24"/>
            <w:szCs w:val="24"/>
          </w:rPr>
          <w:t xml:space="preserve">between our accessions </w:t>
        </w:r>
      </w:ins>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75A21060" w14:textId="06E0FE25"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ins w:id="638" w:author="N S" w:date="2018-10-18T15:56:00Z">
        <w:r w:rsidR="0020244D">
          <w:rPr>
            <w:rFonts w:ascii="Arial" w:hAnsi="Arial" w:cs="Arial"/>
            <w:sz w:val="24"/>
            <w:szCs w:val="24"/>
          </w:rPr>
          <w:t xml:space="preserve"> model-adjusted</w:t>
        </w:r>
      </w:ins>
      <w:r w:rsidRPr="008C1BDB">
        <w:rPr>
          <w:rFonts w:ascii="Arial" w:hAnsi="Arial" w:cs="Arial"/>
          <w:sz w:val="24"/>
          <w:szCs w:val="24"/>
        </w:rPr>
        <w:t xml:space="preserve"> lesion sizes across paired tomato genotypes. </w:t>
      </w:r>
      <w:del w:id="639" w:author="N S" w:date="2018-10-18T17:39:00Z">
        <w:r w:rsidRPr="008C1BDB" w:rsidDel="00FE54E5">
          <w:rPr>
            <w:rFonts w:ascii="Arial" w:hAnsi="Arial" w:cs="Arial"/>
            <w:sz w:val="24"/>
            <w:szCs w:val="24"/>
          </w:rPr>
          <w:delText xml:space="preserve">To </w:delText>
        </w:r>
      </w:del>
      <w:ins w:id="640" w:author="N S" w:date="2018-10-18T17:39:00Z">
        <w:r w:rsidR="00FE54E5">
          <w:rPr>
            <w:rFonts w:ascii="Arial" w:hAnsi="Arial" w:cs="Arial"/>
            <w:sz w:val="24"/>
            <w:szCs w:val="24"/>
          </w:rPr>
          <w:t>Also, t</w:t>
        </w:r>
        <w:r w:rsidR="00FE54E5" w:rsidRPr="008C1BDB">
          <w:rPr>
            <w:rFonts w:ascii="Arial" w:hAnsi="Arial" w:cs="Arial"/>
            <w:sz w:val="24"/>
            <w:szCs w:val="24"/>
          </w:rPr>
          <w:t xml:space="preserve">o </w:t>
        </w:r>
      </w:ins>
      <w:r w:rsidRPr="008C1BDB">
        <w:rPr>
          <w:rFonts w:ascii="Arial" w:hAnsi="Arial" w:cs="Arial"/>
          <w:sz w:val="24"/>
          <w:szCs w:val="24"/>
        </w:rPr>
        <w:t xml:space="preserve">examine host specialization to tomato domestication within </w:t>
      </w:r>
      <w:r w:rsidRPr="008C1BDB">
        <w:rPr>
          <w:rFonts w:ascii="Arial" w:hAnsi="Arial" w:cs="Arial"/>
          <w:i/>
          <w:sz w:val="24"/>
          <w:szCs w:val="24"/>
        </w:rPr>
        <w:t>B. cinerea</w:t>
      </w:r>
      <w:r w:rsidRPr="008C1BDB">
        <w:rPr>
          <w:rFonts w:ascii="Arial" w:hAnsi="Arial" w:cs="Arial"/>
          <w:sz w:val="24"/>
          <w:szCs w:val="24"/>
        </w:rPr>
        <w:t xml:space="preserve">, we used a Wilcoxon signed-rank test to compare the rank order of </w:t>
      </w:r>
      <w:ins w:id="641" w:author="N S" w:date="2018-10-18T17:39:00Z">
        <w:r w:rsidR="00FE54E5">
          <w:rPr>
            <w:rFonts w:ascii="Arial" w:hAnsi="Arial" w:cs="Arial"/>
            <w:sz w:val="24"/>
            <w:szCs w:val="24"/>
          </w:rPr>
          <w:t xml:space="preserve">model-adjusted </w:t>
        </w:r>
      </w:ins>
      <w:r w:rsidRPr="008C1BDB">
        <w:rPr>
          <w:rFonts w:ascii="Arial" w:hAnsi="Arial" w:cs="Arial"/>
          <w:sz w:val="24"/>
          <w:szCs w:val="24"/>
        </w:rPr>
        <w:t xml:space="preserve">lesion sizes across all domesticated vs. all wild tomato genotypes. Finally, we conducted single-isolate </w:t>
      </w:r>
      <w:r w:rsidRPr="008C1BDB">
        <w:rPr>
          <w:rFonts w:ascii="Arial" w:hAnsi="Arial" w:cs="Arial"/>
          <w:sz w:val="24"/>
          <w:szCs w:val="24"/>
        </w:rPr>
        <w:lastRenderedPageBreak/>
        <w:t xml:space="preserve">ANOVAs with FDR correction </w:t>
      </w:r>
      <w:ins w:id="642" w:author="N S" w:date="2018-10-22T17:45:00Z">
        <w:r w:rsidR="0003049B">
          <w:rPr>
            <w:rFonts w:ascii="Arial" w:hAnsi="Arial" w:cs="Arial"/>
            <w:sz w:val="24"/>
            <w:szCs w:val="24"/>
          </w:rPr>
          <w:t xml:space="preserve">on general linear models </w:t>
        </w:r>
      </w:ins>
      <w:r w:rsidRPr="008C1BDB">
        <w:rPr>
          <w:rFonts w:ascii="Arial" w:hAnsi="Arial" w:cs="Arial"/>
          <w:sz w:val="24"/>
          <w:szCs w:val="24"/>
        </w:rPr>
        <w:t>to identify isolates with a significant response to plant genotype or domestication status.</w:t>
      </w:r>
      <w:ins w:id="643" w:author="N S" w:date="2018-10-18T10:51:00Z">
        <w:r w:rsidR="005F40BA">
          <w:rPr>
            <w:rFonts w:ascii="Arial" w:hAnsi="Arial" w:cs="Arial"/>
            <w:sz w:val="24"/>
            <w:szCs w:val="24"/>
          </w:rPr>
          <w:t xml:space="preserve"> </w:t>
        </w:r>
      </w:ins>
    </w:p>
    <w:p w14:paraId="655B2C1B" w14:textId="2F37444F"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 xml:space="preserve">GWA used 272,672 SNPs at MAF 0.20 or greater and &lt;10% missing SNP calls as described above.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w:t>
      </w:r>
      <w:ins w:id="644" w:author="N S" w:date="2018-10-22T13:59:00Z">
        <w:r w:rsidR="00E83B8D">
          <w:rPr>
            <w:rFonts w:ascii="Arial" w:hAnsi="Arial" w:cs="Arial"/>
            <w:sz w:val="24"/>
            <w:szCs w:val="24"/>
          </w:rPr>
          <w:t xml:space="preserve">(approximately) </w:t>
        </w:r>
      </w:ins>
      <w:r w:rsidRPr="008C1BDB">
        <w:rPr>
          <w:rFonts w:ascii="Arial" w:hAnsi="Arial" w:cs="Arial"/>
          <w:sz w:val="24"/>
          <w:szCs w:val="24"/>
        </w:rPr>
        <w:t xml:space="preserve">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12"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34C7DCEE"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del w:id="645" w:author="N S" w:date="2018-10-01T16:19:00Z">
        <w:r w:rsidR="0068792F" w:rsidRPr="008C1BDB" w:rsidDel="00CB3397">
          <w:rPr>
            <w:rFonts w:ascii="Arial" w:hAnsi="Arial" w:cs="Arial"/>
            <w:sz w:val="24"/>
            <w:szCs w:val="24"/>
          </w:rPr>
          <w:delText xml:space="preserve">The </w:delText>
        </w:r>
        <w:r w:rsidR="0068792F" w:rsidRPr="008C1BDB" w:rsidDel="00CB3397">
          <w:rPr>
            <w:rFonts w:ascii="Arial" w:hAnsi="Arial" w:cs="Arial"/>
            <w:i/>
            <w:sz w:val="24"/>
            <w:szCs w:val="24"/>
          </w:rPr>
          <w:delText>B. cinerea</w:delText>
        </w:r>
        <w:r w:rsidR="0068792F" w:rsidRPr="008C1BDB" w:rsidDel="00CB3397">
          <w:rPr>
            <w:rFonts w:ascii="Arial" w:hAnsi="Arial" w:cs="Arial"/>
            <w:sz w:val="24"/>
            <w:szCs w:val="24"/>
          </w:rPr>
          <w:delText xml:space="preserve"> GEMMA used</w:delText>
        </w:r>
        <w:r w:rsidR="00473114" w:rsidRPr="008C1BDB" w:rsidDel="00CB3397">
          <w:rPr>
            <w:rFonts w:ascii="Arial" w:hAnsi="Arial" w:cs="Arial"/>
            <w:sz w:val="24"/>
            <w:szCs w:val="24"/>
          </w:rPr>
          <w:delText xml:space="preserve"> 237,878</w:delText>
        </w:r>
        <w:r w:rsidR="0068792F" w:rsidRPr="008C1BDB" w:rsidDel="00CB3397">
          <w:rPr>
            <w:rFonts w:ascii="Arial" w:hAnsi="Arial" w:cs="Arial"/>
            <w:sz w:val="24"/>
            <w:szCs w:val="24"/>
          </w:rPr>
          <w:delText xml:space="preserve"> SNPs at MAF </w:delText>
        </w:r>
        <w:r w:rsidR="00473114" w:rsidRPr="008C1BDB" w:rsidDel="00CB3397">
          <w:rPr>
            <w:rFonts w:ascii="Arial" w:hAnsi="Arial" w:cs="Arial"/>
            <w:sz w:val="24"/>
            <w:szCs w:val="24"/>
          </w:rPr>
          <w:delText>0.20</w:delText>
        </w:r>
        <w:r w:rsidR="0068792F" w:rsidRPr="008C1BDB" w:rsidDel="00CB3397">
          <w:rPr>
            <w:rFonts w:ascii="Arial" w:hAnsi="Arial" w:cs="Arial"/>
            <w:sz w:val="24"/>
            <w:szCs w:val="24"/>
          </w:rPr>
          <w:delText xml:space="preserve"> or greater</w:delText>
        </w:r>
        <w:r w:rsidR="00E41145" w:rsidRPr="008C1BDB" w:rsidDel="00CB3397">
          <w:rPr>
            <w:rFonts w:ascii="Arial" w:hAnsi="Arial" w:cs="Arial"/>
            <w:sz w:val="24"/>
            <w:szCs w:val="24"/>
          </w:rPr>
          <w:delText>,</w:delText>
        </w:r>
        <w:r w:rsidR="0068792F" w:rsidRPr="008C1BDB" w:rsidDel="00CB3397">
          <w:rPr>
            <w:rFonts w:ascii="Arial" w:hAnsi="Arial" w:cs="Arial"/>
            <w:sz w:val="24"/>
            <w:szCs w:val="24"/>
          </w:rPr>
          <w:delText xml:space="preserve"> and </w:delText>
        </w:r>
        <w:r w:rsidR="00473114" w:rsidRPr="008C1BDB" w:rsidDel="00CB3397">
          <w:rPr>
            <w:rFonts w:ascii="Arial" w:hAnsi="Arial" w:cs="Arial"/>
            <w:sz w:val="24"/>
            <w:szCs w:val="24"/>
          </w:rPr>
          <w:delText>less than 10%</w:delText>
        </w:r>
        <w:r w:rsidR="0068792F" w:rsidRPr="008C1BDB" w:rsidDel="00CB3397">
          <w:rPr>
            <w:rFonts w:ascii="Arial" w:hAnsi="Arial" w:cs="Arial"/>
            <w:sz w:val="24"/>
            <w:szCs w:val="24"/>
          </w:rPr>
          <w:delText xml:space="preserve"> missing SNP calls as described above. To determine significance of SNPs by GEMMA, we used 1000 permutations to determine p-value significance at the 99%, and 99.9% thresholds </w:delText>
        </w:r>
        <w:r w:rsidR="0068792F"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 </w:delInstrText>
        </w:r>
        <w:r w:rsidR="005F1A4E"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EN.CITE.DATA </w:delInstrText>
        </w:r>
        <w:r w:rsidR="005F1A4E" w:rsidRPr="008C1BDB" w:rsidDel="00CB3397">
          <w:rPr>
            <w:rFonts w:ascii="Arial" w:hAnsi="Arial" w:cs="Arial"/>
            <w:sz w:val="24"/>
            <w:szCs w:val="24"/>
          </w:rPr>
        </w:r>
        <w:r w:rsidR="005F1A4E" w:rsidRPr="008C1BDB" w:rsidDel="00CB3397">
          <w:rPr>
            <w:rFonts w:ascii="Arial" w:hAnsi="Arial" w:cs="Arial"/>
            <w:sz w:val="24"/>
            <w:szCs w:val="24"/>
          </w:rPr>
          <w:fldChar w:fldCharType="end"/>
        </w:r>
        <w:r w:rsidR="0068792F" w:rsidRPr="008C1BDB" w:rsidDel="00CB3397">
          <w:rPr>
            <w:rFonts w:ascii="Arial" w:hAnsi="Arial" w:cs="Arial"/>
            <w:sz w:val="24"/>
            <w:szCs w:val="24"/>
          </w:rPr>
        </w:r>
        <w:r w:rsidR="0068792F" w:rsidRPr="008C1BDB" w:rsidDel="00CB3397">
          <w:rPr>
            <w:rFonts w:ascii="Arial" w:hAnsi="Arial" w:cs="Arial"/>
            <w:sz w:val="24"/>
            <w:szCs w:val="24"/>
          </w:rPr>
          <w:fldChar w:fldCharType="separate"/>
        </w:r>
        <w:r w:rsidR="0068792F" w:rsidRPr="008C1BDB" w:rsidDel="00CB3397">
          <w:rPr>
            <w:rFonts w:ascii="Arial" w:hAnsi="Arial" w:cs="Arial"/>
            <w:noProof/>
            <w:sz w:val="24"/>
            <w:szCs w:val="24"/>
          </w:rPr>
          <w:delText>(Doerge and Churchill 1996, Shen, Alam et al. 2013, Corwin, Copeland et al. 2016)</w:delText>
        </w:r>
        <w:r w:rsidR="0068792F" w:rsidRPr="008C1BDB" w:rsidDel="00CB3397">
          <w:rPr>
            <w:rFonts w:ascii="Arial" w:hAnsi="Arial" w:cs="Arial"/>
            <w:sz w:val="24"/>
            <w:szCs w:val="24"/>
          </w:rPr>
          <w:fldChar w:fldCharType="end"/>
        </w:r>
        <w:r w:rsidR="0068792F" w:rsidRPr="008C1BDB" w:rsidDel="00CB3397">
          <w:rPr>
            <w:rFonts w:ascii="Arial" w:hAnsi="Arial" w:cs="Arial"/>
            <w:sz w:val="24"/>
            <w:szCs w:val="24"/>
          </w:rPr>
          <w:delText>. SNPs were annotated</w:delText>
        </w:r>
        <w:r w:rsidR="0068792F" w:rsidRPr="008C1BDB" w:rsidDel="00CB3397">
          <w:rPr>
            <w:rFonts w:ascii="Arial" w:hAnsi="Arial" w:cs="Arial"/>
            <w:color w:val="222222"/>
            <w:sz w:val="24"/>
            <w:szCs w:val="24"/>
            <w:shd w:val="clear" w:color="auto" w:fill="FFFFFF"/>
          </w:rPr>
          <w:delText xml:space="preserve"> using </w:delText>
        </w:r>
        <w:r w:rsidRPr="008C1BDB" w:rsidDel="00CB3397">
          <w:rPr>
            <w:rFonts w:ascii="Arial" w:hAnsi="Arial" w:cs="Arial"/>
            <w:color w:val="222222"/>
            <w:sz w:val="24"/>
            <w:szCs w:val="24"/>
            <w:shd w:val="clear" w:color="auto" w:fill="FFFFFF"/>
          </w:rPr>
          <w:delText xml:space="preserve">a custom R script linking the SNP to genes within a 2kbp window from the gene transfer format file construction from the B05.10 gene models for genomic DNA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(Staats and van Kan 2012, Zerbino, Achuthan et al. 2017)</w:delText>
        </w:r>
        <w:r w:rsidR="00D03171" w:rsidRPr="008C1BDB" w:rsidDel="00CB3397">
          <w:rPr>
            <w:rFonts w:ascii="Arial" w:hAnsi="Arial" w:cs="Arial"/>
            <w:color w:val="222222"/>
            <w:sz w:val="24"/>
            <w:szCs w:val="24"/>
            <w:shd w:val="clear" w:color="auto" w:fill="FFFFFF"/>
          </w:rPr>
          <w:fldChar w:fldCharType="end"/>
        </w:r>
        <w:r w:rsidRPr="008C1BDB" w:rsidDel="00CB3397">
          <w:rPr>
            <w:rFonts w:ascii="Arial" w:hAnsi="Arial" w:cs="Arial"/>
            <w:color w:val="222222"/>
            <w:sz w:val="24"/>
            <w:szCs w:val="24"/>
            <w:shd w:val="clear" w:color="auto" w:fill="FFFFFF"/>
          </w:rPr>
          <w:delText>.</w:delText>
        </w:r>
        <w:r w:rsidR="008701DA" w:rsidRPr="008C1BDB" w:rsidDel="00CB3397">
          <w:rPr>
            <w:rFonts w:ascii="Arial" w:hAnsi="Arial" w:cs="Arial"/>
            <w:color w:val="222222"/>
            <w:sz w:val="24"/>
            <w:szCs w:val="24"/>
            <w:shd w:val="clear" w:color="auto" w:fill="FFFFFF"/>
          </w:rPr>
          <w:delText xml:space="preserve"> A table of gene name translations across genome annotations </w:delText>
        </w:r>
        <w:r w:rsidR="008701DA" w:rsidRPr="008C1BDB" w:rsidDel="00CB3397">
          <w:rPr>
            <w:rFonts w:ascii="Arial" w:hAnsi="Arial" w:cs="Arial"/>
            <w:color w:val="222222"/>
            <w:sz w:val="24"/>
            <w:szCs w:val="24"/>
            <w:shd w:val="clear" w:color="auto" w:fill="FFFFFF"/>
          </w:rPr>
          <w:lastRenderedPageBreak/>
          <w:delText xml:space="preserve">was pulled from </w:delText>
        </w:r>
        <w:r w:rsidR="00D41C0D" w:rsidRPr="008C1BDB" w:rsidDel="00CB3397">
          <w:rPr>
            <w:rFonts w:ascii="Arial" w:hAnsi="Arial" w:cs="Arial"/>
            <w:color w:val="222222"/>
            <w:sz w:val="24"/>
            <w:szCs w:val="24"/>
            <w:shd w:val="clear" w:color="auto" w:fill="FFFFFF"/>
          </w:rPr>
          <w:delText xml:space="preserve">the </w:delText>
        </w:r>
        <w:r w:rsidR="00473273" w:rsidRPr="008C1BDB" w:rsidDel="00CB3397">
          <w:rPr>
            <w:rFonts w:ascii="Arial" w:hAnsi="Arial" w:cs="Arial"/>
            <w:color w:val="222222"/>
            <w:sz w:val="24"/>
            <w:szCs w:val="24"/>
            <w:shd w:val="clear" w:color="auto" w:fill="FFFFFF"/>
          </w:rPr>
          <w:delText>g</w:delText>
        </w:r>
        <w:r w:rsidRPr="008C1BDB" w:rsidDel="00CB3397">
          <w:rPr>
            <w:rFonts w:ascii="Arial" w:hAnsi="Arial" w:cs="Arial"/>
            <w:color w:val="222222"/>
            <w:sz w:val="24"/>
            <w:szCs w:val="24"/>
            <w:shd w:val="clear" w:color="auto" w:fill="FFFFFF"/>
          </w:rPr>
          <w:delText>ene overlap between the bigRR T4 annotation and GEMMA B05.10 annotation using a custom R script</w:delText>
        </w:r>
        <w:r w:rsidR="002E5804" w:rsidRPr="008C1BDB" w:rsidDel="00CB3397">
          <w:rPr>
            <w:rFonts w:ascii="Arial" w:hAnsi="Arial" w:cs="Arial"/>
            <w:color w:val="222222"/>
            <w:sz w:val="24"/>
            <w:szCs w:val="24"/>
            <w:shd w:val="clear" w:color="auto" w:fill="FFFFFF"/>
          </w:rPr>
          <w:delText xml:space="preserve"> and gene name translations pulled from the INRA </w:delText>
        </w:r>
        <w:r w:rsidR="002E5804" w:rsidRPr="008C1BDB" w:rsidDel="00CB3397">
          <w:rPr>
            <w:rFonts w:ascii="Arial" w:hAnsi="Arial" w:cs="Arial"/>
            <w:i/>
            <w:color w:val="222222"/>
            <w:sz w:val="24"/>
            <w:szCs w:val="24"/>
            <w:shd w:val="clear" w:color="auto" w:fill="FFFFFF"/>
          </w:rPr>
          <w:delText xml:space="preserve">Botrytis cinerea </w:delText>
        </w:r>
        <w:r w:rsidR="002E5804" w:rsidRPr="008C1BDB" w:rsidDel="00CB3397">
          <w:rPr>
            <w:rFonts w:ascii="Arial" w:hAnsi="Arial" w:cs="Arial"/>
            <w:color w:val="222222"/>
            <w:sz w:val="24"/>
            <w:szCs w:val="24"/>
            <w:shd w:val="clear" w:color="auto" w:fill="FFFFFF"/>
          </w:rPr>
          <w:delText xml:space="preserve">Portal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(Choquer, Fournier et al. 2007, Viaud, Adam-Blondon et al. 2012)</w:delText>
        </w:r>
        <w:r w:rsidR="00D03171" w:rsidRPr="008C1BDB" w:rsidDel="00CB3397">
          <w:rPr>
            <w:rFonts w:ascii="Arial" w:hAnsi="Arial" w:cs="Arial"/>
            <w:color w:val="222222"/>
            <w:sz w:val="24"/>
            <w:szCs w:val="24"/>
            <w:shd w:val="clear" w:color="auto" w:fill="FFFFFF"/>
          </w:rPr>
          <w:fldChar w:fldCharType="end"/>
        </w:r>
        <w:r w:rsidR="002E5804" w:rsidRPr="008C1BDB" w:rsidDel="00CB3397">
          <w:rPr>
            <w:rFonts w:ascii="Arial" w:hAnsi="Arial" w:cs="Arial"/>
            <w:color w:val="222222"/>
            <w:sz w:val="24"/>
            <w:szCs w:val="24"/>
            <w:shd w:val="clear" w:color="auto" w:fill="FFFFFF"/>
          </w:rPr>
          <w:delText xml:space="preserve">. </w:delText>
        </w:r>
      </w:del>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del w:id="646" w:author="N S" w:date="2018-10-01T16:20:00Z">
        <w:r w:rsidRPr="008C1BDB" w:rsidDel="00CB3397">
          <w:rPr>
            <w:rFonts w:ascii="Arial" w:hAnsi="Arial" w:cs="Arial"/>
            <w:color w:val="222222"/>
            <w:sz w:val="24"/>
            <w:szCs w:val="24"/>
            <w:shd w:val="clear" w:color="auto" w:fill="FFFFFF"/>
          </w:rPr>
          <w:delText xml:space="preserve">overlap </w:delText>
        </w:r>
      </w:del>
      <w:ins w:id="647" w:author="N S" w:date="2018-10-01T16:20:00Z">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ins>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1F2F7898" w:rsidR="003E10A7" w:rsidRDefault="00D61F5F" w:rsidP="003E10A7">
      <w:pPr>
        <w:spacing w:line="360" w:lineRule="auto"/>
        <w:rPr>
          <w:rFonts w:ascii="Arial" w:hAnsi="Arial" w:cs="Arial"/>
          <w:color w:val="222222"/>
          <w:sz w:val="24"/>
          <w:szCs w:val="24"/>
          <w:shd w:val="clear" w:color="auto" w:fill="FFFFFF"/>
        </w:rPr>
      </w:pPr>
      <w:bookmarkStart w:id="648" w:name="_Hlk527621331"/>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Mean</w:t>
      </w:r>
      <w:ins w:id="649" w:author="N S" w:date="2018-10-18T18:09:00Z">
        <w:r w:rsidR="00AE5986">
          <w:rPr>
            <w:rFonts w:ascii="Arial" w:hAnsi="Arial" w:cs="Arial"/>
            <w:color w:val="222222"/>
            <w:sz w:val="24"/>
            <w:szCs w:val="24"/>
            <w:shd w:val="clear" w:color="auto" w:fill="FFFFFF"/>
          </w:rPr>
          <w:t xml:space="preserve"> ± SE</w:t>
        </w:r>
      </w:ins>
      <w:r w:rsidR="003E10A7" w:rsidRPr="003E10A7">
        <w:rPr>
          <w:rFonts w:ascii="Arial" w:hAnsi="Arial" w:cs="Arial"/>
          <w:color w:val="222222"/>
          <w:sz w:val="24"/>
          <w:szCs w:val="24"/>
          <w:shd w:val="clear" w:color="auto" w:fill="FFFFFF"/>
        </w:rPr>
        <w:t xml:space="preserve">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4D88835C" w:rsidR="003E10A7" w:rsidRDefault="00D61F5F" w:rsidP="003E10A7">
      <w:pPr>
        <w:spacing w:line="360" w:lineRule="auto"/>
        <w:rPr>
          <w:ins w:id="650" w:author="N S" w:date="2018-10-18T10:14:00Z"/>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 xml:space="preserve">Gene and Function Annotation from </w:t>
      </w:r>
      <w:del w:id="651" w:author="N S" w:date="2018-10-01T16:20:00Z">
        <w:r w:rsidR="008858FB" w:rsidRPr="008858FB" w:rsidDel="00CB3397">
          <w:rPr>
            <w:rFonts w:ascii="Arial" w:hAnsi="Arial" w:cs="Arial"/>
            <w:color w:val="222222"/>
            <w:sz w:val="24"/>
            <w:szCs w:val="24"/>
            <w:shd w:val="clear" w:color="auto" w:fill="FFFFFF"/>
          </w:rPr>
          <w:delText xml:space="preserve">B05.10 and </w:delText>
        </w:r>
      </w:del>
      <w:r w:rsidR="008858FB" w:rsidRPr="008858FB">
        <w:rPr>
          <w:rFonts w:ascii="Arial" w:hAnsi="Arial" w:cs="Arial"/>
          <w:color w:val="222222"/>
          <w:sz w:val="24"/>
          <w:szCs w:val="24"/>
          <w:shd w:val="clear" w:color="auto" w:fill="FFFFFF"/>
        </w:rPr>
        <w:t>T4 GWA Results</w:t>
      </w:r>
    </w:p>
    <w:p w14:paraId="4313CC8F" w14:textId="0C20D18A" w:rsidR="00181F0D" w:rsidRDefault="00181F0D" w:rsidP="003E10A7">
      <w:pPr>
        <w:spacing w:line="360" w:lineRule="auto"/>
        <w:rPr>
          <w:ins w:id="652" w:author="N S" w:date="2018-10-18T10:19:00Z"/>
          <w:rFonts w:ascii="Arial" w:hAnsi="Arial" w:cs="Arial"/>
          <w:color w:val="222222"/>
          <w:sz w:val="24"/>
          <w:szCs w:val="24"/>
          <w:shd w:val="clear" w:color="auto" w:fill="FFFFFF"/>
        </w:rPr>
      </w:pPr>
      <w:ins w:id="653" w:author="N S" w:date="2018-10-18T10:18:00Z">
        <w:r>
          <w:rPr>
            <w:rFonts w:ascii="Arial" w:hAnsi="Arial" w:cs="Arial"/>
            <w:color w:val="222222"/>
            <w:sz w:val="24"/>
            <w:szCs w:val="24"/>
            <w:shd w:val="clear" w:color="auto" w:fill="FFFFFF"/>
          </w:rPr>
          <w:t xml:space="preserve">Supplemental Data Set </w:t>
        </w:r>
      </w:ins>
      <w:ins w:id="654" w:author="N S" w:date="2018-10-22T14:06:00Z">
        <w:r w:rsidR="006E06DA">
          <w:rPr>
            <w:rFonts w:ascii="Arial" w:hAnsi="Arial" w:cs="Arial"/>
            <w:color w:val="222222"/>
            <w:sz w:val="24"/>
            <w:szCs w:val="24"/>
            <w:shd w:val="clear" w:color="auto" w:fill="FFFFFF"/>
          </w:rPr>
          <w:t>3</w:t>
        </w:r>
      </w:ins>
      <w:ins w:id="655" w:author="N S" w:date="2018-10-18T10:18:00Z">
        <w:r>
          <w:rPr>
            <w:rFonts w:ascii="Arial" w:hAnsi="Arial" w:cs="Arial"/>
            <w:color w:val="222222"/>
            <w:sz w:val="24"/>
            <w:szCs w:val="24"/>
            <w:shd w:val="clear" w:color="auto" w:fill="FFFFFF"/>
          </w:rPr>
          <w:t>. Results of si</w:t>
        </w:r>
      </w:ins>
      <w:ins w:id="656" w:author="N S" w:date="2018-10-18T10:19:00Z">
        <w:r>
          <w:rPr>
            <w:rFonts w:ascii="Arial" w:hAnsi="Arial" w:cs="Arial"/>
            <w:color w:val="222222"/>
            <w:sz w:val="24"/>
            <w:szCs w:val="24"/>
            <w:shd w:val="clear" w:color="auto" w:fill="FFFFFF"/>
          </w:rPr>
          <w:t>ngle-isolate ANOVA on mixed effect model</w:t>
        </w:r>
      </w:ins>
    </w:p>
    <w:p w14:paraId="2324B5FB" w14:textId="20285116" w:rsidR="00181F0D" w:rsidRDefault="00181F0D" w:rsidP="003E10A7">
      <w:pPr>
        <w:spacing w:line="360" w:lineRule="auto"/>
        <w:rPr>
          <w:rFonts w:ascii="Arial" w:hAnsi="Arial" w:cs="Arial"/>
          <w:color w:val="222222"/>
          <w:sz w:val="24"/>
          <w:szCs w:val="24"/>
          <w:shd w:val="clear" w:color="auto" w:fill="FFFFFF"/>
        </w:rPr>
      </w:pPr>
      <w:ins w:id="657" w:author="N S" w:date="2018-10-18T10:19:00Z">
        <w:r>
          <w:rPr>
            <w:rFonts w:ascii="Arial" w:hAnsi="Arial" w:cs="Arial"/>
            <w:color w:val="222222"/>
            <w:sz w:val="24"/>
            <w:szCs w:val="24"/>
            <w:shd w:val="clear" w:color="auto" w:fill="FFFFFF"/>
          </w:rPr>
          <w:t xml:space="preserve">Supplemental Data Set </w:t>
        </w:r>
      </w:ins>
      <w:ins w:id="658" w:author="N S" w:date="2018-10-22T14:07:00Z">
        <w:r w:rsidR="006E06DA">
          <w:rPr>
            <w:rFonts w:ascii="Arial" w:hAnsi="Arial" w:cs="Arial"/>
            <w:color w:val="222222"/>
            <w:sz w:val="24"/>
            <w:szCs w:val="24"/>
            <w:shd w:val="clear" w:color="auto" w:fill="FFFFFF"/>
          </w:rPr>
          <w:t>4</w:t>
        </w:r>
      </w:ins>
      <w:ins w:id="659" w:author="N S" w:date="2018-10-18T10:19:00Z">
        <w:r>
          <w:rPr>
            <w:rFonts w:ascii="Arial" w:hAnsi="Arial" w:cs="Arial"/>
            <w:color w:val="222222"/>
            <w:sz w:val="24"/>
            <w:szCs w:val="24"/>
            <w:shd w:val="clear" w:color="auto" w:fill="FFFFFF"/>
          </w:rPr>
          <w:t>. Results of ANOVA following removal of domestication-associated isolates</w:t>
        </w:r>
      </w:ins>
    </w:p>
    <w:bookmarkEnd w:id="648"/>
    <w:p w14:paraId="0A10CA74" w14:textId="03D2CB35"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1</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del w:id="660" w:author="N S" w:date="2018-10-23T14:56:00Z">
        <w:r w:rsidR="0096026A" w:rsidRPr="0096026A" w:rsidDel="00E81A38">
          <w:rPr>
            <w:rFonts w:ascii="Arial" w:hAnsi="Arial" w:cs="Arial"/>
            <w:color w:val="222222"/>
            <w:sz w:val="24"/>
            <w:szCs w:val="24"/>
            <w:shd w:val="clear" w:color="auto" w:fill="FFFFFF"/>
          </w:rPr>
          <w:delText>.</w:delText>
        </w:r>
      </w:del>
    </w:p>
    <w:p w14:paraId="3D55F080" w14:textId="4D26F0C2" w:rsidR="00E81A38" w:rsidRPr="00E81A38" w:rsidRDefault="00E81A38" w:rsidP="003E10A7">
      <w:pPr>
        <w:spacing w:line="360" w:lineRule="auto"/>
        <w:rPr>
          <w:ins w:id="661" w:author="N S" w:date="2018-10-23T14:56:00Z"/>
          <w:rFonts w:ascii="Arial" w:hAnsi="Arial" w:cs="Arial"/>
          <w:i/>
          <w:color w:val="222222"/>
          <w:sz w:val="24"/>
          <w:szCs w:val="24"/>
          <w:shd w:val="clear" w:color="auto" w:fill="FFFFFF"/>
        </w:rPr>
      </w:pPr>
      <w:ins w:id="662" w:author="N S" w:date="2018-10-23T14:56:00Z">
        <w:r>
          <w:rPr>
            <w:rFonts w:ascii="Arial" w:hAnsi="Arial" w:cs="Arial"/>
            <w:color w:val="222222"/>
            <w:sz w:val="24"/>
            <w:szCs w:val="24"/>
            <w:shd w:val="clear" w:color="auto" w:fill="FFFFFF"/>
          </w:rPr>
          <w:t xml:space="preserve">Supplemental Figure </w:t>
        </w:r>
        <w:r>
          <w:rPr>
            <w:rFonts w:ascii="Arial" w:hAnsi="Arial" w:cs="Arial"/>
            <w:color w:val="222222"/>
            <w:sz w:val="24"/>
            <w:szCs w:val="24"/>
            <w:shd w:val="clear" w:color="auto" w:fill="FFFFFF"/>
          </w:rPr>
          <w:t>2</w:t>
        </w:r>
        <w:r>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Correlation between </w:t>
        </w:r>
        <w:r w:rsidRPr="00646990">
          <w:rPr>
            <w:rFonts w:ascii="Arial" w:hAnsi="Arial" w:cs="Arial"/>
            <w:i/>
            <w:color w:val="222222"/>
            <w:sz w:val="24"/>
            <w:szCs w:val="24"/>
            <w:shd w:val="clear" w:color="auto" w:fill="FFFFFF"/>
          </w:rPr>
          <w:t xml:space="preserve">B. cinerea </w:t>
        </w:r>
        <w:r>
          <w:rPr>
            <w:rFonts w:ascii="Arial" w:hAnsi="Arial" w:cs="Arial"/>
            <w:color w:val="222222"/>
            <w:sz w:val="24"/>
            <w:szCs w:val="24"/>
            <w:shd w:val="clear" w:color="auto" w:fill="FFFFFF"/>
          </w:rPr>
          <w:t xml:space="preserve">lesion size on tomato and on </w:t>
        </w:r>
        <w:r w:rsidRPr="00646990">
          <w:rPr>
            <w:rFonts w:ascii="Arial" w:hAnsi="Arial" w:cs="Arial"/>
            <w:i/>
            <w:color w:val="222222"/>
            <w:sz w:val="24"/>
            <w:szCs w:val="24"/>
            <w:shd w:val="clear" w:color="auto" w:fill="FFFFFF"/>
          </w:rPr>
          <w:t>A. thaliana</w:t>
        </w:r>
      </w:ins>
    </w:p>
    <w:p w14:paraId="79314BA3" w14:textId="004DA23F" w:rsidR="003E10A7" w:rsidRDefault="00FA3E2E" w:rsidP="003E10A7">
      <w:pPr>
        <w:spacing w:line="360" w:lineRule="auto"/>
        <w:rPr>
          <w:ins w:id="663" w:author="N S" w:date="2018-10-22T21:30:00Z"/>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ins w:id="664" w:author="N S" w:date="2018-10-23T14:55:00Z">
        <w:r w:rsidR="00E81A38">
          <w:rPr>
            <w:rFonts w:ascii="Arial" w:hAnsi="Arial" w:cs="Arial"/>
            <w:color w:val="222222"/>
            <w:sz w:val="24"/>
            <w:szCs w:val="24"/>
            <w:shd w:val="clear" w:color="auto" w:fill="FFFFFF"/>
          </w:rPr>
          <w:t>3</w:t>
        </w:r>
      </w:ins>
      <w:del w:id="665" w:author="N S" w:date="2018-10-23T14:55:00Z">
        <w:r w:rsidDel="00E81A38">
          <w:rPr>
            <w:rFonts w:ascii="Arial" w:hAnsi="Arial" w:cs="Arial"/>
            <w:color w:val="222222"/>
            <w:sz w:val="24"/>
            <w:szCs w:val="24"/>
            <w:shd w:val="clear" w:color="auto" w:fill="FFFFFF"/>
          </w:rPr>
          <w:delText>2</w:delText>
        </w:r>
      </w:del>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del w:id="666" w:author="N S" w:date="2018-10-23T14:56:00Z">
        <w:r w:rsidR="0096026A" w:rsidRPr="0096026A" w:rsidDel="00E81A38">
          <w:rPr>
            <w:rFonts w:ascii="Arial" w:hAnsi="Arial" w:cs="Arial"/>
            <w:color w:val="222222"/>
            <w:sz w:val="24"/>
            <w:szCs w:val="24"/>
            <w:shd w:val="clear" w:color="auto" w:fill="FFFFFF"/>
          </w:rPr>
          <w:delText>.</w:delText>
        </w:r>
      </w:del>
    </w:p>
    <w:p w14:paraId="66F561A3" w14:textId="55020D24" w:rsidR="00E81A38" w:rsidRPr="00E81A38" w:rsidDel="00E81A38" w:rsidRDefault="00E81A38" w:rsidP="003E10A7">
      <w:pPr>
        <w:spacing w:line="360" w:lineRule="auto"/>
        <w:rPr>
          <w:del w:id="667" w:author="N S" w:date="2018-10-23T14:56:00Z"/>
          <w:rFonts w:ascii="Arial" w:hAnsi="Arial" w:cs="Arial"/>
          <w:color w:val="222222"/>
          <w:sz w:val="24"/>
          <w:szCs w:val="24"/>
          <w:shd w:val="clear" w:color="auto" w:fill="FFFFFF"/>
        </w:rPr>
      </w:pPr>
      <w:ins w:id="668" w:author="N S" w:date="2018-10-23T14:55:00Z">
        <w:r>
          <w:rPr>
            <w:rFonts w:ascii="Arial" w:hAnsi="Arial" w:cs="Arial"/>
            <w:color w:val="222222"/>
            <w:sz w:val="24"/>
            <w:szCs w:val="24"/>
            <w:shd w:val="clear" w:color="auto" w:fill="FFFFFF"/>
          </w:rPr>
          <w:t xml:space="preserve">Supplemental Figure 4. </w:t>
        </w:r>
      </w:ins>
      <w:ins w:id="669" w:author="N S" w:date="2018-10-23T14:56:00Z">
        <w:r w:rsidRPr="00E81A38">
          <w:rPr>
            <w:rFonts w:ascii="Arial" w:hAnsi="Arial" w:cs="Arial"/>
            <w:color w:val="222222"/>
            <w:sz w:val="24"/>
            <w:szCs w:val="24"/>
            <w:shd w:val="clear" w:color="auto" w:fill="FFFFFF"/>
          </w:rPr>
          <w:t xml:space="preserve">Allele frequency spectrum of </w:t>
        </w:r>
        <w:r w:rsidRPr="00E81A38">
          <w:rPr>
            <w:rFonts w:ascii="Arial" w:hAnsi="Arial" w:cs="Arial"/>
            <w:i/>
            <w:color w:val="222222"/>
            <w:sz w:val="24"/>
            <w:szCs w:val="24"/>
            <w:shd w:val="clear" w:color="auto" w:fill="FFFFFF"/>
          </w:rPr>
          <w:t>B. cinerea</w:t>
        </w:r>
        <w:r w:rsidRPr="00E81A38">
          <w:rPr>
            <w:rFonts w:ascii="Arial" w:hAnsi="Arial" w:cs="Arial"/>
            <w:color w:val="222222"/>
            <w:sz w:val="24"/>
            <w:szCs w:val="24"/>
            <w:shd w:val="clear" w:color="auto" w:fill="FFFFFF"/>
          </w:rPr>
          <w:t xml:space="preserve"> SNPs.</w:t>
        </w:r>
      </w:ins>
    </w:p>
    <w:p w14:paraId="7AA760B2" w14:textId="53E7E6EF" w:rsidR="0096026A" w:rsidDel="00CB3397" w:rsidRDefault="00FA3E2E" w:rsidP="003E10A7">
      <w:pPr>
        <w:spacing w:line="360" w:lineRule="auto"/>
        <w:rPr>
          <w:del w:id="670" w:author="N S" w:date="2018-10-01T16:20:00Z"/>
          <w:rFonts w:ascii="Arial" w:hAnsi="Arial" w:cs="Arial"/>
          <w:color w:val="222222"/>
          <w:sz w:val="24"/>
          <w:szCs w:val="24"/>
          <w:shd w:val="clear" w:color="auto" w:fill="FFFFFF"/>
        </w:rPr>
      </w:pPr>
      <w:del w:id="671" w:author="N S" w:date="2018-10-01T16:20:00Z">
        <w:r w:rsidDel="00CB3397">
          <w:rPr>
            <w:rFonts w:ascii="Arial" w:hAnsi="Arial" w:cs="Arial"/>
            <w:color w:val="222222"/>
            <w:sz w:val="24"/>
            <w:szCs w:val="24"/>
            <w:shd w:val="clear" w:color="auto" w:fill="FFFFFF"/>
          </w:rPr>
          <w:delText>Supplemental Figure 3</w:delText>
        </w:r>
        <w:r w:rsidR="0096026A" w:rsidDel="00CB3397">
          <w:rPr>
            <w:rFonts w:ascii="Arial" w:hAnsi="Arial" w:cs="Arial"/>
            <w:color w:val="222222"/>
            <w:sz w:val="24"/>
            <w:szCs w:val="24"/>
            <w:shd w:val="clear" w:color="auto" w:fill="FFFFFF"/>
          </w:rPr>
          <w:delText>.</w:delText>
        </w:r>
        <w:r w:rsidR="0096026A" w:rsidRPr="0096026A" w:rsidDel="00CB3397">
          <w:delText xml:space="preserve"> </w:delText>
        </w:r>
        <w:r w:rsidR="0096026A" w:rsidRPr="0096026A" w:rsidDel="00CB3397">
          <w:rPr>
            <w:rFonts w:ascii="Arial" w:hAnsi="Arial" w:cs="Arial"/>
            <w:color w:val="222222"/>
            <w:sz w:val="24"/>
            <w:szCs w:val="24"/>
            <w:shd w:val="clear" w:color="auto" w:fill="FFFFFF"/>
          </w:rPr>
          <w:delText xml:space="preserve">GWA by GEMMA of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lesion size on individual tomato genotypes.</w:delText>
        </w:r>
      </w:del>
    </w:p>
    <w:p w14:paraId="23B5D3CA" w14:textId="745A6161" w:rsidR="0096026A" w:rsidDel="00CB3397" w:rsidRDefault="00FA3E2E" w:rsidP="003E10A7">
      <w:pPr>
        <w:spacing w:line="360" w:lineRule="auto"/>
        <w:rPr>
          <w:del w:id="672" w:author="N S" w:date="2018-10-01T16:20:00Z"/>
          <w:rFonts w:ascii="Arial" w:hAnsi="Arial" w:cs="Arial"/>
          <w:color w:val="222222"/>
          <w:sz w:val="24"/>
          <w:szCs w:val="24"/>
          <w:shd w:val="clear" w:color="auto" w:fill="FFFFFF"/>
        </w:rPr>
      </w:pPr>
      <w:del w:id="673" w:author="N S" w:date="2018-10-01T16:20:00Z">
        <w:r w:rsidDel="00CB3397">
          <w:rPr>
            <w:rFonts w:ascii="Arial" w:hAnsi="Arial" w:cs="Arial"/>
            <w:color w:val="222222"/>
            <w:sz w:val="24"/>
            <w:szCs w:val="24"/>
            <w:shd w:val="clear" w:color="auto" w:fill="FFFFFF"/>
          </w:rPr>
          <w:delText>Supplemental Figure 4</w:delText>
        </w:r>
        <w:r w:rsidR="0096026A" w:rsidDel="00CB3397">
          <w:rPr>
            <w:rFonts w:ascii="Arial" w:hAnsi="Arial" w:cs="Arial"/>
            <w:color w:val="222222"/>
            <w:sz w:val="24"/>
            <w:szCs w:val="24"/>
            <w:shd w:val="clear" w:color="auto" w:fill="FFFFFF"/>
          </w:rPr>
          <w:delText xml:space="preserve">. </w:delText>
        </w:r>
        <w:r w:rsidR="0096026A" w:rsidRPr="0096026A" w:rsidDel="00CB3397">
          <w:rPr>
            <w:rFonts w:ascii="Arial" w:hAnsi="Arial" w:cs="Arial"/>
            <w:color w:val="222222"/>
            <w:sz w:val="24"/>
            <w:szCs w:val="24"/>
            <w:shd w:val="clear" w:color="auto" w:fill="FFFFFF"/>
          </w:rPr>
          <w:delText xml:space="preserve">Frequency of overlap in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GEMMA GWA significance across tomato accessions.</w:delText>
        </w:r>
      </w:del>
    </w:p>
    <w:p w14:paraId="4CB09F7E" w14:textId="5FA86882" w:rsidR="0096026A" w:rsidDel="00CB3397" w:rsidRDefault="00FA3E2E" w:rsidP="003E10A7">
      <w:pPr>
        <w:spacing w:line="360" w:lineRule="auto"/>
        <w:rPr>
          <w:del w:id="674" w:author="N S" w:date="2018-10-01T16:20:00Z"/>
          <w:rFonts w:ascii="Arial" w:hAnsi="Arial" w:cs="Arial"/>
          <w:color w:val="222222"/>
          <w:sz w:val="24"/>
          <w:szCs w:val="24"/>
          <w:shd w:val="clear" w:color="auto" w:fill="FFFFFF"/>
        </w:rPr>
      </w:pPr>
      <w:del w:id="675" w:author="N S" w:date="2018-10-01T16:20:00Z">
        <w:r w:rsidDel="00CB3397">
          <w:rPr>
            <w:rFonts w:ascii="Arial" w:hAnsi="Arial" w:cs="Arial"/>
            <w:color w:val="222222"/>
            <w:sz w:val="24"/>
            <w:szCs w:val="24"/>
            <w:shd w:val="clear" w:color="auto" w:fill="FFFFFF"/>
          </w:rPr>
          <w:delText>Supplemental Figure 5</w:delText>
        </w:r>
        <w:r w:rsidR="0096026A" w:rsidRPr="0096026A" w:rsidDel="00CB3397">
          <w:rPr>
            <w:rFonts w:ascii="Arial" w:hAnsi="Arial" w:cs="Arial"/>
            <w:color w:val="222222"/>
            <w:sz w:val="24"/>
            <w:szCs w:val="24"/>
            <w:shd w:val="clear" w:color="auto" w:fill="FFFFFF"/>
          </w:rPr>
          <w:delText xml:space="preserve">. GEMMA GWA analysis of domestication sensitivity in </w:delText>
        </w:r>
        <w:r w:rsidR="0096026A" w:rsidRPr="0096026A" w:rsidDel="00CB3397">
          <w:rPr>
            <w:rFonts w:ascii="Arial" w:hAnsi="Arial" w:cs="Arial"/>
            <w:i/>
            <w:color w:val="222222"/>
            <w:sz w:val="24"/>
            <w:szCs w:val="24"/>
            <w:shd w:val="clear" w:color="auto" w:fill="FFFFFF"/>
          </w:rPr>
          <w:delText>B. cinerea.</w:delText>
        </w:r>
      </w:del>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lastRenderedPageBreak/>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6F26C422"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w:t>
      </w:r>
      <w:ins w:id="676" w:author="N S" w:date="2018-10-20T16:23:00Z">
        <w:r w:rsidR="009679D6">
          <w:rPr>
            <w:rFonts w:ascii="Arial" w:hAnsi="Arial" w:cs="Arial"/>
            <w:sz w:val="24"/>
            <w:szCs w:val="24"/>
          </w:rPr>
          <w:t xml:space="preserve"> </w:t>
        </w:r>
      </w:ins>
      <w:del w:id="677" w:author="N S" w:date="2018-10-20T16:23:00Z">
        <w:r w:rsidRPr="008C1BDB" w:rsidDel="009679D6">
          <w:rPr>
            <w:rFonts w:ascii="Arial" w:hAnsi="Arial" w:cs="Arial"/>
            <w:sz w:val="24"/>
            <w:szCs w:val="24"/>
          </w:rPr>
          <w:delText xml:space="preserve"> </w:delText>
        </w:r>
      </w:del>
      <w:r w:rsidRPr="008C1BDB">
        <w:rPr>
          <w:rFonts w:ascii="Arial" w:hAnsi="Arial" w:cs="Arial"/>
          <w:sz w:val="24"/>
          <w:szCs w:val="24"/>
        </w:rPr>
        <w:t>ANOVA, p</w:t>
      </w:r>
      <w:del w:id="678" w:author="N S" w:date="2018-10-20T16:23:00Z">
        <w:r w:rsidRPr="008C1BDB" w:rsidDel="009679D6">
          <w:rPr>
            <w:rFonts w:ascii="Arial" w:hAnsi="Arial" w:cs="Arial"/>
            <w:sz w:val="24"/>
            <w:szCs w:val="24"/>
          </w:rPr>
          <w:delText>&lt;2e-16</w:delText>
        </w:r>
      </w:del>
      <w:ins w:id="679" w:author="N S" w:date="2018-10-20T16:23:00Z">
        <w:r w:rsidR="009679D6">
          <w:rPr>
            <w:rFonts w:ascii="Arial" w:hAnsi="Arial" w:cs="Arial"/>
            <w:sz w:val="24"/>
            <w:szCs w:val="24"/>
          </w:rPr>
          <w:t>=0.0006</w:t>
        </w:r>
      </w:ins>
      <w:r w:rsidRPr="008C1BDB">
        <w:rPr>
          <w:rFonts w:ascii="Arial" w:hAnsi="Arial" w:cs="Arial"/>
          <w:sz w:val="24"/>
          <w:szCs w:val="24"/>
        </w:rPr>
        <w:t xml:space="preserve">).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1E5DA5A2"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del w:id="680" w:author="N S" w:date="2018-09-27T12:25:00Z">
        <w:r w:rsidRPr="008C1BDB" w:rsidDel="00676532">
          <w:rPr>
            <w:rFonts w:ascii="Arial" w:hAnsi="Arial" w:cs="Arial"/>
            <w:sz w:val="24"/>
            <w:szCs w:val="24"/>
          </w:rPr>
          <w:delText xml:space="preserve">phenotype </w:delText>
        </w:r>
      </w:del>
      <w:ins w:id="681" w:author="N S" w:date="2018-09-27T12:25:00Z">
        <w:r w:rsidR="00676532">
          <w:rPr>
            <w:rFonts w:ascii="Arial" w:hAnsi="Arial" w:cs="Arial"/>
            <w:sz w:val="24"/>
            <w:szCs w:val="24"/>
          </w:rPr>
          <w:t>accession</w:t>
        </w:r>
        <w:r w:rsidR="00676532" w:rsidRPr="008C1BDB">
          <w:rPr>
            <w:rFonts w:ascii="Arial" w:hAnsi="Arial" w:cs="Arial"/>
            <w:sz w:val="24"/>
            <w:szCs w:val="24"/>
          </w:rPr>
          <w:t xml:space="preserve"> </w:t>
        </w:r>
      </w:ins>
      <w:r w:rsidRPr="008C1BDB">
        <w:rPr>
          <w:rFonts w:ascii="Arial" w:hAnsi="Arial" w:cs="Arial"/>
          <w:sz w:val="24"/>
          <w:szCs w:val="24"/>
        </w:rPr>
        <w:t xml:space="preserve">in which the effect was estimated). </w:t>
      </w:r>
      <w:bookmarkStart w:id="682" w:name="_Hlk527038431"/>
      <w:ins w:id="683" w:author="N S" w:date="2018-10-11T16:23:00Z">
        <w:r w:rsidR="0019233E">
          <w:rPr>
            <w:rFonts w:ascii="Arial" w:hAnsi="Arial" w:cs="Arial"/>
            <w:sz w:val="24"/>
            <w:szCs w:val="24"/>
          </w:rPr>
          <w:t xml:space="preserve">Wild accessions are oranges (yellow to red shades) and domesticated accessions are blues (green to </w:t>
        </w:r>
      </w:ins>
      <w:ins w:id="684" w:author="N S" w:date="2018-10-11T16:24:00Z">
        <w:r w:rsidR="0019233E">
          <w:rPr>
            <w:rFonts w:ascii="Arial" w:hAnsi="Arial" w:cs="Arial"/>
            <w:sz w:val="24"/>
            <w:szCs w:val="24"/>
          </w:rPr>
          <w:t xml:space="preserve">purple shades). </w:t>
        </w:r>
      </w:ins>
      <w:bookmarkEnd w:id="682"/>
      <w:r w:rsidRPr="008C1BDB">
        <w:rPr>
          <w:rFonts w:ascii="Arial" w:hAnsi="Arial" w:cs="Arial"/>
          <w:sz w:val="24"/>
          <w:szCs w:val="24"/>
        </w:rPr>
        <w:t xml:space="preserve">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543C2834" w14:textId="77777777" w:rsidR="00787E13" w:rsidRPr="00787E13" w:rsidRDefault="00416136" w:rsidP="00787E13">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787E13" w:rsidRPr="00787E13">
        <w:t xml:space="preserve">Abramovitch, R. B. and G. B. Martin (2004). "Strategies used by bacterial pathogens to suppress plant defenses." </w:t>
      </w:r>
      <w:r w:rsidR="00787E13" w:rsidRPr="00787E13">
        <w:rPr>
          <w:u w:val="single"/>
        </w:rPr>
        <w:t>Current opinion in plant biology</w:t>
      </w:r>
      <w:r w:rsidR="00787E13" w:rsidRPr="00787E13">
        <w:t xml:space="preserve"> </w:t>
      </w:r>
      <w:r w:rsidR="00787E13" w:rsidRPr="00787E13">
        <w:rPr>
          <w:b/>
        </w:rPr>
        <w:t>7</w:t>
      </w:r>
      <w:r w:rsidR="00787E13" w:rsidRPr="00787E13">
        <w:t>(4): 356-364.</w:t>
      </w:r>
    </w:p>
    <w:p w14:paraId="44B24B02" w14:textId="77777777" w:rsidR="00787E13" w:rsidRPr="00787E13" w:rsidRDefault="00787E13" w:rsidP="00787E13">
      <w:pPr>
        <w:pStyle w:val="EndNoteBibliography"/>
      </w:pPr>
      <w:r w:rsidRPr="00787E13">
        <w:t xml:space="preserve">AbuQamar, S., M.-F. Chai, H. Luo, F. Song and T. Mengiste (2008). "Tomato protein kinase 1b mediates signaling of plant responses to necrotrophic fungi and insect herbivory." </w:t>
      </w:r>
      <w:r w:rsidRPr="00787E13">
        <w:rPr>
          <w:u w:val="single"/>
        </w:rPr>
        <w:t>The Plant Cell</w:t>
      </w:r>
      <w:r w:rsidRPr="00787E13">
        <w:t xml:space="preserve"> </w:t>
      </w:r>
      <w:r w:rsidRPr="00787E13">
        <w:rPr>
          <w:b/>
        </w:rPr>
        <w:t>20</w:t>
      </w:r>
      <w:r w:rsidRPr="00787E13">
        <w:t>(7): 1964-1983.</w:t>
      </w:r>
    </w:p>
    <w:p w14:paraId="6E8FD53C" w14:textId="77777777" w:rsidR="00787E13" w:rsidRPr="00787E13" w:rsidRDefault="00787E13" w:rsidP="00787E13">
      <w:pPr>
        <w:pStyle w:val="EndNoteBibliography"/>
      </w:pPr>
      <w:r w:rsidRPr="00787E13">
        <w:t xml:space="preserve">Atwell, S., J. Corwin, N. Soltis, A. Subedy, K. Denby and D. J. Kliebenstein (2015). "Whole genome resequencing of Botrytis cinerea isolates identifies high levels of standing diversity." </w:t>
      </w:r>
      <w:r w:rsidRPr="00787E13">
        <w:rPr>
          <w:u w:val="single"/>
        </w:rPr>
        <w:t>Frontiers in microbiology</w:t>
      </w:r>
      <w:r w:rsidRPr="00787E13">
        <w:t xml:space="preserve"> </w:t>
      </w:r>
      <w:r w:rsidRPr="00787E13">
        <w:rPr>
          <w:b/>
        </w:rPr>
        <w:t>6</w:t>
      </w:r>
      <w:r w:rsidRPr="00787E13">
        <w:t>: 996.</w:t>
      </w:r>
    </w:p>
    <w:p w14:paraId="1CE537AB" w14:textId="77777777" w:rsidR="00787E13" w:rsidRPr="00787E13" w:rsidRDefault="00787E13" w:rsidP="00787E13">
      <w:pPr>
        <w:pStyle w:val="EndNoteBibliography"/>
      </w:pPr>
      <w:r w:rsidRPr="00787E13">
        <w:t xml:space="preserve">Bai, Y. and P. Lindhout (2007). "Domestication and breeding of tomatoes: what have we gained and what can we gain in the future?" </w:t>
      </w:r>
      <w:r w:rsidRPr="00787E13">
        <w:rPr>
          <w:u w:val="single"/>
        </w:rPr>
        <w:t>Annals of botany</w:t>
      </w:r>
      <w:r w:rsidRPr="00787E13">
        <w:t xml:space="preserve"> </w:t>
      </w:r>
      <w:r w:rsidRPr="00787E13">
        <w:rPr>
          <w:b/>
        </w:rPr>
        <w:t>100</w:t>
      </w:r>
      <w:r w:rsidRPr="00787E13">
        <w:t>(5): 1085-1094.</w:t>
      </w:r>
    </w:p>
    <w:p w14:paraId="1DB80846" w14:textId="77777777" w:rsidR="00787E13" w:rsidRPr="00787E13" w:rsidRDefault="00787E13" w:rsidP="00787E13">
      <w:pPr>
        <w:pStyle w:val="EndNoteBibliography"/>
      </w:pPr>
      <w:r w:rsidRPr="00787E13">
        <w:t xml:space="preserve">Ballaré, C. L. and R. Pierik (2017). "The shade‐avoidance syndrome: multiple signals and ecological consequences." </w:t>
      </w:r>
      <w:r w:rsidRPr="00787E13">
        <w:rPr>
          <w:u w:val="single"/>
        </w:rPr>
        <w:t>Plant, cell &amp; environment</w:t>
      </w:r>
      <w:r w:rsidRPr="00787E13">
        <w:t xml:space="preserve"> </w:t>
      </w:r>
      <w:r w:rsidRPr="00787E13">
        <w:rPr>
          <w:b/>
        </w:rPr>
        <w:t>40</w:t>
      </w:r>
      <w:r w:rsidRPr="00787E13">
        <w:t>(11): 2530-2543.</w:t>
      </w:r>
    </w:p>
    <w:p w14:paraId="1DD95753" w14:textId="77777777" w:rsidR="00787E13" w:rsidRPr="00787E13" w:rsidRDefault="00787E13" w:rsidP="00787E13">
      <w:pPr>
        <w:pStyle w:val="EndNoteBibliography"/>
      </w:pPr>
      <w:r w:rsidRPr="00787E13">
        <w:t xml:space="preserve">Barrett, L. G. and M. Heil (2012). "Unifying concepts and mechanisms in the specificity of plant–enemy interactions." </w:t>
      </w:r>
      <w:r w:rsidRPr="00787E13">
        <w:rPr>
          <w:u w:val="single"/>
        </w:rPr>
        <w:t>Trends in plant science</w:t>
      </w:r>
      <w:r w:rsidRPr="00787E13">
        <w:t xml:space="preserve"> </w:t>
      </w:r>
      <w:r w:rsidRPr="00787E13">
        <w:rPr>
          <w:b/>
        </w:rPr>
        <w:t>17</w:t>
      </w:r>
      <w:r w:rsidRPr="00787E13">
        <w:t>(5): 282-292.</w:t>
      </w:r>
    </w:p>
    <w:p w14:paraId="38BF2EA8" w14:textId="77777777" w:rsidR="00787E13" w:rsidRPr="00787E13" w:rsidRDefault="00787E13" w:rsidP="00787E13">
      <w:pPr>
        <w:pStyle w:val="EndNoteBibliography"/>
      </w:pPr>
      <w:r w:rsidRPr="00787E13">
        <w:t xml:space="preserve">Barrett, L. G., J. M. Kniskern, N. Bodenhausen, W. Zhang and J. Bergelson (2009). "Continua of specificity and virulence in plant host–pathogen interactions: causes and consequences." </w:t>
      </w:r>
      <w:r w:rsidRPr="00787E13">
        <w:rPr>
          <w:u w:val="single"/>
        </w:rPr>
        <w:t>New Phytologist</w:t>
      </w:r>
      <w:r w:rsidRPr="00787E13">
        <w:t xml:space="preserve"> </w:t>
      </w:r>
      <w:r w:rsidRPr="00787E13">
        <w:rPr>
          <w:b/>
        </w:rPr>
        <w:t>183</w:t>
      </w:r>
      <w:r w:rsidRPr="00787E13">
        <w:t>(3): 513-529.</w:t>
      </w:r>
    </w:p>
    <w:p w14:paraId="1E2DB424" w14:textId="77777777" w:rsidR="00787E13" w:rsidRPr="00787E13" w:rsidRDefault="00787E13" w:rsidP="00787E13">
      <w:pPr>
        <w:pStyle w:val="EndNoteBibliography"/>
      </w:pPr>
      <w:r w:rsidRPr="00787E13">
        <w:t xml:space="preserve">Bartoli, C. and F. Roux (2017). "Genome-Wide Association Studies In Plant Pathosystems: Toward an Ecological Genomics Approach." </w:t>
      </w:r>
      <w:r w:rsidRPr="00787E13">
        <w:rPr>
          <w:u w:val="single"/>
        </w:rPr>
        <w:t>Frontiers in plant science</w:t>
      </w:r>
      <w:r w:rsidRPr="00787E13">
        <w:t xml:space="preserve"> </w:t>
      </w:r>
      <w:r w:rsidRPr="00787E13">
        <w:rPr>
          <w:b/>
        </w:rPr>
        <w:t>8</w:t>
      </w:r>
      <w:r w:rsidRPr="00787E13">
        <w:t>.</w:t>
      </w:r>
    </w:p>
    <w:p w14:paraId="4A2E8DC6" w14:textId="77777777" w:rsidR="00787E13" w:rsidRPr="00787E13" w:rsidRDefault="00787E13" w:rsidP="00787E13">
      <w:pPr>
        <w:pStyle w:val="EndNoteBibliography"/>
      </w:pPr>
      <w:r w:rsidRPr="00787E13">
        <w:t xml:space="preserve">Bates, D., M. Maechler, B. Bolker and S. Walker (2015). "Fitting Linear Mixed-Effects Models Using lme4." </w:t>
      </w:r>
      <w:r w:rsidRPr="00787E13">
        <w:rPr>
          <w:u w:val="single"/>
        </w:rPr>
        <w:t>Journal of Statistical Software</w:t>
      </w:r>
      <w:r w:rsidRPr="00787E13">
        <w:t xml:space="preserve"> </w:t>
      </w:r>
      <w:r w:rsidRPr="00787E13">
        <w:rPr>
          <w:b/>
        </w:rPr>
        <w:t>67</w:t>
      </w:r>
      <w:r w:rsidRPr="00787E13">
        <w:t>(1): 1-48.</w:t>
      </w:r>
    </w:p>
    <w:p w14:paraId="199E7621" w14:textId="77777777" w:rsidR="00787E13" w:rsidRPr="00787E13" w:rsidRDefault="00787E13" w:rsidP="00787E13">
      <w:pPr>
        <w:pStyle w:val="EndNoteBibliography"/>
      </w:pPr>
      <w:r w:rsidRPr="00787E13">
        <w:t xml:space="preserve">Bergougnoux, V. (2014). "The history of tomato: from domestication to biopharming." </w:t>
      </w:r>
      <w:r w:rsidRPr="00787E13">
        <w:rPr>
          <w:u w:val="single"/>
        </w:rPr>
        <w:t>Biotechnology advances</w:t>
      </w:r>
      <w:r w:rsidRPr="00787E13">
        <w:t xml:space="preserve"> </w:t>
      </w:r>
      <w:r w:rsidRPr="00787E13">
        <w:rPr>
          <w:b/>
        </w:rPr>
        <w:t>32</w:t>
      </w:r>
      <w:r w:rsidRPr="00787E13">
        <w:t>(1): 170-189.</w:t>
      </w:r>
    </w:p>
    <w:p w14:paraId="0A76FFB8" w14:textId="77777777" w:rsidR="00787E13" w:rsidRPr="00787E13" w:rsidRDefault="00787E13" w:rsidP="00787E13">
      <w:pPr>
        <w:pStyle w:val="EndNoteBibliography"/>
      </w:pPr>
      <w:r w:rsidRPr="00787E13">
        <w:t xml:space="preserve">Bhardwaj, V., S. Meier, L. N. Petersen, R. A. Ingle and L. C. Roden (2011). "Defence responses of Arabidopsis thaliana to infection by Pseudomonas syringae are regulated by the circadian clock." </w:t>
      </w:r>
      <w:r w:rsidRPr="00787E13">
        <w:rPr>
          <w:u w:val="single"/>
        </w:rPr>
        <w:t>PloS one</w:t>
      </w:r>
      <w:r w:rsidRPr="00787E13">
        <w:t xml:space="preserve"> </w:t>
      </w:r>
      <w:r w:rsidRPr="00787E13">
        <w:rPr>
          <w:b/>
        </w:rPr>
        <w:t>6</w:t>
      </w:r>
      <w:r w:rsidRPr="00787E13">
        <w:t>(10): e26968.</w:t>
      </w:r>
    </w:p>
    <w:p w14:paraId="7F38083D" w14:textId="77777777" w:rsidR="00787E13" w:rsidRPr="00787E13" w:rsidRDefault="00787E13" w:rsidP="00787E13">
      <w:pPr>
        <w:pStyle w:val="EndNoteBibliography"/>
      </w:pPr>
      <w:r w:rsidRPr="00787E13">
        <w:t xml:space="preserve">Bittel, P. and S. Robatzek (2007). "Microbe-associated molecular patterns (MAMPs) probe plant immunity." </w:t>
      </w:r>
      <w:r w:rsidRPr="00787E13">
        <w:rPr>
          <w:u w:val="single"/>
        </w:rPr>
        <w:t>Current opinion in plant biology</w:t>
      </w:r>
      <w:r w:rsidRPr="00787E13">
        <w:t xml:space="preserve"> </w:t>
      </w:r>
      <w:r w:rsidRPr="00787E13">
        <w:rPr>
          <w:b/>
        </w:rPr>
        <w:t>10</w:t>
      </w:r>
      <w:r w:rsidRPr="00787E13">
        <w:t>(4): 335-341.</w:t>
      </w:r>
    </w:p>
    <w:p w14:paraId="70CF6DA4" w14:textId="77777777" w:rsidR="00787E13" w:rsidRPr="00787E13" w:rsidRDefault="00787E13" w:rsidP="00787E13">
      <w:pPr>
        <w:pStyle w:val="EndNoteBibliography"/>
      </w:pPr>
      <w:r w:rsidRPr="00787E13">
        <w:t xml:space="preserve">Blanca, J., J. Montero-Pau, C. Sauvage, G. Bauchet, E. Illa, M. J. Díez, D. Francis, M. Causse, E. van der Knaap and J. Cañizares (2015). "Genomic variation in tomato, from wild ancestors to contemporary breeding accessions." </w:t>
      </w:r>
      <w:r w:rsidRPr="00787E13">
        <w:rPr>
          <w:u w:val="single"/>
        </w:rPr>
        <w:t>BMC genomics</w:t>
      </w:r>
      <w:r w:rsidRPr="00787E13">
        <w:t xml:space="preserve"> </w:t>
      </w:r>
      <w:r w:rsidRPr="00787E13">
        <w:rPr>
          <w:b/>
        </w:rPr>
        <w:t>16</w:t>
      </w:r>
      <w:r w:rsidRPr="00787E13">
        <w:t>(1): 257.</w:t>
      </w:r>
    </w:p>
    <w:p w14:paraId="75DE9AE5" w14:textId="77777777" w:rsidR="00787E13" w:rsidRPr="00787E13" w:rsidRDefault="00787E13" w:rsidP="00787E13">
      <w:pPr>
        <w:pStyle w:val="EndNoteBibliography"/>
      </w:pPr>
      <w:r w:rsidRPr="00787E13">
        <w:t xml:space="preserve">Blanco-Ulate, B., A. Morales-Cruz, K. C. Amrine, J. M. Labavitch, A. L. Powell and D. Cantu (2014). "Genome-wide transcriptional profiling of Botrytis cinerea genes targeting plant cell walls during infections of different hosts." </w:t>
      </w:r>
      <w:r w:rsidRPr="00787E13">
        <w:rPr>
          <w:u w:val="single"/>
        </w:rPr>
        <w:t>Frontiers in plant science</w:t>
      </w:r>
      <w:r w:rsidRPr="00787E13">
        <w:t xml:space="preserve"> </w:t>
      </w:r>
      <w:r w:rsidRPr="00787E13">
        <w:rPr>
          <w:b/>
        </w:rPr>
        <w:t>5</w:t>
      </w:r>
      <w:r w:rsidRPr="00787E13">
        <w:t>.</w:t>
      </w:r>
    </w:p>
    <w:p w14:paraId="4772B1FA" w14:textId="77777777" w:rsidR="00787E13" w:rsidRPr="00787E13" w:rsidRDefault="00787E13" w:rsidP="00787E13">
      <w:pPr>
        <w:pStyle w:val="EndNoteBibliography"/>
      </w:pPr>
      <w:r w:rsidRPr="00787E13">
        <w:t xml:space="preserve">Boller, T. and S. Y. He (2009). "Innate immunity in plants: an arms race between pattern recognition receptors in plants and effectors in microbial pathogens." </w:t>
      </w:r>
      <w:r w:rsidRPr="00787E13">
        <w:rPr>
          <w:u w:val="single"/>
        </w:rPr>
        <w:t>Science</w:t>
      </w:r>
      <w:r w:rsidRPr="00787E13">
        <w:t xml:space="preserve"> </w:t>
      </w:r>
      <w:r w:rsidRPr="00787E13">
        <w:rPr>
          <w:b/>
        </w:rPr>
        <w:t>324</w:t>
      </w:r>
      <w:r w:rsidRPr="00787E13">
        <w:t>(5928): 742-744.</w:t>
      </w:r>
    </w:p>
    <w:p w14:paraId="3159FD4A" w14:textId="77777777" w:rsidR="00787E13" w:rsidRPr="00787E13" w:rsidRDefault="00787E13" w:rsidP="00787E13">
      <w:pPr>
        <w:pStyle w:val="EndNoteBibliography"/>
      </w:pPr>
      <w:r w:rsidRPr="00787E13">
        <w:t xml:space="preserve">Boyd, L. A., C. Ridout, D. M. O'Sullivan, J. E. Leach and H. Leung (2013). "Plant–pathogen interactions: disease resistance in modern agriculture." </w:t>
      </w:r>
      <w:r w:rsidRPr="00787E13">
        <w:rPr>
          <w:u w:val="single"/>
        </w:rPr>
        <w:t>Trends in genetics</w:t>
      </w:r>
      <w:r w:rsidRPr="00787E13">
        <w:t xml:space="preserve"> </w:t>
      </w:r>
      <w:r w:rsidRPr="00787E13">
        <w:rPr>
          <w:b/>
        </w:rPr>
        <w:t>29</w:t>
      </w:r>
      <w:r w:rsidRPr="00787E13">
        <w:t>(4): 233-240.</w:t>
      </w:r>
    </w:p>
    <w:p w14:paraId="6E9A97AA" w14:textId="77777777" w:rsidR="00787E13" w:rsidRPr="00787E13" w:rsidRDefault="00787E13" w:rsidP="00787E13">
      <w:pPr>
        <w:pStyle w:val="EndNoteBibliography"/>
      </w:pPr>
      <w:r w:rsidRPr="00787E13">
        <w:t xml:space="preserve">Campos, M. L., Y. Yoshida, I. T. Major, D. de Oliveira Ferreira, S. M. Weraduwage, J. E. Froehlich, B. F. Johnson, D. M. Kramer, G. Jander and T. D. Sharkey (2016). "Rewiring of jasmonate and phytochrome B signalling uncouples plant growth-defense tradeoffs." </w:t>
      </w:r>
      <w:r w:rsidRPr="00787E13">
        <w:rPr>
          <w:u w:val="single"/>
        </w:rPr>
        <w:t>Nature communications</w:t>
      </w:r>
      <w:r w:rsidRPr="00787E13">
        <w:t xml:space="preserve"> </w:t>
      </w:r>
      <w:r w:rsidRPr="00787E13">
        <w:rPr>
          <w:b/>
        </w:rPr>
        <w:t>7</w:t>
      </w:r>
      <w:r w:rsidRPr="00787E13">
        <w:t>: 12570.</w:t>
      </w:r>
    </w:p>
    <w:p w14:paraId="47B6C493" w14:textId="77777777" w:rsidR="00787E13" w:rsidRPr="00787E13" w:rsidRDefault="00787E13" w:rsidP="00787E13">
      <w:pPr>
        <w:pStyle w:val="EndNoteBibliography"/>
      </w:pPr>
      <w:r w:rsidRPr="00787E13">
        <w:t xml:space="preserve">Cerveny, L., A. Straskova, V. Dankova, A. Hartlova, M. Ceckova, F. Staud and J. Stulik (2013). "Tetratricopeptide repeat motifs in the world of bacterial pathogens: role in virulence mechanisms." </w:t>
      </w:r>
      <w:r w:rsidRPr="00787E13">
        <w:rPr>
          <w:u w:val="single"/>
        </w:rPr>
        <w:t>Infection and immunity</w:t>
      </w:r>
      <w:r w:rsidRPr="00787E13">
        <w:t xml:space="preserve"> </w:t>
      </w:r>
      <w:r w:rsidRPr="00787E13">
        <w:rPr>
          <w:b/>
        </w:rPr>
        <w:t>81</w:t>
      </w:r>
      <w:r w:rsidRPr="00787E13">
        <w:t>(3): 629-635.</w:t>
      </w:r>
    </w:p>
    <w:p w14:paraId="2FD2CAF8" w14:textId="77777777" w:rsidR="00787E13" w:rsidRPr="00787E13" w:rsidRDefault="00787E13" w:rsidP="00787E13">
      <w:pPr>
        <w:pStyle w:val="EndNoteBibliography"/>
      </w:pPr>
      <w:r w:rsidRPr="00787E13">
        <w:t xml:space="preserve">Chaudhary, B. (2013). "Plant domestication and resistance to herbivory." </w:t>
      </w:r>
      <w:r w:rsidRPr="00787E13">
        <w:rPr>
          <w:u w:val="single"/>
        </w:rPr>
        <w:t>International journal of plant genomics</w:t>
      </w:r>
      <w:r w:rsidRPr="00787E13">
        <w:t xml:space="preserve"> </w:t>
      </w:r>
      <w:r w:rsidRPr="00787E13">
        <w:rPr>
          <w:b/>
        </w:rPr>
        <w:t>2013</w:t>
      </w:r>
      <w:r w:rsidRPr="00787E13">
        <w:t>.</w:t>
      </w:r>
    </w:p>
    <w:p w14:paraId="71C64F82" w14:textId="77777777" w:rsidR="00787E13" w:rsidRPr="00787E13" w:rsidRDefault="00787E13" w:rsidP="00787E13">
      <w:pPr>
        <w:pStyle w:val="EndNoteBibliography"/>
      </w:pPr>
      <w:r w:rsidRPr="00787E13">
        <w:lastRenderedPageBreak/>
        <w:t xml:space="preserve">Choquer, M., E. Fournier, C. Kunz, C. Levis, J.-M. Pradier, A. Simon and M. Viaud (2007). "Botrytis cinerea virulence factors: new insights into a necrotrophic and polyphageous pathogen." </w:t>
      </w:r>
      <w:r w:rsidRPr="00787E13">
        <w:rPr>
          <w:u w:val="single"/>
        </w:rPr>
        <w:t>FEMS microbiology letters</w:t>
      </w:r>
      <w:r w:rsidRPr="00787E13">
        <w:t xml:space="preserve"> </w:t>
      </w:r>
      <w:r w:rsidRPr="00787E13">
        <w:rPr>
          <w:b/>
        </w:rPr>
        <w:t>277</w:t>
      </w:r>
      <w:r w:rsidRPr="00787E13">
        <w:t>(1): 1-10.</w:t>
      </w:r>
    </w:p>
    <w:p w14:paraId="771F5CFA" w14:textId="77777777" w:rsidR="00787E13" w:rsidRPr="00787E13" w:rsidRDefault="00787E13" w:rsidP="00787E13">
      <w:pPr>
        <w:pStyle w:val="EndNoteBibliography"/>
      </w:pPr>
      <w:r w:rsidRPr="00787E13">
        <w:t xml:space="preserve">Corwin, J. A., D. Copeland, J. Feusier, A. Subedy, R. Eshbaugh, C. Palmer, J. Maloof and D. J. Kliebenstein (2016). "The quantitative basis of the Arabidopsis innate immune system to endemic pathogens depends on pathogen genetics." </w:t>
      </w:r>
      <w:r w:rsidRPr="00787E13">
        <w:rPr>
          <w:u w:val="single"/>
        </w:rPr>
        <w:t>PLoS Genet</w:t>
      </w:r>
      <w:r w:rsidRPr="00787E13">
        <w:t xml:space="preserve"> </w:t>
      </w:r>
      <w:r w:rsidRPr="00787E13">
        <w:rPr>
          <w:b/>
        </w:rPr>
        <w:t>12</w:t>
      </w:r>
      <w:r w:rsidRPr="00787E13">
        <w:t>(2): e1005789.</w:t>
      </w:r>
    </w:p>
    <w:p w14:paraId="42B0FE93" w14:textId="77777777" w:rsidR="00787E13" w:rsidRPr="00787E13" w:rsidRDefault="00787E13" w:rsidP="00787E13">
      <w:pPr>
        <w:pStyle w:val="EndNoteBibliography"/>
      </w:pPr>
      <w:r w:rsidRPr="00787E13">
        <w:t xml:space="preserve">Corwin, J. A., A. Subedy, R. Eshbaugh and D. J. Kliebenstein (2016). "Expansive phenotypic landscape of Botrytis cinerea shows differential contribution of genetic diversity and plasticity." </w:t>
      </w:r>
      <w:r w:rsidRPr="00787E13">
        <w:rPr>
          <w:u w:val="single"/>
        </w:rPr>
        <w:t>Molecular Plant-Microbe Interactions</w:t>
      </w:r>
      <w:r w:rsidRPr="00787E13">
        <w:t xml:space="preserve"> </w:t>
      </w:r>
      <w:r w:rsidRPr="00787E13">
        <w:rPr>
          <w:b/>
        </w:rPr>
        <w:t>29</w:t>
      </w:r>
      <w:r w:rsidRPr="00787E13">
        <w:t>(4): 287-298.</w:t>
      </w:r>
    </w:p>
    <w:p w14:paraId="6C814A24" w14:textId="77777777" w:rsidR="00787E13" w:rsidRPr="00787E13" w:rsidRDefault="00787E13" w:rsidP="00787E13">
      <w:pPr>
        <w:pStyle w:val="EndNoteBibliography"/>
      </w:pPr>
      <w:r w:rsidRPr="00787E13">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787E13">
        <w:rPr>
          <w:u w:val="single"/>
        </w:rPr>
        <w:t>Genetics</w:t>
      </w:r>
      <w:r w:rsidRPr="00787E13">
        <w:t xml:space="preserve"> </w:t>
      </w:r>
      <w:r w:rsidRPr="00787E13">
        <w:rPr>
          <w:b/>
        </w:rPr>
        <w:t>170</w:t>
      </w:r>
      <w:r w:rsidRPr="00787E13">
        <w:t>(2): 613-630.</w:t>
      </w:r>
    </w:p>
    <w:p w14:paraId="3D8ADD10" w14:textId="77777777" w:rsidR="00787E13" w:rsidRPr="00787E13" w:rsidRDefault="00787E13" w:rsidP="00787E13">
      <w:pPr>
        <w:pStyle w:val="EndNoteBibliography"/>
      </w:pPr>
      <w:r w:rsidRPr="00787E13">
        <w:t xml:space="preserve">Dalmais, B., J. Schumacher, J. Moraga, P. Le Pecheur, B. Tudzynski, I. G. Collado and M. Viaud (2011). "The Botrytis cinerea phytotoxin botcinic acid requires two polyketide synthases for production and has a redundant role in virulence with botrydial." </w:t>
      </w:r>
      <w:r w:rsidRPr="00787E13">
        <w:rPr>
          <w:u w:val="single"/>
        </w:rPr>
        <w:t>Molecular plant pathology</w:t>
      </w:r>
      <w:r w:rsidRPr="00787E13">
        <w:t xml:space="preserve"> </w:t>
      </w:r>
      <w:r w:rsidRPr="00787E13">
        <w:rPr>
          <w:b/>
        </w:rPr>
        <w:t>12</w:t>
      </w:r>
      <w:r w:rsidRPr="00787E13">
        <w:t>(6): 564-579.</w:t>
      </w:r>
    </w:p>
    <w:p w14:paraId="459B4A96" w14:textId="77777777" w:rsidR="00787E13" w:rsidRPr="00787E13" w:rsidRDefault="00787E13" w:rsidP="00787E13">
      <w:pPr>
        <w:pStyle w:val="EndNoteBibliography"/>
      </w:pPr>
      <w:r w:rsidRPr="00787E13">
        <w:t xml:space="preserve">Dalman, K., K. Himmelstrand, Å. Olson, M. Lind, M. Brandström-Durling and J. Stenlid (2013). "A genome-wide association study identifies genomic regions for virulence in the non-model organism Heterobasidion annosum ss." </w:t>
      </w:r>
      <w:r w:rsidRPr="00787E13">
        <w:rPr>
          <w:u w:val="single"/>
        </w:rPr>
        <w:t>PLoS One</w:t>
      </w:r>
      <w:r w:rsidRPr="00787E13">
        <w:t xml:space="preserve"> </w:t>
      </w:r>
      <w:r w:rsidRPr="00787E13">
        <w:rPr>
          <w:b/>
        </w:rPr>
        <w:t>8</w:t>
      </w:r>
      <w:r w:rsidRPr="00787E13">
        <w:t>(1): e53525.</w:t>
      </w:r>
    </w:p>
    <w:p w14:paraId="3607C2CC" w14:textId="77777777" w:rsidR="00787E13" w:rsidRPr="00787E13" w:rsidRDefault="00787E13" w:rsidP="00787E13">
      <w:pPr>
        <w:pStyle w:val="EndNoteBibliography"/>
      </w:pPr>
      <w:r w:rsidRPr="00787E13">
        <w:t xml:space="preserve">Dangl, J. L. and J. D. Jones (2001). "Plant pathogens and integrated defence responses to infection." </w:t>
      </w:r>
      <w:r w:rsidRPr="00787E13">
        <w:rPr>
          <w:u w:val="single"/>
        </w:rPr>
        <w:t>nature</w:t>
      </w:r>
      <w:r w:rsidRPr="00787E13">
        <w:t xml:space="preserve"> </w:t>
      </w:r>
      <w:r w:rsidRPr="00787E13">
        <w:rPr>
          <w:b/>
        </w:rPr>
        <w:t>411</w:t>
      </w:r>
      <w:r w:rsidRPr="00787E13">
        <w:t>(6839): 826-833.</w:t>
      </w:r>
    </w:p>
    <w:p w14:paraId="5BD1FD68" w14:textId="77777777" w:rsidR="00787E13" w:rsidRPr="00787E13" w:rsidRDefault="00787E13" w:rsidP="00787E13">
      <w:pPr>
        <w:pStyle w:val="EndNoteBibliography"/>
      </w:pPr>
      <w:r w:rsidRPr="00787E13">
        <w:t xml:space="preserve">De Feyter, R., Y. Yang and D. W. Gabriel (1993). "Gene-for-genes interactions between cotton R genes and Xanthomonas campestris pv. malvacearum avr genes." </w:t>
      </w:r>
      <w:r w:rsidRPr="00787E13">
        <w:rPr>
          <w:u w:val="single"/>
        </w:rPr>
        <w:t>Molecular plant-microbe interactions: MPMI</w:t>
      </w:r>
      <w:r w:rsidRPr="00787E13">
        <w:t xml:space="preserve"> </w:t>
      </w:r>
      <w:r w:rsidRPr="00787E13">
        <w:rPr>
          <w:b/>
        </w:rPr>
        <w:t>6</w:t>
      </w:r>
      <w:r w:rsidRPr="00787E13">
        <w:t>(2): 225-237.</w:t>
      </w:r>
    </w:p>
    <w:p w14:paraId="6BBA346A" w14:textId="77777777" w:rsidR="00787E13" w:rsidRPr="00787E13" w:rsidRDefault="00787E13" w:rsidP="00787E13">
      <w:pPr>
        <w:pStyle w:val="EndNoteBibliography"/>
      </w:pPr>
      <w:r w:rsidRPr="00787E13">
        <w:t xml:space="preserve">Dean, R., J. A. Van Kan, Z. A. Pretorius, K. E. Hammond‐Kosack, A. Di Pietro, P. D. Spanu, J. J. Rudd, M. Dickman, R. Kahmann and J. Ellis (2012). "The Top 10 fungal pathogens in molecular plant pathology." </w:t>
      </w:r>
      <w:r w:rsidRPr="00787E13">
        <w:rPr>
          <w:u w:val="single"/>
        </w:rPr>
        <w:t>Molecular plant pathology</w:t>
      </w:r>
      <w:r w:rsidRPr="00787E13">
        <w:t xml:space="preserve"> </w:t>
      </w:r>
      <w:r w:rsidRPr="00787E13">
        <w:rPr>
          <w:b/>
        </w:rPr>
        <w:t>13</w:t>
      </w:r>
      <w:r w:rsidRPr="00787E13">
        <w:t>(4): 414-430.</w:t>
      </w:r>
    </w:p>
    <w:p w14:paraId="0C32211D" w14:textId="77777777" w:rsidR="00787E13" w:rsidRPr="00787E13" w:rsidRDefault="00787E13" w:rsidP="00787E13">
      <w:pPr>
        <w:pStyle w:val="EndNoteBibliography"/>
      </w:pPr>
      <w:r w:rsidRPr="00787E13">
        <w:t xml:space="preserve">Deighton, N., I. Muckenschnabel, A. J. Colmenares, I. G. Collado and B. Williamson (2001). "Botrydial is produced in plant tissues infected by Botrytis cinerea." </w:t>
      </w:r>
      <w:r w:rsidRPr="00787E13">
        <w:rPr>
          <w:u w:val="single"/>
        </w:rPr>
        <w:t>Phytochemistry</w:t>
      </w:r>
      <w:r w:rsidRPr="00787E13">
        <w:t xml:space="preserve"> </w:t>
      </w:r>
      <w:r w:rsidRPr="00787E13">
        <w:rPr>
          <w:b/>
        </w:rPr>
        <w:t>57</w:t>
      </w:r>
      <w:r w:rsidRPr="00787E13">
        <w:t>(5): 689-692.</w:t>
      </w:r>
    </w:p>
    <w:p w14:paraId="316259B2" w14:textId="77777777" w:rsidR="00787E13" w:rsidRPr="00787E13" w:rsidRDefault="00787E13" w:rsidP="00787E13">
      <w:pPr>
        <w:pStyle w:val="EndNoteBibliography"/>
      </w:pPr>
      <w:r w:rsidRPr="00787E13">
        <w:t xml:space="preserve">Denby, K. J., P. Kumar and D. J. Kliebenstein (2004). "Identification of Botrytis cinerea susceptibility loci in Arabidopsis thaliana." </w:t>
      </w:r>
      <w:r w:rsidRPr="00787E13">
        <w:rPr>
          <w:u w:val="single"/>
        </w:rPr>
        <w:t>The Plant Journal</w:t>
      </w:r>
      <w:r w:rsidRPr="00787E13">
        <w:t xml:space="preserve"> </w:t>
      </w:r>
      <w:r w:rsidRPr="00787E13">
        <w:rPr>
          <w:b/>
        </w:rPr>
        <w:t>38</w:t>
      </w:r>
      <w:r w:rsidRPr="00787E13">
        <w:t>(3): 473-486.</w:t>
      </w:r>
    </w:p>
    <w:p w14:paraId="2A13B853" w14:textId="77777777" w:rsidR="00787E13" w:rsidRPr="00787E13" w:rsidRDefault="00787E13" w:rsidP="00787E13">
      <w:pPr>
        <w:pStyle w:val="EndNoteBibliography"/>
      </w:pPr>
      <w:r w:rsidRPr="00787E13">
        <w:t xml:space="preserve">Desjardins, C. A., K. A. Cohen, V. Munsamy, T. Abeel, K. Maharaj, B. J. Walker, T. P. Shea, D. V. Almeida, A. L. Manson and A. Salazar (2016). "Genomic and functional analyses of Mycobacterium tuberculosis strains implicate ald in D-cycloserine resistance." </w:t>
      </w:r>
      <w:r w:rsidRPr="00787E13">
        <w:rPr>
          <w:u w:val="single"/>
        </w:rPr>
        <w:t>Nature genetics</w:t>
      </w:r>
      <w:r w:rsidRPr="00787E13">
        <w:t xml:space="preserve"> </w:t>
      </w:r>
      <w:r w:rsidRPr="00787E13">
        <w:rPr>
          <w:b/>
        </w:rPr>
        <w:t>48</w:t>
      </w:r>
      <w:r w:rsidRPr="00787E13">
        <w:t>(5): 544-551.</w:t>
      </w:r>
    </w:p>
    <w:p w14:paraId="11E57D78" w14:textId="77777777" w:rsidR="00787E13" w:rsidRPr="00787E13" w:rsidRDefault="00787E13" w:rsidP="00787E13">
      <w:pPr>
        <w:pStyle w:val="EndNoteBibliography"/>
      </w:pPr>
      <w:r w:rsidRPr="00787E13">
        <w:t xml:space="preserve">Dıaz, J., A. ten Have and J. A. van Kan (2002). "The role of ethylene and wound signaling in resistance of tomato to Botrytis cinerea." </w:t>
      </w:r>
      <w:r w:rsidRPr="00787E13">
        <w:rPr>
          <w:u w:val="single"/>
        </w:rPr>
        <w:t>Plant physiology</w:t>
      </w:r>
      <w:r w:rsidRPr="00787E13">
        <w:t xml:space="preserve"> </w:t>
      </w:r>
      <w:r w:rsidRPr="00787E13">
        <w:rPr>
          <w:b/>
        </w:rPr>
        <w:t>129</w:t>
      </w:r>
      <w:r w:rsidRPr="00787E13">
        <w:t>(3): 1341-1351.</w:t>
      </w:r>
    </w:p>
    <w:p w14:paraId="5E99B5FB" w14:textId="77777777" w:rsidR="00787E13" w:rsidRPr="00787E13" w:rsidRDefault="00787E13" w:rsidP="00787E13">
      <w:pPr>
        <w:pStyle w:val="EndNoteBibliography"/>
      </w:pPr>
      <w:r w:rsidRPr="00787E13">
        <w:t xml:space="preserve">Dodds, P. N. and J. P. Rathjen (2010). "Plant immunity: towards an integrated view of plant–pathogen interactions." </w:t>
      </w:r>
      <w:r w:rsidRPr="00787E13">
        <w:rPr>
          <w:u w:val="single"/>
        </w:rPr>
        <w:t>Nature Reviews Genetics</w:t>
      </w:r>
      <w:r w:rsidRPr="00787E13">
        <w:t xml:space="preserve"> </w:t>
      </w:r>
      <w:r w:rsidRPr="00787E13">
        <w:rPr>
          <w:b/>
        </w:rPr>
        <w:t>11</w:t>
      </w:r>
      <w:r w:rsidRPr="00787E13">
        <w:t>(8): 539-548.</w:t>
      </w:r>
    </w:p>
    <w:p w14:paraId="6D0BEF63" w14:textId="77777777" w:rsidR="00787E13" w:rsidRPr="00787E13" w:rsidRDefault="00787E13" w:rsidP="00787E13">
      <w:pPr>
        <w:pStyle w:val="EndNoteBibliography"/>
      </w:pPr>
      <w:r w:rsidRPr="00787E13">
        <w:t xml:space="preserve">Doebley, J. F., B. S. Gaut and B. D. Smith (2006). "The molecular genetics of crop domestication." </w:t>
      </w:r>
      <w:r w:rsidRPr="00787E13">
        <w:rPr>
          <w:u w:val="single"/>
        </w:rPr>
        <w:t>Cell</w:t>
      </w:r>
      <w:r w:rsidRPr="00787E13">
        <w:t xml:space="preserve"> </w:t>
      </w:r>
      <w:r w:rsidRPr="00787E13">
        <w:rPr>
          <w:b/>
        </w:rPr>
        <w:t>127</w:t>
      </w:r>
      <w:r w:rsidRPr="00787E13">
        <w:t>(7): 1309-1321.</w:t>
      </w:r>
    </w:p>
    <w:p w14:paraId="52EE3D94" w14:textId="77777777" w:rsidR="00787E13" w:rsidRPr="00787E13" w:rsidRDefault="00787E13" w:rsidP="00787E13">
      <w:pPr>
        <w:pStyle w:val="EndNoteBibliography"/>
      </w:pPr>
      <w:r w:rsidRPr="00787E13">
        <w:t xml:space="preserve">Doerge, R. W. and G. A. Churchill (1996). "Permutation tests for multiple loci affecting a quantitative character." </w:t>
      </w:r>
      <w:r w:rsidRPr="00787E13">
        <w:rPr>
          <w:u w:val="single"/>
        </w:rPr>
        <w:t>Genetics</w:t>
      </w:r>
      <w:r w:rsidRPr="00787E13">
        <w:t xml:space="preserve"> </w:t>
      </w:r>
      <w:r w:rsidRPr="00787E13">
        <w:rPr>
          <w:b/>
        </w:rPr>
        <w:t>142</w:t>
      </w:r>
      <w:r w:rsidRPr="00787E13">
        <w:t>(1): 285-294.</w:t>
      </w:r>
    </w:p>
    <w:p w14:paraId="34327962" w14:textId="77777777" w:rsidR="00787E13" w:rsidRPr="00787E13" w:rsidRDefault="00787E13" w:rsidP="00787E13">
      <w:pPr>
        <w:pStyle w:val="EndNoteBibliography"/>
      </w:pPr>
      <w:r w:rsidRPr="00787E13">
        <w:t xml:space="preserve">Dwivedi, S. L., H. D. Upadhyaya, H. T. Stalker, M. W. Blair, D. J. Bertioli, S. Nielen and R. Ortiz (2008). "Enhancing crop gene pools with beneficial traits using wild relatives." </w:t>
      </w:r>
      <w:r w:rsidRPr="00787E13">
        <w:rPr>
          <w:u w:val="single"/>
        </w:rPr>
        <w:t>Plant Breeding Reviews</w:t>
      </w:r>
      <w:r w:rsidRPr="00787E13">
        <w:t xml:space="preserve"> </w:t>
      </w:r>
      <w:r w:rsidRPr="00787E13">
        <w:rPr>
          <w:b/>
        </w:rPr>
        <w:t>30</w:t>
      </w:r>
      <w:r w:rsidRPr="00787E13">
        <w:t>: 179.</w:t>
      </w:r>
    </w:p>
    <w:p w14:paraId="0D698E9C" w14:textId="77777777" w:rsidR="00787E13" w:rsidRPr="00787E13" w:rsidRDefault="00787E13" w:rsidP="00787E13">
      <w:pPr>
        <w:pStyle w:val="EndNoteBibliography"/>
      </w:pPr>
      <w:r w:rsidRPr="00787E13">
        <w:t xml:space="preserve">Egashira, H., A. Kuwashima, H. Ishiguro, K. Fukushima, T. Kaya and S. Imanishi (2000). "Screening of wild accessions resistant to gray mold (Botrytis cinerea Pers.) in Lycopersicon." </w:t>
      </w:r>
      <w:r w:rsidRPr="00787E13">
        <w:rPr>
          <w:u w:val="single"/>
        </w:rPr>
        <w:t>Acta physiologiae plantarum</w:t>
      </w:r>
      <w:r w:rsidRPr="00787E13">
        <w:t xml:space="preserve"> </w:t>
      </w:r>
      <w:r w:rsidRPr="00787E13">
        <w:rPr>
          <w:b/>
        </w:rPr>
        <w:t>22</w:t>
      </w:r>
      <w:r w:rsidRPr="00787E13">
        <w:t>(3): 324-326.</w:t>
      </w:r>
    </w:p>
    <w:p w14:paraId="01BB2BBE" w14:textId="77777777" w:rsidR="00787E13" w:rsidRPr="00787E13" w:rsidRDefault="00787E13" w:rsidP="00787E13">
      <w:pPr>
        <w:pStyle w:val="EndNoteBibliography"/>
      </w:pPr>
      <w:r w:rsidRPr="00787E13">
        <w:lastRenderedPageBreak/>
        <w:t xml:space="preserve">Elad, Y., B. Williamson, P. Tudzynski and N. Delen (2007). Botrytis spp. and diseases they cause in agricultural systems–an introduction. </w:t>
      </w:r>
      <w:r w:rsidRPr="00787E13">
        <w:rPr>
          <w:u w:val="single"/>
        </w:rPr>
        <w:t>Botrytis: Biology, pathology and control</w:t>
      </w:r>
      <w:r w:rsidRPr="00787E13">
        <w:t>, Springer</w:t>
      </w:r>
      <w:r w:rsidRPr="00787E13">
        <w:rPr>
          <w:b/>
        </w:rPr>
        <w:t xml:space="preserve">: </w:t>
      </w:r>
      <w:r w:rsidRPr="00787E13">
        <w:t>1-8.</w:t>
      </w:r>
    </w:p>
    <w:p w14:paraId="36BDCEC0" w14:textId="77777777" w:rsidR="00787E13" w:rsidRPr="00787E13" w:rsidRDefault="00787E13" w:rsidP="00787E13">
      <w:pPr>
        <w:pStyle w:val="EndNoteBibliography"/>
        <w:rPr>
          <w:u w:val="single"/>
        </w:rPr>
      </w:pPr>
      <w:r w:rsidRPr="00787E13">
        <w:t xml:space="preserve">Failmezger, H., Y. Yuan, O. Rueda, F. Markowetz and M. H. Failmezger (2012). "CRImage: CRImage a package to classify cells and calculate tumour cellularity." </w:t>
      </w:r>
      <w:r w:rsidRPr="00787E13">
        <w:rPr>
          <w:u w:val="single"/>
        </w:rPr>
        <w:t>R package version 1.24.0.</w:t>
      </w:r>
    </w:p>
    <w:p w14:paraId="78DAC836" w14:textId="77777777" w:rsidR="00787E13" w:rsidRPr="00787E13" w:rsidRDefault="00787E13" w:rsidP="00787E13">
      <w:pPr>
        <w:pStyle w:val="EndNoteBibliography"/>
      </w:pPr>
      <w:r w:rsidRPr="00787E13">
        <w:t xml:space="preserve">Farhat, M. R., B. J. Shapiro, K. J. Kieser, R. Sultana, K. R. Jacobson, T. C. Victor, R. M. Warren, E. M. Streicher, A. Calver and A. Sloutsky (2013). "Genomic analysis identifies targets of convergent positive selection in drug-resistant Mycobacterium tuberculosis." </w:t>
      </w:r>
      <w:r w:rsidRPr="00787E13">
        <w:rPr>
          <w:u w:val="single"/>
        </w:rPr>
        <w:t>Nature genetics</w:t>
      </w:r>
      <w:r w:rsidRPr="00787E13">
        <w:t xml:space="preserve"> </w:t>
      </w:r>
      <w:r w:rsidRPr="00787E13">
        <w:rPr>
          <w:b/>
        </w:rPr>
        <w:t>45</w:t>
      </w:r>
      <w:r w:rsidRPr="00787E13">
        <w:t>(10): 1183-1189.</w:t>
      </w:r>
    </w:p>
    <w:p w14:paraId="31339521" w14:textId="77777777" w:rsidR="00787E13" w:rsidRPr="00787E13" w:rsidRDefault="00787E13" w:rsidP="00787E13">
      <w:pPr>
        <w:pStyle w:val="EndNoteBibliography"/>
      </w:pPr>
      <w:r w:rsidRPr="00787E13">
        <w:t xml:space="preserve">Fekete, É., E. Fekete, L. Irinyi, L. Karaffa, M. Árnyasi, M. Asadollahi and E. Sándor (2012). "Genetic diversity of a Botrytis cinerea cryptic species complex in Hungary." </w:t>
      </w:r>
      <w:r w:rsidRPr="00787E13">
        <w:rPr>
          <w:u w:val="single"/>
        </w:rPr>
        <w:t>Microbiological Research</w:t>
      </w:r>
      <w:r w:rsidRPr="00787E13">
        <w:t xml:space="preserve"> </w:t>
      </w:r>
      <w:r w:rsidRPr="00787E13">
        <w:rPr>
          <w:b/>
        </w:rPr>
        <w:t>167</w:t>
      </w:r>
      <w:r w:rsidRPr="00787E13">
        <w:t>(5): 283-291.</w:t>
      </w:r>
    </w:p>
    <w:p w14:paraId="4612E512" w14:textId="77777777" w:rsidR="00787E13" w:rsidRPr="00787E13" w:rsidRDefault="00787E13" w:rsidP="00787E13">
      <w:pPr>
        <w:pStyle w:val="EndNoteBibliography"/>
      </w:pPr>
      <w:r w:rsidRPr="00787E13">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787E13">
        <w:rPr>
          <w:u w:val="single"/>
        </w:rPr>
        <w:t>Plant physiology</w:t>
      </w:r>
      <w:r w:rsidRPr="00787E13">
        <w:t xml:space="preserve"> </w:t>
      </w:r>
      <w:r w:rsidRPr="00787E13">
        <w:rPr>
          <w:b/>
        </w:rPr>
        <w:t>144</w:t>
      </w:r>
      <w:r w:rsidRPr="00787E13">
        <w:t>(1): 367-379.</w:t>
      </w:r>
    </w:p>
    <w:p w14:paraId="42F00F73" w14:textId="77777777" w:rsidR="00787E13" w:rsidRPr="00787E13" w:rsidRDefault="00787E13" w:rsidP="00787E13">
      <w:pPr>
        <w:pStyle w:val="EndNoteBibliography"/>
      </w:pPr>
      <w:r w:rsidRPr="00787E13">
        <w:t xml:space="preserve">Ferrari, S., J. M. Plotnikova, G. De Lorenzo and F. M. Ausubel (2003). "Arabidopsis local resistance to Botrytis cinerea involves salicylic acid and camalexin and requires EDS4 and PAD2, but not SID2, EDS5 or PAD4." </w:t>
      </w:r>
      <w:r w:rsidRPr="00787E13">
        <w:rPr>
          <w:u w:val="single"/>
        </w:rPr>
        <w:t>The Plant Journal</w:t>
      </w:r>
      <w:r w:rsidRPr="00787E13">
        <w:t xml:space="preserve"> </w:t>
      </w:r>
      <w:r w:rsidRPr="00787E13">
        <w:rPr>
          <w:b/>
        </w:rPr>
        <w:t>35</w:t>
      </w:r>
      <w:r w:rsidRPr="00787E13">
        <w:t>(2): 193-205.</w:t>
      </w:r>
    </w:p>
    <w:p w14:paraId="64FE7B3E" w14:textId="77777777" w:rsidR="00787E13" w:rsidRPr="00787E13" w:rsidRDefault="00787E13" w:rsidP="00787E13">
      <w:pPr>
        <w:pStyle w:val="EndNoteBibliography"/>
      </w:pPr>
      <w:r w:rsidRPr="00787E13">
        <w:t xml:space="preserve">Fillinger, S. and Y. Elad (2015). </w:t>
      </w:r>
      <w:r w:rsidRPr="00787E13">
        <w:rPr>
          <w:u w:val="single"/>
        </w:rPr>
        <w:t>Botrytis-the Fungus, the Pathogen and Its Management in Agricultural Systems</w:t>
      </w:r>
      <w:r w:rsidRPr="00787E13">
        <w:t>, Springer.</w:t>
      </w:r>
    </w:p>
    <w:p w14:paraId="1C952C21" w14:textId="77777777" w:rsidR="00787E13" w:rsidRPr="00787E13" w:rsidRDefault="00787E13" w:rsidP="00787E13">
      <w:pPr>
        <w:pStyle w:val="EndNoteBibliography"/>
      </w:pPr>
      <w:r w:rsidRPr="00787E13">
        <w:t xml:space="preserve">Finkers, R., Y. Bai, P. van den Berg, R. van Berloo, F. Meijer-Dekens, A. Ten Have, J. van Kan, P. Lindhout and A. W. van Heusden (2008). "Quantitative resistance to Botrytis cinerea from Solanum neorickii." </w:t>
      </w:r>
      <w:r w:rsidRPr="00787E13">
        <w:rPr>
          <w:u w:val="single"/>
        </w:rPr>
        <w:t>Euphytica</w:t>
      </w:r>
      <w:r w:rsidRPr="00787E13">
        <w:t xml:space="preserve"> </w:t>
      </w:r>
      <w:r w:rsidRPr="00787E13">
        <w:rPr>
          <w:b/>
        </w:rPr>
        <w:t>159</w:t>
      </w:r>
      <w:r w:rsidRPr="00787E13">
        <w:t>(1-2): 83-92.</w:t>
      </w:r>
    </w:p>
    <w:p w14:paraId="1827C45E" w14:textId="77777777" w:rsidR="00787E13" w:rsidRPr="00787E13" w:rsidRDefault="00787E13" w:rsidP="00787E13">
      <w:pPr>
        <w:pStyle w:val="EndNoteBibliography"/>
      </w:pPr>
      <w:r w:rsidRPr="00787E13">
        <w:t xml:space="preserve">Finkers, R., A. W. van Heusden, F. Meijer-Dekens, J. A. van Kan, P. Maris and P. Lindhout (2007). "The construction of a Solanum habrochaites LYC4 introgression line population and the identification of QTLs for resistance to Botrytis cinerea." </w:t>
      </w:r>
      <w:r w:rsidRPr="00787E13">
        <w:rPr>
          <w:u w:val="single"/>
        </w:rPr>
        <w:t>Theoretical and Applied Genetics</w:t>
      </w:r>
      <w:r w:rsidRPr="00787E13">
        <w:t xml:space="preserve"> </w:t>
      </w:r>
      <w:r w:rsidRPr="00787E13">
        <w:rPr>
          <w:b/>
        </w:rPr>
        <w:t>114</w:t>
      </w:r>
      <w:r w:rsidRPr="00787E13">
        <w:t>(6): 1071-1080.</w:t>
      </w:r>
    </w:p>
    <w:p w14:paraId="59E410AF" w14:textId="77777777" w:rsidR="00787E13" w:rsidRPr="00787E13" w:rsidRDefault="00787E13" w:rsidP="00787E13">
      <w:pPr>
        <w:pStyle w:val="EndNoteBibliography"/>
      </w:pPr>
      <w:r w:rsidRPr="00787E13">
        <w:t xml:space="preserve">Fordyce, R., N. Soltis, C. Caseys, G. Gwinner, J. Corwin, S. Atwell, D. Copeland, J. Feusier, A. Subedy, R. Eshbaugh and D. Kliebenstein (2018). "Combining Digital Imaging and GWA Mapping to Dissect Visual Traits in Plant/Pathogen Interactions." </w:t>
      </w:r>
      <w:r w:rsidRPr="00787E13">
        <w:rPr>
          <w:u w:val="single"/>
        </w:rPr>
        <w:t>Plant Physiology</w:t>
      </w:r>
      <w:r w:rsidRPr="00787E13">
        <w:t>.</w:t>
      </w:r>
    </w:p>
    <w:p w14:paraId="77D4B7E0" w14:textId="77777777" w:rsidR="00787E13" w:rsidRPr="00787E13" w:rsidRDefault="00787E13" w:rsidP="00787E13">
      <w:pPr>
        <w:pStyle w:val="EndNoteBibliography"/>
      </w:pPr>
      <w:r w:rsidRPr="00787E13">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787E13">
        <w:rPr>
          <w:u w:val="single"/>
        </w:rPr>
        <w:t>Frontiers in plant science</w:t>
      </w:r>
      <w:r w:rsidRPr="00787E13">
        <w:t xml:space="preserve"> </w:t>
      </w:r>
      <w:r w:rsidRPr="00787E13">
        <w:rPr>
          <w:b/>
        </w:rPr>
        <w:t>7</w:t>
      </w:r>
      <w:r w:rsidRPr="00787E13">
        <w:t>.</w:t>
      </w:r>
    </w:p>
    <w:p w14:paraId="2A5DE1AE" w14:textId="77777777" w:rsidR="00787E13" w:rsidRPr="00787E13" w:rsidRDefault="00787E13" w:rsidP="00787E13">
      <w:pPr>
        <w:pStyle w:val="EndNoteBibliography"/>
      </w:pPr>
      <w:r w:rsidRPr="00787E13">
        <w:t xml:space="preserve">Gao, Y., Z. Liu, J. D. Faris, J. Richards, R. S. Brueggeman, X. Li, R. P. Oliver, B. A. McDonald and T. L. Friesen (2016). "Validation of genome-wide association studies as a tool to identify virulence factors in Parastagonospora nodorum." </w:t>
      </w:r>
      <w:r w:rsidRPr="00787E13">
        <w:rPr>
          <w:u w:val="single"/>
        </w:rPr>
        <w:t>Phytopathology</w:t>
      </w:r>
      <w:r w:rsidRPr="00787E13">
        <w:t xml:space="preserve"> </w:t>
      </w:r>
      <w:r w:rsidRPr="00787E13">
        <w:rPr>
          <w:b/>
        </w:rPr>
        <w:t>106</w:t>
      </w:r>
      <w:r w:rsidRPr="00787E13">
        <w:t>(10): 1177-1185.</w:t>
      </w:r>
    </w:p>
    <w:p w14:paraId="3477415D" w14:textId="77777777" w:rsidR="00787E13" w:rsidRPr="00787E13" w:rsidRDefault="00787E13" w:rsidP="00787E13">
      <w:pPr>
        <w:pStyle w:val="EndNoteBibliography"/>
      </w:pPr>
      <w:r w:rsidRPr="00787E13">
        <w:t xml:space="preserve">Giraud, T., D. Fortini, C. Levis, C. Lamarque, P. Leroux, K. LoBuglio and Y. Brygoo (1999). "Two sibling species of the Botrytis cinerea complex, transposa and vacuma, are found in sympatry on numerous host plants." </w:t>
      </w:r>
      <w:r w:rsidRPr="00787E13">
        <w:rPr>
          <w:u w:val="single"/>
        </w:rPr>
        <w:t>Phytopathology</w:t>
      </w:r>
      <w:r w:rsidRPr="00787E13">
        <w:t xml:space="preserve"> </w:t>
      </w:r>
      <w:r w:rsidRPr="00787E13">
        <w:rPr>
          <w:b/>
        </w:rPr>
        <w:t>89</w:t>
      </w:r>
      <w:r w:rsidRPr="00787E13">
        <w:t>(10): 967-973.</w:t>
      </w:r>
    </w:p>
    <w:p w14:paraId="555017D8" w14:textId="77777777" w:rsidR="00787E13" w:rsidRPr="00787E13" w:rsidRDefault="00787E13" w:rsidP="00787E13">
      <w:pPr>
        <w:pStyle w:val="EndNoteBibliography"/>
      </w:pPr>
      <w:r w:rsidRPr="00787E13">
        <w:t xml:space="preserve">Glazebrook, J. (2005). "Contrasting mechanisms of defense against biotrophic and necrotrophic pathogens." </w:t>
      </w:r>
      <w:r w:rsidRPr="00787E13">
        <w:rPr>
          <w:u w:val="single"/>
        </w:rPr>
        <w:t>Annu. Rev. Phytopathol.</w:t>
      </w:r>
      <w:r w:rsidRPr="00787E13">
        <w:t xml:space="preserve"> </w:t>
      </w:r>
      <w:r w:rsidRPr="00787E13">
        <w:rPr>
          <w:b/>
        </w:rPr>
        <w:t>43</w:t>
      </w:r>
      <w:r w:rsidRPr="00787E13">
        <w:t>: 205-227.</w:t>
      </w:r>
    </w:p>
    <w:p w14:paraId="5399C0D0" w14:textId="77777777" w:rsidR="00787E13" w:rsidRPr="00787E13" w:rsidRDefault="00787E13" w:rsidP="00787E13">
      <w:pPr>
        <w:pStyle w:val="EndNoteBibliography"/>
      </w:pPr>
      <w:r w:rsidRPr="00787E13">
        <w:t xml:space="preserve">Goss, E. M. and J. Bergelson (2006). "Variation in resistance and virulence in the interaction between Arabidopsis thaliana and a bacterial pathogen." </w:t>
      </w:r>
      <w:r w:rsidRPr="00787E13">
        <w:rPr>
          <w:u w:val="single"/>
        </w:rPr>
        <w:t>Evolution</w:t>
      </w:r>
      <w:r w:rsidRPr="00787E13">
        <w:t xml:space="preserve"> </w:t>
      </w:r>
      <w:r w:rsidRPr="00787E13">
        <w:rPr>
          <w:b/>
        </w:rPr>
        <w:t>60</w:t>
      </w:r>
      <w:r w:rsidRPr="00787E13">
        <w:t>(8): 1562-1573.</w:t>
      </w:r>
    </w:p>
    <w:p w14:paraId="72A69101" w14:textId="77777777" w:rsidR="00787E13" w:rsidRPr="00787E13" w:rsidRDefault="00787E13" w:rsidP="00787E13">
      <w:pPr>
        <w:pStyle w:val="EndNoteBibliography"/>
      </w:pPr>
      <w:r w:rsidRPr="00787E13">
        <w:t xml:space="preserve">Guimaraes, R. L., R. T. Chetelat and H. U. Stotz (2004). "Resistance to Botrytis cinerea in Solanum lycopersicoides is dominant in hybrids with tomato, and involves induced hyphal death." </w:t>
      </w:r>
      <w:r w:rsidRPr="00787E13">
        <w:rPr>
          <w:u w:val="single"/>
        </w:rPr>
        <w:t>European journal of plant pathology</w:t>
      </w:r>
      <w:r w:rsidRPr="00787E13">
        <w:t xml:space="preserve"> </w:t>
      </w:r>
      <w:r w:rsidRPr="00787E13">
        <w:rPr>
          <w:b/>
        </w:rPr>
        <w:t>110</w:t>
      </w:r>
      <w:r w:rsidRPr="00787E13">
        <w:t>(1): 13-23.</w:t>
      </w:r>
    </w:p>
    <w:p w14:paraId="769B73C2" w14:textId="77777777" w:rsidR="00787E13" w:rsidRPr="00787E13" w:rsidRDefault="00787E13" w:rsidP="00787E13">
      <w:pPr>
        <w:pStyle w:val="EndNoteBibliography"/>
      </w:pPr>
      <w:r w:rsidRPr="00787E13">
        <w:t xml:space="preserve">Hacquard, S., B. Kracher, T. Maekawa, S. Vernaldi, P. Schulze-Lefert and E. V. L. van Themaat (2013). "Mosaic genome structure of the barley powdery mildew pathogen and conservation of transcriptional programs in divergent hosts." </w:t>
      </w:r>
      <w:r w:rsidRPr="00787E13">
        <w:rPr>
          <w:u w:val="single"/>
        </w:rPr>
        <w:t>Proceedings of the National Academy of Sciences</w:t>
      </w:r>
      <w:r w:rsidRPr="00787E13">
        <w:t xml:space="preserve"> </w:t>
      </w:r>
      <w:r w:rsidRPr="00787E13">
        <w:rPr>
          <w:b/>
        </w:rPr>
        <w:t>110</w:t>
      </w:r>
      <w:r w:rsidRPr="00787E13">
        <w:t>(24): E2219-E2228.</w:t>
      </w:r>
    </w:p>
    <w:p w14:paraId="672FAF7A" w14:textId="77777777" w:rsidR="00787E13" w:rsidRPr="00787E13" w:rsidRDefault="00787E13" w:rsidP="00787E13">
      <w:pPr>
        <w:pStyle w:val="EndNoteBibliography"/>
      </w:pPr>
      <w:r w:rsidRPr="00787E13">
        <w:t xml:space="preserve">Hahn, M. (2014). "The rising threat of fungicide resistance in plant pathogenic fungi: Botrytis as a case study." </w:t>
      </w:r>
      <w:r w:rsidRPr="00787E13">
        <w:rPr>
          <w:u w:val="single"/>
        </w:rPr>
        <w:t>Journal of chemical biology</w:t>
      </w:r>
      <w:r w:rsidRPr="00787E13">
        <w:t xml:space="preserve"> </w:t>
      </w:r>
      <w:r w:rsidRPr="00787E13">
        <w:rPr>
          <w:b/>
        </w:rPr>
        <w:t>7</w:t>
      </w:r>
      <w:r w:rsidRPr="00787E13">
        <w:t>(4): 133-141.</w:t>
      </w:r>
    </w:p>
    <w:p w14:paraId="05628922" w14:textId="77777777" w:rsidR="00787E13" w:rsidRPr="00787E13" w:rsidRDefault="00787E13" w:rsidP="00787E13">
      <w:pPr>
        <w:pStyle w:val="EndNoteBibliography"/>
      </w:pPr>
      <w:r w:rsidRPr="00787E13">
        <w:lastRenderedPageBreak/>
        <w:t xml:space="preserve">Hevia, M. A., P. Canessa, H. Müller-Esparza and L. F. Larrondo (2015). "A circadian oscillator in the fungus Botrytis cinerea regulates virulence when infecting Arabidopsis thaliana." </w:t>
      </w:r>
      <w:r w:rsidRPr="00787E13">
        <w:rPr>
          <w:u w:val="single"/>
        </w:rPr>
        <w:t>Proceedings of the National Academy of Sciences</w:t>
      </w:r>
      <w:r w:rsidRPr="00787E13">
        <w:t xml:space="preserve"> </w:t>
      </w:r>
      <w:r w:rsidRPr="00787E13">
        <w:rPr>
          <w:b/>
        </w:rPr>
        <w:t>112</w:t>
      </w:r>
      <w:r w:rsidRPr="00787E13">
        <w:t>(28): 8744-8749.</w:t>
      </w:r>
    </w:p>
    <w:p w14:paraId="09B8EC86" w14:textId="77777777" w:rsidR="00787E13" w:rsidRPr="00787E13" w:rsidRDefault="00787E13" w:rsidP="00787E13">
      <w:pPr>
        <w:pStyle w:val="EndNoteBibliography"/>
      </w:pPr>
      <w:r w:rsidRPr="00787E13">
        <w:t xml:space="preserve">Hyten, D. L., Q. Song, Y. Zhu, I.-Y. Choi, R. L. Nelson, J. M. Costa, J. E. Specht, R. C. Shoemaker and P. B. Cregan (2006). "Impacts of genetic bottlenecks on soybean genome diversity." </w:t>
      </w:r>
      <w:r w:rsidRPr="00787E13">
        <w:rPr>
          <w:u w:val="single"/>
        </w:rPr>
        <w:t>Proceedings of the National Academy of Sciences</w:t>
      </w:r>
      <w:r w:rsidRPr="00787E13">
        <w:t xml:space="preserve"> </w:t>
      </w:r>
      <w:r w:rsidRPr="00787E13">
        <w:rPr>
          <w:b/>
        </w:rPr>
        <w:t>103</w:t>
      </w:r>
      <w:r w:rsidRPr="00787E13">
        <w:t>(45): 16666-16671.</w:t>
      </w:r>
    </w:p>
    <w:p w14:paraId="269D8784" w14:textId="77777777" w:rsidR="00787E13" w:rsidRPr="00787E13" w:rsidRDefault="00787E13" w:rsidP="00787E13">
      <w:pPr>
        <w:pStyle w:val="EndNoteBibliography"/>
      </w:pPr>
      <w:r w:rsidRPr="00787E13">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787E13">
        <w:rPr>
          <w:u w:val="single"/>
        </w:rPr>
        <w:t>Environmental microbiology</w:t>
      </w:r>
      <w:r w:rsidRPr="00787E13">
        <w:t>.</w:t>
      </w:r>
    </w:p>
    <w:p w14:paraId="24CA1EFB" w14:textId="77777777" w:rsidR="00787E13" w:rsidRPr="00787E13" w:rsidRDefault="00787E13" w:rsidP="00787E13">
      <w:pPr>
        <w:pStyle w:val="EndNoteBibliography"/>
      </w:pPr>
      <w:r w:rsidRPr="00787E13">
        <w:t xml:space="preserve">Jombart, T. (2008). "adegenet: a R package for the multivariate analysis of genetic markers." </w:t>
      </w:r>
      <w:r w:rsidRPr="00787E13">
        <w:rPr>
          <w:u w:val="single"/>
        </w:rPr>
        <w:t>Bioinformatics</w:t>
      </w:r>
      <w:r w:rsidRPr="00787E13">
        <w:t xml:space="preserve"> </w:t>
      </w:r>
      <w:r w:rsidRPr="00787E13">
        <w:rPr>
          <w:b/>
        </w:rPr>
        <w:t>24</w:t>
      </w:r>
      <w:r w:rsidRPr="00787E13">
        <w:t>(11): 1403-1405.</w:t>
      </w:r>
    </w:p>
    <w:p w14:paraId="74A2BAD8" w14:textId="77777777" w:rsidR="00787E13" w:rsidRPr="00787E13" w:rsidRDefault="00787E13" w:rsidP="00787E13">
      <w:pPr>
        <w:pStyle w:val="EndNoteBibliography"/>
      </w:pPr>
      <w:r w:rsidRPr="00787E13">
        <w:t xml:space="preserve">Jones, J. D. and J. L. Dangl (2006). "The plant immune system." </w:t>
      </w:r>
      <w:r w:rsidRPr="00787E13">
        <w:rPr>
          <w:u w:val="single"/>
        </w:rPr>
        <w:t>Nature</w:t>
      </w:r>
      <w:r w:rsidRPr="00787E13">
        <w:t xml:space="preserve"> </w:t>
      </w:r>
      <w:r w:rsidRPr="00787E13">
        <w:rPr>
          <w:b/>
        </w:rPr>
        <w:t>444</w:t>
      </w:r>
      <w:r w:rsidRPr="00787E13">
        <w:t>(7117): 323-329.</w:t>
      </w:r>
    </w:p>
    <w:p w14:paraId="3150DB31" w14:textId="77777777" w:rsidR="00787E13" w:rsidRPr="00787E13" w:rsidRDefault="00787E13" w:rsidP="00787E13">
      <w:pPr>
        <w:pStyle w:val="EndNoteBibliography"/>
      </w:pPr>
      <w:r w:rsidRPr="00787E13">
        <w:t xml:space="preserve">Katan, T. (1999). "Current status of vegetative compatibility groups in Fusarium oxysporum." </w:t>
      </w:r>
      <w:r w:rsidRPr="00787E13">
        <w:rPr>
          <w:u w:val="single"/>
        </w:rPr>
        <w:t>Phytoparasitica</w:t>
      </w:r>
      <w:r w:rsidRPr="00787E13">
        <w:t xml:space="preserve"> </w:t>
      </w:r>
      <w:r w:rsidRPr="00787E13">
        <w:rPr>
          <w:b/>
        </w:rPr>
        <w:t>27</w:t>
      </w:r>
      <w:r w:rsidRPr="00787E13">
        <w:t>(1): 51-64.</w:t>
      </w:r>
    </w:p>
    <w:p w14:paraId="3D0C465C" w14:textId="77777777" w:rsidR="00787E13" w:rsidRPr="00787E13" w:rsidRDefault="00787E13" w:rsidP="00787E13">
      <w:pPr>
        <w:pStyle w:val="EndNoteBibliography"/>
      </w:pPr>
      <w:r w:rsidRPr="00787E13">
        <w:t xml:space="preserve">Keen, N. (1992). "The molecular biology of disease resistance." </w:t>
      </w:r>
      <w:r w:rsidRPr="00787E13">
        <w:rPr>
          <w:u w:val="single"/>
        </w:rPr>
        <w:t>Plant molecular biology</w:t>
      </w:r>
      <w:r w:rsidRPr="00787E13">
        <w:t xml:space="preserve"> </w:t>
      </w:r>
      <w:r w:rsidRPr="00787E13">
        <w:rPr>
          <w:b/>
        </w:rPr>
        <w:t>19</w:t>
      </w:r>
      <w:r w:rsidRPr="00787E13">
        <w:t>(1): 109-122.</w:t>
      </w:r>
    </w:p>
    <w:p w14:paraId="04213221" w14:textId="77777777" w:rsidR="00787E13" w:rsidRPr="00787E13" w:rsidRDefault="00787E13" w:rsidP="00787E13">
      <w:pPr>
        <w:pStyle w:val="EndNoteBibliography"/>
      </w:pPr>
      <w:r w:rsidRPr="00787E13">
        <w:t xml:space="preserve">Kliebenstein, D. J., H. C. Rowe and K. J. Denby (2005). "Secondary metabolites influence Arabidopsis/Botrytis interactions: variation in host production and pathogen sensitivity." </w:t>
      </w:r>
      <w:r w:rsidRPr="00787E13">
        <w:rPr>
          <w:u w:val="single"/>
        </w:rPr>
        <w:t>The Plant Journal</w:t>
      </w:r>
      <w:r w:rsidRPr="00787E13">
        <w:t xml:space="preserve"> </w:t>
      </w:r>
      <w:r w:rsidRPr="00787E13">
        <w:rPr>
          <w:b/>
        </w:rPr>
        <w:t>44</w:t>
      </w:r>
      <w:r w:rsidRPr="00787E13">
        <w:t>(1): 25-36.</w:t>
      </w:r>
    </w:p>
    <w:p w14:paraId="33DEAA8C" w14:textId="77777777" w:rsidR="00787E13" w:rsidRPr="00787E13" w:rsidRDefault="00787E13" w:rsidP="00787E13">
      <w:pPr>
        <w:pStyle w:val="EndNoteBibliography"/>
      </w:pPr>
      <w:r w:rsidRPr="00787E13">
        <w:t xml:space="preserve">Koenig, D., J. M. Jiménez-Gómez, S. Kimura, D. Fulop, D. H. Chitwood, L. R. Headland, R. Kumar, M. F. Covington, U. K. Devisetty and A. V. Tat (2013). "Comparative transcriptomics reveals patterns of selection in domesticated and wild tomato." </w:t>
      </w:r>
      <w:r w:rsidRPr="00787E13">
        <w:rPr>
          <w:u w:val="single"/>
        </w:rPr>
        <w:t>Proceedings of the National Academy of Sciences</w:t>
      </w:r>
      <w:r w:rsidRPr="00787E13">
        <w:t xml:space="preserve"> </w:t>
      </w:r>
      <w:r w:rsidRPr="00787E13">
        <w:rPr>
          <w:b/>
        </w:rPr>
        <w:t>110</w:t>
      </w:r>
      <w:r w:rsidRPr="00787E13">
        <w:t>(28): E2655-E2662.</w:t>
      </w:r>
    </w:p>
    <w:p w14:paraId="29B8544C" w14:textId="77777777" w:rsidR="00787E13" w:rsidRPr="00787E13" w:rsidRDefault="00787E13" w:rsidP="00787E13">
      <w:pPr>
        <w:pStyle w:val="EndNoteBibliography"/>
      </w:pPr>
      <w:r w:rsidRPr="00787E13">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787E13">
        <w:rPr>
          <w:u w:val="single"/>
        </w:rPr>
        <w:t>Plant Physiology</w:t>
      </w:r>
      <w:r w:rsidRPr="00787E13">
        <w:t>: pp. 00997.02015.</w:t>
      </w:r>
    </w:p>
    <w:p w14:paraId="0BE116AF" w14:textId="77777777" w:rsidR="00787E13" w:rsidRPr="00787E13" w:rsidRDefault="00787E13" w:rsidP="00787E13">
      <w:pPr>
        <w:pStyle w:val="EndNoteBibliography"/>
      </w:pPr>
      <w:r w:rsidRPr="00787E13">
        <w:t xml:space="preserve">Kover, P. X. and B. A. Schaal (2002). "Genetic variation for disease resistance and tolerance among Arabidopsis thaliana accessions." </w:t>
      </w:r>
      <w:r w:rsidRPr="00787E13">
        <w:rPr>
          <w:u w:val="single"/>
        </w:rPr>
        <w:t>Proceedings of the National Academy of Sciences</w:t>
      </w:r>
      <w:r w:rsidRPr="00787E13">
        <w:t xml:space="preserve"> </w:t>
      </w:r>
      <w:r w:rsidRPr="00787E13">
        <w:rPr>
          <w:b/>
        </w:rPr>
        <w:t>99</w:t>
      </w:r>
      <w:r w:rsidRPr="00787E13">
        <w:t>(17): 11270-11274.</w:t>
      </w:r>
    </w:p>
    <w:p w14:paraId="6A2DCA63" w14:textId="77777777" w:rsidR="00787E13" w:rsidRPr="00787E13" w:rsidRDefault="00787E13" w:rsidP="00787E13">
      <w:pPr>
        <w:pStyle w:val="EndNoteBibliography"/>
      </w:pPr>
      <w:r w:rsidRPr="00787E13">
        <w:t xml:space="preserve">Kretschmer, M. and M. Hahn (2008). "Fungicide resistance and genetic diversity of Botrytis cinerea isolates from a vineyard in Germany." </w:t>
      </w:r>
      <w:r w:rsidRPr="00787E13">
        <w:rPr>
          <w:u w:val="single"/>
        </w:rPr>
        <w:t>Journal of Plant Diseases and Protection</w:t>
      </w:r>
      <w:r w:rsidRPr="00787E13">
        <w:t>: 214-219.</w:t>
      </w:r>
    </w:p>
    <w:p w14:paraId="633F8536" w14:textId="77777777" w:rsidR="00787E13" w:rsidRPr="00787E13" w:rsidRDefault="00787E13" w:rsidP="00787E13">
      <w:pPr>
        <w:pStyle w:val="EndNoteBibliography"/>
      </w:pPr>
      <w:r w:rsidRPr="00787E13">
        <w:t xml:space="preserve">Kurtz, S., A. Phillippy, A. L. Delcher, M. Smoot, M. Shumway, C. Antonescu and S. L. Salzberg (2004). "Versatile and open software for comparing large genomes." </w:t>
      </w:r>
      <w:r w:rsidRPr="00787E13">
        <w:rPr>
          <w:u w:val="single"/>
        </w:rPr>
        <w:t>Genome biology</w:t>
      </w:r>
      <w:r w:rsidRPr="00787E13">
        <w:t xml:space="preserve"> </w:t>
      </w:r>
      <w:r w:rsidRPr="00787E13">
        <w:rPr>
          <w:b/>
        </w:rPr>
        <w:t>5</w:t>
      </w:r>
      <w:r w:rsidRPr="00787E13">
        <w:t>(2): R12.</w:t>
      </w:r>
    </w:p>
    <w:p w14:paraId="58CA9DFF" w14:textId="77777777" w:rsidR="00787E13" w:rsidRPr="00787E13" w:rsidRDefault="00787E13" w:rsidP="00787E13">
      <w:pPr>
        <w:pStyle w:val="EndNoteBibliography"/>
      </w:pPr>
      <w:r w:rsidRPr="00787E13">
        <w:t xml:space="preserve">Lin, T., G. Zhu, J. Zhang, X. Xu, Q. Yu, Z. Zheng, Z. Zhang, Y. Lun, S. Li and X. Wang (2014). "Genomic analyses provide insights into the history of tomato breeding." </w:t>
      </w:r>
      <w:r w:rsidRPr="00787E13">
        <w:rPr>
          <w:u w:val="single"/>
        </w:rPr>
        <w:t>Nature genetics</w:t>
      </w:r>
      <w:r w:rsidRPr="00787E13">
        <w:t xml:space="preserve"> </w:t>
      </w:r>
      <w:r w:rsidRPr="00787E13">
        <w:rPr>
          <w:b/>
        </w:rPr>
        <w:t>46</w:t>
      </w:r>
      <w:r w:rsidRPr="00787E13">
        <w:t>(11): 1220.</w:t>
      </w:r>
    </w:p>
    <w:p w14:paraId="76827DF2" w14:textId="77777777" w:rsidR="00787E13" w:rsidRPr="00787E13" w:rsidRDefault="00787E13" w:rsidP="00787E13">
      <w:pPr>
        <w:pStyle w:val="EndNoteBibliography"/>
      </w:pPr>
      <w:r w:rsidRPr="00787E13">
        <w:t xml:space="preserve">Liu, B., Y.-B. Hong, Y.-F. Zhang, X.-H. Li, L. Huang, H.-J. Zhang, D.-Y. Li and F.-M. Song (2014). "Tomato WRKY transcriptional factor SlDRW1 is required for disease resistance against Botrytis cinerea and tolerance to oxidative stress." </w:t>
      </w:r>
      <w:r w:rsidRPr="00787E13">
        <w:rPr>
          <w:u w:val="single"/>
        </w:rPr>
        <w:t>Plant Science</w:t>
      </w:r>
      <w:r w:rsidRPr="00787E13">
        <w:t xml:space="preserve"> </w:t>
      </w:r>
      <w:r w:rsidRPr="00787E13">
        <w:rPr>
          <w:b/>
        </w:rPr>
        <w:t>227</w:t>
      </w:r>
      <w:r w:rsidRPr="00787E13">
        <w:t>: 145-156.</w:t>
      </w:r>
    </w:p>
    <w:p w14:paraId="4C101963" w14:textId="77777777" w:rsidR="00787E13" w:rsidRPr="00787E13" w:rsidRDefault="00787E13" w:rsidP="00787E13">
      <w:pPr>
        <w:pStyle w:val="EndNoteBibliography"/>
      </w:pPr>
      <w:r w:rsidRPr="00787E13">
        <w:t xml:space="preserve">Lo Presti, L., C. López Díaz, D. Turrà, A. Di Pietro, M. Hampel, K. Heimel and R. Kahmann (2016). "A conserved co‐chaperone is required for virulence in fungal plant pathogens." </w:t>
      </w:r>
      <w:r w:rsidRPr="00787E13">
        <w:rPr>
          <w:u w:val="single"/>
        </w:rPr>
        <w:t>New Phytologist</w:t>
      </w:r>
      <w:r w:rsidRPr="00787E13">
        <w:t xml:space="preserve"> </w:t>
      </w:r>
      <w:r w:rsidRPr="00787E13">
        <w:rPr>
          <w:b/>
        </w:rPr>
        <w:t>209</w:t>
      </w:r>
      <w:r w:rsidRPr="00787E13">
        <w:t>(3): 1135-1148.</w:t>
      </w:r>
    </w:p>
    <w:p w14:paraId="5166EEDA" w14:textId="77777777" w:rsidR="00787E13" w:rsidRPr="00787E13" w:rsidRDefault="00787E13" w:rsidP="00787E13">
      <w:pPr>
        <w:pStyle w:val="EndNoteBibliography"/>
      </w:pPr>
      <w:r w:rsidRPr="00787E13">
        <w:t xml:space="preserve">Loxdale, H. D., G. Lushai and J. A. Harvey (2011). "The evolutionary improbability of ‘generalism’in nature, with special reference to insects." </w:t>
      </w:r>
      <w:r w:rsidRPr="00787E13">
        <w:rPr>
          <w:u w:val="single"/>
        </w:rPr>
        <w:t>Biological Journal of the Linnean Society</w:t>
      </w:r>
      <w:r w:rsidRPr="00787E13">
        <w:t xml:space="preserve"> </w:t>
      </w:r>
      <w:r w:rsidRPr="00787E13">
        <w:rPr>
          <w:b/>
        </w:rPr>
        <w:t>103</w:t>
      </w:r>
      <w:r w:rsidRPr="00787E13">
        <w:t>(1): 1-18.</w:t>
      </w:r>
    </w:p>
    <w:p w14:paraId="3F6A8F5C" w14:textId="77777777" w:rsidR="00787E13" w:rsidRPr="00787E13" w:rsidRDefault="00787E13" w:rsidP="00787E13">
      <w:pPr>
        <w:pStyle w:val="EndNoteBibliography"/>
      </w:pPr>
      <w:r w:rsidRPr="00787E13">
        <w:t xml:space="preserve">Ma, Z. and T. J. Michailides (2005). "Genetic structure of Botrytis cinerea populations from different host plants in California." </w:t>
      </w:r>
      <w:r w:rsidRPr="00787E13">
        <w:rPr>
          <w:u w:val="single"/>
        </w:rPr>
        <w:t>Plant disease</w:t>
      </w:r>
      <w:r w:rsidRPr="00787E13">
        <w:t xml:space="preserve"> </w:t>
      </w:r>
      <w:r w:rsidRPr="00787E13">
        <w:rPr>
          <w:b/>
        </w:rPr>
        <w:t>89</w:t>
      </w:r>
      <w:r w:rsidRPr="00787E13">
        <w:t>(10): 1083-1089.</w:t>
      </w:r>
    </w:p>
    <w:p w14:paraId="2AC7DA88" w14:textId="77777777" w:rsidR="00787E13" w:rsidRPr="00787E13" w:rsidRDefault="00787E13" w:rsidP="00787E13">
      <w:pPr>
        <w:pStyle w:val="EndNoteBibliography"/>
      </w:pPr>
      <w:r w:rsidRPr="00787E13">
        <w:t xml:space="preserve">Martinez, F., D. Blancard, P. Lecomte, C. Levis, B. Dubos and M. Fermaud (2003). "Phenotypic differences between vacuma and transposa subpopulations of Botrytis cinerea." </w:t>
      </w:r>
      <w:r w:rsidRPr="00787E13">
        <w:rPr>
          <w:u w:val="single"/>
        </w:rPr>
        <w:t>European Journal of Plant Pathology</w:t>
      </w:r>
      <w:r w:rsidRPr="00787E13">
        <w:t xml:space="preserve"> </w:t>
      </w:r>
      <w:r w:rsidRPr="00787E13">
        <w:rPr>
          <w:b/>
        </w:rPr>
        <w:t>109</w:t>
      </w:r>
      <w:r w:rsidRPr="00787E13">
        <w:t>(5): 479-488.</w:t>
      </w:r>
    </w:p>
    <w:p w14:paraId="3B0E0D0A" w14:textId="77777777" w:rsidR="00787E13" w:rsidRPr="00787E13" w:rsidRDefault="00787E13" w:rsidP="00787E13">
      <w:pPr>
        <w:pStyle w:val="EndNoteBibliography"/>
      </w:pPr>
      <w:r w:rsidRPr="00787E13">
        <w:lastRenderedPageBreak/>
        <w:t xml:space="preserve">Miller, J. and S. Tanksley (1990). "RFLP analysis of phylogenetic relationships and genetic variation in the genus Lycopersicon." </w:t>
      </w:r>
      <w:r w:rsidRPr="00787E13">
        <w:rPr>
          <w:u w:val="single"/>
        </w:rPr>
        <w:t>TAG Theoretical and Applied Genetics</w:t>
      </w:r>
      <w:r w:rsidRPr="00787E13">
        <w:t xml:space="preserve"> </w:t>
      </w:r>
      <w:r w:rsidRPr="00787E13">
        <w:rPr>
          <w:b/>
        </w:rPr>
        <w:t>80</w:t>
      </w:r>
      <w:r w:rsidRPr="00787E13">
        <w:t>(4): 437-448.</w:t>
      </w:r>
    </w:p>
    <w:p w14:paraId="4DEB1F5A" w14:textId="77777777" w:rsidR="00787E13" w:rsidRPr="00787E13" w:rsidRDefault="00787E13" w:rsidP="00787E13">
      <w:pPr>
        <w:pStyle w:val="EndNoteBibliography"/>
      </w:pPr>
      <w:r w:rsidRPr="00787E13">
        <w:t xml:space="preserve">Müller, N. A., C. L. Wijnen, A. Srinivasan, M. Ryngajllo, I. Ofner, T. Lin, A. Ranjan, D. West, J. N. Maloof and N. R. Sinha (2016). "Domestication selected for deceleration of the circadian clock in cultivated tomato." </w:t>
      </w:r>
      <w:r w:rsidRPr="00787E13">
        <w:rPr>
          <w:u w:val="single"/>
        </w:rPr>
        <w:t>Nature genetics</w:t>
      </w:r>
      <w:r w:rsidRPr="00787E13">
        <w:t xml:space="preserve"> </w:t>
      </w:r>
      <w:r w:rsidRPr="00787E13">
        <w:rPr>
          <w:b/>
        </w:rPr>
        <w:t>48</w:t>
      </w:r>
      <w:r w:rsidRPr="00787E13">
        <w:t>(1): 89-93.</w:t>
      </w:r>
    </w:p>
    <w:p w14:paraId="41709FE2" w14:textId="77777777" w:rsidR="00787E13" w:rsidRPr="00787E13" w:rsidRDefault="00787E13" w:rsidP="00787E13">
      <w:pPr>
        <w:pStyle w:val="EndNoteBibliography"/>
      </w:pPr>
      <w:r w:rsidRPr="00787E13">
        <w:t xml:space="preserve">Nicot, P., A. Moretti, C. Romiti, M. Bardin, C. Caranta and H. Ferriere (2002). "Differences in susceptibility of pruning wounds and leaves to infection by Botrytis cinerea among wild tomato accessions." </w:t>
      </w:r>
      <w:r w:rsidRPr="00787E13">
        <w:rPr>
          <w:u w:val="single"/>
        </w:rPr>
        <w:t>TGC Report</w:t>
      </w:r>
      <w:r w:rsidRPr="00787E13">
        <w:t xml:space="preserve"> </w:t>
      </w:r>
      <w:r w:rsidRPr="00787E13">
        <w:rPr>
          <w:b/>
        </w:rPr>
        <w:t>52</w:t>
      </w:r>
      <w:r w:rsidRPr="00787E13">
        <w:t>: 24-26.</w:t>
      </w:r>
    </w:p>
    <w:p w14:paraId="383E21AA" w14:textId="77777777" w:rsidR="00787E13" w:rsidRPr="00787E13" w:rsidRDefault="00787E13" w:rsidP="00787E13">
      <w:pPr>
        <w:pStyle w:val="EndNoteBibliography"/>
      </w:pPr>
      <w:r w:rsidRPr="00787E13">
        <w:t xml:space="preserve">Nicot, P. C. and A. Baille (1996). Integrated control of Botrytis cinerea on greenhouse tomatoes. </w:t>
      </w:r>
      <w:r w:rsidRPr="00787E13">
        <w:rPr>
          <w:u w:val="single"/>
        </w:rPr>
        <w:t>Aerial Plant Surface Microbiology</w:t>
      </w:r>
      <w:r w:rsidRPr="00787E13">
        <w:t>, Springer</w:t>
      </w:r>
      <w:r w:rsidRPr="00787E13">
        <w:rPr>
          <w:b/>
        </w:rPr>
        <w:t xml:space="preserve">: </w:t>
      </w:r>
      <w:r w:rsidRPr="00787E13">
        <w:t>169-189.</w:t>
      </w:r>
    </w:p>
    <w:p w14:paraId="48D887C1" w14:textId="77777777" w:rsidR="00787E13" w:rsidRPr="00787E13" w:rsidRDefault="00787E13" w:rsidP="00787E13">
      <w:pPr>
        <w:pStyle w:val="EndNoteBibliography"/>
      </w:pPr>
      <w:r w:rsidRPr="00787E13">
        <w:t xml:space="preserve">Nomura, K., M. Melotto and S.-Y. He (2005). "Suppression of host defense in compatible plant–Pseudomonas syringae interactions." </w:t>
      </w:r>
      <w:r w:rsidRPr="00787E13">
        <w:rPr>
          <w:u w:val="single"/>
        </w:rPr>
        <w:t>Current opinion in plant biology</w:t>
      </w:r>
      <w:r w:rsidRPr="00787E13">
        <w:t xml:space="preserve"> </w:t>
      </w:r>
      <w:r w:rsidRPr="00787E13">
        <w:rPr>
          <w:b/>
        </w:rPr>
        <w:t>8</w:t>
      </w:r>
      <w:r w:rsidRPr="00787E13">
        <w:t>(4): 361-368.</w:t>
      </w:r>
    </w:p>
    <w:p w14:paraId="737B783E" w14:textId="77777777" w:rsidR="00787E13" w:rsidRPr="00787E13" w:rsidRDefault="00787E13" w:rsidP="00787E13">
      <w:pPr>
        <w:pStyle w:val="EndNoteBibliography"/>
      </w:pPr>
      <w:r w:rsidRPr="00787E13">
        <w:t xml:space="preserve">Ober, U., W. Huang, M. Magwire, M. Schlather, H. Simianer and T. F. Mackay (2015). "Accounting for genetic architecture improves sequence based genomic prediction for a Drosophila fitness trait." </w:t>
      </w:r>
      <w:r w:rsidRPr="00787E13">
        <w:rPr>
          <w:u w:val="single"/>
        </w:rPr>
        <w:t>PLoS One</w:t>
      </w:r>
      <w:r w:rsidRPr="00787E13">
        <w:t xml:space="preserve"> </w:t>
      </w:r>
      <w:r w:rsidRPr="00787E13">
        <w:rPr>
          <w:b/>
        </w:rPr>
        <w:t>10</w:t>
      </w:r>
      <w:r w:rsidRPr="00787E13">
        <w:t>(5): e0126880.</w:t>
      </w:r>
    </w:p>
    <w:p w14:paraId="1848FF0D" w14:textId="77777777" w:rsidR="00787E13" w:rsidRPr="00787E13" w:rsidRDefault="00787E13" w:rsidP="00787E13">
      <w:pPr>
        <w:pStyle w:val="EndNoteBibliography"/>
      </w:pPr>
      <w:r w:rsidRPr="00787E13">
        <w:t xml:space="preserve">Ormond, E. L., A. P. Thomas, P. J. Pugh, J. K. Pell and H. E. Roy (2010). "A fungal pathogen in time and space: the population dynamics of Beauveria bassiana in a conifer forest." </w:t>
      </w:r>
      <w:r w:rsidRPr="00787E13">
        <w:rPr>
          <w:u w:val="single"/>
        </w:rPr>
        <w:t>FEMS microbiology ecology</w:t>
      </w:r>
      <w:r w:rsidRPr="00787E13">
        <w:t xml:space="preserve"> </w:t>
      </w:r>
      <w:r w:rsidRPr="00787E13">
        <w:rPr>
          <w:b/>
        </w:rPr>
        <w:t>74</w:t>
      </w:r>
      <w:r w:rsidRPr="00787E13">
        <w:t>(1): 146-154.</w:t>
      </w:r>
    </w:p>
    <w:p w14:paraId="27420B28" w14:textId="77777777" w:rsidR="00787E13" w:rsidRPr="00787E13" w:rsidRDefault="00787E13" w:rsidP="00787E13">
      <w:pPr>
        <w:pStyle w:val="EndNoteBibliography"/>
      </w:pPr>
      <w:r w:rsidRPr="00787E13">
        <w:t xml:space="preserve">Panthee, D. R. and F. Chen (2010). "Genomics of fungal disease resistance in tomato." </w:t>
      </w:r>
      <w:r w:rsidRPr="00787E13">
        <w:rPr>
          <w:u w:val="single"/>
        </w:rPr>
        <w:t>Current genomics</w:t>
      </w:r>
      <w:r w:rsidRPr="00787E13">
        <w:t xml:space="preserve"> </w:t>
      </w:r>
      <w:r w:rsidRPr="00787E13">
        <w:rPr>
          <w:b/>
        </w:rPr>
        <w:t>11</w:t>
      </w:r>
      <w:r w:rsidRPr="00787E13">
        <w:t>(1): 30-39.</w:t>
      </w:r>
    </w:p>
    <w:p w14:paraId="5350BB93" w14:textId="77777777" w:rsidR="00787E13" w:rsidRPr="00787E13" w:rsidRDefault="00787E13" w:rsidP="00787E13">
      <w:pPr>
        <w:pStyle w:val="EndNoteBibliography"/>
      </w:pPr>
      <w:r w:rsidRPr="00787E13">
        <w:t xml:space="preserve">Parlevliet, J. E. (2002). "Durability of resistance against fungal, bacterial and viral pathogens; present situation." </w:t>
      </w:r>
      <w:r w:rsidRPr="00787E13">
        <w:rPr>
          <w:u w:val="single"/>
        </w:rPr>
        <w:t>Euphytica</w:t>
      </w:r>
      <w:r w:rsidRPr="00787E13">
        <w:t xml:space="preserve"> </w:t>
      </w:r>
      <w:r w:rsidRPr="00787E13">
        <w:rPr>
          <w:b/>
        </w:rPr>
        <w:t>124</w:t>
      </w:r>
      <w:r w:rsidRPr="00787E13">
        <w:t>(2): 147-156.</w:t>
      </w:r>
    </w:p>
    <w:p w14:paraId="3156E122" w14:textId="77777777" w:rsidR="00787E13" w:rsidRPr="00787E13" w:rsidRDefault="00787E13" w:rsidP="00787E13">
      <w:pPr>
        <w:pStyle w:val="EndNoteBibliography"/>
      </w:pPr>
      <w:r w:rsidRPr="00787E13">
        <w:t xml:space="preserve">Pau, G., F. Fuchs, O. Sklyar, M. Boutros and W. Huber (2010). "EBImage—an R package for image processing with applications to cellular phenotypes." </w:t>
      </w:r>
      <w:r w:rsidRPr="00787E13">
        <w:rPr>
          <w:u w:val="single"/>
        </w:rPr>
        <w:t>Bioinformatics</w:t>
      </w:r>
      <w:r w:rsidRPr="00787E13">
        <w:t xml:space="preserve"> </w:t>
      </w:r>
      <w:r w:rsidRPr="00787E13">
        <w:rPr>
          <w:b/>
        </w:rPr>
        <w:t>26</w:t>
      </w:r>
      <w:r w:rsidRPr="00787E13">
        <w:t>(7): 979-981.</w:t>
      </w:r>
    </w:p>
    <w:p w14:paraId="0B776945" w14:textId="77777777" w:rsidR="00787E13" w:rsidRPr="00787E13" w:rsidRDefault="00787E13" w:rsidP="00787E13">
      <w:pPr>
        <w:pStyle w:val="EndNoteBibliography"/>
      </w:pPr>
      <w:r w:rsidRPr="00787E13">
        <w:t xml:space="preserve">Pedras, M. S. C. and P. W. Ahiahonu (2005). "Metabolism and detoxification of phytoalexins and analogs by phytopathogenic fungi." </w:t>
      </w:r>
      <w:r w:rsidRPr="00787E13">
        <w:rPr>
          <w:u w:val="single"/>
        </w:rPr>
        <w:t>Phytochemistry</w:t>
      </w:r>
      <w:r w:rsidRPr="00787E13">
        <w:t xml:space="preserve"> </w:t>
      </w:r>
      <w:r w:rsidRPr="00787E13">
        <w:rPr>
          <w:b/>
        </w:rPr>
        <w:t>66</w:t>
      </w:r>
      <w:r w:rsidRPr="00787E13">
        <w:t>(4): 391-411.</w:t>
      </w:r>
    </w:p>
    <w:p w14:paraId="118CA42B" w14:textId="77777777" w:rsidR="00787E13" w:rsidRPr="00787E13" w:rsidRDefault="00787E13" w:rsidP="00787E13">
      <w:pPr>
        <w:pStyle w:val="EndNoteBibliography"/>
      </w:pPr>
      <w:r w:rsidRPr="00787E13">
        <w:t xml:space="preserve">Pedras, M. S. C., S. Hossain and R. B. Snitynsky (2011). "Detoxification of cruciferous phytoalexins in Botrytis cinerea: Spontaneous dimerization of a camalexin metabolite." </w:t>
      </w:r>
      <w:r w:rsidRPr="00787E13">
        <w:rPr>
          <w:u w:val="single"/>
        </w:rPr>
        <w:t>Phytochemistry</w:t>
      </w:r>
      <w:r w:rsidRPr="00787E13">
        <w:t xml:space="preserve"> </w:t>
      </w:r>
      <w:r w:rsidRPr="00787E13">
        <w:rPr>
          <w:b/>
        </w:rPr>
        <w:t>72</w:t>
      </w:r>
      <w:r w:rsidRPr="00787E13">
        <w:t>(2): 199-206.</w:t>
      </w:r>
    </w:p>
    <w:p w14:paraId="279765AC" w14:textId="77777777" w:rsidR="00787E13" w:rsidRPr="00787E13" w:rsidRDefault="00787E13" w:rsidP="00787E13">
      <w:pPr>
        <w:pStyle w:val="EndNoteBibliography"/>
      </w:pPr>
      <w:r w:rsidRPr="00787E13">
        <w:t xml:space="preserve">Peralta, I., D. Spooner and S. Knapp (2008). "The taxonomy of tomatoes: a revision of wild tomatoes (Solanum section Lycopersicon) and their outgroup relatives in sections Juglandifolium and Lycopersicoides." </w:t>
      </w:r>
      <w:r w:rsidRPr="00787E13">
        <w:rPr>
          <w:u w:val="single"/>
        </w:rPr>
        <w:t>Syst Bot Monogr</w:t>
      </w:r>
      <w:r w:rsidRPr="00787E13">
        <w:t xml:space="preserve"> </w:t>
      </w:r>
      <w:r w:rsidRPr="00787E13">
        <w:rPr>
          <w:b/>
        </w:rPr>
        <w:t>84</w:t>
      </w:r>
      <w:r w:rsidRPr="00787E13">
        <w:t>: 1-186.</w:t>
      </w:r>
    </w:p>
    <w:p w14:paraId="5696A4FD" w14:textId="77777777" w:rsidR="00787E13" w:rsidRPr="00787E13" w:rsidRDefault="00787E13" w:rsidP="00787E13">
      <w:pPr>
        <w:pStyle w:val="EndNoteBibliography"/>
      </w:pPr>
      <w:r w:rsidRPr="00787E13">
        <w:t xml:space="preserve">Persoons, A., E. Morin, C. Delaruelle, T. Payen, F. Halkett, P. Frey, S. De Mita and S. Duplessis (2014). "Patterns of genomic variation in the poplar rust fungus Melampsora larici-populina identify pathogenesis-related factors." </w:t>
      </w:r>
      <w:r w:rsidRPr="00787E13">
        <w:rPr>
          <w:u w:val="single"/>
        </w:rPr>
        <w:t>Frontiers in plant science</w:t>
      </w:r>
      <w:r w:rsidRPr="00787E13">
        <w:t xml:space="preserve"> </w:t>
      </w:r>
      <w:r w:rsidRPr="00787E13">
        <w:rPr>
          <w:b/>
        </w:rPr>
        <w:t>5</w:t>
      </w:r>
      <w:r w:rsidRPr="00787E13">
        <w:t>.</w:t>
      </w:r>
    </w:p>
    <w:p w14:paraId="1437DA50" w14:textId="77777777" w:rsidR="00787E13" w:rsidRPr="00787E13" w:rsidRDefault="00787E13" w:rsidP="00787E13">
      <w:pPr>
        <w:pStyle w:val="EndNoteBibliography"/>
      </w:pPr>
      <w:r w:rsidRPr="00787E13">
        <w:t xml:space="preserve">Pieterse, C. M., D. Van der Does, C. Zamioudis, A. Leon-Reyes and S. C. Van Wees (2012). "Hormonal modulation of plant immunity." </w:t>
      </w:r>
      <w:r w:rsidRPr="00787E13">
        <w:rPr>
          <w:u w:val="single"/>
        </w:rPr>
        <w:t>Annual review of cell and developmental biology</w:t>
      </w:r>
      <w:r w:rsidRPr="00787E13">
        <w:t xml:space="preserve"> </w:t>
      </w:r>
      <w:r w:rsidRPr="00787E13">
        <w:rPr>
          <w:b/>
        </w:rPr>
        <w:t>28</w:t>
      </w:r>
      <w:r w:rsidRPr="00787E13">
        <w:t>: 489-521.</w:t>
      </w:r>
    </w:p>
    <w:p w14:paraId="35614AD5" w14:textId="77777777" w:rsidR="00787E13" w:rsidRPr="00787E13" w:rsidRDefault="00787E13" w:rsidP="00787E13">
      <w:pPr>
        <w:pStyle w:val="EndNoteBibliography"/>
      </w:pPr>
      <w:r w:rsidRPr="00787E13">
        <w:t xml:space="preserve">Poland, J. A., P. J. Balint-Kurti, R. J. Wisser, R. C. Pratt and R. J. Nelson (2009). "Shades of gray: the world of quantitative disease resistance." </w:t>
      </w:r>
      <w:r w:rsidRPr="00787E13">
        <w:rPr>
          <w:u w:val="single"/>
        </w:rPr>
        <w:t>Trends in plant science</w:t>
      </w:r>
      <w:r w:rsidRPr="00787E13">
        <w:t xml:space="preserve"> </w:t>
      </w:r>
      <w:r w:rsidRPr="00787E13">
        <w:rPr>
          <w:b/>
        </w:rPr>
        <w:t>14</w:t>
      </w:r>
      <w:r w:rsidRPr="00787E13">
        <w:t>(1): 21-29.</w:t>
      </w:r>
    </w:p>
    <w:p w14:paraId="5849AED4" w14:textId="77777777" w:rsidR="00787E13" w:rsidRPr="00787E13" w:rsidRDefault="00787E13" w:rsidP="00787E13">
      <w:pPr>
        <w:pStyle w:val="EndNoteBibliography"/>
      </w:pPr>
      <w:r w:rsidRPr="00787E13">
        <w:t xml:space="preserve">Power, R. A., J. Parkhill and T. de Oliveira (2017). "Microbial genome-wide association studies: lessons from human GWAS." </w:t>
      </w:r>
      <w:r w:rsidRPr="00787E13">
        <w:rPr>
          <w:u w:val="single"/>
        </w:rPr>
        <w:t>Nature Reviews Genetics</w:t>
      </w:r>
      <w:r w:rsidRPr="00787E13">
        <w:t xml:space="preserve"> </w:t>
      </w:r>
      <w:r w:rsidRPr="00787E13">
        <w:rPr>
          <w:b/>
        </w:rPr>
        <w:t>18</w:t>
      </w:r>
      <w:r w:rsidRPr="00787E13">
        <w:t>(1): 41-50.</w:t>
      </w:r>
    </w:p>
    <w:p w14:paraId="42638936" w14:textId="77777777" w:rsidR="00787E13" w:rsidRPr="00787E13" w:rsidRDefault="00787E13" w:rsidP="00787E13">
      <w:pPr>
        <w:pStyle w:val="EndNoteBibliography"/>
      </w:pPr>
      <w:r w:rsidRPr="00787E13">
        <w:t xml:space="preserve">Quidde, T., P. Büttner and P. Tudzynski (1999). "Evidence for three different specific saponin-detoxifying activities in Botrytis cinerea and cloning and functional analysis of a gene coding for a putative avenacinase." </w:t>
      </w:r>
      <w:r w:rsidRPr="00787E13">
        <w:rPr>
          <w:u w:val="single"/>
        </w:rPr>
        <w:t>European Journal of Plant Pathology</w:t>
      </w:r>
      <w:r w:rsidRPr="00787E13">
        <w:t xml:space="preserve"> </w:t>
      </w:r>
      <w:r w:rsidRPr="00787E13">
        <w:rPr>
          <w:b/>
        </w:rPr>
        <w:t>105</w:t>
      </w:r>
      <w:r w:rsidRPr="00787E13">
        <w:t>(3): 273-283.</w:t>
      </w:r>
    </w:p>
    <w:p w14:paraId="63101E0D" w14:textId="77777777" w:rsidR="00787E13" w:rsidRPr="00787E13" w:rsidRDefault="00787E13" w:rsidP="00787E13">
      <w:pPr>
        <w:pStyle w:val="EndNoteBibliography"/>
      </w:pPr>
      <w:r w:rsidRPr="00787E13">
        <w:t xml:space="preserve">Quidde, T., A. Osbourn and P. Tudzynski (1998). "Detoxification of α-tomatine by Botrytis cinerea." </w:t>
      </w:r>
      <w:r w:rsidRPr="00787E13">
        <w:rPr>
          <w:u w:val="single"/>
        </w:rPr>
        <w:t>Physiological and Molecular Plant Pathology</w:t>
      </w:r>
      <w:r w:rsidRPr="00787E13">
        <w:t xml:space="preserve"> </w:t>
      </w:r>
      <w:r w:rsidRPr="00787E13">
        <w:rPr>
          <w:b/>
        </w:rPr>
        <w:t>52</w:t>
      </w:r>
      <w:r w:rsidRPr="00787E13">
        <w:t>(3): 151-165.</w:t>
      </w:r>
    </w:p>
    <w:p w14:paraId="725F47E7" w14:textId="77777777" w:rsidR="00787E13" w:rsidRPr="00787E13" w:rsidRDefault="00787E13" w:rsidP="00787E13">
      <w:pPr>
        <w:pStyle w:val="EndNoteBibliography"/>
      </w:pPr>
      <w:r w:rsidRPr="00787E13">
        <w:t xml:space="preserve">R Development Core Team (2008). "R: A language and environment for statistical computing." </w:t>
      </w:r>
      <w:r w:rsidRPr="00787E13">
        <w:rPr>
          <w:u w:val="single"/>
        </w:rPr>
        <w:t>R Foundation for Statistical Computing,Vienna, Austria. ISBN 3-900051-07-0</w:t>
      </w:r>
      <w:r w:rsidRPr="00787E13">
        <w:t>.</w:t>
      </w:r>
    </w:p>
    <w:p w14:paraId="1ED9129F" w14:textId="77777777" w:rsidR="00787E13" w:rsidRPr="00787E13" w:rsidRDefault="00787E13" w:rsidP="00787E13">
      <w:pPr>
        <w:pStyle w:val="EndNoteBibliography"/>
      </w:pPr>
      <w:r w:rsidRPr="00787E13">
        <w:lastRenderedPageBreak/>
        <w:t xml:space="preserve">Romanazzi, G. and S. Droby (2016). Control Strategies for Postharvest Grey Mould on Fruit Crops. </w:t>
      </w:r>
      <w:r w:rsidRPr="00787E13">
        <w:rPr>
          <w:u w:val="single"/>
        </w:rPr>
        <w:t>Botrytis–the Fungus, the Pathogen and its Management in Agricultural Systems</w:t>
      </w:r>
      <w:r w:rsidRPr="00787E13">
        <w:t>, Springer</w:t>
      </w:r>
      <w:r w:rsidRPr="00787E13">
        <w:rPr>
          <w:b/>
        </w:rPr>
        <w:t xml:space="preserve">: </w:t>
      </w:r>
      <w:r w:rsidRPr="00787E13">
        <w:t>217-228.</w:t>
      </w:r>
    </w:p>
    <w:p w14:paraId="50D19A1D" w14:textId="77777777" w:rsidR="00787E13" w:rsidRPr="00787E13" w:rsidRDefault="00787E13" w:rsidP="00787E13">
      <w:pPr>
        <w:pStyle w:val="EndNoteBibliography"/>
      </w:pPr>
      <w:r w:rsidRPr="00787E13">
        <w:t xml:space="preserve">Rosenthal, J. P. and R. Dirzo (1997). "Effects of life history, domestication and agronomic selection on plant defence against insects: evidence from maizes and wild relatives." </w:t>
      </w:r>
      <w:r w:rsidRPr="00787E13">
        <w:rPr>
          <w:u w:val="single"/>
        </w:rPr>
        <w:t>Evolutionary Ecology</w:t>
      </w:r>
      <w:r w:rsidRPr="00787E13">
        <w:t xml:space="preserve"> </w:t>
      </w:r>
      <w:r w:rsidRPr="00787E13">
        <w:rPr>
          <w:b/>
        </w:rPr>
        <w:t>11</w:t>
      </w:r>
      <w:r w:rsidRPr="00787E13">
        <w:t>(3): 337-355.</w:t>
      </w:r>
    </w:p>
    <w:p w14:paraId="15A2F8B7" w14:textId="77777777" w:rsidR="00787E13" w:rsidRPr="00787E13" w:rsidRDefault="00787E13" w:rsidP="00787E13">
      <w:pPr>
        <w:pStyle w:val="EndNoteBibliography"/>
      </w:pPr>
      <w:r w:rsidRPr="00787E13">
        <w:t xml:space="preserve">Rowe, H. C. and D. J. Kliebenstein (2007). "Elevated genetic variation within virulence-associated Botrytis cinerea polygalacturonase loci." </w:t>
      </w:r>
      <w:r w:rsidRPr="00787E13">
        <w:rPr>
          <w:u w:val="single"/>
        </w:rPr>
        <w:t>Molecular Plant-Microbe Interactions</w:t>
      </w:r>
      <w:r w:rsidRPr="00787E13">
        <w:t xml:space="preserve"> </w:t>
      </w:r>
      <w:r w:rsidRPr="00787E13">
        <w:rPr>
          <w:b/>
        </w:rPr>
        <w:t>20</w:t>
      </w:r>
      <w:r w:rsidRPr="00787E13">
        <w:t>(9): 1126-1137.</w:t>
      </w:r>
    </w:p>
    <w:p w14:paraId="4F3D77F3" w14:textId="77777777" w:rsidR="00787E13" w:rsidRPr="00787E13" w:rsidRDefault="00787E13" w:rsidP="00787E13">
      <w:pPr>
        <w:pStyle w:val="EndNoteBibliography"/>
      </w:pPr>
      <w:r w:rsidRPr="00787E13">
        <w:t xml:space="preserve">Rowe, H. C. and D. J. Kliebenstein (2008). "Complex genetics control natural variation in Arabidopsis thaliana resistance to Botrytis cinerea." </w:t>
      </w:r>
      <w:r w:rsidRPr="00787E13">
        <w:rPr>
          <w:u w:val="single"/>
        </w:rPr>
        <w:t>Genetics</w:t>
      </w:r>
      <w:r w:rsidRPr="00787E13">
        <w:t xml:space="preserve"> </w:t>
      </w:r>
      <w:r w:rsidRPr="00787E13">
        <w:rPr>
          <w:b/>
        </w:rPr>
        <w:t>180</w:t>
      </w:r>
      <w:r w:rsidRPr="00787E13">
        <w:t>(4): 2237-2250.</w:t>
      </w:r>
    </w:p>
    <w:p w14:paraId="01FF59E6" w14:textId="77777777" w:rsidR="00787E13" w:rsidRPr="00787E13" w:rsidRDefault="00787E13" w:rsidP="00787E13">
      <w:pPr>
        <w:pStyle w:val="EndNoteBibliography"/>
      </w:pPr>
      <w:r w:rsidRPr="00787E13">
        <w:t xml:space="preserve">Rowe, H. C., J. W. Walley, J. Corwin, E. K.-F. Chan, K. Dehesh and D. J. Kliebenstein (2010). "Deficiencies in jasmonate-mediated plant defense reveal quantitative variation in Botrytis cinerea pathogenesis." </w:t>
      </w:r>
      <w:r w:rsidRPr="00787E13">
        <w:rPr>
          <w:u w:val="single"/>
        </w:rPr>
        <w:t>PLoS Pathog</w:t>
      </w:r>
      <w:r w:rsidRPr="00787E13">
        <w:t xml:space="preserve"> </w:t>
      </w:r>
      <w:r w:rsidRPr="00787E13">
        <w:rPr>
          <w:b/>
        </w:rPr>
        <w:t>6</w:t>
      </w:r>
      <w:r w:rsidRPr="00787E13">
        <w:t>(4): e1000861.</w:t>
      </w:r>
    </w:p>
    <w:p w14:paraId="6588F772" w14:textId="77777777" w:rsidR="00787E13" w:rsidRPr="00787E13" w:rsidRDefault="00787E13" w:rsidP="00787E13">
      <w:pPr>
        <w:pStyle w:val="EndNoteBibliography"/>
      </w:pPr>
      <w:r w:rsidRPr="00787E13">
        <w:t xml:space="preserve">Samuel, S., T. Veloukas, A. Papavasileiou and G. S. Karaoglanidis (2012). "Differences in frequency of transposable elements presence in Botrytis cinerea populations from several hosts in Greece." </w:t>
      </w:r>
      <w:r w:rsidRPr="00787E13">
        <w:rPr>
          <w:u w:val="single"/>
        </w:rPr>
        <w:t>Plant disease</w:t>
      </w:r>
      <w:r w:rsidRPr="00787E13">
        <w:t xml:space="preserve"> </w:t>
      </w:r>
      <w:r w:rsidRPr="00787E13">
        <w:rPr>
          <w:b/>
        </w:rPr>
        <w:t>96</w:t>
      </w:r>
      <w:r w:rsidRPr="00787E13">
        <w:t>(9): 1286-1290.</w:t>
      </w:r>
    </w:p>
    <w:p w14:paraId="0005497C" w14:textId="77777777" w:rsidR="00787E13" w:rsidRPr="00787E13" w:rsidRDefault="00787E13" w:rsidP="00787E13">
      <w:pPr>
        <w:pStyle w:val="EndNoteBibliography"/>
      </w:pPr>
      <w:r w:rsidRPr="00787E13">
        <w:t xml:space="preserve">Sauerbrunn, N. and N. L. Schlaich (2004). "PCC1: a merging point for pathogen defence and circadian signalling in Arabidopsis." </w:t>
      </w:r>
      <w:r w:rsidRPr="00787E13">
        <w:rPr>
          <w:u w:val="single"/>
        </w:rPr>
        <w:t>Planta</w:t>
      </w:r>
      <w:r w:rsidRPr="00787E13">
        <w:t xml:space="preserve"> </w:t>
      </w:r>
      <w:r w:rsidRPr="00787E13">
        <w:rPr>
          <w:b/>
        </w:rPr>
        <w:t>218</w:t>
      </w:r>
      <w:r w:rsidRPr="00787E13">
        <w:t>(4): 552-561.</w:t>
      </w:r>
    </w:p>
    <w:p w14:paraId="074F96B5" w14:textId="77777777" w:rsidR="00787E13" w:rsidRPr="00787E13" w:rsidRDefault="00787E13" w:rsidP="00787E13">
      <w:pPr>
        <w:pStyle w:val="EndNoteBibliography"/>
      </w:pPr>
      <w:r w:rsidRPr="00787E13">
        <w:t xml:space="preserve">Schumacher, J., J.-M. Pradier, A. Simon, S. Traeger, J. Moraga, I. G. Collado, M. Viaud and B. Tudzynski (2012). "Natural variation in the VELVET gene bcvel1 affects virulence and light-dependent differentiation in Botrytis cinerea." </w:t>
      </w:r>
      <w:r w:rsidRPr="00787E13">
        <w:rPr>
          <w:u w:val="single"/>
        </w:rPr>
        <w:t>PLoS One</w:t>
      </w:r>
      <w:r w:rsidRPr="00787E13">
        <w:t xml:space="preserve"> </w:t>
      </w:r>
      <w:r w:rsidRPr="00787E13">
        <w:rPr>
          <w:b/>
        </w:rPr>
        <w:t>7</w:t>
      </w:r>
      <w:r w:rsidRPr="00787E13">
        <w:t>(10): e47840.</w:t>
      </w:r>
    </w:p>
    <w:p w14:paraId="4D2AFE4F" w14:textId="77777777" w:rsidR="00787E13" w:rsidRPr="00787E13" w:rsidRDefault="00787E13" w:rsidP="00787E13">
      <w:pPr>
        <w:pStyle w:val="EndNoteBibliography"/>
      </w:pPr>
      <w:r w:rsidRPr="00787E13">
        <w:t xml:space="preserve">Shen, X., M. Alam, F. Fikse and L. Rönnegård (2013). "A novel generalized ridge regression method for quantitative genetics." </w:t>
      </w:r>
      <w:r w:rsidRPr="00787E13">
        <w:rPr>
          <w:u w:val="single"/>
        </w:rPr>
        <w:t>Genetics</w:t>
      </w:r>
      <w:r w:rsidRPr="00787E13">
        <w:t xml:space="preserve"> </w:t>
      </w:r>
      <w:r w:rsidRPr="00787E13">
        <w:rPr>
          <w:b/>
        </w:rPr>
        <w:t>193</w:t>
      </w:r>
      <w:r w:rsidRPr="00787E13">
        <w:t>(4): 1255-1268.</w:t>
      </w:r>
    </w:p>
    <w:p w14:paraId="4D2528C3" w14:textId="77777777" w:rsidR="00787E13" w:rsidRPr="00787E13" w:rsidRDefault="00787E13" w:rsidP="00787E13">
      <w:pPr>
        <w:pStyle w:val="EndNoteBibliography"/>
      </w:pPr>
      <w:r w:rsidRPr="00787E13">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787E13">
        <w:rPr>
          <w:u w:val="single"/>
        </w:rPr>
        <w:t>Molecular plant-microbe interactions</w:t>
      </w:r>
      <w:r w:rsidRPr="00787E13">
        <w:t xml:space="preserve"> </w:t>
      </w:r>
      <w:r w:rsidRPr="00787E13">
        <w:rPr>
          <w:b/>
        </w:rPr>
        <w:t>18</w:t>
      </w:r>
      <w:r w:rsidRPr="00787E13">
        <w:t>(6): 602-612.</w:t>
      </w:r>
    </w:p>
    <w:p w14:paraId="7BD11D88" w14:textId="77777777" w:rsidR="00787E13" w:rsidRPr="00787E13" w:rsidRDefault="00787E13" w:rsidP="00787E13">
      <w:pPr>
        <w:pStyle w:val="EndNoteBibliography"/>
      </w:pPr>
      <w:r w:rsidRPr="00787E13">
        <w:t xml:space="preserve">Sim, S.-C., G. Durstewitz, J. Plieske, R. Wieseke, M. W. Ganal, A. Van Deynze, J. P. Hamilton, C. R. Buell, M. Causse and S. Wijeratne (2012). "Development of a large SNP genotyping array and generation of high-density genetic maps in tomato." </w:t>
      </w:r>
      <w:r w:rsidRPr="00787E13">
        <w:rPr>
          <w:u w:val="single"/>
        </w:rPr>
        <w:t>PloS one</w:t>
      </w:r>
      <w:r w:rsidRPr="00787E13">
        <w:t xml:space="preserve"> </w:t>
      </w:r>
      <w:r w:rsidRPr="00787E13">
        <w:rPr>
          <w:b/>
        </w:rPr>
        <w:t>7</w:t>
      </w:r>
      <w:r w:rsidRPr="00787E13">
        <w:t>(7): e40563.</w:t>
      </w:r>
    </w:p>
    <w:p w14:paraId="2412D926" w14:textId="77777777" w:rsidR="00787E13" w:rsidRPr="00787E13" w:rsidRDefault="00787E13" w:rsidP="00787E13">
      <w:pPr>
        <w:pStyle w:val="EndNoteBibliography"/>
      </w:pPr>
      <w:r w:rsidRPr="00787E13">
        <w:t>Smale, M. (1996). "Understanding global trends in the use of wheat diversity and international flows of wheat genetic resources."</w:t>
      </w:r>
    </w:p>
    <w:p w14:paraId="671BFF77" w14:textId="77777777" w:rsidR="00787E13" w:rsidRPr="00787E13" w:rsidRDefault="00787E13" w:rsidP="00787E13">
      <w:pPr>
        <w:pStyle w:val="EndNoteBibliography"/>
      </w:pPr>
      <w:r w:rsidRPr="00787E13">
        <w:t xml:space="preserve">Staats, M. and J. A. van Kan (2012). "Genome update of Botrytis cinerea strains B05. 10 and T4." </w:t>
      </w:r>
      <w:r w:rsidRPr="00787E13">
        <w:rPr>
          <w:u w:val="single"/>
        </w:rPr>
        <w:t>Eukaryotic cell</w:t>
      </w:r>
      <w:r w:rsidRPr="00787E13">
        <w:t xml:space="preserve"> </w:t>
      </w:r>
      <w:r w:rsidRPr="00787E13">
        <w:rPr>
          <w:b/>
        </w:rPr>
        <w:t>11</w:t>
      </w:r>
      <w:r w:rsidRPr="00787E13">
        <w:t>(11): 1413-1414.</w:t>
      </w:r>
    </w:p>
    <w:p w14:paraId="02E976A2" w14:textId="77777777" w:rsidR="00787E13" w:rsidRPr="00787E13" w:rsidRDefault="00787E13" w:rsidP="00787E13">
      <w:pPr>
        <w:pStyle w:val="EndNoteBibliography"/>
      </w:pPr>
      <w:r w:rsidRPr="00787E13">
        <w:t xml:space="preserve">Stefanato, F. L., E. Abou‐Mansour, A. Buchala, M. Kretschmer, A. Mosbach, M. Hahn, C. G. Bochet, J. P. Métraux and H. j. Schoonbeek (2009). "The ABC transporter BcatrB from Botrytis cinerea exports camalexin and is a virulence factor on Arabidopsis thaliana." </w:t>
      </w:r>
      <w:r w:rsidRPr="00787E13">
        <w:rPr>
          <w:u w:val="single"/>
        </w:rPr>
        <w:t>The Plant Journal</w:t>
      </w:r>
      <w:r w:rsidRPr="00787E13">
        <w:t xml:space="preserve"> </w:t>
      </w:r>
      <w:r w:rsidRPr="00787E13">
        <w:rPr>
          <w:b/>
        </w:rPr>
        <w:t>58</w:t>
      </w:r>
      <w:r w:rsidRPr="00787E13">
        <w:t>(3): 499-510.</w:t>
      </w:r>
    </w:p>
    <w:p w14:paraId="24C7D7EA" w14:textId="77777777" w:rsidR="00787E13" w:rsidRPr="00787E13" w:rsidRDefault="00787E13" w:rsidP="00787E13">
      <w:pPr>
        <w:pStyle w:val="EndNoteBibliography"/>
      </w:pPr>
      <w:r w:rsidRPr="00787E13">
        <w:t xml:space="preserve">Stukenbrock, E. H. and B. A. McDonald (2008). "The origins of plant pathogens in agro-ecosystems." </w:t>
      </w:r>
      <w:r w:rsidRPr="00787E13">
        <w:rPr>
          <w:u w:val="single"/>
        </w:rPr>
        <w:t>Annu. Rev. Phytopathol.</w:t>
      </w:r>
      <w:r w:rsidRPr="00787E13">
        <w:t xml:space="preserve"> </w:t>
      </w:r>
      <w:r w:rsidRPr="00787E13">
        <w:rPr>
          <w:b/>
        </w:rPr>
        <w:t>46</w:t>
      </w:r>
      <w:r w:rsidRPr="00787E13">
        <w:t>: 75-100.</w:t>
      </w:r>
    </w:p>
    <w:p w14:paraId="3E2D8B53" w14:textId="77777777" w:rsidR="00787E13" w:rsidRPr="00787E13" w:rsidRDefault="00787E13" w:rsidP="00787E13">
      <w:pPr>
        <w:pStyle w:val="EndNoteBibliography"/>
      </w:pPr>
      <w:r w:rsidRPr="00787E13">
        <w:t xml:space="preserve">Talas, F., R. Kalih, T. Miedaner and B. A. McDonald (2016). "Genome-wide association study identifies novel candidate genes for aggressiveness, deoxynivalenol production, and azole sensitivity in natural field populations of Fusarium graminearum." </w:t>
      </w:r>
      <w:r w:rsidRPr="00787E13">
        <w:rPr>
          <w:u w:val="single"/>
        </w:rPr>
        <w:t>Molecular Plant-Microbe Interactions</w:t>
      </w:r>
      <w:r w:rsidRPr="00787E13">
        <w:t xml:space="preserve"> </w:t>
      </w:r>
      <w:r w:rsidRPr="00787E13">
        <w:rPr>
          <w:b/>
        </w:rPr>
        <w:t>29</w:t>
      </w:r>
      <w:r w:rsidRPr="00787E13">
        <w:t>(5): 417-430.</w:t>
      </w:r>
    </w:p>
    <w:p w14:paraId="08294FA8" w14:textId="77777777" w:rsidR="00787E13" w:rsidRPr="00787E13" w:rsidRDefault="00787E13" w:rsidP="00787E13">
      <w:pPr>
        <w:pStyle w:val="EndNoteBibliography"/>
      </w:pPr>
      <w:r w:rsidRPr="00787E13">
        <w:t xml:space="preserve">Tanksley, S. D. (2004). "The genetic, developmental, and molecular bases of fruit size and shape variation in tomato." </w:t>
      </w:r>
      <w:r w:rsidRPr="00787E13">
        <w:rPr>
          <w:u w:val="single"/>
        </w:rPr>
        <w:t>The plant cell</w:t>
      </w:r>
      <w:r w:rsidRPr="00787E13">
        <w:t xml:space="preserve"> </w:t>
      </w:r>
      <w:r w:rsidRPr="00787E13">
        <w:rPr>
          <w:b/>
        </w:rPr>
        <w:t>16</w:t>
      </w:r>
      <w:r w:rsidRPr="00787E13">
        <w:t>(suppl 1): S181-S189.</w:t>
      </w:r>
    </w:p>
    <w:p w14:paraId="7EA9959D" w14:textId="77777777" w:rsidR="00787E13" w:rsidRPr="00787E13" w:rsidRDefault="00787E13" w:rsidP="00787E13">
      <w:pPr>
        <w:pStyle w:val="EndNoteBibliography"/>
      </w:pPr>
      <w:r w:rsidRPr="00787E13">
        <w:t xml:space="preserve">Tanksley, S. D. and S. R. McCouch (1997). "Seed banks and molecular maps: unlocking genetic potential from the wild." </w:t>
      </w:r>
      <w:r w:rsidRPr="00787E13">
        <w:rPr>
          <w:u w:val="single"/>
        </w:rPr>
        <w:t>Science</w:t>
      </w:r>
      <w:r w:rsidRPr="00787E13">
        <w:t xml:space="preserve"> </w:t>
      </w:r>
      <w:r w:rsidRPr="00787E13">
        <w:rPr>
          <w:b/>
        </w:rPr>
        <w:t>277</w:t>
      </w:r>
      <w:r w:rsidRPr="00787E13">
        <w:t>(5329): 1063-1066.</w:t>
      </w:r>
    </w:p>
    <w:p w14:paraId="32F99003" w14:textId="77777777" w:rsidR="00787E13" w:rsidRPr="00787E13" w:rsidRDefault="00787E13" w:rsidP="00787E13">
      <w:pPr>
        <w:pStyle w:val="EndNoteBibliography"/>
      </w:pPr>
      <w:r w:rsidRPr="00787E13">
        <w:t xml:space="preserve">ten Have, A., W. Mulder, J. Visser and J. A. van Kan (1998). "The endopolygalacturonase gene Bcpg1 is required for full virulence of Botrytis cinerea." </w:t>
      </w:r>
      <w:r w:rsidRPr="00787E13">
        <w:rPr>
          <w:u w:val="single"/>
        </w:rPr>
        <w:t>Molecular Plant-Microbe Interactions</w:t>
      </w:r>
      <w:r w:rsidRPr="00787E13">
        <w:t xml:space="preserve"> </w:t>
      </w:r>
      <w:r w:rsidRPr="00787E13">
        <w:rPr>
          <w:b/>
        </w:rPr>
        <w:t>11</w:t>
      </w:r>
      <w:r w:rsidRPr="00787E13">
        <w:t>(10): 1009-1016.</w:t>
      </w:r>
    </w:p>
    <w:p w14:paraId="2F71BC0B" w14:textId="77777777" w:rsidR="00787E13" w:rsidRPr="00787E13" w:rsidRDefault="00787E13" w:rsidP="00787E13">
      <w:pPr>
        <w:pStyle w:val="EndNoteBibliography"/>
      </w:pPr>
      <w:r w:rsidRPr="00787E13">
        <w:lastRenderedPageBreak/>
        <w:t xml:space="preserve">Ten Have, A., R. van Berloo, P. Lindhout and J. A. van Kan (2007). "Partial stem and leaf resistance against the fungal pathogen Botrytis cinerea in wild relatives of tomato." </w:t>
      </w:r>
      <w:r w:rsidRPr="00787E13">
        <w:rPr>
          <w:u w:val="single"/>
        </w:rPr>
        <w:t>European journal of plant pathology</w:t>
      </w:r>
      <w:r w:rsidRPr="00787E13">
        <w:t xml:space="preserve"> </w:t>
      </w:r>
      <w:r w:rsidRPr="00787E13">
        <w:rPr>
          <w:b/>
        </w:rPr>
        <w:t>117</w:t>
      </w:r>
      <w:r w:rsidRPr="00787E13">
        <w:t>(2): 153-166.</w:t>
      </w:r>
    </w:p>
    <w:p w14:paraId="370BFC55" w14:textId="77777777" w:rsidR="00787E13" w:rsidRPr="00787E13" w:rsidRDefault="00787E13" w:rsidP="00787E13">
      <w:pPr>
        <w:pStyle w:val="EndNoteBibliography"/>
      </w:pPr>
      <w:r w:rsidRPr="00787E13">
        <w:t xml:space="preserve">Tiffin, P. and D. A. Moeller (2006). "Molecular evolution of plant immune system genes." </w:t>
      </w:r>
      <w:r w:rsidRPr="00787E13">
        <w:rPr>
          <w:u w:val="single"/>
        </w:rPr>
        <w:t>Trends in genetics</w:t>
      </w:r>
      <w:r w:rsidRPr="00787E13">
        <w:t xml:space="preserve"> </w:t>
      </w:r>
      <w:r w:rsidRPr="00787E13">
        <w:rPr>
          <w:b/>
        </w:rPr>
        <w:t>22</w:t>
      </w:r>
      <w:r w:rsidRPr="00787E13">
        <w:t>(12): 662-670.</w:t>
      </w:r>
    </w:p>
    <w:p w14:paraId="2B3E5279" w14:textId="77777777" w:rsidR="00787E13" w:rsidRPr="00787E13" w:rsidRDefault="00787E13" w:rsidP="00787E13">
      <w:pPr>
        <w:pStyle w:val="EndNoteBibliography"/>
      </w:pPr>
      <w:r w:rsidRPr="00787E13">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787E13">
        <w:rPr>
          <w:u w:val="single"/>
        </w:rPr>
        <w:t>Frontiers in plant science</w:t>
      </w:r>
      <w:r w:rsidRPr="00787E13">
        <w:t xml:space="preserve"> </w:t>
      </w:r>
      <w:r w:rsidRPr="00787E13">
        <w:rPr>
          <w:b/>
        </w:rPr>
        <w:t>5</w:t>
      </w:r>
      <w:r w:rsidRPr="00787E13">
        <w:t>.</w:t>
      </w:r>
    </w:p>
    <w:p w14:paraId="3FAE08B2" w14:textId="77777777" w:rsidR="00787E13" w:rsidRPr="00787E13" w:rsidRDefault="00787E13" w:rsidP="00787E13">
      <w:pPr>
        <w:pStyle w:val="EndNoteBibliography"/>
      </w:pPr>
      <w:r w:rsidRPr="00787E13">
        <w:t xml:space="preserve">Valette-Collet, O., A. Cimerman, P. Reignault, C. Levis and M. Boccara (2003). "Disruption of Botrytis cinerea pectin methylesterase gene Bcpme1 reduces virulence on several host plants." </w:t>
      </w:r>
      <w:r w:rsidRPr="00787E13">
        <w:rPr>
          <w:u w:val="single"/>
        </w:rPr>
        <w:t>Molecular Plant-Microbe Interactions</w:t>
      </w:r>
      <w:r w:rsidRPr="00787E13">
        <w:t xml:space="preserve"> </w:t>
      </w:r>
      <w:r w:rsidRPr="00787E13">
        <w:rPr>
          <w:b/>
        </w:rPr>
        <w:t>16</w:t>
      </w:r>
      <w:r w:rsidRPr="00787E13">
        <w:t>(4): 360-367.</w:t>
      </w:r>
    </w:p>
    <w:p w14:paraId="3ACBDD67" w14:textId="77777777" w:rsidR="00787E13" w:rsidRPr="00787E13" w:rsidRDefault="00787E13" w:rsidP="00787E13">
      <w:pPr>
        <w:pStyle w:val="EndNoteBibliography"/>
      </w:pPr>
      <w:r w:rsidRPr="00787E13">
        <w:t xml:space="preserve">Viaud, M., A.-F. Adam-Blondon, J. Amselem, P. Bally, A. Cimerman, B. Dalmais-Lenaers, N. Lapalu, M.-H. Lebrun, B. Poinssot and J. M. Pradier (2012). "Le génome de Botrytis décrypté." </w:t>
      </w:r>
      <w:r w:rsidRPr="00787E13">
        <w:rPr>
          <w:u w:val="single"/>
        </w:rPr>
        <w:t>Revue des oenologues et des techniques vitivinicoles et oenologiques</w:t>
      </w:r>
      <w:r w:rsidRPr="00787E13">
        <w:t>(142): 9-11.</w:t>
      </w:r>
    </w:p>
    <w:p w14:paraId="426500D0" w14:textId="77777777" w:rsidR="00787E13" w:rsidRPr="00787E13" w:rsidRDefault="00787E13" w:rsidP="00787E13">
      <w:pPr>
        <w:pStyle w:val="EndNoteBibliography"/>
      </w:pPr>
      <w:r w:rsidRPr="00787E13">
        <w:t xml:space="preserve">Vleeshouwers, V. G. and R. P. Oliver (2014). "Effectors as tools in disease resistance breeding against biotrophic, hemibiotrophic, and necrotrophic plant pathogens." </w:t>
      </w:r>
      <w:r w:rsidRPr="00787E13">
        <w:rPr>
          <w:u w:val="single"/>
        </w:rPr>
        <w:t>Molecular plant-microbe interactions</w:t>
      </w:r>
      <w:r w:rsidRPr="00787E13">
        <w:t xml:space="preserve"> </w:t>
      </w:r>
      <w:r w:rsidRPr="00787E13">
        <w:rPr>
          <w:b/>
        </w:rPr>
        <w:t>27</w:t>
      </w:r>
      <w:r w:rsidRPr="00787E13">
        <w:t>(3): 196-206.</w:t>
      </w:r>
    </w:p>
    <w:p w14:paraId="722CBD52" w14:textId="77777777" w:rsidR="00787E13" w:rsidRPr="00787E13" w:rsidRDefault="00787E13" w:rsidP="00787E13">
      <w:pPr>
        <w:pStyle w:val="EndNoteBibliography"/>
      </w:pPr>
      <w:r w:rsidRPr="00787E13">
        <w:t xml:space="preserve">Weyman, P. D., Z. Pan, Q. Feng, D. G. Gilchrist and R. M. Bostock (2006). "A circadian rhythm-regulated tomato gene is induced by arachidonic acid and Phythophthora infestans infection." </w:t>
      </w:r>
      <w:r w:rsidRPr="00787E13">
        <w:rPr>
          <w:u w:val="single"/>
        </w:rPr>
        <w:t>Plant physiology</w:t>
      </w:r>
      <w:r w:rsidRPr="00787E13">
        <w:t xml:space="preserve"> </w:t>
      </w:r>
      <w:r w:rsidRPr="00787E13">
        <w:rPr>
          <w:b/>
        </w:rPr>
        <w:t>140</w:t>
      </w:r>
      <w:r w:rsidRPr="00787E13">
        <w:t>(1): 235-248.</w:t>
      </w:r>
    </w:p>
    <w:p w14:paraId="4B972500" w14:textId="77777777" w:rsidR="00787E13" w:rsidRPr="00787E13" w:rsidRDefault="00787E13" w:rsidP="00787E13">
      <w:pPr>
        <w:pStyle w:val="EndNoteBibliography"/>
      </w:pPr>
      <w:r w:rsidRPr="00787E13">
        <w:t xml:space="preserve">Wicker, T., S. Oberhaensli, F. Parlange, J. P. Buchmann, M. Shatalina, S. Roffler, R. Ben-David, J. Doležel, H. Šimková and P. Schulze-Lefert (2013). "The wheat powdery mildew genome shows the unique evolution of an obligate biotroph." </w:t>
      </w:r>
      <w:r w:rsidRPr="00787E13">
        <w:rPr>
          <w:u w:val="single"/>
        </w:rPr>
        <w:t>Nature Genetics</w:t>
      </w:r>
      <w:r w:rsidRPr="00787E13">
        <w:t xml:space="preserve"> </w:t>
      </w:r>
      <w:r w:rsidRPr="00787E13">
        <w:rPr>
          <w:b/>
        </w:rPr>
        <w:t>45</w:t>
      </w:r>
      <w:r w:rsidRPr="00787E13">
        <w:t>(9): 1092-1096.</w:t>
      </w:r>
    </w:p>
    <w:p w14:paraId="128821E3" w14:textId="77777777" w:rsidR="00787E13" w:rsidRPr="00787E13" w:rsidRDefault="00787E13" w:rsidP="00787E13">
      <w:pPr>
        <w:pStyle w:val="EndNoteBibliography"/>
      </w:pPr>
      <w:r w:rsidRPr="00787E13">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787E13">
        <w:rPr>
          <w:u w:val="single"/>
        </w:rPr>
        <w:t>Frontiers in plant science</w:t>
      </w:r>
      <w:r w:rsidRPr="00787E13">
        <w:t xml:space="preserve"> </w:t>
      </w:r>
      <w:r w:rsidRPr="00787E13">
        <w:rPr>
          <w:b/>
        </w:rPr>
        <w:t>8</w:t>
      </w:r>
      <w:r w:rsidRPr="00787E13">
        <w:t>.</w:t>
      </w:r>
    </w:p>
    <w:p w14:paraId="281BD341" w14:textId="77777777" w:rsidR="00787E13" w:rsidRPr="00787E13" w:rsidRDefault="00787E13" w:rsidP="00787E13">
      <w:pPr>
        <w:pStyle w:val="EndNoteBibliography"/>
      </w:pPr>
      <w:r w:rsidRPr="00787E13">
        <w:t xml:space="preserve">Zerbino, D. R., P. Achuthan, W. Akanni, M. R. Amode, D. Barrell, J. Bhai, K. Billis, C. Cummins, A. Gall and C. G. Girón (2017). "Ensembl 2018." </w:t>
      </w:r>
      <w:r w:rsidRPr="00787E13">
        <w:rPr>
          <w:u w:val="single"/>
        </w:rPr>
        <w:t>Nucleic acids research</w:t>
      </w:r>
      <w:r w:rsidRPr="00787E13">
        <w:t xml:space="preserve"> </w:t>
      </w:r>
      <w:r w:rsidRPr="00787E13">
        <w:rPr>
          <w:b/>
        </w:rPr>
        <w:t>46</w:t>
      </w:r>
      <w:r w:rsidRPr="00787E13">
        <w:t>(D1): D754-D761.</w:t>
      </w:r>
    </w:p>
    <w:p w14:paraId="5D6C85AC" w14:textId="77777777" w:rsidR="00787E13" w:rsidRPr="00787E13" w:rsidRDefault="00787E13" w:rsidP="00787E13">
      <w:pPr>
        <w:pStyle w:val="EndNoteBibliography"/>
      </w:pPr>
      <w:r w:rsidRPr="00787E13">
        <w:t xml:space="preserve">Zhang, L., A. Khan, D. Nino-Liu and M. Foolad (2002). "A molecular linkage map of tomato displaying chromosomal locations of resistance gene analogs based on a Lycopersicon esculentum× Lycopersicon hirsutum cross." </w:t>
      </w:r>
      <w:r w:rsidRPr="00787E13">
        <w:rPr>
          <w:u w:val="single"/>
        </w:rPr>
        <w:t>Genome</w:t>
      </w:r>
      <w:r w:rsidRPr="00787E13">
        <w:t xml:space="preserve"> </w:t>
      </w:r>
      <w:r w:rsidRPr="00787E13">
        <w:rPr>
          <w:b/>
        </w:rPr>
        <w:t>45</w:t>
      </w:r>
      <w:r w:rsidRPr="00787E13">
        <w:t>(1): 133-146.</w:t>
      </w:r>
    </w:p>
    <w:p w14:paraId="00AECBAD" w14:textId="77777777" w:rsidR="00787E13" w:rsidRPr="00787E13" w:rsidRDefault="00787E13" w:rsidP="00787E13">
      <w:pPr>
        <w:pStyle w:val="EndNoteBibliography"/>
      </w:pPr>
      <w:r w:rsidRPr="00787E13">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787E13">
        <w:rPr>
          <w:u w:val="single"/>
        </w:rPr>
        <w:t>The Plant Cell</w:t>
      </w:r>
      <w:r w:rsidRPr="00787E13">
        <w:t>: tpc. 00348.02017.</w:t>
      </w:r>
    </w:p>
    <w:p w14:paraId="3FEF0E74" w14:textId="77777777" w:rsidR="00787E13" w:rsidRPr="00787E13" w:rsidRDefault="00787E13" w:rsidP="00787E13">
      <w:pPr>
        <w:pStyle w:val="EndNoteBibliography"/>
      </w:pPr>
      <w:r w:rsidRPr="00787E13">
        <w:t xml:space="preserve">Zhou, X. and M. Stephens (2012). "Genome-wide efficient mixed-model analysis for association studies." </w:t>
      </w:r>
      <w:r w:rsidRPr="00787E13">
        <w:rPr>
          <w:u w:val="single"/>
        </w:rPr>
        <w:t>Nature genetics</w:t>
      </w:r>
      <w:r w:rsidRPr="00787E13">
        <w:t xml:space="preserve"> </w:t>
      </w:r>
      <w:r w:rsidRPr="00787E13">
        <w:rPr>
          <w:b/>
        </w:rPr>
        <w:t>44</w:t>
      </w:r>
      <w:r w:rsidRPr="00787E13">
        <w:t>(7): 821.</w:t>
      </w:r>
    </w:p>
    <w:p w14:paraId="2CEB5A92" w14:textId="77777777" w:rsidR="00787E13" w:rsidRPr="00787E13" w:rsidRDefault="00787E13" w:rsidP="00787E13">
      <w:pPr>
        <w:pStyle w:val="EndNoteBibliography"/>
      </w:pPr>
      <w:r w:rsidRPr="00787E13">
        <w:t xml:space="preserve">Zipfel, C., S. Robatzek, L. Navarro and E. J. Oakeley (2004). "Bacterial disease resistance in Arabidopsis through flagellin perception." </w:t>
      </w:r>
      <w:r w:rsidRPr="00787E13">
        <w:rPr>
          <w:u w:val="single"/>
        </w:rPr>
        <w:t>Nature</w:t>
      </w:r>
      <w:r w:rsidRPr="00787E13">
        <w:t xml:space="preserve"> </w:t>
      </w:r>
      <w:r w:rsidRPr="00787E13">
        <w:rPr>
          <w:b/>
        </w:rPr>
        <w:t>428</w:t>
      </w:r>
      <w:r w:rsidRPr="00787E13">
        <w:t>(6984): 764.</w:t>
      </w:r>
    </w:p>
    <w:p w14:paraId="6F007498" w14:textId="77777777" w:rsidR="00787E13" w:rsidRPr="00787E13" w:rsidRDefault="00787E13" w:rsidP="00787E13">
      <w:pPr>
        <w:pStyle w:val="EndNoteBibliography"/>
      </w:pPr>
      <w:r w:rsidRPr="00787E13">
        <w:t xml:space="preserve">Züst, T. and A. A. Agrawal (2017). "Trade-offs between plant growth and defense against insect herbivory: an emerging mechanistic synthesis." </w:t>
      </w:r>
      <w:r w:rsidRPr="00787E13">
        <w:rPr>
          <w:u w:val="single"/>
        </w:rPr>
        <w:t>Annual review of plant biology</w:t>
      </w:r>
      <w:r w:rsidRPr="00787E13">
        <w:t xml:space="preserve"> </w:t>
      </w:r>
      <w:r w:rsidRPr="00787E13">
        <w:rPr>
          <w:b/>
        </w:rPr>
        <w:t>68</w:t>
      </w:r>
      <w:r w:rsidRPr="00787E13">
        <w:t>: 513-534.</w:t>
      </w:r>
    </w:p>
    <w:p w14:paraId="4FDF3002" w14:textId="461D5987"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 S" w:date="2018-10-22T11:23:00Z" w:initials="NS">
    <w:p w14:paraId="58A27134" w14:textId="5F3927E4" w:rsidR="00E369F0" w:rsidRDefault="00E369F0">
      <w:pPr>
        <w:pStyle w:val="CommentText"/>
      </w:pPr>
      <w:r>
        <w:rPr>
          <w:rStyle w:val="CommentReference"/>
        </w:rPr>
        <w:annotationRef/>
      </w:r>
      <w:r>
        <w:t>Revise title to downplay domestication?</w:t>
      </w:r>
    </w:p>
  </w:comment>
  <w:comment w:id="2" w:author="Céline" w:date="2018-10-23T11:25:00Z" w:initials="C">
    <w:p w14:paraId="25FB22CE" w14:textId="3E11D47C" w:rsidR="00E369F0" w:rsidRDefault="00E369F0">
      <w:pPr>
        <w:pStyle w:val="CommentText"/>
      </w:pPr>
      <w:r>
        <w:rPr>
          <w:rStyle w:val="CommentReference"/>
        </w:rPr>
        <w:annotationRef/>
      </w:r>
      <w:r>
        <w:t>I don’t think domesticated tomato works as it would imply a deep analysis on domesticated genotypes only</w:t>
      </w:r>
    </w:p>
  </w:comment>
  <w:comment w:id="18" w:author="Céline" w:date="2018-10-23T11:27:00Z" w:initials="C">
    <w:p w14:paraId="15732258" w14:textId="4508D849" w:rsidR="00E369F0" w:rsidRDefault="00E369F0">
      <w:pPr>
        <w:pStyle w:val="CommentText"/>
      </w:pPr>
      <w:r>
        <w:rPr>
          <w:rStyle w:val="CommentReference"/>
        </w:rPr>
        <w:annotationRef/>
      </w:r>
      <w:r>
        <w:t>This is confusing</w:t>
      </w:r>
    </w:p>
  </w:comment>
  <w:comment w:id="165" w:author="N S" w:date="2018-10-22T10:49:00Z" w:initials="NS">
    <w:p w14:paraId="1A4A5649" w14:textId="77777777" w:rsidR="00E369F0" w:rsidRDefault="00E369F0" w:rsidP="00960B58">
      <w:pPr>
        <w:pStyle w:val="CommentText"/>
      </w:pPr>
      <w:r>
        <w:rPr>
          <w:rStyle w:val="CommentReference"/>
        </w:rPr>
        <w:annotationRef/>
      </w:r>
      <w:r>
        <w:t>Remove this column?</w:t>
      </w:r>
    </w:p>
  </w:comment>
  <w:comment w:id="319" w:author="N S" w:date="2018-10-11T22:22:00Z" w:initials="NS">
    <w:p w14:paraId="10AC5734" w14:textId="77777777" w:rsidR="00E369F0" w:rsidRDefault="00E369F0" w:rsidP="00794379">
      <w:pPr>
        <w:pStyle w:val="CommentText"/>
      </w:pPr>
      <w:r>
        <w:rPr>
          <w:rStyle w:val="CommentReference"/>
        </w:rPr>
        <w:annotationRef/>
      </w:r>
      <w:r>
        <w:t>This is the revised table, with Wilcoxon calculated on model-adjusted lesion size (LS means)</w:t>
      </w:r>
    </w:p>
  </w:comment>
  <w:comment w:id="371" w:author="N S" w:date="2018-10-17T10:56:00Z" w:initials="NS">
    <w:p w14:paraId="67304843" w14:textId="5F1117FB" w:rsidR="00E369F0" w:rsidRDefault="00E369F0">
      <w:pPr>
        <w:pStyle w:val="CommentText"/>
      </w:pPr>
      <w:r>
        <w:rPr>
          <w:rStyle w:val="CommentReference"/>
        </w:rPr>
        <w:annotationRef/>
      </w:r>
      <w:r>
        <w:t xml:space="preserve">Moved this section down </w:t>
      </w:r>
      <w:r w:rsidRPr="00244154">
        <w:t xml:space="preserve">so we can discuss dropping “domestication-associated isolates”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A27134" w15:done="0"/>
  <w15:commentEx w15:paraId="25FB22CE" w15:done="0"/>
  <w15:commentEx w15:paraId="15732258" w15:done="0"/>
  <w15:commentEx w15:paraId="1A4A5649" w15:done="0"/>
  <w15:commentEx w15:paraId="10AC5734" w15:done="0"/>
  <w15:commentEx w15:paraId="67304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A27134" w16cid:durableId="1F7831A9"/>
  <w16cid:commentId w16cid:paraId="25FB22CE" w16cid:durableId="1F799D76"/>
  <w16cid:commentId w16cid:paraId="15732258" w16cid:durableId="1F799D77"/>
  <w16cid:commentId w16cid:paraId="1A4A5649" w16cid:durableId="1F7829C2"/>
  <w16cid:commentId w16cid:paraId="10AC5734" w16cid:durableId="1F6A4BB3"/>
  <w16cid:commentId w16cid:paraId="67304843" w16cid:durableId="1F7193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B6E2A" w14:textId="77777777" w:rsidR="0087179B" w:rsidRDefault="0087179B" w:rsidP="00B770AF">
      <w:r>
        <w:separator/>
      </w:r>
    </w:p>
  </w:endnote>
  <w:endnote w:type="continuationSeparator" w:id="0">
    <w:p w14:paraId="2D6C9BC3" w14:textId="77777777" w:rsidR="0087179B" w:rsidRDefault="0087179B"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629D06A4" w:rsidR="00E369F0" w:rsidRDefault="00E369F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A87802D" w14:textId="77777777" w:rsidR="00E369F0" w:rsidRDefault="00E36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95E08" w14:textId="77777777" w:rsidR="0087179B" w:rsidRDefault="0087179B" w:rsidP="00B770AF">
      <w:r>
        <w:separator/>
      </w:r>
    </w:p>
  </w:footnote>
  <w:footnote w:type="continuationSeparator" w:id="0">
    <w:p w14:paraId="1EEAF443" w14:textId="77777777" w:rsidR="0087179B" w:rsidRDefault="0087179B"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item&gt;1135&lt;/item&gt;&lt;item&gt;113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26D0"/>
    <w:rsid w:val="00053BF8"/>
    <w:rsid w:val="00055050"/>
    <w:rsid w:val="00055ECD"/>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187D"/>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06F8E"/>
    <w:rsid w:val="00111983"/>
    <w:rsid w:val="00111AF8"/>
    <w:rsid w:val="00111B83"/>
    <w:rsid w:val="00114BEC"/>
    <w:rsid w:val="00115A56"/>
    <w:rsid w:val="0012005A"/>
    <w:rsid w:val="001219E2"/>
    <w:rsid w:val="00123ADB"/>
    <w:rsid w:val="00124798"/>
    <w:rsid w:val="00124B90"/>
    <w:rsid w:val="00127063"/>
    <w:rsid w:val="00127BF2"/>
    <w:rsid w:val="0013010F"/>
    <w:rsid w:val="0013192E"/>
    <w:rsid w:val="0013247C"/>
    <w:rsid w:val="001327D3"/>
    <w:rsid w:val="00134F7E"/>
    <w:rsid w:val="0013514F"/>
    <w:rsid w:val="001400F1"/>
    <w:rsid w:val="00141F54"/>
    <w:rsid w:val="0014362A"/>
    <w:rsid w:val="00144E17"/>
    <w:rsid w:val="0014650D"/>
    <w:rsid w:val="00150E38"/>
    <w:rsid w:val="00151E8C"/>
    <w:rsid w:val="00152DF4"/>
    <w:rsid w:val="00152E96"/>
    <w:rsid w:val="00153346"/>
    <w:rsid w:val="00154703"/>
    <w:rsid w:val="00154DD4"/>
    <w:rsid w:val="00155EFE"/>
    <w:rsid w:val="001575AF"/>
    <w:rsid w:val="00161060"/>
    <w:rsid w:val="00161A6D"/>
    <w:rsid w:val="001623F8"/>
    <w:rsid w:val="00162EDE"/>
    <w:rsid w:val="001659E8"/>
    <w:rsid w:val="00167A52"/>
    <w:rsid w:val="00167C8A"/>
    <w:rsid w:val="00170610"/>
    <w:rsid w:val="00170827"/>
    <w:rsid w:val="00170ACE"/>
    <w:rsid w:val="00171F81"/>
    <w:rsid w:val="00172436"/>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24C4"/>
    <w:rsid w:val="001A3DAE"/>
    <w:rsid w:val="001A4719"/>
    <w:rsid w:val="001A47DC"/>
    <w:rsid w:val="001A52DC"/>
    <w:rsid w:val="001B1226"/>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BB4"/>
    <w:rsid w:val="00294C92"/>
    <w:rsid w:val="00295A10"/>
    <w:rsid w:val="002A0FB9"/>
    <w:rsid w:val="002A0FDF"/>
    <w:rsid w:val="002A4EC3"/>
    <w:rsid w:val="002A56DC"/>
    <w:rsid w:val="002A5EE3"/>
    <w:rsid w:val="002A6387"/>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4733"/>
    <w:rsid w:val="002D51E1"/>
    <w:rsid w:val="002D569C"/>
    <w:rsid w:val="002D7C4D"/>
    <w:rsid w:val="002E0BF5"/>
    <w:rsid w:val="002E0F7F"/>
    <w:rsid w:val="002E28FD"/>
    <w:rsid w:val="002E5804"/>
    <w:rsid w:val="002F05BE"/>
    <w:rsid w:val="002F0ABA"/>
    <w:rsid w:val="002F1884"/>
    <w:rsid w:val="002F2ACA"/>
    <w:rsid w:val="002F49A1"/>
    <w:rsid w:val="00300AAD"/>
    <w:rsid w:val="00300B3E"/>
    <w:rsid w:val="003027BB"/>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0B3"/>
    <w:rsid w:val="00364E91"/>
    <w:rsid w:val="0036598C"/>
    <w:rsid w:val="00365F7D"/>
    <w:rsid w:val="003672AB"/>
    <w:rsid w:val="00373761"/>
    <w:rsid w:val="0037407F"/>
    <w:rsid w:val="003748A4"/>
    <w:rsid w:val="00374962"/>
    <w:rsid w:val="00374C11"/>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A1368"/>
    <w:rsid w:val="003A4708"/>
    <w:rsid w:val="003A55C2"/>
    <w:rsid w:val="003A583C"/>
    <w:rsid w:val="003A58F5"/>
    <w:rsid w:val="003B07E2"/>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DFF"/>
    <w:rsid w:val="003D632D"/>
    <w:rsid w:val="003D6AE2"/>
    <w:rsid w:val="003E0704"/>
    <w:rsid w:val="003E10A7"/>
    <w:rsid w:val="003E25EB"/>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0F32"/>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0F15"/>
    <w:rsid w:val="0046115D"/>
    <w:rsid w:val="00461AE7"/>
    <w:rsid w:val="00461EBF"/>
    <w:rsid w:val="00463E6F"/>
    <w:rsid w:val="00471076"/>
    <w:rsid w:val="00473114"/>
    <w:rsid w:val="00473273"/>
    <w:rsid w:val="00473AA6"/>
    <w:rsid w:val="00473ACC"/>
    <w:rsid w:val="004744E1"/>
    <w:rsid w:val="004760CA"/>
    <w:rsid w:val="004766F2"/>
    <w:rsid w:val="00477EE5"/>
    <w:rsid w:val="00483330"/>
    <w:rsid w:val="00483511"/>
    <w:rsid w:val="004836F6"/>
    <w:rsid w:val="0048466E"/>
    <w:rsid w:val="00486210"/>
    <w:rsid w:val="00491F26"/>
    <w:rsid w:val="004929E3"/>
    <w:rsid w:val="00493503"/>
    <w:rsid w:val="00494935"/>
    <w:rsid w:val="0049680E"/>
    <w:rsid w:val="00496F1B"/>
    <w:rsid w:val="0049758B"/>
    <w:rsid w:val="004A0709"/>
    <w:rsid w:val="004A0949"/>
    <w:rsid w:val="004A0B26"/>
    <w:rsid w:val="004A134F"/>
    <w:rsid w:val="004A1B55"/>
    <w:rsid w:val="004A2990"/>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B1302"/>
    <w:rsid w:val="005B390E"/>
    <w:rsid w:val="005C1B0B"/>
    <w:rsid w:val="005C2E14"/>
    <w:rsid w:val="005C464E"/>
    <w:rsid w:val="005C46FF"/>
    <w:rsid w:val="005C4B05"/>
    <w:rsid w:val="005C4EA6"/>
    <w:rsid w:val="005C5BE9"/>
    <w:rsid w:val="005C6B8B"/>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919"/>
    <w:rsid w:val="005F5F4B"/>
    <w:rsid w:val="005F71AF"/>
    <w:rsid w:val="005F7408"/>
    <w:rsid w:val="00600DE3"/>
    <w:rsid w:val="006046FA"/>
    <w:rsid w:val="00605543"/>
    <w:rsid w:val="006068CF"/>
    <w:rsid w:val="00610C40"/>
    <w:rsid w:val="006115F0"/>
    <w:rsid w:val="006127A5"/>
    <w:rsid w:val="006158B2"/>
    <w:rsid w:val="00623B67"/>
    <w:rsid w:val="0062421C"/>
    <w:rsid w:val="00625929"/>
    <w:rsid w:val="00625D4A"/>
    <w:rsid w:val="00626599"/>
    <w:rsid w:val="00632015"/>
    <w:rsid w:val="00635624"/>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4DBC"/>
    <w:rsid w:val="006B5011"/>
    <w:rsid w:val="006B54EE"/>
    <w:rsid w:val="006B6D32"/>
    <w:rsid w:val="006B7D97"/>
    <w:rsid w:val="006C161A"/>
    <w:rsid w:val="006C1C31"/>
    <w:rsid w:val="006C38D4"/>
    <w:rsid w:val="006C499C"/>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6442"/>
    <w:rsid w:val="00736E5C"/>
    <w:rsid w:val="00737943"/>
    <w:rsid w:val="00737D47"/>
    <w:rsid w:val="00740CEA"/>
    <w:rsid w:val="00741F10"/>
    <w:rsid w:val="00750F0F"/>
    <w:rsid w:val="00753B7C"/>
    <w:rsid w:val="0076154D"/>
    <w:rsid w:val="00762215"/>
    <w:rsid w:val="0076387F"/>
    <w:rsid w:val="00765216"/>
    <w:rsid w:val="00765830"/>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87E13"/>
    <w:rsid w:val="00790412"/>
    <w:rsid w:val="00790D1E"/>
    <w:rsid w:val="00791691"/>
    <w:rsid w:val="00792DBD"/>
    <w:rsid w:val="00794379"/>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7719"/>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4CF6"/>
    <w:rsid w:val="00865D8D"/>
    <w:rsid w:val="00865EDB"/>
    <w:rsid w:val="008664CC"/>
    <w:rsid w:val="008701DA"/>
    <w:rsid w:val="00870396"/>
    <w:rsid w:val="00870D27"/>
    <w:rsid w:val="00871253"/>
    <w:rsid w:val="0087179B"/>
    <w:rsid w:val="00871989"/>
    <w:rsid w:val="00871C26"/>
    <w:rsid w:val="00874893"/>
    <w:rsid w:val="00876347"/>
    <w:rsid w:val="00877AE8"/>
    <w:rsid w:val="00881D87"/>
    <w:rsid w:val="008828FA"/>
    <w:rsid w:val="008858FB"/>
    <w:rsid w:val="008869A9"/>
    <w:rsid w:val="00890F0E"/>
    <w:rsid w:val="00891BDB"/>
    <w:rsid w:val="008945F3"/>
    <w:rsid w:val="0089779F"/>
    <w:rsid w:val="008A0D22"/>
    <w:rsid w:val="008A25B9"/>
    <w:rsid w:val="008A2C55"/>
    <w:rsid w:val="008A35CD"/>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B7CC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0CBD"/>
    <w:rsid w:val="00921B4A"/>
    <w:rsid w:val="00921C53"/>
    <w:rsid w:val="0092425F"/>
    <w:rsid w:val="00924546"/>
    <w:rsid w:val="00925EE1"/>
    <w:rsid w:val="00926308"/>
    <w:rsid w:val="009268BB"/>
    <w:rsid w:val="00932108"/>
    <w:rsid w:val="00935BFC"/>
    <w:rsid w:val="0094137C"/>
    <w:rsid w:val="00942914"/>
    <w:rsid w:val="00943C53"/>
    <w:rsid w:val="0094483C"/>
    <w:rsid w:val="00944AA8"/>
    <w:rsid w:val="00944FD4"/>
    <w:rsid w:val="00945345"/>
    <w:rsid w:val="0095058D"/>
    <w:rsid w:val="00957788"/>
    <w:rsid w:val="0096026A"/>
    <w:rsid w:val="00960B58"/>
    <w:rsid w:val="00961651"/>
    <w:rsid w:val="00962D87"/>
    <w:rsid w:val="009633AE"/>
    <w:rsid w:val="00963B8C"/>
    <w:rsid w:val="009661E5"/>
    <w:rsid w:val="009679D6"/>
    <w:rsid w:val="00967E64"/>
    <w:rsid w:val="009707C0"/>
    <w:rsid w:val="00970D99"/>
    <w:rsid w:val="00972C6B"/>
    <w:rsid w:val="00973ACC"/>
    <w:rsid w:val="00973F87"/>
    <w:rsid w:val="00974426"/>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408"/>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269E"/>
    <w:rsid w:val="00A24C96"/>
    <w:rsid w:val="00A252D7"/>
    <w:rsid w:val="00A254EC"/>
    <w:rsid w:val="00A272AB"/>
    <w:rsid w:val="00A27306"/>
    <w:rsid w:val="00A27AF5"/>
    <w:rsid w:val="00A303A1"/>
    <w:rsid w:val="00A333FE"/>
    <w:rsid w:val="00A33EE1"/>
    <w:rsid w:val="00A36FBD"/>
    <w:rsid w:val="00A42B96"/>
    <w:rsid w:val="00A450A5"/>
    <w:rsid w:val="00A4754B"/>
    <w:rsid w:val="00A50C30"/>
    <w:rsid w:val="00A51922"/>
    <w:rsid w:val="00A51F15"/>
    <w:rsid w:val="00A52DC5"/>
    <w:rsid w:val="00A53F01"/>
    <w:rsid w:val="00A54829"/>
    <w:rsid w:val="00A55BC9"/>
    <w:rsid w:val="00A56237"/>
    <w:rsid w:val="00A60CBA"/>
    <w:rsid w:val="00A615A8"/>
    <w:rsid w:val="00A63631"/>
    <w:rsid w:val="00A65664"/>
    <w:rsid w:val="00A658A6"/>
    <w:rsid w:val="00A65CA2"/>
    <w:rsid w:val="00A66141"/>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F5F"/>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599B"/>
    <w:rsid w:val="00B27CB5"/>
    <w:rsid w:val="00B3367D"/>
    <w:rsid w:val="00B34204"/>
    <w:rsid w:val="00B3570C"/>
    <w:rsid w:val="00B376C6"/>
    <w:rsid w:val="00B37A38"/>
    <w:rsid w:val="00B41031"/>
    <w:rsid w:val="00B411E9"/>
    <w:rsid w:val="00B428C6"/>
    <w:rsid w:val="00B436E4"/>
    <w:rsid w:val="00B447F3"/>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5DC0"/>
    <w:rsid w:val="00BA6180"/>
    <w:rsid w:val="00BA7E62"/>
    <w:rsid w:val="00BA7EB3"/>
    <w:rsid w:val="00BB369B"/>
    <w:rsid w:val="00BB47CC"/>
    <w:rsid w:val="00BB5375"/>
    <w:rsid w:val="00BB795E"/>
    <w:rsid w:val="00BC36F7"/>
    <w:rsid w:val="00BC4616"/>
    <w:rsid w:val="00BC5308"/>
    <w:rsid w:val="00BC708D"/>
    <w:rsid w:val="00BD0D51"/>
    <w:rsid w:val="00BD1A5C"/>
    <w:rsid w:val="00BD23BD"/>
    <w:rsid w:val="00BD2830"/>
    <w:rsid w:val="00BD351C"/>
    <w:rsid w:val="00BD37C1"/>
    <w:rsid w:val="00BD41BE"/>
    <w:rsid w:val="00BD42C9"/>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4B92"/>
    <w:rsid w:val="00C2538C"/>
    <w:rsid w:val="00C274C1"/>
    <w:rsid w:val="00C30074"/>
    <w:rsid w:val="00C30B68"/>
    <w:rsid w:val="00C32710"/>
    <w:rsid w:val="00C330D2"/>
    <w:rsid w:val="00C33B56"/>
    <w:rsid w:val="00C341C9"/>
    <w:rsid w:val="00C344A5"/>
    <w:rsid w:val="00C34FB7"/>
    <w:rsid w:val="00C3507D"/>
    <w:rsid w:val="00C368B8"/>
    <w:rsid w:val="00C36A31"/>
    <w:rsid w:val="00C407DA"/>
    <w:rsid w:val="00C409C8"/>
    <w:rsid w:val="00C415CE"/>
    <w:rsid w:val="00C41799"/>
    <w:rsid w:val="00C41B23"/>
    <w:rsid w:val="00C436F8"/>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7988"/>
    <w:rsid w:val="00C911AD"/>
    <w:rsid w:val="00C96B4D"/>
    <w:rsid w:val="00C97B8A"/>
    <w:rsid w:val="00CA3232"/>
    <w:rsid w:val="00CA37C4"/>
    <w:rsid w:val="00CA4ECA"/>
    <w:rsid w:val="00CA5586"/>
    <w:rsid w:val="00CB029A"/>
    <w:rsid w:val="00CB0B18"/>
    <w:rsid w:val="00CB0FF3"/>
    <w:rsid w:val="00CB2888"/>
    <w:rsid w:val="00CB3397"/>
    <w:rsid w:val="00CB39BA"/>
    <w:rsid w:val="00CB598B"/>
    <w:rsid w:val="00CB5C99"/>
    <w:rsid w:val="00CB67E3"/>
    <w:rsid w:val="00CC08DA"/>
    <w:rsid w:val="00CC42C4"/>
    <w:rsid w:val="00CC4E31"/>
    <w:rsid w:val="00CC52DA"/>
    <w:rsid w:val="00CC6081"/>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5DC4"/>
    <w:rsid w:val="00D90277"/>
    <w:rsid w:val="00D91DB6"/>
    <w:rsid w:val="00D933AF"/>
    <w:rsid w:val="00D9343F"/>
    <w:rsid w:val="00D941A2"/>
    <w:rsid w:val="00DA0FF8"/>
    <w:rsid w:val="00DA16B0"/>
    <w:rsid w:val="00DA3F66"/>
    <w:rsid w:val="00DA52D1"/>
    <w:rsid w:val="00DA7FA8"/>
    <w:rsid w:val="00DB2841"/>
    <w:rsid w:val="00DB2CF8"/>
    <w:rsid w:val="00DB5962"/>
    <w:rsid w:val="00DB64CE"/>
    <w:rsid w:val="00DC14F4"/>
    <w:rsid w:val="00DC26AC"/>
    <w:rsid w:val="00DC2B44"/>
    <w:rsid w:val="00DC2D98"/>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219"/>
    <w:rsid w:val="00DF5CA1"/>
    <w:rsid w:val="00DF65AB"/>
    <w:rsid w:val="00DF79AF"/>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69F0"/>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A38"/>
    <w:rsid w:val="00E81D1E"/>
    <w:rsid w:val="00E8258B"/>
    <w:rsid w:val="00E83B8D"/>
    <w:rsid w:val="00E86105"/>
    <w:rsid w:val="00E87602"/>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2F94"/>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2F37"/>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C9E1D5B0-9989-473F-A5BC-ED6C8EDA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873C1-C82F-4923-A93E-9CC91ED29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24279</Words>
  <Characters>138392</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162347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4</cp:revision>
  <cp:lastPrinted>2018-01-26T01:31:00Z</cp:lastPrinted>
  <dcterms:created xsi:type="dcterms:W3CDTF">2018-10-23T21:58:00Z</dcterms:created>
  <dcterms:modified xsi:type="dcterms:W3CDTF">2018-10-23T22:05:00Z</dcterms:modified>
</cp:coreProperties>
</file>