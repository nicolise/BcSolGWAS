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3A48E939"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ins w:id="1" w:author="Dan Kliebenstein" w:date="2018-10-24T14:24:00Z">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del w:id="2" w:author="N S" w:date="2018-10-25T12:14:00Z">
          <w:r w:rsidR="00140D23" w:rsidDel="003D5903">
            <w:rPr>
              <w:rFonts w:ascii="Arial" w:hAnsi="Arial" w:cs="Arial"/>
              <w:b/>
              <w:sz w:val="24"/>
              <w:szCs w:val="24"/>
            </w:rPr>
            <w:delText>T</w:delText>
          </w:r>
        </w:del>
      </w:ins>
      <w:ins w:id="3" w:author="N S" w:date="2018-10-25T12:14:00Z">
        <w:r w:rsidR="003D5903">
          <w:rPr>
            <w:rFonts w:ascii="Arial" w:hAnsi="Arial" w:cs="Arial"/>
            <w:b/>
            <w:sz w:val="24"/>
            <w:szCs w:val="24"/>
          </w:rPr>
          <w:t>t</w:t>
        </w:r>
      </w:ins>
      <w:ins w:id="4" w:author="Dan Kliebenstein" w:date="2018-10-24T14:24:00Z">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ins>
      <w:ins w:id="5" w:author="Dan Kliebenstein" w:date="2018-10-24T14:25:00Z">
        <w:r w:rsidR="00140D23">
          <w:rPr>
            <w:rFonts w:ascii="Arial" w:hAnsi="Arial" w:cs="Arial"/>
            <w:b/>
            <w:sz w:val="24"/>
            <w:szCs w:val="24"/>
          </w:rPr>
          <w:t>: Parsing the contributions of host differentiation, domestication and pathogen variation</w:t>
        </w:r>
      </w:ins>
      <w:del w:id="6" w:author="Dan Kliebenstein" w:date="2018-10-24T14:25:00Z">
        <w:r w:rsidRPr="008C1BDB" w:rsidDel="00140D23">
          <w:rPr>
            <w:rFonts w:ascii="Arial" w:hAnsi="Arial" w:cs="Arial"/>
            <w:b/>
            <w:sz w:val="24"/>
            <w:szCs w:val="24"/>
          </w:rPr>
          <w:delText xml:space="preserve">Crop domestication </w:delText>
        </w:r>
      </w:del>
      <w:ins w:id="7" w:author="Céline" w:date="2018-10-23T11:24:00Z">
        <w:del w:id="8" w:author="Dan Kliebenstein" w:date="2018-10-24T14:25:00Z">
          <w:r w:rsidR="00702CED" w:rsidDel="00140D23">
            <w:rPr>
              <w:rFonts w:ascii="Arial" w:hAnsi="Arial" w:cs="Arial"/>
              <w:b/>
              <w:sz w:val="24"/>
              <w:szCs w:val="24"/>
            </w:rPr>
            <w:delText>T</w:delText>
          </w:r>
        </w:del>
      </w:ins>
      <w:ins w:id="9" w:author="N S" w:date="2018-10-22T11:22:00Z">
        <w:del w:id="10" w:author="Dan Kliebenstein" w:date="2018-10-24T14:25:00Z">
          <w:r w:rsidR="00640258" w:rsidDel="00140D23">
            <w:rPr>
              <w:rFonts w:ascii="Arial" w:hAnsi="Arial" w:cs="Arial"/>
              <w:b/>
              <w:sz w:val="24"/>
              <w:szCs w:val="24"/>
            </w:rPr>
            <w:delText xml:space="preserve">Domesticated tomato </w:delText>
          </w:r>
        </w:del>
      </w:ins>
      <w:ins w:id="11" w:author="N S" w:date="2018-10-23T13:16:00Z">
        <w:del w:id="12" w:author="Dan Kliebenstein" w:date="2018-10-24T14:25:00Z">
          <w:r w:rsidR="006C38D4" w:rsidDel="00140D23">
            <w:rPr>
              <w:rFonts w:ascii="Arial" w:hAnsi="Arial" w:cs="Arial"/>
              <w:b/>
              <w:sz w:val="24"/>
              <w:szCs w:val="24"/>
            </w:rPr>
            <w:delText>d</w:delText>
          </w:r>
        </w:del>
      </w:ins>
      <w:ins w:id="13" w:author="Céline" w:date="2018-10-23T11:24:00Z">
        <w:del w:id="14" w:author="Dan Kliebenstein" w:date="2018-10-24T14:25:00Z">
          <w:r w:rsidR="00702CED" w:rsidDel="00140D23">
            <w:rPr>
              <w:rFonts w:ascii="Arial" w:hAnsi="Arial" w:cs="Arial"/>
              <w:b/>
              <w:sz w:val="24"/>
              <w:szCs w:val="24"/>
            </w:rPr>
            <w:delText xml:space="preserve">Domestication </w:delText>
          </w:r>
        </w:del>
      </w:ins>
      <w:del w:id="15" w:author="Dan Kliebenstein" w:date="2018-10-24T14:25:00Z">
        <w:r w:rsidRPr="008C1BDB" w:rsidDel="00140D23">
          <w:rPr>
            <w:rFonts w:ascii="Arial" w:hAnsi="Arial" w:cs="Arial"/>
            <w:b/>
            <w:sz w:val="24"/>
            <w:szCs w:val="24"/>
          </w:rPr>
          <w:delText>and pathogen virulence:</w:delText>
        </w:r>
      </w:del>
      <w:r w:rsidRPr="008C1BDB">
        <w:rPr>
          <w:rFonts w:ascii="Arial" w:hAnsi="Arial" w:cs="Arial"/>
          <w:b/>
          <w:sz w:val="24"/>
          <w:szCs w:val="24"/>
        </w:rPr>
        <w:t xml:space="preserve"> </w:t>
      </w:r>
      <w:del w:id="16" w:author="Dan Kliebenstein" w:date="2018-10-24T14:24:00Z">
        <w:r w:rsidRPr="008C1BDB" w:rsidDel="00140D23">
          <w:rPr>
            <w:rFonts w:ascii="Arial" w:hAnsi="Arial" w:cs="Arial"/>
            <w:b/>
            <w:sz w:val="24"/>
            <w:szCs w:val="24"/>
          </w:rPr>
          <w:delText xml:space="preserve">Interactions of tomato </w:delText>
        </w:r>
      </w:del>
      <w:ins w:id="17" w:author="N S" w:date="2018-10-22T11:23:00Z">
        <w:del w:id="18" w:author="Dan Kliebenstein" w:date="2018-10-24T14:24:00Z">
          <w:r w:rsidR="00640258" w:rsidDel="00140D23">
            <w:rPr>
              <w:rFonts w:ascii="Arial" w:hAnsi="Arial" w:cs="Arial"/>
              <w:b/>
              <w:sz w:val="24"/>
              <w:szCs w:val="24"/>
            </w:rPr>
            <w:delText>host</w:delText>
          </w:r>
          <w:r w:rsidR="00640258" w:rsidRPr="008C1BDB" w:rsidDel="00140D23">
            <w:rPr>
              <w:rFonts w:ascii="Arial" w:hAnsi="Arial" w:cs="Arial"/>
              <w:b/>
              <w:sz w:val="24"/>
              <w:szCs w:val="24"/>
            </w:rPr>
            <w:delText xml:space="preserve"> </w:delText>
          </w:r>
        </w:del>
      </w:ins>
      <w:del w:id="19" w:author="Dan Kliebenstein" w:date="2018-10-24T14:24:00Z">
        <w:r w:rsidRPr="008C1BDB" w:rsidDel="00140D23">
          <w:rPr>
            <w:rFonts w:ascii="Arial" w:hAnsi="Arial" w:cs="Arial"/>
            <w:b/>
            <w:sz w:val="24"/>
            <w:szCs w:val="24"/>
          </w:rPr>
          <w:delText xml:space="preserve">and </w:delText>
        </w:r>
        <w:r w:rsidRPr="008C1BDB" w:rsidDel="00140D23">
          <w:rPr>
            <w:rFonts w:ascii="Arial" w:hAnsi="Arial" w:cs="Arial"/>
            <w:b/>
            <w:i/>
            <w:sz w:val="24"/>
            <w:szCs w:val="24"/>
          </w:rPr>
          <w:delText xml:space="preserve">Botrytis </w:delText>
        </w:r>
        <w:r w:rsidRPr="008C1BDB" w:rsidDel="00140D23">
          <w:rPr>
            <w:rFonts w:ascii="Arial" w:hAnsi="Arial" w:cs="Arial"/>
            <w:b/>
            <w:sz w:val="24"/>
            <w:szCs w:val="24"/>
          </w:rPr>
          <w:delText>genetic diversity</w:delText>
        </w:r>
      </w:del>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62EDBBE3" w:rsidR="000F79B1" w:rsidRDefault="003E70BE" w:rsidP="00E65FA1">
      <w:pPr>
        <w:spacing w:line="360" w:lineRule="auto"/>
        <w:ind w:firstLine="720"/>
        <w:rPr>
          <w:rFonts w:ascii="Arial" w:hAnsi="Arial" w:cs="Arial"/>
          <w:sz w:val="24"/>
          <w:szCs w:val="24"/>
        </w:rPr>
      </w:pPr>
      <w:r w:rsidRPr="008C1BDB">
        <w:rPr>
          <w:rFonts w:ascii="Arial" w:hAnsi="Arial" w:cs="Arial"/>
          <w:sz w:val="24"/>
          <w:szCs w:val="24"/>
        </w:rPr>
        <w:t>Human selection during crop</w:t>
      </w:r>
      <w:r w:rsidR="00197A11" w:rsidRPr="008C1BDB">
        <w:rPr>
          <w:rFonts w:ascii="Arial" w:hAnsi="Arial" w:cs="Arial"/>
          <w:sz w:val="24"/>
          <w:szCs w:val="24"/>
        </w:rPr>
        <w:t xml:space="preserve"> domestication </w:t>
      </w:r>
      <w:r w:rsidR="004F012E" w:rsidRPr="008C1BDB">
        <w:rPr>
          <w:rFonts w:ascii="Arial" w:hAnsi="Arial" w:cs="Arial"/>
          <w:sz w:val="24"/>
          <w:szCs w:val="24"/>
        </w:rPr>
        <w:t>alters</w:t>
      </w:r>
      <w:r w:rsidRPr="008C1BDB">
        <w:rPr>
          <w:rFonts w:ascii="Arial" w:hAnsi="Arial" w:cs="Arial"/>
          <w:sz w:val="24"/>
          <w:szCs w:val="24"/>
        </w:rPr>
        <w:t xml:space="preserve"> numerous traits</w:t>
      </w:r>
      <w:r w:rsidR="00197A11" w:rsidRPr="008C1BDB">
        <w:rPr>
          <w:rFonts w:ascii="Arial" w:hAnsi="Arial" w:cs="Arial"/>
          <w:sz w:val="24"/>
          <w:szCs w:val="24"/>
        </w:rPr>
        <w:t xml:space="preserve">, including </w:t>
      </w:r>
      <w:r w:rsidR="00833029" w:rsidRPr="008C1BDB">
        <w:rPr>
          <w:rFonts w:ascii="Arial" w:hAnsi="Arial" w:cs="Arial"/>
          <w:sz w:val="24"/>
          <w:szCs w:val="24"/>
        </w:rPr>
        <w:t xml:space="preserve">disease </w:t>
      </w:r>
      <w:r w:rsidRPr="008C1BDB">
        <w:rPr>
          <w:rFonts w:ascii="Arial" w:hAnsi="Arial" w:cs="Arial"/>
          <w:sz w:val="24"/>
          <w:szCs w:val="24"/>
        </w:rPr>
        <w:t xml:space="preserve">resistance. </w:t>
      </w:r>
      <w:ins w:id="20" w:author="Dan Kliebenstein" w:date="2018-10-24T14:28:00Z">
        <w:r w:rsidR="00140D23">
          <w:rPr>
            <w:rFonts w:ascii="Arial" w:hAnsi="Arial" w:cs="Arial"/>
            <w:sz w:val="24"/>
            <w:szCs w:val="24"/>
          </w:rPr>
          <w:t>While the impact of these processes on specialist pathogens are well-studied, less</w:t>
        </w:r>
      </w:ins>
      <w:del w:id="21" w:author="Dan Kliebenstein" w:date="2018-10-24T14:29:00Z">
        <w:r w:rsidR="009268BB" w:rsidRPr="008C1BDB" w:rsidDel="00140D23">
          <w:rPr>
            <w:rFonts w:ascii="Arial" w:hAnsi="Arial" w:cs="Arial"/>
            <w:sz w:val="24"/>
            <w:szCs w:val="24"/>
          </w:rPr>
          <w:delText>Little</w:delText>
        </w:r>
      </w:del>
      <w:r w:rsidRPr="008C1BDB">
        <w:rPr>
          <w:rFonts w:ascii="Arial" w:hAnsi="Arial" w:cs="Arial"/>
          <w:sz w:val="24"/>
          <w:szCs w:val="24"/>
        </w:rPr>
        <w:t xml:space="preserve"> is known about </w:t>
      </w:r>
      <w:del w:id="22" w:author="Dan Kliebenstein" w:date="2018-10-24T14:29:00Z">
        <w:r w:rsidRPr="008C1BDB" w:rsidDel="00140D23">
          <w:rPr>
            <w:rFonts w:ascii="Arial" w:hAnsi="Arial" w:cs="Arial"/>
            <w:sz w:val="24"/>
            <w:szCs w:val="24"/>
          </w:rPr>
          <w:delText xml:space="preserve">how </w:delText>
        </w:r>
      </w:del>
      <w:ins w:id="23" w:author="Dan Kliebenstein" w:date="2018-10-24T14:29:00Z">
        <w:r w:rsidR="00140D23">
          <w:rPr>
            <w:rFonts w:ascii="Arial" w:hAnsi="Arial" w:cs="Arial"/>
            <w:sz w:val="24"/>
            <w:szCs w:val="24"/>
          </w:rPr>
          <w:t>the interaction of crop variation and generalist pathogens</w:t>
        </w:r>
      </w:ins>
      <w:del w:id="24" w:author="Dan Kliebenstein" w:date="2018-10-24T14:29:00Z">
        <w:r w:rsidRPr="008C1BDB" w:rsidDel="00140D23">
          <w:rPr>
            <w:rFonts w:ascii="Arial" w:hAnsi="Arial" w:cs="Arial"/>
            <w:sz w:val="24"/>
            <w:szCs w:val="24"/>
          </w:rPr>
          <w:delText xml:space="preserve">crop </w:delText>
        </w:r>
        <w:r w:rsidR="00197A11" w:rsidRPr="008C1BDB" w:rsidDel="00140D23">
          <w:rPr>
            <w:rFonts w:ascii="Arial" w:hAnsi="Arial" w:cs="Arial"/>
            <w:sz w:val="24"/>
            <w:szCs w:val="24"/>
          </w:rPr>
          <w:delText xml:space="preserve">domestication </w:delText>
        </w:r>
      </w:del>
      <w:ins w:id="25" w:author="N S" w:date="2018-10-15T11:17:00Z">
        <w:del w:id="26" w:author="Dan Kliebenstein" w:date="2018-10-24T14:29:00Z">
          <w:r w:rsidR="004F56DE" w:rsidDel="00140D23">
            <w:rPr>
              <w:rFonts w:ascii="Arial" w:hAnsi="Arial" w:cs="Arial"/>
              <w:sz w:val="24"/>
              <w:szCs w:val="24"/>
            </w:rPr>
            <w:delText>variation</w:delText>
          </w:r>
          <w:r w:rsidR="004F56DE" w:rsidRPr="008C1BDB" w:rsidDel="00140D23">
            <w:rPr>
              <w:rFonts w:ascii="Arial" w:hAnsi="Arial" w:cs="Arial"/>
              <w:sz w:val="24"/>
              <w:szCs w:val="24"/>
            </w:rPr>
            <w:delText xml:space="preserve"> </w:delText>
          </w:r>
        </w:del>
      </w:ins>
      <w:del w:id="27" w:author="Dan Kliebenstein" w:date="2018-10-24T14:29:00Z">
        <w:r w:rsidR="006E3AFF" w:rsidRPr="008C1BDB" w:rsidDel="00140D23">
          <w:rPr>
            <w:rFonts w:ascii="Arial" w:hAnsi="Arial" w:cs="Arial"/>
            <w:sz w:val="24"/>
            <w:szCs w:val="24"/>
          </w:rPr>
          <w:delText>a</w:delText>
        </w:r>
        <w:r w:rsidRPr="008C1BDB" w:rsidDel="00140D23">
          <w:rPr>
            <w:rFonts w:ascii="Arial" w:hAnsi="Arial" w:cs="Arial"/>
            <w:sz w:val="24"/>
            <w:szCs w:val="24"/>
          </w:rPr>
          <w:delText>ffects quantitative interactions with generalist pathogens</w:delText>
        </w:r>
      </w:del>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28" w:author="N S" w:date="2018-10-15T11:18:00Z">
        <w:del w:id="29" w:author="Dan Kliebenstein" w:date="2018-10-24T14:26:00Z">
          <w:r w:rsidR="003B3D0E" w:rsidDel="00140D23">
            <w:rPr>
              <w:rFonts w:ascii="Arial" w:hAnsi="Arial" w:cs="Arial"/>
              <w:sz w:val="24"/>
              <w:szCs w:val="24"/>
            </w:rPr>
            <w:delText>genetic variation within a</w:delText>
          </w:r>
        </w:del>
      </w:ins>
      <w:ins w:id="30" w:author="N S" w:date="2018-10-22T16:29:00Z">
        <w:del w:id="31" w:author="Dan Kliebenstein" w:date="2018-10-24T14:26:00Z">
          <w:r w:rsidR="002A5EE3" w:rsidDel="00140D23">
            <w:rPr>
              <w:rFonts w:ascii="Arial" w:hAnsi="Arial" w:cs="Arial"/>
              <w:sz w:val="24"/>
              <w:szCs w:val="24"/>
            </w:rPr>
            <w:delText xml:space="preserve"> domesticate</w:delText>
          </w:r>
        </w:del>
      </w:ins>
      <w:ins w:id="32" w:author="Dan Kliebenstein" w:date="2018-10-24T14:26:00Z">
        <w:r w:rsidR="00140D23">
          <w:rPr>
            <w:rFonts w:ascii="Arial" w:hAnsi="Arial" w:cs="Arial"/>
            <w:sz w:val="24"/>
            <w:szCs w:val="24"/>
          </w:rPr>
          <w:t>standing genetic variation and domestication within a</w:t>
        </w:r>
      </w:ins>
      <w:ins w:id="33" w:author="N S" w:date="2018-10-22T16:29:00Z">
        <w:del w:id="34" w:author="Dan Kliebenstein" w:date="2018-10-24T14:26:00Z">
          <w:r w:rsidR="002A5EE3" w:rsidDel="00140D23">
            <w:rPr>
              <w:rFonts w:ascii="Arial" w:hAnsi="Arial" w:cs="Arial"/>
              <w:sz w:val="24"/>
              <w:szCs w:val="24"/>
            </w:rPr>
            <w:delText>d</w:delText>
          </w:r>
        </w:del>
      </w:ins>
      <w:ins w:id="35" w:author="N S" w:date="2018-10-15T11:18:00Z">
        <w:r w:rsidR="003B3D0E">
          <w:rPr>
            <w:rFonts w:ascii="Arial" w:hAnsi="Arial" w:cs="Arial"/>
            <w:sz w:val="24"/>
            <w:szCs w:val="24"/>
          </w:rPr>
          <w:t xml:space="preserve"> </w:t>
        </w:r>
      </w:ins>
      <w:r w:rsidR="000A6823" w:rsidRPr="008C1BDB">
        <w:rPr>
          <w:rFonts w:ascii="Arial" w:hAnsi="Arial" w:cs="Arial"/>
          <w:sz w:val="24"/>
          <w:szCs w:val="24"/>
        </w:rPr>
        <w:t>crop</w:t>
      </w:r>
      <w:ins w:id="36" w:author="Céline" w:date="2018-10-23T11:26:00Z">
        <w:r w:rsidR="00702CED">
          <w:rPr>
            <w:rFonts w:ascii="Arial" w:hAnsi="Arial" w:cs="Arial"/>
            <w:sz w:val="24"/>
            <w:szCs w:val="24"/>
          </w:rPr>
          <w:t xml:space="preserve"> </w:t>
        </w:r>
      </w:ins>
      <w:del w:id="37" w:author="N S" w:date="2018-10-22T16:29:00Z">
        <w:r w:rsidR="000A6823" w:rsidRPr="008C1BDB" w:rsidDel="002A5EE3">
          <w:rPr>
            <w:rFonts w:ascii="Arial" w:hAnsi="Arial" w:cs="Arial"/>
            <w:sz w:val="24"/>
            <w:szCs w:val="24"/>
          </w:rPr>
          <w:delText xml:space="preserve"> </w:delText>
        </w:r>
      </w:del>
      <w:del w:id="38"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ins w:id="39" w:author="Dan Kliebenstein" w:date="2018-10-24T14:27:00Z">
        <w:r w:rsidR="00140D23" w:rsidRPr="008C1BDB">
          <w:rPr>
            <w:rFonts w:ascii="Arial" w:hAnsi="Arial" w:cs="Arial"/>
            <w:sz w:val="24"/>
            <w:szCs w:val="24"/>
          </w:rPr>
          <w:t xml:space="preserve">we infected a collection of wild and domesticated tomato accessions with a genetically diverse population of the generalist pathogen </w:t>
        </w:r>
        <w:r w:rsidR="00140D23" w:rsidRPr="008C1BDB">
          <w:rPr>
            <w:rFonts w:ascii="Arial" w:hAnsi="Arial" w:cs="Arial"/>
            <w:i/>
            <w:sz w:val="24"/>
            <w:szCs w:val="24"/>
          </w:rPr>
          <w:t>Botrytis cinerea</w:t>
        </w:r>
        <w:r w:rsidR="00140D23" w:rsidRPr="008C1BDB">
          <w:rPr>
            <w:rFonts w:ascii="Arial" w:hAnsi="Arial" w:cs="Arial"/>
            <w:sz w:val="24"/>
            <w:szCs w:val="24"/>
          </w:rPr>
          <w:t xml:space="preserve">. </w:t>
        </w:r>
      </w:ins>
      <w:del w:id="40" w:author="Dan Kliebenstein" w:date="2018-10-24T14:27:00Z">
        <w:r w:rsidR="000A6823" w:rsidRPr="008C1BDB" w:rsidDel="00140D23">
          <w:rPr>
            <w:rFonts w:ascii="Arial" w:hAnsi="Arial" w:cs="Arial"/>
            <w:sz w:val="24"/>
            <w:szCs w:val="24"/>
          </w:rPr>
          <w:delText xml:space="preserve">and </w:delText>
        </w:r>
      </w:del>
      <w:ins w:id="41" w:author="N S" w:date="2018-10-23T13:16:00Z">
        <w:del w:id="42" w:author="Dan Kliebenstein" w:date="2018-10-24T14:27:00Z">
          <w:r w:rsidR="006C38D4" w:rsidDel="00140D23">
            <w:rPr>
              <w:rFonts w:ascii="Arial" w:hAnsi="Arial" w:cs="Arial"/>
              <w:sz w:val="24"/>
              <w:szCs w:val="24"/>
            </w:rPr>
            <w:delText xml:space="preserve">to </w:delText>
          </w:r>
        </w:del>
      </w:ins>
      <w:ins w:id="43" w:author="Céline" w:date="2018-10-23T11:29:00Z">
        <w:del w:id="44" w:author="Dan Kliebenstein" w:date="2018-10-24T14:27:00Z">
          <w:r w:rsidR="00702CED" w:rsidDel="00140D23">
            <w:rPr>
              <w:rFonts w:ascii="Arial" w:hAnsi="Arial" w:cs="Arial"/>
              <w:sz w:val="24"/>
              <w:szCs w:val="24"/>
            </w:rPr>
            <w:delText xml:space="preserve">uncover </w:delText>
          </w:r>
        </w:del>
      </w:ins>
      <w:ins w:id="45" w:author="Céline" w:date="2018-10-23T11:30:00Z">
        <w:del w:id="46" w:author="Dan Kliebenstein" w:date="2018-10-24T14:27:00Z">
          <w:r w:rsidR="00702CED" w:rsidDel="00140D23">
            <w:rPr>
              <w:rFonts w:ascii="Arial" w:hAnsi="Arial" w:cs="Arial"/>
              <w:sz w:val="24"/>
              <w:szCs w:val="24"/>
            </w:rPr>
            <w:delText>variants in</w:delText>
          </w:r>
        </w:del>
      </w:ins>
      <w:ins w:id="47" w:author="N S" w:date="2018-10-23T13:16:00Z">
        <w:del w:id="48" w:author="Dan Kliebenstein" w:date="2018-10-24T14:27:00Z">
          <w:r w:rsidR="006C38D4" w:rsidDel="00140D23">
            <w:rPr>
              <w:rFonts w:ascii="Arial" w:hAnsi="Arial" w:cs="Arial"/>
              <w:sz w:val="24"/>
              <w:szCs w:val="24"/>
            </w:rPr>
            <w:delText xml:space="preserve"> the</w:delText>
          </w:r>
        </w:del>
      </w:ins>
      <w:ins w:id="49" w:author="Céline" w:date="2018-10-23T11:30:00Z">
        <w:del w:id="50" w:author="Dan Kliebenstein" w:date="2018-10-24T14:27:00Z">
          <w:r w:rsidR="00702CED" w:rsidDel="00140D23">
            <w:rPr>
              <w:rFonts w:ascii="Arial" w:hAnsi="Arial" w:cs="Arial"/>
              <w:sz w:val="24"/>
              <w:szCs w:val="24"/>
            </w:rPr>
            <w:delText xml:space="preserve"> </w:delText>
          </w:r>
        </w:del>
      </w:ins>
      <w:del w:id="51" w:author="Dan Kliebenstein" w:date="2018-10-24T14:27:00Z">
        <w:r w:rsidR="000A6823" w:rsidRPr="008C1BDB" w:rsidDel="00140D23">
          <w:rPr>
            <w:rFonts w:ascii="Arial" w:hAnsi="Arial" w:cs="Arial"/>
            <w:sz w:val="24"/>
            <w:szCs w:val="24"/>
          </w:rPr>
          <w:delText xml:space="preserve">correspondingly </w:delText>
        </w:r>
        <w:r w:rsidR="00833029" w:rsidRPr="008C1BDB" w:rsidDel="00140D23">
          <w:rPr>
            <w:rFonts w:ascii="Arial" w:hAnsi="Arial" w:cs="Arial"/>
            <w:sz w:val="24"/>
            <w:szCs w:val="24"/>
          </w:rPr>
          <w:delText>how this interacts with the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 genetics</w:delText>
        </w:r>
        <w:r w:rsidR="000A6823" w:rsidRPr="008C1BDB" w:rsidDel="00140D23">
          <w:rPr>
            <w:rFonts w:ascii="Arial" w:hAnsi="Arial" w:cs="Arial"/>
            <w:sz w:val="24"/>
            <w:szCs w:val="24"/>
          </w:rPr>
          <w:delText xml:space="preserve">, we </w:delText>
        </w:r>
        <w:r w:rsidR="004F012E" w:rsidRPr="008C1BDB" w:rsidDel="00140D23">
          <w:rPr>
            <w:rFonts w:ascii="Arial" w:hAnsi="Arial" w:cs="Arial"/>
            <w:sz w:val="24"/>
            <w:szCs w:val="24"/>
          </w:rPr>
          <w:delText xml:space="preserve">infected a collection of wild and domesticated tomato accessions with </w:delText>
        </w:r>
        <w:r w:rsidR="000A6823" w:rsidRPr="008C1BDB" w:rsidDel="00140D23">
          <w:rPr>
            <w:rFonts w:ascii="Arial" w:hAnsi="Arial" w:cs="Arial"/>
            <w:sz w:val="24"/>
            <w:szCs w:val="24"/>
          </w:rPr>
          <w:delText xml:space="preserve">a </w:delText>
        </w:r>
        <w:r w:rsidR="00833029" w:rsidRPr="008C1BDB" w:rsidDel="00140D23">
          <w:rPr>
            <w:rFonts w:ascii="Arial" w:hAnsi="Arial" w:cs="Arial"/>
            <w:sz w:val="24"/>
            <w:szCs w:val="24"/>
          </w:rPr>
          <w:delText xml:space="preserve">genetically diverse </w:delText>
        </w:r>
        <w:r w:rsidR="000A6823" w:rsidRPr="008C1BDB" w:rsidDel="00140D23">
          <w:rPr>
            <w:rFonts w:ascii="Arial" w:hAnsi="Arial" w:cs="Arial"/>
            <w:sz w:val="24"/>
            <w:szCs w:val="24"/>
          </w:rPr>
          <w:delText>population of the generalist pathogen</w:delText>
        </w:r>
        <w:r w:rsidR="00197A11" w:rsidRPr="008C1BDB" w:rsidDel="00140D23">
          <w:rPr>
            <w:rFonts w:ascii="Arial" w:hAnsi="Arial" w:cs="Arial"/>
            <w:sz w:val="24"/>
            <w:szCs w:val="24"/>
          </w:rPr>
          <w:delText xml:space="preserve"> </w:delText>
        </w:r>
        <w:r w:rsidR="00197A11" w:rsidRPr="008C1BDB" w:rsidDel="00140D23">
          <w:rPr>
            <w:rFonts w:ascii="Arial" w:hAnsi="Arial" w:cs="Arial"/>
            <w:i/>
            <w:sz w:val="24"/>
            <w:szCs w:val="24"/>
          </w:rPr>
          <w:delText>Botrytis cinerea</w:delText>
        </w:r>
        <w:r w:rsidR="00197A11" w:rsidRPr="008C1BDB" w:rsidDel="00140D23">
          <w:rPr>
            <w:rFonts w:ascii="Arial" w:hAnsi="Arial" w:cs="Arial"/>
            <w:sz w:val="24"/>
            <w:szCs w:val="24"/>
          </w:rPr>
          <w:delText xml:space="preserve">. </w:delText>
        </w:r>
      </w:del>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w:t>
      </w:r>
      <w:commentRangeStart w:id="52"/>
      <w:r w:rsidR="00BA7E62" w:rsidRPr="008C1BDB">
        <w:rPr>
          <w:rFonts w:ascii="Arial" w:hAnsi="Arial" w:cs="Arial"/>
          <w:sz w:val="24"/>
          <w:szCs w:val="24"/>
        </w:rPr>
        <w:t>significantly</w:t>
      </w:r>
      <w:ins w:id="53" w:author="Céline" w:date="2018-10-29T17:07:00Z">
        <w:r w:rsidR="00E87B0C">
          <w:rPr>
            <w:rFonts w:ascii="Arial" w:hAnsi="Arial" w:cs="Arial"/>
            <w:sz w:val="24"/>
            <w:szCs w:val="24"/>
          </w:rPr>
          <w:t xml:space="preserve"> </w:t>
        </w:r>
        <w:del w:id="54" w:author="N S" w:date="2018-10-30T09:43:00Z">
          <w:r w:rsidR="00E87B0C" w:rsidDel="00397EE1">
            <w:rPr>
              <w:rFonts w:ascii="Arial" w:hAnsi="Arial" w:cs="Arial"/>
              <w:sz w:val="24"/>
              <w:szCs w:val="24"/>
            </w:rPr>
            <w:delText>generated</w:delText>
          </w:r>
        </w:del>
      </w:ins>
      <w:ins w:id="55" w:author="N S" w:date="2018-10-30T09:43:00Z">
        <w:r w:rsidR="00397EE1">
          <w:rPr>
            <w:rFonts w:ascii="Arial" w:hAnsi="Arial" w:cs="Arial"/>
            <w:sz w:val="24"/>
            <w:szCs w:val="24"/>
          </w:rPr>
          <w:t>affected</w:t>
        </w:r>
      </w:ins>
      <w:ins w:id="56" w:author="Dan Kliebenstein" w:date="2018-10-24T14:28:00Z">
        <w:r w:rsidR="00140D23">
          <w:rPr>
            <w:rFonts w:ascii="Arial" w:hAnsi="Arial" w:cs="Arial"/>
            <w:sz w:val="24"/>
            <w:szCs w:val="24"/>
          </w:rPr>
          <w:t xml:space="preserve"> by </w:t>
        </w:r>
      </w:ins>
      <w:commentRangeEnd w:id="52"/>
      <w:r w:rsidR="00E87B0C">
        <w:rPr>
          <w:rStyle w:val="CommentReference"/>
        </w:rPr>
        <w:commentReference w:id="52"/>
      </w:r>
      <w:ins w:id="57" w:author="Dan Kliebenstein" w:date="2018-10-24T14:28:00Z">
        <w:r w:rsidR="00140D23">
          <w:rPr>
            <w:rFonts w:ascii="Arial" w:hAnsi="Arial" w:cs="Arial"/>
            <w:sz w:val="24"/>
            <w:szCs w:val="24"/>
          </w:rPr>
          <w:t>large effects of the host and pathogen</w:t>
        </w:r>
      </w:ins>
      <w:ins w:id="58" w:author="N S" w:date="2018-10-30T09:44:00Z">
        <w:r w:rsidR="00397EE1">
          <w:rPr>
            <w:rFonts w:ascii="Arial" w:hAnsi="Arial" w:cs="Arial"/>
            <w:sz w:val="24"/>
            <w:szCs w:val="24"/>
          </w:rPr>
          <w:t>’</w:t>
        </w:r>
      </w:ins>
      <w:ins w:id="59" w:author="Dan Kliebenstein" w:date="2018-10-24T14:28:00Z">
        <w:r w:rsidR="00140D23">
          <w:rPr>
            <w:rFonts w:ascii="Arial" w:hAnsi="Arial" w:cs="Arial"/>
            <w:sz w:val="24"/>
            <w:szCs w:val="24"/>
          </w:rPr>
          <w:t>s genotype</w:t>
        </w:r>
      </w:ins>
      <w:ins w:id="60" w:author="N S" w:date="2018-10-30T09:44:00Z">
        <w:r w:rsidR="00397EE1">
          <w:rPr>
            <w:rFonts w:ascii="Arial" w:hAnsi="Arial" w:cs="Arial"/>
            <w:sz w:val="24"/>
            <w:szCs w:val="24"/>
          </w:rPr>
          <w:t>,</w:t>
        </w:r>
      </w:ins>
      <w:ins w:id="61" w:author="Dan Kliebenstein" w:date="2018-10-24T14:28:00Z">
        <w:r w:rsidR="00140D23">
          <w:rPr>
            <w:rFonts w:ascii="Arial" w:hAnsi="Arial" w:cs="Arial"/>
            <w:sz w:val="24"/>
            <w:szCs w:val="24"/>
          </w:rPr>
          <w:t xml:space="preserve"> with a much smaller contribution of domestication</w:t>
        </w:r>
      </w:ins>
      <w:del w:id="62" w:author="Dan Kliebenstein" w:date="2018-10-24T14:28:00Z">
        <w:r w:rsidR="00CF11DF" w:rsidRPr="008C1BDB" w:rsidDel="00140D23">
          <w:rPr>
            <w:rFonts w:ascii="Arial" w:hAnsi="Arial" w:cs="Arial"/>
            <w:sz w:val="24"/>
            <w:szCs w:val="24"/>
          </w:rPr>
          <w:delText xml:space="preserve"> controlled by </w:delText>
        </w:r>
        <w:r w:rsidR="00427063" w:rsidRPr="008C1BDB" w:rsidDel="00140D23">
          <w:rPr>
            <w:rFonts w:ascii="Arial" w:hAnsi="Arial" w:cs="Arial"/>
            <w:sz w:val="24"/>
            <w:szCs w:val="24"/>
          </w:rPr>
          <w:delText xml:space="preserve">plant </w:delText>
        </w:r>
        <w:r w:rsidR="00BA7E62" w:rsidRPr="008C1BDB" w:rsidDel="00140D23">
          <w:rPr>
            <w:rFonts w:ascii="Arial" w:hAnsi="Arial" w:cs="Arial"/>
            <w:sz w:val="24"/>
            <w:szCs w:val="24"/>
          </w:rPr>
          <w:delText xml:space="preserve">domestication, </w:delText>
        </w:r>
        <w:r w:rsidR="00CF11DF" w:rsidRPr="008C1BDB" w:rsidDel="00140D23">
          <w:rPr>
            <w:rFonts w:ascii="Arial" w:hAnsi="Arial" w:cs="Arial"/>
            <w:sz w:val="24"/>
            <w:szCs w:val="24"/>
          </w:rPr>
          <w:delText xml:space="preserve">plant </w:delText>
        </w:r>
        <w:r w:rsidR="00833029" w:rsidRPr="008C1BDB" w:rsidDel="00140D23">
          <w:rPr>
            <w:rFonts w:ascii="Arial" w:hAnsi="Arial" w:cs="Arial"/>
            <w:sz w:val="24"/>
            <w:szCs w:val="24"/>
          </w:rPr>
          <w:delText>genetic variation</w:delText>
        </w:r>
        <w:r w:rsidR="00CF11DF" w:rsidRPr="008C1BDB" w:rsidDel="00140D23">
          <w:rPr>
            <w:rFonts w:ascii="Arial" w:hAnsi="Arial" w:cs="Arial"/>
            <w:sz w:val="24"/>
            <w:szCs w:val="24"/>
          </w:rPr>
          <w:delText>, and</w:delText>
        </w:r>
        <w:r w:rsidR="00833029" w:rsidRPr="008C1BDB" w:rsidDel="00140D23">
          <w:rPr>
            <w:rFonts w:ascii="Arial" w:hAnsi="Arial" w:cs="Arial"/>
            <w:sz w:val="24"/>
            <w:szCs w:val="24"/>
          </w:rPr>
          <w:delText xml:space="preserve"> the</w:delText>
        </w:r>
        <w:r w:rsidR="00CF11DF" w:rsidRPr="008C1BDB" w:rsidDel="00140D23">
          <w:rPr>
            <w:rFonts w:ascii="Arial" w:hAnsi="Arial" w:cs="Arial"/>
            <w:sz w:val="24"/>
            <w:szCs w:val="24"/>
          </w:rPr>
          <w:delText xml:space="preserv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w:delText>
        </w:r>
        <w:r w:rsidR="00CF11DF" w:rsidRPr="008C1BDB" w:rsidDel="00140D23">
          <w:rPr>
            <w:rFonts w:ascii="Arial" w:hAnsi="Arial" w:cs="Arial"/>
            <w:sz w:val="24"/>
            <w:szCs w:val="24"/>
          </w:rPr>
          <w:delText xml:space="preserve"> genotype</w:delText>
        </w:r>
      </w:del>
      <w:r w:rsidR="00CF11DF" w:rsidRPr="008C1BDB">
        <w:rPr>
          <w:rFonts w:ascii="Arial" w:hAnsi="Arial" w:cs="Arial"/>
          <w:sz w:val="24"/>
          <w:szCs w:val="24"/>
        </w:rPr>
        <w:t xml:space="preserve">. </w:t>
      </w:r>
      <w:ins w:id="63" w:author="Dan Kliebenstein" w:date="2018-10-24T14:27:00Z">
        <w:r w:rsidR="00140D23">
          <w:rPr>
            <w:rFonts w:ascii="Arial" w:hAnsi="Arial" w:cs="Arial"/>
            <w:sz w:val="24"/>
            <w:szCs w:val="24"/>
          </w:rPr>
          <w:t xml:space="preserve">This pathogen collection also enables </w:t>
        </w:r>
      </w:ins>
      <w:del w:id="64"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del w:id="65" w:author="Dan Kliebenstein" w:date="2018-10-24T14:27:00Z">
        <w:r w:rsidR="004F012E" w:rsidRPr="008C1BDB" w:rsidDel="00140D23">
          <w:rPr>
            <w:rFonts w:ascii="Arial" w:hAnsi="Arial" w:cs="Arial"/>
            <w:sz w:val="24"/>
            <w:szCs w:val="24"/>
          </w:rPr>
          <w:delText>G</w:delText>
        </w:r>
      </w:del>
      <w:ins w:id="66" w:author="Dan Kliebenstein" w:date="2018-10-24T14:27:00Z">
        <w:r w:rsidR="00140D23">
          <w:rPr>
            <w:rFonts w:ascii="Arial" w:hAnsi="Arial" w:cs="Arial"/>
            <w:sz w:val="24"/>
            <w:szCs w:val="24"/>
          </w:rPr>
          <w:t>g</w:t>
        </w:r>
      </w:ins>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ins w:id="67" w:author="Dan Kliebenstein" w:date="2018-10-24T14:27:00Z">
        <w:r w:rsidR="00140D23">
          <w:rPr>
            <w:rFonts w:ascii="Arial" w:hAnsi="Arial" w:cs="Arial"/>
            <w:sz w:val="24"/>
            <w:szCs w:val="24"/>
          </w:rPr>
          <w:t xml:space="preserve">. GWA in the pathogen showed that virulence is </w:t>
        </w:r>
      </w:ins>
      <w:del w:id="68" w:author="Dan Kliebenstein" w:date="2018-10-24T14:27:00Z">
        <w:r w:rsidR="008A5ED9" w:rsidRPr="008C1BDB" w:rsidDel="00140D23">
          <w:rPr>
            <w:rFonts w:ascii="Arial" w:hAnsi="Arial" w:cs="Arial"/>
            <w:sz w:val="24"/>
            <w:szCs w:val="24"/>
          </w:rPr>
          <w:delText xml:space="preserve"> </w:delText>
        </w:r>
        <w:r w:rsidR="00833029" w:rsidRPr="008C1BDB" w:rsidDel="00140D23">
          <w:rPr>
            <w:rFonts w:ascii="Arial" w:hAnsi="Arial" w:cs="Arial"/>
            <w:sz w:val="24"/>
            <w:szCs w:val="24"/>
          </w:rPr>
          <w:delText xml:space="preserve">identified a </w:delText>
        </w:r>
      </w:del>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del w:id="69" w:author="Dan Kliebenstein" w:date="2018-10-24T14:27:00Z">
        <w:r w:rsidR="005A32CB" w:rsidRPr="008C1BDB" w:rsidDel="00140D23">
          <w:rPr>
            <w:rFonts w:ascii="Arial" w:hAnsi="Arial" w:cs="Arial"/>
            <w:sz w:val="24"/>
            <w:szCs w:val="24"/>
          </w:rPr>
          <w:delText xml:space="preserve">collection </w:delText>
        </w:r>
      </w:del>
      <w:ins w:id="70" w:author="Dan Kliebenstein" w:date="2018-10-24T14:27:00Z">
        <w:r w:rsidR="00140D23">
          <w:rPr>
            <w:rFonts w:ascii="Arial" w:hAnsi="Arial" w:cs="Arial"/>
            <w:sz w:val="24"/>
            <w:szCs w:val="24"/>
          </w:rPr>
          <w:t>and involves a diversity of mechanisms</w:t>
        </w:r>
      </w:ins>
      <w:del w:id="71" w:author="Dan Kliebenstein" w:date="2018-10-24T14:28:00Z">
        <w:r w:rsidR="005A32CB" w:rsidRPr="008C1BDB" w:rsidDel="00140D23">
          <w:rPr>
            <w:rFonts w:ascii="Arial" w:hAnsi="Arial" w:cs="Arial"/>
            <w:sz w:val="24"/>
            <w:szCs w:val="24"/>
          </w:rPr>
          <w:delText>of genes</w:delText>
        </w:r>
      </w:del>
      <w:r w:rsidR="008A5ED9" w:rsidRPr="008C1BDB">
        <w:rPr>
          <w:rFonts w:ascii="Arial" w:hAnsi="Arial" w:cs="Arial"/>
          <w:sz w:val="24"/>
          <w:szCs w:val="24"/>
        </w:rPr>
        <w:t>. This</w:t>
      </w:r>
      <w:r w:rsidR="005A32CB" w:rsidRPr="008C1BDB">
        <w:rPr>
          <w:rFonts w:ascii="Arial" w:hAnsi="Arial" w:cs="Arial"/>
          <w:sz w:val="24"/>
          <w:szCs w:val="24"/>
        </w:rPr>
        <w:t xml:space="preserve"> suggest</w:t>
      </w:r>
      <w:r w:rsidR="008A5ED9" w:rsidRPr="008C1BDB">
        <w:rPr>
          <w:rFonts w:ascii="Arial" w:hAnsi="Arial" w:cs="Arial"/>
          <w:sz w:val="24"/>
          <w:szCs w:val="24"/>
        </w:rPr>
        <w:t>s</w:t>
      </w:r>
      <w:r w:rsidR="005A32CB" w:rsidRPr="008C1BDB">
        <w:rPr>
          <w:rFonts w:ascii="Arial" w:hAnsi="Arial" w:cs="Arial"/>
          <w:sz w:val="24"/>
          <w:szCs w:val="24"/>
        </w:rPr>
        <w:t xml:space="preserve"> that breeding against this pathogen would need to utilize </w:t>
      </w:r>
      <w:del w:id="72" w:author="N S" w:date="2018-10-30T09:44:00Z">
        <w:r w:rsidR="005A32CB" w:rsidRPr="008C1BDB" w:rsidDel="00397EE1">
          <w:rPr>
            <w:rFonts w:ascii="Arial" w:hAnsi="Arial" w:cs="Arial"/>
            <w:sz w:val="24"/>
            <w:szCs w:val="24"/>
          </w:rPr>
          <w:delText>a diversity of</w:delText>
        </w:r>
      </w:del>
      <w:ins w:id="73" w:author="N S" w:date="2018-10-30T09:44:00Z">
        <w:r w:rsidR="00397EE1">
          <w:rPr>
            <w:rFonts w:ascii="Arial" w:hAnsi="Arial" w:cs="Arial"/>
            <w:sz w:val="24"/>
            <w:szCs w:val="24"/>
          </w:rPr>
          <w:t>div</w:t>
        </w:r>
      </w:ins>
      <w:ins w:id="74" w:author="N S" w:date="2018-10-30T09:45:00Z">
        <w:r w:rsidR="00397EE1">
          <w:rPr>
            <w:rFonts w:ascii="Arial" w:hAnsi="Arial" w:cs="Arial"/>
            <w:sz w:val="24"/>
            <w:szCs w:val="24"/>
          </w:rPr>
          <w:t>erse</w:t>
        </w:r>
      </w:ins>
      <w:r w:rsidR="005A32CB" w:rsidRPr="008C1BDB">
        <w:rPr>
          <w:rFonts w:ascii="Arial" w:hAnsi="Arial" w:cs="Arial"/>
          <w:sz w:val="24"/>
          <w:szCs w:val="24"/>
        </w:rPr>
        <w:t xml:space="preserve">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discrete</w:t>
      </w:r>
      <w:r w:rsidR="005A32CB" w:rsidRPr="008C1BDB">
        <w:rPr>
          <w:rFonts w:ascii="Arial" w:hAnsi="Arial" w:cs="Arial"/>
          <w:sz w:val="24"/>
          <w:szCs w:val="24"/>
        </w:rPr>
        <w:t xml:space="preserve"> 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the allelic variation was </w:t>
      </w:r>
      <w:r w:rsidR="005A32CB" w:rsidRPr="008C1BDB">
        <w:rPr>
          <w:rFonts w:ascii="Arial" w:hAnsi="Arial" w:cs="Arial"/>
          <w:sz w:val="24"/>
          <w:szCs w:val="24"/>
        </w:rPr>
        <w:t>linked to altered virulence against the wild versus domesticated tomato accessions</w:t>
      </w:r>
      <w:ins w:id="75" w:author="N S" w:date="2018-10-30T09:45:00Z">
        <w:r w:rsidR="00397EE1">
          <w:rPr>
            <w:rFonts w:ascii="Arial" w:hAnsi="Arial" w:cs="Arial"/>
            <w:sz w:val="24"/>
            <w:szCs w:val="24"/>
          </w:rPr>
          <w:t>,</w:t>
        </w:r>
      </w:ins>
      <w:ins w:id="76" w:author="Dan Kliebenstein" w:date="2018-10-24T14:29:00Z">
        <w:r w:rsidR="00140D23">
          <w:rPr>
            <w:rFonts w:ascii="Arial" w:hAnsi="Arial" w:cs="Arial"/>
            <w:sz w:val="24"/>
            <w:szCs w:val="24"/>
          </w:rPr>
          <w:t xml:space="preserve"> as well as loci that could handle both groups</w:t>
        </w:r>
      </w:ins>
      <w:r w:rsidR="00CF11DF" w:rsidRPr="008C1BDB">
        <w:rPr>
          <w:rFonts w:ascii="Arial" w:hAnsi="Arial" w:cs="Arial"/>
          <w:sz w:val="24"/>
          <w:szCs w:val="24"/>
        </w:rPr>
        <w:t>.</w:t>
      </w:r>
      <w:r w:rsidR="00833029" w:rsidRPr="008C1BDB">
        <w:rPr>
          <w:rFonts w:ascii="Arial" w:hAnsi="Arial" w:cs="Arial"/>
          <w:sz w:val="24"/>
          <w:szCs w:val="24"/>
        </w:rPr>
        <w:t xml:space="preserve"> This indicates that this generalist pathogen already has </w:t>
      </w:r>
      <w:del w:id="77" w:author="Dan Kliebenstein" w:date="2018-10-24T14:30:00Z">
        <w:r w:rsidR="00833029" w:rsidRPr="008C1BDB" w:rsidDel="00BD5B47">
          <w:rPr>
            <w:rFonts w:ascii="Arial" w:hAnsi="Arial" w:cs="Arial"/>
            <w:sz w:val="24"/>
            <w:szCs w:val="24"/>
          </w:rPr>
          <w:delText>the necessary</w:delText>
        </w:r>
      </w:del>
      <w:ins w:id="78" w:author="Dan Kliebenstein" w:date="2018-10-24T14:30:00Z">
        <w:r w:rsidR="00BD5B47">
          <w:rPr>
            <w:rFonts w:ascii="Arial" w:hAnsi="Arial" w:cs="Arial"/>
            <w:sz w:val="24"/>
            <w:szCs w:val="24"/>
          </w:rPr>
          <w:t>a large collection of</w:t>
        </w:r>
      </w:ins>
      <w:r w:rsidR="00833029" w:rsidRPr="008C1BDB">
        <w:rPr>
          <w:rFonts w:ascii="Arial" w:hAnsi="Arial" w:cs="Arial"/>
          <w:sz w:val="24"/>
          <w:szCs w:val="24"/>
        </w:rPr>
        <w:t xml:space="preserve"> allelic variation </w:t>
      </w:r>
      <w:del w:id="79" w:author="Dan Kliebenstein" w:date="2018-10-24T14:30:00Z">
        <w:r w:rsidR="00833029" w:rsidRPr="008C1BDB" w:rsidDel="00BD5B47">
          <w:rPr>
            <w:rFonts w:ascii="Arial" w:hAnsi="Arial" w:cs="Arial"/>
            <w:sz w:val="24"/>
            <w:szCs w:val="24"/>
          </w:rPr>
          <w:delText xml:space="preserve">in place to handle </w:delText>
        </w:r>
        <w:r w:rsidR="00833029" w:rsidRPr="008C1BDB" w:rsidDel="00140D23">
          <w:rPr>
            <w:rFonts w:ascii="Arial" w:hAnsi="Arial" w:cs="Arial"/>
            <w:sz w:val="24"/>
            <w:szCs w:val="24"/>
          </w:rPr>
          <w:delText>the introgression of wild resistance mechanisms into the domesticated crop</w:delText>
        </w:r>
      </w:del>
      <w:ins w:id="80" w:author="Dan Kliebenstein" w:date="2018-10-24T14:30:00Z">
        <w:r w:rsidR="00BD5B47">
          <w:rPr>
            <w:rFonts w:ascii="Arial" w:hAnsi="Arial" w:cs="Arial"/>
            <w:sz w:val="24"/>
            <w:szCs w:val="24"/>
          </w:rPr>
          <w:t>that must be considered when designing a breeding program</w:t>
        </w:r>
      </w:ins>
      <w:r w:rsidR="00833029" w:rsidRPr="008C1BDB">
        <w:rPr>
          <w:rFonts w:ascii="Arial" w:hAnsi="Arial" w:cs="Arial"/>
          <w:sz w:val="24"/>
          <w:szCs w:val="24"/>
        </w:rPr>
        <w:t>.</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2EE4CF47" w14:textId="77777777" w:rsidR="00A97C72" w:rsidRDefault="00A97C72" w:rsidP="00E65FA1">
      <w:pPr>
        <w:spacing w:line="360" w:lineRule="auto"/>
        <w:rPr>
          <w:rFonts w:ascii="Arial" w:hAnsi="Arial" w:cs="Arial"/>
          <w:b/>
          <w:sz w:val="24"/>
          <w:szCs w:val="24"/>
        </w:rPr>
      </w:pP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lastRenderedPageBreak/>
        <w:t>Introduction</w:t>
      </w:r>
    </w:p>
    <w:p w14:paraId="59F5A64D" w14:textId="29EBA54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09D5533B"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w:t>
      </w:r>
      <w:r w:rsidR="00DD787D" w:rsidRPr="008C1BDB">
        <w:rPr>
          <w:rFonts w:ascii="Arial" w:hAnsi="Arial" w:cs="Arial"/>
          <w:sz w:val="24"/>
          <w:szCs w:val="24"/>
        </w:rPr>
        <w:lastRenderedPageBreak/>
        <w:t>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81"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555484F4" w:rsidR="009836A7" w:rsidRPr="008C1BDB" w:rsidRDefault="00DD787D" w:rsidP="00E65FA1">
      <w:pPr>
        <w:spacing w:line="360" w:lineRule="auto"/>
        <w:ind w:firstLine="720"/>
        <w:rPr>
          <w:rFonts w:ascii="Arial" w:hAnsi="Arial" w:cs="Arial"/>
          <w:sz w:val="24"/>
          <w:szCs w:val="24"/>
        </w:rPr>
      </w:pPr>
      <w:del w:id="82" w:author="N S" w:date="2018-10-15T11:42:00Z">
        <w:r w:rsidRPr="008C1BDB" w:rsidDel="00FF332B">
          <w:rPr>
            <w:rFonts w:ascii="Arial" w:hAnsi="Arial" w:cs="Arial"/>
            <w:sz w:val="24"/>
            <w:szCs w:val="24"/>
          </w:rPr>
          <w:delText xml:space="preserve">A </w:delText>
        </w:r>
      </w:del>
      <w:ins w:id="83"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84"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85" w:author="N S" w:date="2018-10-15T11:42:00Z">
        <w:r w:rsidR="00A01C5A" w:rsidRPr="008C1BDB" w:rsidDel="00FF332B">
          <w:rPr>
            <w:rFonts w:ascii="Arial" w:hAnsi="Arial" w:cs="Arial"/>
            <w:sz w:val="24"/>
            <w:szCs w:val="24"/>
          </w:rPr>
          <w:delText xml:space="preserve">lower </w:delText>
        </w:r>
      </w:del>
      <w:ins w:id="86"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87" w:author="N S" w:date="2018-10-15T11:43:00Z">
        <w:r w:rsidR="00A01C5A" w:rsidRPr="008C1BDB" w:rsidDel="00FF332B">
          <w:rPr>
            <w:rFonts w:ascii="Arial" w:hAnsi="Arial" w:cs="Arial"/>
            <w:sz w:val="24"/>
            <w:szCs w:val="24"/>
          </w:rPr>
          <w:lastRenderedPageBreak/>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ins w:id="88" w:author="Dan Kliebenstein" w:date="2018-10-24T14:31:00Z">
        <w:r w:rsidR="00BD5B47">
          <w:rPr>
            <w:rFonts w:ascii="Arial" w:hAnsi="Arial" w:cs="Arial"/>
            <w:sz w:val="24"/>
            <w:szCs w:val="24"/>
          </w:rPr>
          <w:t xml:space="preserve"> quantify the effect of domestication on a broad generalist pathogen in comparison to the rest of the crop</w:t>
        </w:r>
      </w:ins>
      <w:ins w:id="89" w:author="N S" w:date="2018-10-30T09:48:00Z">
        <w:r w:rsidR="00397EE1">
          <w:rPr>
            <w:rFonts w:ascii="Arial" w:hAnsi="Arial" w:cs="Arial"/>
            <w:sz w:val="24"/>
            <w:szCs w:val="24"/>
          </w:rPr>
          <w:t>’</w:t>
        </w:r>
      </w:ins>
      <w:ins w:id="90" w:author="Dan Kliebenstein" w:date="2018-10-24T14:31:00Z">
        <w:r w:rsidR="00BD5B47">
          <w:rPr>
            <w:rFonts w:ascii="Arial" w:hAnsi="Arial" w:cs="Arial"/>
            <w:sz w:val="24"/>
            <w:szCs w:val="24"/>
          </w:rPr>
          <w:t>s standing variation to test</w:t>
        </w:r>
      </w:ins>
      <w:del w:id="91" w:author="Dan Kliebenstein" w:date="2018-10-24T14:32:00Z">
        <w:r w:rsidR="00A01C5A" w:rsidRPr="008C1BDB" w:rsidDel="00BD5B47">
          <w:rPr>
            <w:rFonts w:ascii="Arial" w:hAnsi="Arial" w:cs="Arial"/>
            <w:sz w:val="24"/>
            <w:szCs w:val="24"/>
          </w:rPr>
          <w:delText xml:space="preserve"> conduct a detailed analysis of</w:delText>
        </w:r>
      </w:del>
      <w:ins w:id="92" w:author="N S" w:date="2018-10-15T11:41:00Z">
        <w:del w:id="93" w:author="Dan Kliebenstein" w:date="2018-10-24T14:32:00Z">
          <w:r w:rsidR="00FF332B" w:rsidDel="00BD5B47">
            <w:rPr>
              <w:rFonts w:ascii="Arial" w:hAnsi="Arial" w:cs="Arial"/>
              <w:sz w:val="24"/>
              <w:szCs w:val="24"/>
            </w:rPr>
            <w:delText>analyze</w:delText>
          </w:r>
        </w:del>
      </w:ins>
      <w:del w:id="94" w:author="Dan Kliebenstein" w:date="2018-10-24T14:32:00Z">
        <w:r w:rsidR="00A01C5A" w:rsidRPr="008C1BDB" w:rsidDel="00BD5B47">
          <w:rPr>
            <w:rFonts w:ascii="Arial" w:hAnsi="Arial" w:cs="Arial"/>
            <w:sz w:val="24"/>
            <w:szCs w:val="24"/>
          </w:rPr>
          <w:delText xml:space="preserve"> how domestication may alter the interaction of a plant with a broad generalist pathogen</w:delText>
        </w:r>
        <w:r w:rsidR="00F232DA" w:rsidRPr="008C1BDB" w:rsidDel="00BD5B47">
          <w:rPr>
            <w:rFonts w:ascii="Arial" w:hAnsi="Arial" w:cs="Arial"/>
            <w:sz w:val="24"/>
            <w:szCs w:val="24"/>
          </w:rPr>
          <w:delText>,</w:delText>
        </w:r>
        <w:r w:rsidR="00A303A1" w:rsidRPr="008C1BDB" w:rsidDel="00BD5B47">
          <w:rPr>
            <w:rFonts w:ascii="Arial" w:hAnsi="Arial" w:cs="Arial"/>
            <w:sz w:val="24"/>
            <w:szCs w:val="24"/>
          </w:rPr>
          <w:delText xml:space="preserve"> and correspondingly</w:delText>
        </w:r>
        <w:r w:rsidR="00F232DA" w:rsidRPr="008C1BDB" w:rsidDel="00BD5B47">
          <w:rPr>
            <w:rFonts w:ascii="Arial" w:hAnsi="Arial" w:cs="Arial"/>
            <w:sz w:val="24"/>
            <w:szCs w:val="24"/>
          </w:rPr>
          <w:delText>,</w:delText>
        </w:r>
      </w:del>
      <w:ins w:id="95" w:author="Dan Kliebenstein" w:date="2018-10-24T14:32:00Z">
        <w:r w:rsidR="00BD5B47">
          <w:rPr>
            <w:rFonts w:ascii="Arial" w:hAnsi="Arial" w:cs="Arial"/>
            <w:sz w:val="24"/>
            <w:szCs w:val="24"/>
          </w:rPr>
          <w:t xml:space="preserve"> how and if</w:t>
        </w:r>
      </w:ins>
      <w:del w:id="96" w:author="Dan Kliebenstein" w:date="2018-10-24T14:32:00Z">
        <w:r w:rsidR="00A303A1" w:rsidRPr="008C1BDB" w:rsidDel="00BD5B47">
          <w:rPr>
            <w:rFonts w:ascii="Arial" w:hAnsi="Arial" w:cs="Arial"/>
            <w:sz w:val="24"/>
            <w:szCs w:val="24"/>
          </w:rPr>
          <w:delText xml:space="preserve"> how</w:delText>
        </w:r>
      </w:del>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25258F9F"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97" w:author="N S" w:date="2018-10-15T11:43:00Z">
        <w:r w:rsidR="00FF332B">
          <w:rPr>
            <w:rFonts w:ascii="Arial" w:hAnsi="Arial" w:cs="Arial"/>
            <w:sz w:val="24"/>
            <w:szCs w:val="24"/>
          </w:rPr>
          <w:t xml:space="preserve">. </w:t>
        </w:r>
      </w:ins>
      <w:del w:id="98"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99"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100"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del w:id="101" w:author="Dan Kliebenstein" w:date="2018-10-24T14:32:00Z">
        <w:r w:rsidR="003D0236"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 </w:delInstrText>
        </w:r>
        <w:r w:rsidR="005F1A4E"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EN.CITE.DATA </w:delInstrText>
        </w:r>
        <w:r w:rsidR="005F1A4E" w:rsidRPr="008C1BDB" w:rsidDel="00BD5B47">
          <w:rPr>
            <w:rFonts w:ascii="Arial" w:hAnsi="Arial" w:cs="Arial"/>
            <w:sz w:val="24"/>
            <w:szCs w:val="24"/>
          </w:rPr>
        </w:r>
        <w:r w:rsidR="005F1A4E" w:rsidRPr="008C1BDB" w:rsidDel="00BD5B47">
          <w:rPr>
            <w:rFonts w:ascii="Arial" w:hAnsi="Arial" w:cs="Arial"/>
            <w:sz w:val="24"/>
            <w:szCs w:val="24"/>
          </w:rPr>
          <w:fldChar w:fldCharType="end"/>
        </w:r>
        <w:r w:rsidR="003D0236" w:rsidRPr="008C1BDB" w:rsidDel="00BD5B47">
          <w:rPr>
            <w:rFonts w:ascii="Arial" w:hAnsi="Arial" w:cs="Arial"/>
            <w:sz w:val="24"/>
            <w:szCs w:val="24"/>
          </w:rPr>
        </w:r>
        <w:r w:rsidR="003D0236" w:rsidRPr="008C1BDB" w:rsidDel="00BD5B47">
          <w:rPr>
            <w:rFonts w:ascii="Arial" w:hAnsi="Arial" w:cs="Arial"/>
            <w:sz w:val="24"/>
            <w:szCs w:val="24"/>
          </w:rPr>
          <w:fldChar w:fldCharType="separate"/>
        </w:r>
        <w:r w:rsidR="00E4188C" w:rsidRPr="008C1BDB" w:rsidDel="00BD5B47">
          <w:rPr>
            <w:rFonts w:ascii="Arial" w:hAnsi="Arial" w:cs="Arial"/>
            <w:noProof/>
            <w:sz w:val="24"/>
            <w:szCs w:val="24"/>
          </w:rPr>
          <w:delText>(Deighton, Muckenschnabel et al. 2001, Finkers, van Heusden et al. 2007, Ten Have, van Berloo et al. 2007, Corwin, Subedy et al. 2016)</w:delText>
        </w:r>
        <w:r w:rsidR="003D0236" w:rsidRPr="008C1BDB" w:rsidDel="00BD5B47">
          <w:rPr>
            <w:rFonts w:ascii="Arial" w:hAnsi="Arial" w:cs="Arial"/>
            <w:sz w:val="24"/>
            <w:szCs w:val="24"/>
          </w:rPr>
          <w:fldChar w:fldCharType="end"/>
        </w:r>
        <w:r w:rsidR="00CA37C4" w:rsidRPr="008C1BDB" w:rsidDel="00BD5B47">
          <w:rPr>
            <w:rFonts w:ascii="Arial" w:hAnsi="Arial" w:cs="Arial"/>
            <w:sz w:val="24"/>
            <w:szCs w:val="24"/>
          </w:rPr>
          <w:delText>,</w:delText>
        </w:r>
        <w:r w:rsidR="00416136" w:rsidRPr="008C1BDB" w:rsidDel="00BD5B47">
          <w:rPr>
            <w:rFonts w:ascii="Arial" w:hAnsi="Arial" w:cs="Arial"/>
            <w:sz w:val="24"/>
            <w:szCs w:val="24"/>
          </w:rPr>
          <w:delText xml:space="preserve"> </w:delText>
        </w:r>
      </w:del>
      <w:ins w:id="102" w:author="Dan Kliebenstein" w:date="2018-10-24T14:32:00Z">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(Deighton, Muckenschnabel et al. 2001, 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ins>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&lt;EndNote&gt;&lt;Cite&gt;&lt;Author&gt;Siewers&lt;/Author&gt;&lt;Year&gt;2005&lt;/Year&gt;&lt;RecNum&gt;447&lt;/RecNum&gt;&lt;DisplayText&gt;(Siewers, Viaud et al. 2005, Dalmais, Schumacher et al. 2011)&lt;/DisplayText&gt;&lt;record&gt;&lt;rec-number&gt;447&lt;/rec-number&gt;&lt;foreign-keys&gt;&lt;key app="EN" db-id="a2x2tzszjfd2zjed0e8psfdtd0daafwwr002" timestamp="0"&gt;447&lt;/key&gt;&lt;/foreign-keys&gt;&lt;ref-type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ages&gt;602-612&lt;/pages&gt;&lt;volume&gt;18&lt;/volume&gt;&lt;number&gt;6&lt;/number&gt;&lt;dates&gt;&lt;year&gt;2005&lt;/year&gt;&lt;/dates&gt;&lt;isbn&gt;0894-0282&lt;/isbn&gt;&lt;urls&gt;&lt;/urls&gt;&lt;/record&gt;&lt;/Cite&gt;&lt;Cite&gt;&lt;Author&gt;Dalmais&lt;/Author&gt;&lt;Year&gt;2011&lt;/Year&gt;&lt;RecNum&gt;448&lt;/RecNum&gt;&lt;record&gt;&lt;rec-number&gt;448&lt;/rec-number&gt;&lt;foreign-keys&gt;&lt;key app="EN" db-id="a2x2tzszjfd2zjed0e8psfdtd0daafwwr002" timestamp="0"&gt;448&lt;/key&gt;&lt;/foreign-keys&gt;&lt;ref-type name="Journal Article"&gt;17&lt;/ref-type&gt;&lt;contributors&gt;&lt;authors&gt;&lt;author&gt;Dalmais, Bérengère&lt;/author&gt;&lt;author&gt;Schumacher, Julia&lt;/author&gt;&lt;author&gt;Moraga, Javier&lt;/author&gt;&lt;author&gt;Le Pecheur, Pascal&lt;/author&gt;&lt;author&gt;Tudzynski, Bettina&lt;/author&gt;&lt;author&gt;Collado, Isidro Gonzalez&lt;/author&gt;&lt;author&gt;Viaud, Muriel&lt;/author&gt;&lt;/authors&gt;&lt;/contributors&gt;&lt;titles&gt;&lt;title&gt;The Botrytis cinerea phytotoxin botcinic acid requires two polyketide synthases for production and has a redundant role in virulence with botrydial&lt;/title&gt;&lt;secondary-title&gt;Molecular plant pathology&lt;/secondary-title&gt;&lt;/titles&gt;&lt;pages&gt;564-579&lt;/pages&gt;&lt;volume&gt;12&lt;/volume&gt;&lt;number&gt;6&lt;/number&gt;&lt;dates&gt;&lt;year&gt;2011&lt;/year&gt;&lt;/dates&gt;&lt;isbn&gt;1364-3703&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del w:id="103" w:author="Dan Kliebenstein" w:date="2018-10-24T14:33:00Z">
        <w:r w:rsidR="00E310DC" w:rsidRPr="008C1BDB" w:rsidDel="00BD5B47">
          <w:rPr>
            <w:rFonts w:ascii="Arial" w:hAnsi="Arial" w:cs="Arial"/>
            <w:sz w:val="24"/>
            <w:szCs w:val="24"/>
          </w:rPr>
          <w:delText>This</w:delText>
        </w:r>
        <w:r w:rsidR="00A01C5A" w:rsidRPr="008C1BDB" w:rsidDel="00BD5B47">
          <w:rPr>
            <w:rFonts w:ascii="Arial" w:hAnsi="Arial" w:cs="Arial"/>
            <w:sz w:val="24"/>
            <w:szCs w:val="24"/>
          </w:rPr>
          <w:delText xml:space="preserve"> genetic variation in diverse</w:delText>
        </w:r>
      </w:del>
      <w:ins w:id="104" w:author="Dan Kliebenstein" w:date="2018-10-24T14:33:00Z">
        <w:r w:rsidR="00BD5B47">
          <w:rPr>
            <w:rFonts w:ascii="Arial" w:hAnsi="Arial" w:cs="Arial"/>
            <w:sz w:val="24"/>
            <w:szCs w:val="24"/>
          </w:rPr>
          <w:t>This standing diversity in</w:t>
        </w:r>
      </w:ins>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B. cinerea</w:t>
      </w:r>
      <w:del w:id="105" w:author="Dan Kliebenstein" w:date="2018-10-29T13:51:00Z">
        <w:r w:rsidR="00CF4535" w:rsidRPr="008C1BDB" w:rsidDel="001B13C4">
          <w:rPr>
            <w:rFonts w:ascii="Arial" w:hAnsi="Arial" w:cs="Arial"/>
            <w:i/>
            <w:sz w:val="24"/>
            <w:szCs w:val="24"/>
          </w:rPr>
          <w:delText xml:space="preserve"> </w:delText>
        </w:r>
        <w:r w:rsidR="003F292E" w:rsidRPr="008C1BDB" w:rsidDel="001B13C4">
          <w:rPr>
            <w:rFonts w:ascii="Arial" w:hAnsi="Arial" w:cs="Arial"/>
            <w:sz w:val="24"/>
            <w:szCs w:val="24"/>
          </w:rPr>
          <w:lastRenderedPageBreak/>
          <w:delText>was measured as</w:delText>
        </w:r>
      </w:del>
      <w:ins w:id="106" w:author="Dan Kliebenstein" w:date="2018-10-29T13:51:00Z">
        <w:r w:rsidR="001B13C4">
          <w:rPr>
            <w:rFonts w:ascii="Arial" w:hAnsi="Arial" w:cs="Arial"/>
            <w:sz w:val="24"/>
            <w:szCs w:val="24"/>
          </w:rPr>
          <w:t>,</w:t>
        </w:r>
      </w:ins>
      <w:r w:rsidR="003F292E" w:rsidRPr="008C1BDB">
        <w:rPr>
          <w:rFonts w:ascii="Arial" w:hAnsi="Arial" w:cs="Arial"/>
          <w:sz w:val="24"/>
          <w:szCs w:val="24"/>
        </w:rPr>
        <w:t xml:space="preserve"> </w:t>
      </w:r>
      <w:r w:rsidR="00DC7B96" w:rsidRPr="008C1BDB">
        <w:rPr>
          <w:rFonts w:ascii="Arial" w:hAnsi="Arial" w:cs="Arial"/>
          <w:sz w:val="24"/>
          <w:szCs w:val="24"/>
        </w:rPr>
        <w:t>6.6 SNP/kb</w:t>
      </w:r>
      <w:r w:rsidR="00CA37C4" w:rsidRPr="008C1BDB">
        <w:rPr>
          <w:rFonts w:ascii="Arial" w:hAnsi="Arial" w:cs="Arial"/>
          <w:sz w:val="24"/>
          <w:szCs w:val="24"/>
        </w:rPr>
        <w:t>,</w:t>
      </w:r>
      <w:r w:rsidR="00A01C5A" w:rsidRPr="008C1BDB">
        <w:rPr>
          <w:rFonts w:ascii="Arial" w:hAnsi="Arial" w:cs="Arial"/>
          <w:sz w:val="24"/>
          <w:szCs w:val="24"/>
        </w:rPr>
        <w:t xml:space="preserve"> </w:t>
      </w:r>
      <w:del w:id="107" w:author="Dan Kliebenstein" w:date="2018-10-29T13:51:00Z">
        <w:r w:rsidR="00A01C5A" w:rsidRPr="008C1BDB" w:rsidDel="001B13C4">
          <w:rPr>
            <w:rFonts w:ascii="Arial" w:hAnsi="Arial" w:cs="Arial"/>
            <w:sz w:val="24"/>
            <w:szCs w:val="24"/>
          </w:rPr>
          <w:delText>which</w:delText>
        </w:r>
        <w:r w:rsidR="00796342" w:rsidRPr="008C1BDB" w:rsidDel="001B13C4">
          <w:rPr>
            <w:rFonts w:ascii="Arial" w:hAnsi="Arial" w:cs="Arial"/>
            <w:sz w:val="24"/>
            <w:szCs w:val="24"/>
          </w:rPr>
          <w:delText xml:space="preserve"> </w:delText>
        </w:r>
      </w:del>
      <w:r w:rsidR="00796342" w:rsidRPr="008C1BDB">
        <w:rPr>
          <w:rFonts w:ascii="Arial" w:hAnsi="Arial" w:cs="Arial"/>
          <w:sz w:val="24"/>
          <w:szCs w:val="24"/>
        </w:rPr>
        <w:t>is 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DC7B96" w:rsidRPr="008C1BDB">
        <w:rPr>
          <w:rFonts w:ascii="Arial" w:hAnsi="Arial" w:cs="Arial"/>
          <w:sz w:val="24"/>
          <w:szCs w:val="24"/>
        </w:rPr>
        <w:t>)</w:t>
      </w:r>
      <w:r w:rsidR="00796342" w:rsidRPr="008C1BDB">
        <w:rPr>
          <w:rFonts w:ascii="Arial" w:hAnsi="Arial" w:cs="Arial"/>
          <w:sz w:val="24"/>
          <w:szCs w:val="24"/>
        </w:rPr>
        <w:t>, and</w:t>
      </w:r>
      <w:r w:rsidR="00DC7B96" w:rsidRPr="008C1BDB">
        <w:rPr>
          <w:rFonts w:ascii="Arial" w:hAnsi="Arial" w:cs="Arial"/>
          <w:sz w:val="24"/>
          <w:szCs w:val="24"/>
        </w:rPr>
        <w:t xml:space="preserve"> </w:t>
      </w:r>
      <w:r w:rsidR="00CA37C4" w:rsidRPr="008C1BDB">
        <w:rPr>
          <w:rFonts w:ascii="Arial" w:hAnsi="Arial" w:cs="Arial"/>
          <w:sz w:val="24"/>
          <w:szCs w:val="24"/>
        </w:rPr>
        <w:t>close to</w:t>
      </w:r>
      <w:r w:rsidR="00DC7B96" w:rsidRPr="008C1BDB">
        <w:rPr>
          <w:rFonts w:ascii="Arial" w:hAnsi="Arial" w:cs="Arial"/>
          <w:sz w:val="24"/>
          <w:szCs w:val="24"/>
        </w:rPr>
        <w:t xml:space="preserve"> </w:t>
      </w:r>
      <w:del w:id="108" w:author="Dan Kliebenstein" w:date="2018-10-29T13:51:00Z">
        <w:r w:rsidR="00DC7B96" w:rsidRPr="008C1BDB" w:rsidDel="001B13C4">
          <w:rPr>
            <w:rFonts w:ascii="Arial" w:hAnsi="Arial" w:cs="Arial"/>
            <w:sz w:val="24"/>
            <w:szCs w:val="24"/>
          </w:rPr>
          <w:delText>the genetic diversity</w:delText>
        </w:r>
      </w:del>
      <w:ins w:id="109" w:author="Dan Kliebenstein" w:date="2018-10-29T13:51:00Z">
        <w:r w:rsidR="001B13C4">
          <w:rPr>
            <w:rFonts w:ascii="Arial" w:hAnsi="Arial" w:cs="Arial"/>
            <w:sz w:val="24"/>
            <w:szCs w:val="24"/>
          </w:rPr>
          <w:t>that</w:t>
        </w:r>
      </w:ins>
      <w:r w:rsidR="00DC7B96" w:rsidRPr="008C1BDB">
        <w:rPr>
          <w:rFonts w:ascii="Arial" w:hAnsi="Arial" w:cs="Arial"/>
          <w:sz w:val="24"/>
          <w:szCs w:val="24"/>
        </w:rPr>
        <w:t xml:space="preserve"> </w:t>
      </w:r>
      <w:r w:rsidR="00C2330B" w:rsidRPr="008C1BDB">
        <w:rPr>
          <w:rFonts w:ascii="Arial" w:hAnsi="Arial" w:cs="Arial"/>
          <w:sz w:val="24"/>
          <w:szCs w:val="24"/>
        </w:rPr>
        <w:t xml:space="preserve">found in </w:t>
      </w:r>
      <w:r w:rsidR="00DC7B96" w:rsidRPr="008C1BDB">
        <w:rPr>
          <w:rFonts w:ascii="Arial" w:hAnsi="Arial" w:cs="Arial"/>
          <w:sz w:val="24"/>
          <w:szCs w:val="24"/>
        </w:rPr>
        <w:t xml:space="preserve">the human pathogen </w:t>
      </w:r>
      <w:r w:rsidR="00DC7B96" w:rsidRPr="008C1BDB">
        <w:rPr>
          <w:rFonts w:ascii="Arial" w:hAnsi="Arial" w:cs="Arial"/>
          <w:i/>
          <w:sz w:val="24"/>
          <w:szCs w:val="24"/>
        </w:rPr>
        <w:t>Mycobacterium tuberculosis</w:t>
      </w:r>
      <w:r w:rsidR="00CE69EF" w:rsidRPr="008C1BDB">
        <w:rPr>
          <w:rFonts w:ascii="Arial" w:hAnsi="Arial" w:cs="Arial"/>
          <w:sz w:val="24"/>
          <w:szCs w:val="24"/>
        </w:rPr>
        <w:t xml:space="preserve"> (2.9 to 6.2 SNP/kb)</w:t>
      </w:r>
      <w:r w:rsidR="00C30B68" w:rsidRPr="008C1BDB">
        <w:rPr>
          <w:rFonts w:ascii="Arial" w:hAnsi="Arial" w:cs="Arial"/>
          <w:sz w:val="24"/>
          <w:szCs w:val="24"/>
        </w:rPr>
        <w:t xml:space="preserve"> </w: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 </w:instrText>
      </w:r>
      <w:r w:rsidR="00817A25">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IGFsLiAyMDEzLCBQZXJzb29ucywgTW9yaW4gZXQgYWwuIDIwMTQsIEF0d2VsbCwgQ29yd2luIGV0
IGFsLiAyMDE1LCBEZXNqYXJkaW5zLCBDb2hlbiBldCBhbC4gMjAxNiwgUG93ZXIsIFBhcmtoaWxs
IGV0IGFsLiAyMDE3KTwvRGlzcGxheVRleHQ+PHJlY29yZD48cmVjLW51bWJlcj41MTc8L3JlYy1u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bHM+PC91cmxzPjwvcmVjb3JkPjwvQ2l0ZT48Q2l0ZT48QXV0aG9yPkF0d2VsbDwvQXV0aG9yPjxZ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</w:fldData>
        </w:fldChar>
      </w:r>
      <w:r w:rsidR="00817A25">
        <w:rPr>
          <w:rFonts w:ascii="Arial" w:hAnsi="Arial" w:cs="Arial"/>
          <w:sz w:val="24"/>
          <w:szCs w:val="24"/>
        </w:rPr>
        <w:instrText xml:space="preserve"> ADDIN EN.CITE.DATA </w:instrText>
      </w:r>
      <w:r w:rsidR="00817A25">
        <w:rPr>
          <w:rFonts w:ascii="Arial" w:hAnsi="Arial" w:cs="Arial"/>
          <w:sz w:val="24"/>
          <w:szCs w:val="24"/>
        </w:rPr>
      </w:r>
      <w:r w:rsidR="00817A25">
        <w:rPr>
          <w:rFonts w:ascii="Arial" w:hAnsi="Arial" w:cs="Arial"/>
          <w:sz w:val="24"/>
          <w:szCs w:val="24"/>
        </w:rPr>
        <w:fldChar w:fldCharType="end"/>
      </w:r>
      <w:r w:rsidR="00817A25">
        <w:rPr>
          <w:rFonts w:ascii="Arial" w:hAnsi="Arial" w:cs="Arial"/>
          <w:sz w:val="24"/>
          <w:szCs w:val="24"/>
        </w:rPr>
      </w:r>
      <w:r w:rsidR="00817A25">
        <w:rPr>
          <w:rFonts w:ascii="Arial" w:hAnsi="Arial" w:cs="Arial"/>
          <w:sz w:val="24"/>
          <w:szCs w:val="24"/>
        </w:rPr>
        <w:fldChar w:fldCharType="separate"/>
      </w:r>
      <w:r w:rsidR="00817A25">
        <w:rPr>
          <w:rFonts w:ascii="Arial" w:hAnsi="Arial" w:cs="Arial"/>
          <w:noProof/>
          <w:sz w:val="24"/>
          <w:szCs w:val="24"/>
        </w:rPr>
        <w:t>(Farhat, Shapiro et al. 2013, Hacquard, Kracher et al. 2013, Wicker, Oberhaensli et al. 2013, Persoons, Morin et al. 2014, Atwell, Corwin et al. 2015, Desjardins, Cohen et al. 2016, Power, Parkhill et al. 2017)</w:t>
      </w:r>
      <w:r w:rsidR="00817A25">
        <w:rPr>
          <w:rFonts w:ascii="Arial" w:hAnsi="Arial" w:cs="Arial"/>
          <w:sz w:val="24"/>
          <w:szCs w:val="24"/>
        </w:rPr>
        <w:fldChar w:fldCharType="end"/>
      </w:r>
      <w:r w:rsidR="00766DC1" w:rsidRPr="008C1BDB">
        <w:rPr>
          <w:rFonts w:ascii="Arial" w:hAnsi="Arial" w:cs="Arial"/>
          <w:sz w:val="24"/>
          <w:szCs w:val="24"/>
        </w:rPr>
        <w:t>.</w:t>
      </w:r>
      <w:r w:rsidR="00A01C5A" w:rsidRPr="008C1BDB">
        <w:rPr>
          <w:rFonts w:ascii="Arial" w:hAnsi="Arial" w:cs="Arial"/>
          <w:sz w:val="24"/>
          <w:szCs w:val="24"/>
        </w:rPr>
        <w:t xml:space="preserve"> </w:t>
      </w:r>
      <w:r w:rsidR="00C30B68" w:rsidRPr="008C1BDB">
        <w:rPr>
          <w:rFonts w:ascii="Arial" w:hAnsi="Arial" w:cs="Arial"/>
          <w:sz w:val="24"/>
          <w:szCs w:val="24"/>
        </w:rPr>
        <w:t xml:space="preserve">Higher polymorphism rates are reported for the wheat stem rust pathogen </w:t>
      </w:r>
      <w:r w:rsidR="00C30B68" w:rsidRPr="008C1BDB">
        <w:rPr>
          <w:rFonts w:ascii="Arial" w:hAnsi="Arial" w:cs="Arial"/>
          <w:i/>
          <w:sz w:val="24"/>
          <w:szCs w:val="24"/>
        </w:rPr>
        <w:t xml:space="preserve">Puccinia </w:t>
      </w:r>
      <w:proofErr w:type="spellStart"/>
      <w:r w:rsidR="00C30B68" w:rsidRPr="008C1BDB">
        <w:rPr>
          <w:rFonts w:ascii="Arial" w:hAnsi="Arial" w:cs="Arial"/>
          <w:i/>
          <w:sz w:val="24"/>
          <w:szCs w:val="24"/>
        </w:rPr>
        <w:t>graminis</w:t>
      </w:r>
      <w:proofErr w:type="spellEnd"/>
      <w:r w:rsidR="00C30B68" w:rsidRPr="008C1BDB">
        <w:rPr>
          <w:rFonts w:ascii="Arial" w:hAnsi="Arial" w:cs="Arial"/>
          <w:sz w:val="24"/>
          <w:szCs w:val="24"/>
        </w:rPr>
        <w:t xml:space="preserve"> </w:t>
      </w:r>
      <w:r w:rsidR="001F21B6" w:rsidRPr="008C1BDB">
        <w:rPr>
          <w:rFonts w:ascii="Arial" w:hAnsi="Arial" w:cs="Arial"/>
          <w:sz w:val="24"/>
          <w:szCs w:val="24"/>
        </w:rPr>
        <w:t xml:space="preserve">f. sp. </w:t>
      </w:r>
      <w:proofErr w:type="spellStart"/>
      <w:r w:rsidR="00AA4A31" w:rsidRPr="008C1BDB">
        <w:rPr>
          <w:rFonts w:ascii="Arial" w:hAnsi="Arial" w:cs="Arial"/>
          <w:i/>
          <w:sz w:val="24"/>
          <w:szCs w:val="24"/>
        </w:rPr>
        <w:t>t</w:t>
      </w:r>
      <w:r w:rsidR="001F21B6" w:rsidRPr="008C1BDB">
        <w:rPr>
          <w:rFonts w:ascii="Arial" w:hAnsi="Arial" w:cs="Arial"/>
          <w:i/>
          <w:sz w:val="24"/>
          <w:szCs w:val="24"/>
        </w:rPr>
        <w:t>ritici</w:t>
      </w:r>
      <w:proofErr w:type="spellEnd"/>
      <w:r w:rsidR="00AA4A31" w:rsidRPr="008C1BDB">
        <w:rPr>
          <w:rFonts w:ascii="Arial" w:hAnsi="Arial" w:cs="Arial"/>
          <w:sz w:val="24"/>
          <w:szCs w:val="24"/>
        </w:rPr>
        <w:t>, from a small non-random sample of isolates</w:t>
      </w:r>
      <w:r w:rsidR="001F21B6" w:rsidRPr="008C1BDB">
        <w:rPr>
          <w:rFonts w:ascii="Arial" w:hAnsi="Arial" w:cs="Arial"/>
          <w:sz w:val="24"/>
          <w:szCs w:val="24"/>
        </w:rPr>
        <w:t xml:space="preserve"> (12.3 SNP/kb)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(Upadhyaya, Garnica et al. 2014)</w:t>
      </w:r>
      <w:r w:rsidR="00B3570C" w:rsidRPr="008C1BDB">
        <w:rPr>
          <w:rFonts w:ascii="Arial" w:hAnsi="Arial" w:cs="Arial"/>
          <w:sz w:val="24"/>
          <w:szCs w:val="24"/>
        </w:rPr>
        <w:fldChar w:fldCharType="end"/>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110" w:author="N S" w:date="2018-10-12T13:04:00Z">
        <w:r w:rsidR="005B390E">
          <w:rPr>
            <w:rFonts w:ascii="Arial" w:hAnsi="Arial" w:cs="Arial"/>
            <w:sz w:val="24"/>
            <w:szCs w:val="24"/>
          </w:rPr>
          <w:t xml:space="preserve"> (</w:t>
        </w:r>
      </w:ins>
      <w:ins w:id="111" w:author="N S" w:date="2018-10-23T15:04:00Z">
        <w:r w:rsidR="00DF5219">
          <w:rPr>
            <w:rFonts w:ascii="Arial" w:hAnsi="Arial" w:cs="Arial"/>
            <w:sz w:val="24"/>
            <w:szCs w:val="24"/>
          </w:rPr>
          <w:t xml:space="preserve">Supplemental Figure </w:t>
        </w:r>
      </w:ins>
      <w:ins w:id="112" w:author="N S" w:date="2018-10-25T12:26:00Z">
        <w:r w:rsidR="00583E28">
          <w:rPr>
            <w:rFonts w:ascii="Arial" w:hAnsi="Arial" w:cs="Arial"/>
            <w:sz w:val="24"/>
            <w:szCs w:val="24"/>
          </w:rPr>
          <w:t>1</w:t>
        </w:r>
      </w:ins>
      <w:ins w:id="113" w:author="N S" w:date="2018-10-12T13:04:00Z">
        <w:r w:rsidR="005B390E">
          <w:rPr>
            <w:rFonts w:ascii="Arial" w:hAnsi="Arial" w:cs="Arial"/>
            <w:sz w:val="24"/>
            <w:szCs w:val="24"/>
          </w:rPr>
          <w:t>)</w:t>
        </w:r>
      </w:ins>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w:t>
      </w:r>
      <w:del w:id="114" w:author="Dan Kliebenstein" w:date="2018-10-29T13:51:00Z">
        <w:r w:rsidR="00A01C5A" w:rsidRPr="008C1BDB" w:rsidDel="001B13C4">
          <w:rPr>
            <w:rFonts w:ascii="Arial" w:hAnsi="Arial" w:cs="Arial"/>
            <w:sz w:val="24"/>
            <w:szCs w:val="24"/>
          </w:rPr>
          <w:delText>s</w:delText>
        </w:r>
      </w:del>
      <w:r w:rsidR="00A01C5A" w:rsidRPr="008C1BDB">
        <w:rPr>
          <w:rFonts w:ascii="Arial" w:hAnsi="Arial" w:cs="Arial"/>
          <w:sz w:val="24"/>
          <w:szCs w:val="24"/>
        </w:rPr>
        <w:t xml:space="preserve">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115" w:author="N S" w:date="2018-09-27T12:41:00Z">
        <w:r w:rsidR="00E310DC" w:rsidRPr="008C1BDB" w:rsidDel="005A412E">
          <w:rPr>
            <w:rFonts w:ascii="Arial" w:hAnsi="Arial" w:cs="Arial"/>
            <w:sz w:val="24"/>
            <w:szCs w:val="24"/>
          </w:rPr>
          <w:delText>.</w:delText>
        </w:r>
      </w:del>
      <w:ins w:id="116" w:author="N S" w:date="2018-09-27T12:41:00Z">
        <w:r w:rsidR="005A412E">
          <w:rPr>
            <w:rFonts w:ascii="Arial" w:hAnsi="Arial" w:cs="Arial"/>
            <w:sz w:val="24"/>
            <w:szCs w:val="24"/>
          </w:rPr>
          <w:t xml:space="preserve"> </w:t>
        </w:r>
      </w:ins>
      <w:ins w:id="117" w:author="Dan Kliebenstein" w:date="2018-10-29T13:52:00Z">
        <w:r w:rsidR="001B13C4" w:rsidRPr="001B13C4">
          <w:rPr>
            <w:rFonts w:ascii="Arial" w:hAnsi="Arial" w:cs="Arial"/>
            <w:sz w:val="24"/>
            <w:szCs w:val="24"/>
          </w:rPr>
          <w:t xml:space="preserve"> </w:t>
        </w:r>
        <w:r w:rsidR="001B13C4">
          <w:rPr>
            <w:rFonts w:ascii="Arial" w:hAnsi="Arial" w:cs="Arial"/>
            <w:sz w:val="24"/>
            <w:szCs w:val="24"/>
          </w:rPr>
          <w:t>to</w:t>
        </w:r>
        <w:r w:rsidR="001B13C4" w:rsidRPr="008C1BDB">
          <w:rPr>
            <w:rFonts w:ascii="Arial" w:hAnsi="Arial" w:cs="Arial"/>
            <w:sz w:val="24"/>
            <w:szCs w:val="24"/>
          </w:rPr>
          <w:t xml:space="preserve"> identify the pathogen variation controlling quantitative virulence</w:t>
        </w:r>
        <w:r w:rsidR="001B13C4">
          <w:rPr>
            <w:rFonts w:ascii="Arial" w:hAnsi="Arial" w:cs="Arial"/>
            <w:sz w:val="24"/>
            <w:szCs w:val="24"/>
          </w:rPr>
          <w:t xml:space="preserve"> </w:t>
        </w:r>
      </w:ins>
      <w:del w:id="118" w:author="N S" w:date="2018-10-30T09:50:00Z">
        <w:r w:rsidR="005A412E" w:rsidDel="00397EE1">
          <w:rPr>
            <w:rFonts w:ascii="Arial" w:hAnsi="Arial" w:cs="Arial"/>
            <w:sz w:val="24"/>
            <w:szCs w:val="24"/>
          </w:rPr>
          <w:fldChar w:fldCharType="begin">
            <w:fldData xml:space="preserve">PEVuZE5vdGU+PENpdGU+PEF1dGhvcj5Gb3JkeWNlPC9BdXRob3I+PFllYXI+MjAxODwvWWVhcj48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</w:fldData>
          </w:fldChar>
        </w:r>
      </w:del>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PEVuZE5vdGU+PENpdGU+PEF1dGhvcj5Gb3JkeWNlPC9BdXRob3I+PFllYXI+MjAxODwvWWVhcj48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del w:id="119" w:author="N S" w:date="2018-10-30T09:50:00Z">
        <w:r w:rsidR="005A412E" w:rsidDel="00397EE1">
          <w:rPr>
            <w:rFonts w:ascii="Arial" w:hAnsi="Arial" w:cs="Arial"/>
            <w:sz w:val="24"/>
            <w:szCs w:val="24"/>
          </w:rPr>
          <w:fldChar w:fldCharType="separate"/>
        </w:r>
      </w:del>
      <w:r w:rsidR="00F31220">
        <w:rPr>
          <w:rFonts w:ascii="Arial" w:hAnsi="Arial" w:cs="Arial"/>
          <w:noProof/>
          <w:sz w:val="24"/>
          <w:szCs w:val="24"/>
        </w:rPr>
        <w:t>(Corwin, Subedy et al. 2016, Bartoli and Roux 2017, Fordyce, Soltis et al. 2018)</w:t>
      </w:r>
      <w:del w:id="120" w:author="N S" w:date="2018-10-30T09:50:00Z">
        <w:r w:rsidR="005A412E" w:rsidDel="00397EE1">
          <w:rPr>
            <w:rFonts w:ascii="Arial" w:hAnsi="Arial" w:cs="Arial"/>
            <w:sz w:val="24"/>
            <w:szCs w:val="24"/>
          </w:rPr>
          <w:fldChar w:fldCharType="end"/>
        </w:r>
      </w:del>
      <w:ins w:id="121" w:author="N S" w:date="2018-09-27T12:41:00Z">
        <w:del w:id="122" w:author="Dan Kliebenstein" w:date="2018-10-29T13:52:00Z">
          <w:r w:rsidR="005A412E" w:rsidDel="001B13C4">
            <w:rPr>
              <w:rFonts w:ascii="Arial" w:hAnsi="Arial" w:cs="Arial"/>
              <w:sz w:val="24"/>
              <w:szCs w:val="24"/>
            </w:rPr>
            <w:delText>.</w:delText>
          </w:r>
        </w:del>
      </w:ins>
      <w:del w:id="123" w:author="Dan Kliebenstein" w:date="2018-10-29T13:52:00Z">
        <w:r w:rsidR="00E310DC" w:rsidRPr="008C1BDB" w:rsidDel="001B13C4">
          <w:rPr>
            <w:rFonts w:ascii="Arial" w:hAnsi="Arial" w:cs="Arial"/>
            <w:sz w:val="24"/>
            <w:szCs w:val="24"/>
          </w:rPr>
          <w:delText xml:space="preserve"> This can potentially</w:delText>
        </w:r>
        <w:r w:rsidR="00A01C5A" w:rsidRPr="008C1BDB" w:rsidDel="001B13C4">
          <w:rPr>
            <w:rFonts w:ascii="Arial" w:hAnsi="Arial" w:cs="Arial"/>
            <w:sz w:val="24"/>
            <w:szCs w:val="24"/>
          </w:rPr>
          <w:delText xml:space="preserve"> identify the pathogen variation</w:delText>
        </w:r>
        <w:r w:rsidR="00D3121D" w:rsidRPr="008C1BDB" w:rsidDel="001B13C4">
          <w:rPr>
            <w:rFonts w:ascii="Arial" w:hAnsi="Arial" w:cs="Arial"/>
            <w:sz w:val="24"/>
            <w:szCs w:val="24"/>
          </w:rPr>
          <w:delText xml:space="preserve"> controlling quantitative virulence</w:delText>
        </w:r>
        <w:r w:rsidR="005D3672" w:rsidRPr="008C1BDB" w:rsidDel="001B13C4">
          <w:rPr>
            <w:rFonts w:ascii="Arial" w:hAnsi="Arial" w:cs="Arial"/>
            <w:sz w:val="24"/>
            <w:szCs w:val="24"/>
          </w:rPr>
          <w:delText>,</w:delText>
        </w:r>
        <w:r w:rsidR="004766F2" w:rsidRPr="008C1BDB" w:rsidDel="001B13C4">
          <w:rPr>
            <w:rFonts w:ascii="Arial" w:hAnsi="Arial" w:cs="Arial"/>
            <w:sz w:val="24"/>
            <w:szCs w:val="24"/>
          </w:rPr>
          <w:delText xml:space="preserve"> even in non-model plant systems</w:delText>
        </w:r>
      </w:del>
      <w:del w:id="124" w:author="N S" w:date="2018-10-30T09:51:00Z">
        <w:r w:rsidR="00053BF8" w:rsidRPr="008C1BDB" w:rsidDel="00F31220">
          <w:rPr>
            <w:rFonts w:ascii="Arial" w:hAnsi="Arial" w:cs="Arial"/>
            <w:sz w:val="24"/>
            <w:szCs w:val="24"/>
          </w:rPr>
          <w:delText xml:space="preserve"> </w:delText>
        </w:r>
        <w:r w:rsidR="00053BF8" w:rsidRPr="008C1BDB" w:rsidDel="00F31220">
          <w:rPr>
            <w:rFonts w:ascii="Arial" w:hAnsi="Arial" w:cs="Arial"/>
            <w:sz w:val="24"/>
            <w:szCs w:val="24"/>
          </w:rPr>
          <w:fldChar w:fldCharType="begin"/>
        </w:r>
        <w:r w:rsidR="005F1A4E" w:rsidRPr="008C1BDB" w:rsidDel="00F31220">
          <w:rPr>
            <w:rFonts w:ascii="Arial" w:hAnsi="Arial" w:cs="Arial"/>
            <w:sz w:val="24"/>
            <w:szCs w:val="24"/>
          </w:rPr>
          <w:del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delInstrText>
        </w:r>
        <w:r w:rsidR="00053BF8" w:rsidRPr="008C1BDB" w:rsidDel="00F31220">
          <w:rPr>
            <w:rFonts w:ascii="Arial" w:hAnsi="Arial" w:cs="Arial"/>
            <w:sz w:val="24"/>
            <w:szCs w:val="24"/>
          </w:rPr>
          <w:fldChar w:fldCharType="separate"/>
        </w:r>
        <w:r w:rsidR="00053BF8" w:rsidRPr="008C1BDB" w:rsidDel="00F31220">
          <w:rPr>
            <w:rFonts w:ascii="Arial" w:hAnsi="Arial" w:cs="Arial"/>
            <w:noProof/>
            <w:sz w:val="24"/>
            <w:szCs w:val="24"/>
          </w:rPr>
          <w:delText>(Bartoli and Roux 2017)</w:delText>
        </w:r>
        <w:r w:rsidR="00053BF8" w:rsidRPr="008C1BDB" w:rsidDel="00F31220">
          <w:rPr>
            <w:rFonts w:ascii="Arial" w:hAnsi="Arial" w:cs="Arial"/>
            <w:sz w:val="24"/>
            <w:szCs w:val="24"/>
          </w:rPr>
          <w:fldChar w:fldCharType="end"/>
        </w:r>
      </w:del>
      <w:r w:rsidR="00D3121D" w:rsidRPr="008C1BDB">
        <w:rPr>
          <w:rFonts w:ascii="Arial" w:hAnsi="Arial" w:cs="Arial"/>
          <w:sz w:val="24"/>
          <w:szCs w:val="24"/>
        </w:rPr>
        <w:t>.</w:t>
      </w:r>
    </w:p>
    <w:p w14:paraId="52C2E367" w14:textId="7BE5EBB8"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del w:id="125" w:author="N S" w:date="2018-10-22T16:33:00Z">
        <w:r w:rsidR="00F442A5" w:rsidRPr="008C1BDB" w:rsidDel="005E4813">
          <w:rPr>
            <w:rFonts w:ascii="Arial" w:hAnsi="Arial" w:cs="Arial"/>
            <w:sz w:val="24"/>
            <w:szCs w:val="24"/>
          </w:rPr>
          <w:delText>during domestication</w:delText>
        </w:r>
        <w:r w:rsidR="00471076" w:rsidRPr="008C1BDB" w:rsidDel="005E4813">
          <w:rPr>
            <w:rFonts w:ascii="Arial" w:hAnsi="Arial" w:cs="Arial"/>
            <w:sz w:val="24"/>
            <w:szCs w:val="24"/>
          </w:rPr>
          <w:delText xml:space="preserve"> </w:delText>
        </w:r>
      </w:del>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c2Vjb25kYXJ5LXRpdGxlPjwvdGl0bGVzPjxwYWdlcz40MTQtNDMwPC9wYWdlcz48dm9sdW1lPjEz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126"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127" w:author="N S" w:date="2018-10-15T12:16:00Z">
        <w:r w:rsidR="00090A18">
          <w:rPr>
            <w:rFonts w:ascii="Arial" w:hAnsi="Arial" w:cs="Arial"/>
            <w:sz w:val="24"/>
            <w:szCs w:val="24"/>
          </w:rPr>
          <w:lastRenderedPageBreak/>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ins w:id="128" w:author="N S" w:date="2018-10-22T16:33:00Z">
        <w:r w:rsidR="005E4813">
          <w:rPr>
            <w:rFonts w:ascii="Arial" w:hAnsi="Arial" w:cs="Arial"/>
            <w:sz w:val="24"/>
            <w:szCs w:val="24"/>
          </w:rPr>
          <w:t xml:space="preserve">from other systems </w:t>
        </w:r>
      </w:ins>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del w:id="129" w:author="N S" w:date="2018-10-22T16:33:00Z">
        <w:r w:rsidR="007A7AF3" w:rsidRPr="008C1BDB" w:rsidDel="005E4813">
          <w:rPr>
            <w:rFonts w:ascii="Arial" w:hAnsi="Arial" w:cs="Arial"/>
            <w:sz w:val="24"/>
            <w:szCs w:val="24"/>
          </w:rPr>
          <w:delText xml:space="preserve"> </w:delText>
        </w:r>
        <w:r w:rsidR="00322463" w:rsidRPr="008C1BDB" w:rsidDel="005E4813">
          <w:rPr>
            <w:rFonts w:ascii="Arial" w:hAnsi="Arial" w:cs="Arial"/>
            <w:sz w:val="24"/>
            <w:szCs w:val="24"/>
          </w:rPr>
          <w:delText>from</w:delText>
        </w:r>
        <w:r w:rsidR="007A7AF3" w:rsidRPr="008C1BDB" w:rsidDel="005E4813">
          <w:rPr>
            <w:rFonts w:ascii="Arial" w:hAnsi="Arial" w:cs="Arial"/>
            <w:sz w:val="24"/>
            <w:szCs w:val="24"/>
          </w:rPr>
          <w:delText xml:space="preserve"> other systems</w:delText>
        </w:r>
      </w:del>
      <w:r w:rsidR="007A7AF3" w:rsidRPr="008C1BDB">
        <w:rPr>
          <w:rFonts w:ascii="Arial" w:hAnsi="Arial" w:cs="Arial"/>
          <w:sz w:val="24"/>
          <w:szCs w:val="24"/>
        </w:rPr>
        <w:t>.</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130"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131" w:author="N S" w:date="2018-10-15T12:16:00Z">
        <w:r w:rsidR="00F442A5" w:rsidRPr="008C1BDB" w:rsidDel="009F5CE5">
          <w:rPr>
            <w:rFonts w:ascii="Arial" w:hAnsi="Arial" w:cs="Arial"/>
            <w:sz w:val="24"/>
            <w:szCs w:val="24"/>
          </w:rPr>
          <w:delText xml:space="preserve">domestication </w:delText>
        </w:r>
      </w:del>
      <w:ins w:id="132"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703271AB"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133"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134"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135"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136"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del w:id="137" w:author="N S" w:date="2018-10-22T16:35:00Z">
        <w:r w:rsidR="00F442A5" w:rsidRPr="008C1BDB" w:rsidDel="005E4813">
          <w:rPr>
            <w:rFonts w:ascii="Arial" w:hAnsi="Arial" w:cs="Arial"/>
            <w:sz w:val="24"/>
            <w:szCs w:val="24"/>
          </w:rPr>
          <w:delText>W</w:delText>
        </w:r>
        <w:r w:rsidR="00CB67E3" w:rsidRPr="008C1BDB" w:rsidDel="005E4813">
          <w:rPr>
            <w:rFonts w:ascii="Arial" w:hAnsi="Arial" w:cs="Arial"/>
            <w:sz w:val="24"/>
            <w:szCs w:val="24"/>
          </w:rPr>
          <w:delText xml:space="preserve">hile our </w:delText>
        </w:r>
        <w:r w:rsidR="00CB67E3" w:rsidRPr="008C1BDB" w:rsidDel="005E4813">
          <w:rPr>
            <w:rFonts w:ascii="Arial" w:hAnsi="Arial" w:cs="Arial"/>
            <w:i/>
            <w:sz w:val="24"/>
            <w:szCs w:val="24"/>
          </w:rPr>
          <w:delText>B. cinerea</w:delText>
        </w:r>
        <w:r w:rsidR="00CB67E3" w:rsidRPr="008C1BDB" w:rsidDel="005E4813">
          <w:rPr>
            <w:rFonts w:ascii="Arial" w:hAnsi="Arial" w:cs="Arial"/>
            <w:sz w:val="24"/>
            <w:szCs w:val="24"/>
          </w:rPr>
          <w:delText xml:space="preserve"> isolates appear to be</w:delText>
        </w:r>
        <w:r w:rsidR="00EA6EAB" w:rsidRPr="008C1BDB" w:rsidDel="005E4813">
          <w:rPr>
            <w:rFonts w:ascii="Arial" w:hAnsi="Arial" w:cs="Arial"/>
            <w:sz w:val="24"/>
            <w:szCs w:val="24"/>
          </w:rPr>
          <w:delText xml:space="preserve"> generalists across domestication in </w:delText>
        </w:r>
        <w:r w:rsidR="00EA6EAB" w:rsidRPr="008C1BDB" w:rsidDel="005E4813">
          <w:rPr>
            <w:rFonts w:ascii="Arial" w:hAnsi="Arial" w:cs="Arial"/>
            <w:i/>
            <w:sz w:val="24"/>
            <w:szCs w:val="24"/>
          </w:rPr>
          <w:delText>Solanum</w:delText>
        </w:r>
        <w:r w:rsidR="00F442A5" w:rsidRPr="008C1BDB" w:rsidDel="005E4813">
          <w:rPr>
            <w:rFonts w:ascii="Arial" w:hAnsi="Arial" w:cs="Arial"/>
            <w:i/>
            <w:sz w:val="24"/>
            <w:szCs w:val="24"/>
          </w:rPr>
          <w:delText xml:space="preserve">, </w:delText>
        </w:r>
        <w:r w:rsidR="00F442A5" w:rsidRPr="008C1BDB" w:rsidDel="005E4813">
          <w:rPr>
            <w:rFonts w:ascii="Arial" w:hAnsi="Arial" w:cs="Arial"/>
            <w:sz w:val="24"/>
            <w:szCs w:val="24"/>
          </w:rPr>
          <w:delText>a</w:delText>
        </w:r>
        <w:r w:rsidR="00EA6EAB" w:rsidRPr="008C1BDB" w:rsidDel="005E4813">
          <w:rPr>
            <w:rFonts w:ascii="Arial" w:hAnsi="Arial" w:cs="Arial"/>
            <w:sz w:val="24"/>
            <w:szCs w:val="24"/>
          </w:rPr>
          <w:delText xml:space="preserve"> subset of isolates </w:delText>
        </w:r>
        <w:r w:rsidR="0053312D" w:rsidRPr="008C1BDB" w:rsidDel="005E4813">
          <w:rPr>
            <w:rFonts w:ascii="Arial" w:hAnsi="Arial" w:cs="Arial"/>
            <w:sz w:val="24"/>
            <w:szCs w:val="24"/>
          </w:rPr>
          <w:delText>is</w:delText>
        </w:r>
        <w:r w:rsidR="00EA6EAB" w:rsidRPr="008C1BDB" w:rsidDel="005E4813">
          <w:rPr>
            <w:rFonts w:ascii="Arial" w:hAnsi="Arial" w:cs="Arial"/>
            <w:sz w:val="24"/>
            <w:szCs w:val="24"/>
          </w:rPr>
          <w:delText xml:space="preserve"> sensitive to tomato domestication.</w:delText>
        </w:r>
        <w:r w:rsidR="00F442A5" w:rsidRPr="008C1BDB" w:rsidDel="005E4813">
          <w:rPr>
            <w:rFonts w:ascii="Arial" w:hAnsi="Arial" w:cs="Arial"/>
            <w:sz w:val="24"/>
            <w:szCs w:val="24"/>
          </w:rPr>
          <w:delText xml:space="preserve"> </w:delText>
        </w:r>
      </w:del>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del w:id="138" w:author="N S" w:date="2018-10-22T16:36:00Z">
        <w:r w:rsidR="002579BB" w:rsidRPr="008C1BDB" w:rsidDel="005E4813">
          <w:rPr>
            <w:rFonts w:ascii="Arial" w:hAnsi="Arial" w:cs="Arial"/>
            <w:sz w:val="24"/>
            <w:szCs w:val="24"/>
          </w:rPr>
          <w:delText>domesticated and wild tomato</w:delText>
        </w:r>
      </w:del>
      <w:ins w:id="139" w:author="N S" w:date="2018-10-22T16:36:00Z">
        <w:r w:rsidR="005E4813">
          <w:rPr>
            <w:rFonts w:ascii="Arial" w:hAnsi="Arial" w:cs="Arial"/>
            <w:i/>
            <w:sz w:val="24"/>
            <w:szCs w:val="24"/>
          </w:rPr>
          <w:t xml:space="preserve">S. </w:t>
        </w:r>
        <w:proofErr w:type="spellStart"/>
        <w:r w:rsidR="005E4813">
          <w:rPr>
            <w:rFonts w:ascii="Arial" w:hAnsi="Arial" w:cs="Arial"/>
            <w:i/>
            <w:sz w:val="24"/>
            <w:szCs w:val="24"/>
          </w:rPr>
          <w:t>lycopersicum</w:t>
        </w:r>
        <w:proofErr w:type="spellEnd"/>
        <w:r w:rsidR="005E4813">
          <w:rPr>
            <w:rFonts w:ascii="Arial" w:hAnsi="Arial" w:cs="Arial"/>
            <w:i/>
            <w:sz w:val="24"/>
            <w:szCs w:val="24"/>
          </w:rPr>
          <w:t xml:space="preserve"> </w:t>
        </w:r>
        <w:r w:rsidR="005E4813">
          <w:rPr>
            <w:rFonts w:ascii="Arial" w:hAnsi="Arial" w:cs="Arial"/>
            <w:sz w:val="24"/>
            <w:szCs w:val="24"/>
          </w:rPr>
          <w:t xml:space="preserve">and </w:t>
        </w:r>
        <w:r w:rsidR="005E4813">
          <w:rPr>
            <w:rFonts w:ascii="Arial" w:hAnsi="Arial" w:cs="Arial"/>
            <w:i/>
            <w:sz w:val="24"/>
            <w:szCs w:val="24"/>
          </w:rPr>
          <w:t xml:space="preserve">S. </w:t>
        </w:r>
        <w:proofErr w:type="spellStart"/>
        <w:r w:rsidR="005E4813">
          <w:rPr>
            <w:rFonts w:ascii="Arial" w:hAnsi="Arial" w:cs="Arial"/>
            <w:i/>
            <w:sz w:val="24"/>
            <w:szCs w:val="24"/>
          </w:rPr>
          <w:t>pimpinellifolium</w:t>
        </w:r>
      </w:ins>
      <w:proofErr w:type="spellEnd"/>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w:t>
      </w:r>
      <w:r w:rsidR="00FC7461" w:rsidRPr="008C1BDB">
        <w:rPr>
          <w:rFonts w:ascii="Arial" w:hAnsi="Arial" w:cs="Arial"/>
          <w:sz w:val="24"/>
          <w:szCs w:val="24"/>
        </w:rPr>
        <w:lastRenderedPageBreak/>
        <w:t>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140" w:author="N S" w:date="2018-10-12T12:43:00Z">
        <w:r w:rsidR="00687CC3">
          <w:rPr>
            <w:rFonts w:ascii="Arial" w:hAnsi="Arial" w:cs="Arial"/>
            <w:sz w:val="24"/>
            <w:szCs w:val="24"/>
          </w:rPr>
          <w:t xml:space="preserve">Our </w:t>
        </w:r>
      </w:ins>
      <w:ins w:id="141" w:author="N S" w:date="2018-10-12T12:46:00Z">
        <w:r w:rsidR="006D3830">
          <w:rPr>
            <w:rFonts w:ascii="Arial" w:hAnsi="Arial" w:cs="Arial"/>
            <w:sz w:val="24"/>
            <w:szCs w:val="24"/>
          </w:rPr>
          <w:t xml:space="preserve">previously-sampled </w:t>
        </w:r>
      </w:ins>
      <w:ins w:id="142"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143" w:author="N S" w:date="2018-10-12T12:44:00Z">
        <w:r w:rsidR="006D3830">
          <w:rPr>
            <w:rFonts w:ascii="Arial" w:hAnsi="Arial" w:cs="Arial"/>
            <w:sz w:val="24"/>
            <w:szCs w:val="24"/>
          </w:rPr>
          <w:t xml:space="preserve">includes genetic diversity across </w:t>
        </w:r>
      </w:ins>
      <w:ins w:id="144" w:author="N S" w:date="2018-10-12T12:45:00Z">
        <w:r w:rsidR="006D3830">
          <w:rPr>
            <w:rFonts w:ascii="Arial" w:hAnsi="Arial" w:cs="Arial"/>
            <w:sz w:val="24"/>
            <w:szCs w:val="24"/>
          </w:rPr>
          <w:t>272,672 SNPs (</w:t>
        </w:r>
      </w:ins>
      <w:ins w:id="145" w:author="N S" w:date="2018-10-23T15:04:00Z">
        <w:r w:rsidR="00DF5219">
          <w:rPr>
            <w:rFonts w:ascii="Arial" w:hAnsi="Arial" w:cs="Arial"/>
            <w:sz w:val="24"/>
            <w:szCs w:val="24"/>
          </w:rPr>
          <w:t xml:space="preserve">Supplemental Figure </w:t>
        </w:r>
      </w:ins>
      <w:ins w:id="146" w:author="N S" w:date="2018-10-25T12:26:00Z">
        <w:r w:rsidR="00583E28">
          <w:rPr>
            <w:rFonts w:ascii="Arial" w:hAnsi="Arial" w:cs="Arial"/>
            <w:sz w:val="24"/>
            <w:szCs w:val="24"/>
          </w:rPr>
          <w:t>1</w:t>
        </w:r>
      </w:ins>
      <w:ins w:id="147" w:author="N S" w:date="2018-10-12T12:45:00Z">
        <w:r w:rsidR="006D3830">
          <w:rPr>
            <w:rFonts w:ascii="Arial" w:hAnsi="Arial" w:cs="Arial"/>
            <w:sz w:val="24"/>
            <w:szCs w:val="24"/>
          </w:rPr>
          <w:t>)</w:t>
        </w:r>
      </w:ins>
      <w:ins w:id="148" w:author="N S" w:date="2018-10-12T12:46:00Z">
        <w:r w:rsidR="006D3830">
          <w:rPr>
            <w:rFonts w:ascii="Arial" w:hAnsi="Arial" w:cs="Arial"/>
            <w:sz w:val="24"/>
            <w:szCs w:val="24"/>
          </w:rPr>
          <w:t xml:space="preserve"> </w:t>
        </w:r>
      </w:ins>
      <w:r w:rsidR="00817A25">
        <w:rPr>
          <w:rFonts w:ascii="Arial" w:hAnsi="Arial" w:cs="Arial"/>
          <w:sz w:val="24"/>
          <w:szCs w:val="24"/>
        </w:rPr>
        <w:fldChar w:fldCharType="begin"/>
      </w:r>
      <w:r w:rsidR="00817A25">
        <w:rPr>
          <w:rFonts w:ascii="Arial" w:hAnsi="Arial" w:cs="Arial"/>
          <w:sz w:val="24"/>
          <w:szCs w:val="24"/>
        </w:rPr>
        <w:instrText xml:space="preserve"> ADDIN EN.CITE &lt;EndNote&gt;&lt;Cite&gt;&lt;Author&gt;Zhang&lt;/Author&gt;&lt;Year&gt;2017&lt;/Year&gt;&lt;RecNum&gt;1135&lt;/RecNum&gt;&lt;DisplayText&gt;(Atwell, Corwin et al. 2015, 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Atwell&lt;/Author&gt;&lt;Year&gt;2015&lt;/Year&gt;&lt;RecNum&gt;615&lt;/RecNum&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sidR="00817A25">
        <w:rPr>
          <w:rFonts w:ascii="Arial" w:hAnsi="Arial" w:cs="Arial"/>
          <w:sz w:val="24"/>
          <w:szCs w:val="24"/>
        </w:rPr>
        <w:fldChar w:fldCharType="separate"/>
      </w:r>
      <w:r w:rsidR="00817A25">
        <w:rPr>
          <w:rFonts w:ascii="Arial" w:hAnsi="Arial" w:cs="Arial"/>
          <w:noProof/>
          <w:sz w:val="24"/>
          <w:szCs w:val="24"/>
        </w:rPr>
        <w:t>(Atwell, Corwin et al. 2015, Zhang, Corwin et al. 2017)</w:t>
      </w:r>
      <w:r w:rsidR="00817A25">
        <w:rPr>
          <w:rFonts w:ascii="Arial" w:hAnsi="Arial" w:cs="Arial"/>
          <w:sz w:val="24"/>
          <w:szCs w:val="24"/>
        </w:rPr>
        <w:fldChar w:fldCharType="end"/>
      </w:r>
      <w:ins w:id="149" w:author="N S" w:date="2018-10-12T12:45:00Z">
        <w:r w:rsidR="006D3830">
          <w:rPr>
            <w:rFonts w:ascii="Arial" w:hAnsi="Arial" w:cs="Arial"/>
            <w:sz w:val="24"/>
            <w:szCs w:val="24"/>
          </w:rPr>
          <w:t xml:space="preserve">. </w:t>
        </w:r>
      </w:ins>
      <w:del w:id="150"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151" w:author="N S" w:date="2018-10-01T15:53:00Z">
        <w:r w:rsidR="0041243A">
          <w:rPr>
            <w:rFonts w:ascii="Arial" w:hAnsi="Arial" w:cs="Arial"/>
            <w:sz w:val="24"/>
            <w:szCs w:val="24"/>
          </w:rPr>
          <w:t>We found that th</w:t>
        </w:r>
      </w:ins>
      <w:ins w:id="152"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4E1A88F2"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153"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154"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del w:id="155" w:author="N S" w:date="2018-10-22T20:21:00Z">
        <w:r w:rsidR="00676532" w:rsidDel="00264109">
          <w:rPr>
            <w:rFonts w:ascii="Arial" w:hAnsi="Arial" w:cs="Arial"/>
            <w:sz w:val="24"/>
            <w:szCs w:val="24"/>
          </w:rPr>
          <w:fldChar w:fldCharType="begin"/>
        </w:r>
        <w:r w:rsidR="00676532" w:rsidDel="00264109">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76532" w:rsidDel="00264109">
          <w:rPr>
            <w:rFonts w:ascii="Arial" w:hAnsi="Arial" w:cs="Arial"/>
            <w:sz w:val="24"/>
            <w:szCs w:val="24"/>
          </w:rPr>
          <w:fldChar w:fldCharType="separate"/>
        </w:r>
        <w:r w:rsidR="00676532" w:rsidDel="00264109">
          <w:rPr>
            <w:rFonts w:ascii="Arial" w:hAnsi="Arial" w:cs="Arial"/>
            <w:noProof/>
            <w:sz w:val="24"/>
            <w:szCs w:val="24"/>
          </w:rPr>
          <w:delText>(Zhang, Corwin et al. 2017)</w:delText>
        </w:r>
        <w:r w:rsidR="00676532" w:rsidDel="00264109">
          <w:rPr>
            <w:rFonts w:ascii="Arial" w:hAnsi="Arial" w:cs="Arial"/>
            <w:sz w:val="24"/>
            <w:szCs w:val="24"/>
          </w:rPr>
          <w:fldChar w:fldCharType="end"/>
        </w:r>
      </w:del>
      <w:r w:rsidR="00890F0E" w:rsidRPr="008C1BDB">
        <w:rPr>
          <w:rFonts w:ascii="Arial" w:hAnsi="Arial" w:cs="Arial"/>
          <w:sz w:val="24"/>
          <w:szCs w:val="24"/>
        </w:rPr>
        <w:t xml:space="preserve">. </w:t>
      </w:r>
      <w:del w:id="156"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ins w:id="157" w:author="N S" w:date="2018-10-25T12:29:00Z">
        <w:r w:rsidR="00583E28">
          <w:rPr>
            <w:rFonts w:ascii="Arial" w:hAnsi="Arial" w:cs="Arial"/>
            <w:sz w:val="24"/>
            <w:szCs w:val="24"/>
          </w:rPr>
          <w:t>2</w:t>
        </w:r>
      </w:ins>
      <w:del w:id="158" w:author="N S" w:date="2018-10-25T12:29:00Z">
        <w:r w:rsidR="00FA3E2E" w:rsidDel="00583E28">
          <w:rPr>
            <w:rFonts w:ascii="Arial" w:hAnsi="Arial" w:cs="Arial"/>
            <w:sz w:val="24"/>
            <w:szCs w:val="24"/>
          </w:rPr>
          <w:delText>1</w:delText>
        </w:r>
      </w:del>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625D4A">
        <w:rPr>
          <w:rFonts w:ascii="Arial" w:hAnsi="Arial" w:cs="Arial"/>
          <w:sz w:val="24"/>
          <w:szCs w:val="24"/>
        </w:rPr>
        <w:fldChar w:fldCharType="begin"/>
      </w:r>
      <w:r w:rsidR="001A24C4">
        <w:rPr>
          <w:rFonts w:ascii="Arial" w:hAnsi="Arial" w:cs="Arial"/>
          <w:sz w:val="24"/>
          <w:szCs w:val="24"/>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sz w:val="24"/>
          <w:szCs w:val="24"/>
        </w:rPr>
        <w:fldChar w:fldCharType="separate"/>
      </w:r>
      <w:r w:rsidR="001A24C4">
        <w:rPr>
          <w:rFonts w:ascii="Arial" w:hAnsi="Arial" w:cs="Arial"/>
          <w:noProof/>
          <w:sz w:val="24"/>
          <w:szCs w:val="24"/>
        </w:rPr>
        <w:t>(Atwell, Corwin et al. 2015, Zhang, Corwin et al. 2017)</w:t>
      </w:r>
      <w:r w:rsidR="00625D4A">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lastRenderedPageBreak/>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ins w:id="159" w:author="N S" w:date="2018-10-22T16:42:00Z">
        <w:r w:rsidR="0017357B">
          <w:rPr>
            <w:rFonts w:ascii="Arial" w:hAnsi="Arial" w:cs="Arial"/>
            <w:sz w:val="24"/>
            <w:szCs w:val="24"/>
          </w:rPr>
          <w:t>;</w:t>
        </w:r>
      </w:ins>
      <w:del w:id="160" w:author="N S" w:date="2018-10-22T16:42:00Z">
        <w:r w:rsidR="002B7378" w:rsidRPr="008C1BDB" w:rsidDel="0017357B">
          <w:rPr>
            <w:rFonts w:ascii="Arial" w:hAnsi="Arial" w:cs="Arial"/>
            <w:sz w:val="24"/>
            <w:szCs w:val="24"/>
          </w:rPr>
          <w:delText>,</w:delText>
        </w:r>
      </w:del>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6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6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65C47DCA" w14:textId="1D5A58EC" w:rsidR="00A2119C" w:rsidDel="00E87B0C" w:rsidRDefault="00C2121E" w:rsidP="00E65FA1">
      <w:pPr>
        <w:spacing w:line="360" w:lineRule="auto"/>
        <w:rPr>
          <w:del w:id="162" w:author="N S" w:date="2018-10-25T12:56:00Z"/>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ins w:id="163" w:author="Dan Kliebenstein" w:date="2018-10-24T12:53:00Z">
        <w:r w:rsidR="00DF7B40">
          <w:rPr>
            <w:rFonts w:ascii="Arial" w:hAnsi="Arial" w:cs="Arial"/>
            <w:sz w:val="24"/>
            <w:szCs w:val="24"/>
          </w:rPr>
          <w:t xml:space="preserve"> We use the linear measurement of lesion area for several reasons. First, </w:t>
        </w:r>
      </w:ins>
      <w:del w:id="164" w:author="Dan Kliebenstein" w:date="2018-10-24T12:53:00Z">
        <w:r w:rsidR="005862D6" w:rsidRPr="008C1BDB" w:rsidDel="00DF7B40">
          <w:rPr>
            <w:rFonts w:ascii="Arial" w:hAnsi="Arial" w:cs="Arial"/>
            <w:sz w:val="24"/>
            <w:szCs w:val="24"/>
          </w:rPr>
          <w:delText xml:space="preserve"> </w:delText>
        </w:r>
      </w:del>
      <w:bookmarkStart w:id="165" w:name="_Hlk527991790"/>
      <w:ins w:id="166" w:author="N S" w:date="2018-10-22T16:43:00Z">
        <w:del w:id="167" w:author="Dan Kliebenstein" w:date="2018-10-24T12:52:00Z">
          <w:r w:rsidR="00CF3D2C" w:rsidDel="00DF7B40">
            <w:rPr>
              <w:rFonts w:ascii="Arial" w:hAnsi="Arial" w:cs="Arial"/>
              <w:sz w:val="24"/>
              <w:szCs w:val="24"/>
            </w:rPr>
            <w:delText>According</w:delText>
          </w:r>
        </w:del>
      </w:ins>
      <w:ins w:id="168" w:author="Dan Kliebenstein" w:date="2018-10-24T12:53:00Z">
        <w:r w:rsidR="00DF7B40">
          <w:rPr>
            <w:rFonts w:ascii="Arial" w:hAnsi="Arial" w:cs="Arial"/>
            <w:sz w:val="24"/>
            <w:szCs w:val="24"/>
          </w:rPr>
          <w:t>i</w:t>
        </w:r>
      </w:ins>
      <w:ins w:id="169" w:author="Dan Kliebenstein" w:date="2018-10-24T12:52:00Z">
        <w:r w:rsidR="00DF7B40">
          <w:rPr>
            <w:rFonts w:ascii="Arial" w:hAnsi="Arial" w:cs="Arial"/>
            <w:sz w:val="24"/>
            <w:szCs w:val="24"/>
          </w:rPr>
          <w:t>n previous work</w:t>
        </w:r>
      </w:ins>
      <w:ins w:id="170" w:author="N S" w:date="2018-10-22T16:43:00Z">
        <w:del w:id="171" w:author="Dan Kliebenstein" w:date="2018-10-24T12:52:00Z">
          <w:r w:rsidR="00CF3D2C" w:rsidDel="00DF7B40">
            <w:rPr>
              <w:rFonts w:ascii="Arial" w:hAnsi="Arial" w:cs="Arial"/>
              <w:sz w:val="24"/>
              <w:szCs w:val="24"/>
            </w:rPr>
            <w:delText xml:space="preserve"> to previous studies, at</w:delText>
          </w:r>
        </w:del>
        <w:r w:rsidR="00CF3D2C">
          <w:rPr>
            <w:rFonts w:ascii="Arial" w:hAnsi="Arial" w:cs="Arial"/>
            <w:sz w:val="24"/>
            <w:szCs w:val="24"/>
          </w:rPr>
          <w:t xml:space="preserve"> 72 HPI </w:t>
        </w:r>
      </w:ins>
      <w:ins w:id="172"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ins>
      <w:ins w:id="173" w:author="N S" w:date="2018-10-22T16:43:00Z">
        <w:r w:rsidR="00CF3D2C">
          <w:rPr>
            <w:rFonts w:ascii="Arial" w:hAnsi="Arial" w:cs="Arial"/>
            <w:sz w:val="24"/>
            <w:szCs w:val="24"/>
          </w:rPr>
          <w:t xml:space="preserve">appears to enter </w:t>
        </w:r>
      </w:ins>
      <w:ins w:id="174" w:author="N S" w:date="2018-10-22T16:44:00Z">
        <w:r w:rsidR="00CF3D2C">
          <w:rPr>
            <w:rFonts w:ascii="Arial" w:hAnsi="Arial" w:cs="Arial"/>
            <w:sz w:val="24"/>
            <w:szCs w:val="24"/>
          </w:rPr>
          <w:t>a</w:t>
        </w:r>
      </w:ins>
      <w:ins w:id="175" w:author="N S" w:date="2018-10-17T10:46:00Z">
        <w:r w:rsidR="00FC746F">
          <w:rPr>
            <w:rFonts w:ascii="Arial" w:hAnsi="Arial" w:cs="Arial"/>
            <w:sz w:val="24"/>
            <w:szCs w:val="24"/>
          </w:rPr>
          <w:t xml:space="preserve"> relatively </w:t>
        </w:r>
        <w:r w:rsidR="004929E3">
          <w:rPr>
            <w:rFonts w:ascii="Arial" w:hAnsi="Arial" w:cs="Arial"/>
            <w:sz w:val="24"/>
            <w:szCs w:val="24"/>
          </w:rPr>
          <w:t xml:space="preserve">linear </w:t>
        </w:r>
      </w:ins>
      <w:ins w:id="176" w:author="N S" w:date="2018-10-22T16:44:00Z">
        <w:r w:rsidR="00CF3D2C">
          <w:rPr>
            <w:rFonts w:ascii="Arial" w:hAnsi="Arial" w:cs="Arial"/>
            <w:sz w:val="24"/>
            <w:szCs w:val="24"/>
          </w:rPr>
          <w:t xml:space="preserve">growth phase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ins w:id="177" w:author="N S" w:date="2018-10-22T16:46:00Z">
        <w:del w:id="178" w:author="Dan Kliebenstein" w:date="2018-10-24T12:53:00Z">
          <w:r w:rsidR="00CF3D2C" w:rsidDel="00DF7B40">
            <w:rPr>
              <w:rFonts w:ascii="Arial" w:hAnsi="Arial" w:cs="Arial"/>
              <w:sz w:val="24"/>
              <w:szCs w:val="24"/>
            </w:rPr>
            <w:delText>,</w:delText>
          </w:r>
        </w:del>
      </w:ins>
      <w:ins w:id="179" w:author="Dan Kliebenstein" w:date="2018-10-24T12:53:00Z">
        <w:r w:rsidR="00DF7B40">
          <w:rPr>
            <w:rFonts w:ascii="Arial" w:hAnsi="Arial" w:cs="Arial"/>
            <w:sz w:val="24"/>
            <w:szCs w:val="24"/>
          </w:rPr>
          <w:t xml:space="preserve">. Secondly, </w:t>
        </w:r>
      </w:ins>
      <w:ins w:id="180" w:author="N S" w:date="2018-10-22T16:46:00Z">
        <w:del w:id="181" w:author="Dan Kliebenstein" w:date="2018-10-24T12:53:00Z">
          <w:r w:rsidR="00CF3D2C" w:rsidDel="00DF7B40">
            <w:rPr>
              <w:rFonts w:ascii="Arial" w:hAnsi="Arial" w:cs="Arial"/>
              <w:sz w:val="24"/>
              <w:szCs w:val="24"/>
            </w:rPr>
            <w:delText xml:space="preserve"> and </w:delText>
          </w:r>
        </w:del>
        <w:r w:rsidR="00CF3D2C">
          <w:rPr>
            <w:rFonts w:ascii="Arial" w:hAnsi="Arial" w:cs="Arial"/>
            <w:sz w:val="24"/>
            <w:szCs w:val="24"/>
          </w:rPr>
          <w:t xml:space="preserve">previous research </w:t>
        </w:r>
        <w:del w:id="182" w:author="Dan Kliebenstein" w:date="2018-10-24T12:51:00Z">
          <w:r w:rsidR="00CF3D2C" w:rsidDel="00DF7B40">
            <w:rPr>
              <w:rFonts w:ascii="Arial" w:hAnsi="Arial" w:cs="Arial"/>
              <w:sz w:val="24"/>
              <w:szCs w:val="24"/>
            </w:rPr>
            <w:delText xml:space="preserve">from our group </w:delText>
          </w:r>
        </w:del>
        <w:r w:rsidR="00CF3D2C">
          <w:rPr>
            <w:rFonts w:ascii="Arial" w:hAnsi="Arial" w:cs="Arial"/>
            <w:sz w:val="24"/>
            <w:szCs w:val="24"/>
          </w:rPr>
          <w:t>has</w:t>
        </w:r>
      </w:ins>
      <w:ins w:id="183" w:author="Dan Kliebenstein" w:date="2018-10-24T12:53:00Z">
        <w:r w:rsidR="00DF7B40">
          <w:rPr>
            <w:rFonts w:ascii="Arial" w:hAnsi="Arial" w:cs="Arial"/>
            <w:sz w:val="24"/>
            <w:szCs w:val="24"/>
          </w:rPr>
          <w:t xml:space="preserve"> shown that the linear measurement behaves as a normally distributed trait</w:t>
        </w:r>
      </w:ins>
      <w:ins w:id="184" w:author="N S" w:date="2018-10-22T16:46:00Z">
        <w:del w:id="185" w:author="Dan Kliebenstein" w:date="2018-10-24T12:53:00Z">
          <w:r w:rsidR="00CF3D2C" w:rsidDel="00DF7B40">
            <w:rPr>
              <w:rFonts w:ascii="Arial" w:hAnsi="Arial" w:cs="Arial"/>
              <w:sz w:val="24"/>
              <w:szCs w:val="24"/>
            </w:rPr>
            <w:delText xml:space="preserve"> modeled lesion area </w:delText>
          </w:r>
        </w:del>
        <w:del w:id="186" w:author="Dan Kliebenstein" w:date="2018-10-24T12:51:00Z">
          <w:r w:rsidR="00CF3D2C" w:rsidDel="00DF7B40">
            <w:rPr>
              <w:rFonts w:ascii="Arial" w:hAnsi="Arial" w:cs="Arial"/>
              <w:sz w:val="24"/>
              <w:szCs w:val="24"/>
            </w:rPr>
            <w:delText>as a linear or log-linear trait</w:delText>
          </w:r>
        </w:del>
        <w:r w:rsidR="00CF3D2C">
          <w:rPr>
            <w:rFonts w:ascii="Arial" w:hAnsi="Arial" w:cs="Arial"/>
            <w:sz w:val="24"/>
            <w:szCs w:val="24"/>
          </w:rPr>
          <w:t xml:space="preserve"> </w:t>
        </w:r>
      </w:ins>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 </w:instrText>
      </w:r>
      <w:r w:rsidR="007D0146">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Pr>
          <w:rFonts w:ascii="Arial" w:hAnsi="Arial" w:cs="Arial"/>
          <w:sz w:val="24"/>
          <w:szCs w:val="24"/>
        </w:rPr>
        <w:instrText xml:space="preserve"> ADDIN EN.CITE.DATA </w:instrText>
      </w:r>
      <w:r w:rsidR="007D0146">
        <w:rPr>
          <w:rFonts w:ascii="Arial" w:hAnsi="Arial" w:cs="Arial"/>
          <w:sz w:val="24"/>
          <w:szCs w:val="24"/>
        </w:rPr>
      </w:r>
      <w:r w:rsidR="007D0146">
        <w:rPr>
          <w:rFonts w:ascii="Arial" w:hAnsi="Arial" w:cs="Arial"/>
          <w:sz w:val="24"/>
          <w:szCs w:val="24"/>
        </w:rPr>
        <w:fldChar w:fldCharType="end"/>
      </w:r>
      <w:r w:rsidR="007D0146">
        <w:rPr>
          <w:rFonts w:ascii="Arial" w:hAnsi="Arial" w:cs="Arial"/>
          <w:sz w:val="24"/>
          <w:szCs w:val="24"/>
        </w:rPr>
      </w:r>
      <w:r w:rsidR="007D0146">
        <w:rPr>
          <w:rFonts w:ascii="Arial" w:hAnsi="Arial" w:cs="Arial"/>
          <w:sz w:val="24"/>
          <w:szCs w:val="24"/>
        </w:rPr>
        <w:fldChar w:fldCharType="separate"/>
      </w:r>
      <w:r w:rsidR="007D0146">
        <w:rPr>
          <w:rFonts w:ascii="Arial" w:hAnsi="Arial" w:cs="Arial"/>
          <w:noProof/>
          <w:sz w:val="24"/>
          <w:szCs w:val="24"/>
        </w:rPr>
        <w:t xml:space="preserve">(Kliebenstein, Rowe et al. 2005, </w:t>
      </w:r>
      <w:r w:rsidR="007D0146">
        <w:rPr>
          <w:rFonts w:ascii="Arial" w:hAnsi="Arial" w:cs="Arial"/>
          <w:noProof/>
          <w:sz w:val="24"/>
          <w:szCs w:val="24"/>
        </w:rPr>
        <w:lastRenderedPageBreak/>
        <w:t>Corwin, Copeland et al. 2016, Fordyce, Soltis et al. 2018)</w:t>
      </w:r>
      <w:r w:rsidR="007D0146">
        <w:rPr>
          <w:rFonts w:ascii="Arial" w:hAnsi="Arial" w:cs="Arial"/>
          <w:sz w:val="24"/>
          <w:szCs w:val="24"/>
        </w:rPr>
        <w:fldChar w:fldCharType="end"/>
      </w:r>
      <w:ins w:id="187" w:author="N S" w:date="2018-10-22T16:44:00Z">
        <w:r w:rsidR="00CF3D2C">
          <w:rPr>
            <w:rFonts w:ascii="Arial" w:hAnsi="Arial" w:cs="Arial"/>
            <w:sz w:val="24"/>
            <w:szCs w:val="24"/>
          </w:rPr>
          <w:t xml:space="preserve">. </w:t>
        </w:r>
      </w:ins>
      <w:ins w:id="188" w:author="Dan Kliebenstein" w:date="2018-10-24T12:54:00Z">
        <w:r w:rsidR="00DF7B40">
          <w:rPr>
            <w:rFonts w:ascii="Arial" w:hAnsi="Arial" w:cs="Arial"/>
            <w:sz w:val="24"/>
            <w:szCs w:val="24"/>
          </w:rPr>
          <w:t xml:space="preserve">And finally, </w:t>
        </w:r>
      </w:ins>
      <w:ins w:id="189" w:author="Dan Kliebenstein" w:date="2018-10-24T12:52:00Z">
        <w:r w:rsidR="00DF7B40">
          <w:rPr>
            <w:rFonts w:ascii="Arial" w:hAnsi="Arial" w:cs="Arial"/>
            <w:sz w:val="24"/>
            <w:szCs w:val="24"/>
          </w:rPr>
          <w:t>previous work has shown that Botrytis isolates</w:t>
        </w:r>
      </w:ins>
      <w:ins w:id="190" w:author="Dan Kliebenstein" w:date="2018-10-24T12:54:00Z">
        <w:r w:rsidR="00DF7B40">
          <w:rPr>
            <w:rFonts w:ascii="Arial" w:hAnsi="Arial" w:cs="Arial"/>
            <w:sz w:val="24"/>
            <w:szCs w:val="24"/>
          </w:rPr>
          <w:t xml:space="preserve"> display large variation in</w:t>
        </w:r>
      </w:ins>
      <w:ins w:id="191" w:author="Dan Kliebenstein" w:date="2018-10-24T12:52:00Z">
        <w:r w:rsidR="00DF7B40">
          <w:rPr>
            <w:rFonts w:ascii="Arial" w:hAnsi="Arial" w:cs="Arial"/>
            <w:sz w:val="24"/>
            <w:szCs w:val="24"/>
          </w:rPr>
          <w:t xml:space="preserve"> their unit biomass per</w:t>
        </w:r>
        <w:del w:id="192" w:author="N S" w:date="2018-10-30T09:52:00Z">
          <w:r w:rsidR="00DF7B40" w:rsidDel="00F31220">
            <w:rPr>
              <w:rFonts w:ascii="Arial" w:hAnsi="Arial" w:cs="Arial"/>
              <w:sz w:val="24"/>
              <w:szCs w:val="24"/>
            </w:rPr>
            <w:delText xml:space="preserve"> area</w:delText>
          </w:r>
        </w:del>
        <w:r w:rsidR="00DF7B40">
          <w:rPr>
            <w:rFonts w:ascii="Arial" w:hAnsi="Arial" w:cs="Arial"/>
            <w:sz w:val="24"/>
            <w:szCs w:val="24"/>
          </w:rPr>
          <w:t xml:space="preserve"> lesion</w:t>
        </w:r>
      </w:ins>
      <w:ins w:id="193" w:author="Dan Kliebenstein" w:date="2018-10-24T12:54:00Z">
        <w:r w:rsidR="00DF7B40">
          <w:rPr>
            <w:rFonts w:ascii="Arial" w:hAnsi="Arial" w:cs="Arial"/>
            <w:sz w:val="24"/>
            <w:szCs w:val="24"/>
          </w:rPr>
          <w:t xml:space="preserve"> </w:t>
        </w:r>
      </w:ins>
      <w:ins w:id="194" w:author="N S" w:date="2018-10-30T09:52:00Z">
        <w:r w:rsidR="00F31220">
          <w:rPr>
            <w:rFonts w:ascii="Arial" w:hAnsi="Arial" w:cs="Arial"/>
            <w:sz w:val="24"/>
            <w:szCs w:val="24"/>
          </w:rPr>
          <w:t xml:space="preserve">area </w:t>
        </w:r>
      </w:ins>
      <w:ins w:id="195" w:author="Dan Kliebenstein" w:date="2018-10-24T12:54:00Z">
        <w:r w:rsidR="00DF7B40">
          <w:rPr>
            <w:rFonts w:ascii="Arial" w:hAnsi="Arial" w:cs="Arial"/>
            <w:sz w:val="24"/>
            <w:szCs w:val="24"/>
          </w:rPr>
          <w:t xml:space="preserve">and as such growth in biomass is </w:t>
        </w:r>
      </w:ins>
      <w:ins w:id="196" w:author="Dan Kliebenstein" w:date="2018-10-24T12:55:00Z">
        <w:r w:rsidR="00DF7B40">
          <w:rPr>
            <w:rFonts w:ascii="Arial" w:hAnsi="Arial" w:cs="Arial"/>
            <w:sz w:val="24"/>
            <w:szCs w:val="24"/>
          </w:rPr>
          <w:t>not the sole factor driving this measure</w:t>
        </w:r>
      </w:ins>
      <w:ins w:id="197" w:author="N S" w:date="2018-10-22T16:44:00Z">
        <w:del w:id="198" w:author="Dan Kliebenstein" w:date="2018-10-24T12:52:00Z">
          <w:r w:rsidR="00CF3D2C" w:rsidDel="00DF7B40">
            <w:rPr>
              <w:rFonts w:ascii="Arial" w:hAnsi="Arial" w:cs="Arial"/>
              <w:sz w:val="24"/>
              <w:szCs w:val="24"/>
            </w:rPr>
            <w:delText>L</w:delText>
          </w:r>
        </w:del>
      </w:ins>
      <w:ins w:id="199" w:author="N S" w:date="2018-10-17T10:46:00Z">
        <w:del w:id="200" w:author="Dan Kliebenstein" w:date="2018-10-24T12:52:00Z">
          <w:r w:rsidR="004929E3" w:rsidDel="00DF7B40">
            <w:rPr>
              <w:rFonts w:ascii="Arial" w:hAnsi="Arial" w:cs="Arial"/>
              <w:sz w:val="24"/>
              <w:szCs w:val="24"/>
            </w:rPr>
            <w:delText>esion are</w:delText>
          </w:r>
        </w:del>
      </w:ins>
      <w:ins w:id="201" w:author="N S" w:date="2018-10-17T10:47:00Z">
        <w:del w:id="202" w:author="Dan Kliebenstein" w:date="2018-10-24T12:52:00Z">
          <w:r w:rsidR="004929E3" w:rsidDel="00DF7B40">
            <w:rPr>
              <w:rFonts w:ascii="Arial" w:hAnsi="Arial" w:cs="Arial"/>
              <w:sz w:val="24"/>
              <w:szCs w:val="24"/>
            </w:rPr>
            <w:delText xml:space="preserve">a is a common measure of </w:delText>
          </w:r>
        </w:del>
      </w:ins>
      <w:ins w:id="203" w:author="N S" w:date="2018-10-17T13:01:00Z">
        <w:del w:id="204" w:author="Dan Kliebenstein" w:date="2018-10-24T12:52:00Z">
          <w:r w:rsidR="00C24B92" w:rsidDel="00DF7B40">
            <w:rPr>
              <w:rFonts w:ascii="Arial" w:hAnsi="Arial" w:cs="Arial"/>
              <w:sz w:val="24"/>
              <w:szCs w:val="24"/>
            </w:rPr>
            <w:delText xml:space="preserve">the </w:delText>
          </w:r>
        </w:del>
      </w:ins>
      <w:ins w:id="205" w:author="N S" w:date="2018-10-17T13:00:00Z">
        <w:del w:id="206" w:author="Dan Kliebenstein" w:date="2018-10-24T12:52:00Z">
          <w:r w:rsidR="00C24B92" w:rsidDel="00DF7B40">
            <w:rPr>
              <w:rFonts w:ascii="Arial" w:hAnsi="Arial" w:cs="Arial"/>
              <w:sz w:val="24"/>
              <w:szCs w:val="24"/>
            </w:rPr>
            <w:delText xml:space="preserve">interaction of plant </w:delText>
          </w:r>
        </w:del>
      </w:ins>
      <w:ins w:id="207" w:author="N S" w:date="2018-10-17T13:01:00Z">
        <w:del w:id="208" w:author="Dan Kliebenstein" w:date="2018-10-24T12:52:00Z">
          <w:r w:rsidR="00C24B92" w:rsidDel="00DF7B40">
            <w:rPr>
              <w:rFonts w:ascii="Arial" w:hAnsi="Arial" w:cs="Arial"/>
              <w:sz w:val="24"/>
              <w:szCs w:val="24"/>
            </w:rPr>
            <w:delText>immunity and pathogen</w:delText>
          </w:r>
        </w:del>
      </w:ins>
      <w:ins w:id="209" w:author="N S" w:date="2018-10-17T10:47:00Z">
        <w:del w:id="210" w:author="Dan Kliebenstein" w:date="2018-10-24T12:52:00Z">
          <w:r w:rsidR="004929E3" w:rsidDel="00DF7B40">
            <w:rPr>
              <w:rFonts w:ascii="Arial" w:hAnsi="Arial" w:cs="Arial"/>
              <w:sz w:val="24"/>
              <w:szCs w:val="24"/>
            </w:rPr>
            <w:delText xml:space="preserve"> </w:delText>
          </w:r>
        </w:del>
      </w:ins>
      <w:ins w:id="211" w:author="N S" w:date="2018-10-17T13:01:00Z">
        <w:del w:id="212" w:author="Dan Kliebenstein" w:date="2018-10-24T12:52:00Z">
          <w:r w:rsidR="00C24B92" w:rsidDel="00DF7B40">
            <w:rPr>
              <w:rFonts w:ascii="Arial" w:hAnsi="Arial" w:cs="Arial"/>
              <w:sz w:val="24"/>
              <w:szCs w:val="24"/>
            </w:rPr>
            <w:delText>virulence</w:delText>
          </w:r>
        </w:del>
      </w:ins>
      <w:ins w:id="213" w:author="N S" w:date="2018-10-22T16:44:00Z">
        <w:del w:id="214" w:author="Dan Kliebenstein" w:date="2018-10-24T12:52:00Z">
          <w:r w:rsidR="00CF3D2C" w:rsidDel="00DF7B40">
            <w:rPr>
              <w:rFonts w:ascii="Arial" w:hAnsi="Arial" w:cs="Arial"/>
              <w:sz w:val="24"/>
              <w:szCs w:val="24"/>
            </w:rPr>
            <w:delText>,</w:delText>
          </w:r>
        </w:del>
      </w:ins>
      <w:ins w:id="215" w:author="N S" w:date="2018-10-22T16:45:00Z">
        <w:del w:id="216" w:author="Dan Kliebenstein" w:date="2018-10-24T12:52:00Z">
          <w:r w:rsidR="00CF3D2C" w:rsidDel="00DF7B40">
            <w:rPr>
              <w:rFonts w:ascii="Arial" w:hAnsi="Arial" w:cs="Arial"/>
              <w:sz w:val="24"/>
              <w:szCs w:val="24"/>
            </w:rPr>
            <w:delText xml:space="preserve"> though pathogen biomass does not scale with lesion area</w:delText>
          </w:r>
        </w:del>
        <w:r w:rsidR="00CF3D2C">
          <w:rPr>
            <w:rFonts w:ascii="Arial" w:hAnsi="Arial" w:cs="Arial"/>
            <w:sz w:val="24"/>
            <w:szCs w:val="24"/>
          </w:rPr>
          <w:t xml:space="preserv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ins w:id="217" w:author="N S" w:date="2018-10-22T16:45:00Z">
        <w:r w:rsidR="00CF3D2C">
          <w:rPr>
            <w:rFonts w:ascii="Arial" w:hAnsi="Arial" w:cs="Arial"/>
            <w:sz w:val="24"/>
            <w:szCs w:val="24"/>
          </w:rPr>
          <w:t>.</w:t>
        </w:r>
      </w:ins>
      <w:bookmarkEnd w:id="165"/>
      <w:del w:id="218" w:author="N S" w:date="2018-10-22T16:45:00Z">
        <w:r w:rsidR="00C24B92" w:rsidDel="00CF3D2C">
          <w:rPr>
            <w:rFonts w:ascii="Arial" w:hAnsi="Arial" w:cs="Arial"/>
            <w:noProof/>
            <w:sz w:val="24"/>
            <w:szCs w:val="24"/>
          </w:rPr>
          <w:delText>(Rowe, Walley et al. 2010, Corwin, Copeland et al. 2016)</w:delText>
        </w:r>
      </w:del>
      <w:ins w:id="219" w:author="N S" w:date="2018-10-22T16:45:00Z">
        <w:r w:rsidR="00CF3D2C">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220"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ins w:id="221" w:author="N S" w:date="2018-10-22T21:33:00Z">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ins>
      <w:ins w:id="222" w:author="N S" w:date="2018-10-22T21:34:00Z">
        <w:r w:rsidR="00802355">
          <w:rPr>
            <w:rFonts w:ascii="Arial" w:hAnsi="Arial" w:cs="Arial"/>
            <w:sz w:val="24"/>
            <w:szCs w:val="24"/>
          </w:rPr>
          <w:t xml:space="preserve">on tomato </w:t>
        </w:r>
        <w:del w:id="223" w:author="Dan Kliebenstein" w:date="2018-10-29T14:05:00Z">
          <w:r w:rsidR="00802355" w:rsidDel="00FD7EFA">
            <w:rPr>
              <w:rFonts w:ascii="Arial" w:hAnsi="Arial" w:cs="Arial"/>
              <w:sz w:val="24"/>
              <w:szCs w:val="24"/>
            </w:rPr>
            <w:delText xml:space="preserve">was </w:delText>
          </w:r>
        </w:del>
      </w:ins>
      <w:ins w:id="224" w:author="N S" w:date="2018-10-22T21:36:00Z">
        <w:del w:id="225" w:author="Dan Kliebenstein" w:date="2018-10-24T14:11:00Z">
          <w:r w:rsidR="00802355" w:rsidDel="00A2119C">
            <w:rPr>
              <w:rFonts w:ascii="Arial" w:hAnsi="Arial" w:cs="Arial"/>
              <w:sz w:val="24"/>
              <w:szCs w:val="24"/>
            </w:rPr>
            <w:delText>weakly</w:delText>
          </w:r>
        </w:del>
      </w:ins>
      <w:ins w:id="226" w:author="Dan Kliebenstein" w:date="2018-10-24T14:11:00Z">
        <w:r w:rsidR="00A2119C">
          <w:rPr>
            <w:rFonts w:ascii="Arial" w:hAnsi="Arial" w:cs="Arial"/>
            <w:sz w:val="24"/>
            <w:szCs w:val="24"/>
          </w:rPr>
          <w:t>showed a weak positive</w:t>
        </w:r>
      </w:ins>
      <w:ins w:id="227" w:author="N S" w:date="2018-10-22T21:36:00Z">
        <w:r w:rsidR="00802355">
          <w:rPr>
            <w:rFonts w:ascii="Arial" w:hAnsi="Arial" w:cs="Arial"/>
            <w:sz w:val="24"/>
            <w:szCs w:val="24"/>
          </w:rPr>
          <w:t xml:space="preserve"> </w:t>
        </w:r>
      </w:ins>
      <w:ins w:id="228" w:author="N S" w:date="2018-10-22T21:34:00Z">
        <w:r w:rsidR="00802355">
          <w:rPr>
            <w:rFonts w:ascii="Arial" w:hAnsi="Arial" w:cs="Arial"/>
            <w:sz w:val="24"/>
            <w:szCs w:val="24"/>
          </w:rPr>
          <w:t>correlat</w:t>
        </w:r>
        <w:del w:id="229" w:author="Dan Kliebenstein" w:date="2018-10-24T14:11:00Z">
          <w:r w:rsidR="00802355" w:rsidDel="00A2119C">
            <w:rPr>
              <w:rFonts w:ascii="Arial" w:hAnsi="Arial" w:cs="Arial"/>
              <w:sz w:val="24"/>
              <w:szCs w:val="24"/>
            </w:rPr>
            <w:delText>ed</w:delText>
          </w:r>
        </w:del>
      </w:ins>
      <w:ins w:id="230" w:author="Dan Kliebenstein" w:date="2018-10-24T14:11:00Z">
        <w:r w:rsidR="00A2119C">
          <w:rPr>
            <w:rFonts w:ascii="Arial" w:hAnsi="Arial" w:cs="Arial"/>
            <w:sz w:val="24"/>
            <w:szCs w:val="24"/>
          </w:rPr>
          <w:t>ion</w:t>
        </w:r>
      </w:ins>
      <w:ins w:id="231" w:author="N S" w:date="2018-10-22T21:34:00Z">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w:t>
        </w:r>
      </w:ins>
      <w:ins w:id="232" w:author="N S" w:date="2018-10-22T21:35:00Z">
        <w:r w:rsidR="00802355">
          <w:rPr>
            <w:rFonts w:ascii="Arial" w:hAnsi="Arial" w:cs="Arial"/>
            <w:sz w:val="24"/>
            <w:szCs w:val="24"/>
          </w:rPr>
          <w:t>both on domesticated tomato (r=0.247, p=</w:t>
        </w:r>
      </w:ins>
      <w:ins w:id="233" w:author="N S" w:date="2018-10-22T21:37:00Z">
        <w:r w:rsidR="00802355" w:rsidRPr="00802355">
          <w:t xml:space="preserve"> </w:t>
        </w:r>
        <w:r w:rsidR="00802355" w:rsidRPr="00802355">
          <w:rPr>
            <w:rFonts w:ascii="Arial" w:hAnsi="Arial" w:cs="Arial"/>
            <w:sz w:val="24"/>
            <w:szCs w:val="24"/>
          </w:rPr>
          <w:t>0.003</w:t>
        </w:r>
      </w:ins>
      <w:ins w:id="234" w:author="N S" w:date="2018-10-22T21:35:00Z">
        <w:r w:rsidR="00802355">
          <w:rPr>
            <w:rFonts w:ascii="Arial" w:hAnsi="Arial" w:cs="Arial"/>
            <w:sz w:val="24"/>
            <w:szCs w:val="24"/>
          </w:rPr>
          <w:t>) and on wild tomato (r=0.301, p=</w:t>
        </w:r>
      </w:ins>
      <w:ins w:id="235" w:author="N S" w:date="2018-10-22T21:37:00Z">
        <w:r w:rsidR="00802355" w:rsidRPr="00802355">
          <w:t xml:space="preserve"> </w:t>
        </w:r>
        <w:r w:rsidR="00802355" w:rsidRPr="00802355">
          <w:rPr>
            <w:rFonts w:ascii="Arial" w:hAnsi="Arial" w:cs="Arial"/>
            <w:sz w:val="24"/>
            <w:szCs w:val="24"/>
          </w:rPr>
          <w:t>0.016</w:t>
        </w:r>
      </w:ins>
      <w:ins w:id="236" w:author="N S" w:date="2018-10-22T21:35:00Z">
        <w:r w:rsidR="00802355">
          <w:rPr>
            <w:rFonts w:ascii="Arial" w:hAnsi="Arial" w:cs="Arial"/>
            <w:sz w:val="24"/>
            <w:szCs w:val="24"/>
          </w:rPr>
          <w:t>)</w:t>
        </w:r>
      </w:ins>
      <w:ins w:id="237" w:author="N S" w:date="2018-10-22T21:38:00Z">
        <w:r w:rsidR="00787E13">
          <w:rPr>
            <w:rFonts w:ascii="Arial" w:hAnsi="Arial" w:cs="Arial"/>
            <w:sz w:val="24"/>
            <w:szCs w:val="24"/>
          </w:rPr>
          <w:t xml:space="preserve"> (Supplemental Figure </w:t>
        </w:r>
      </w:ins>
      <w:ins w:id="238" w:author="N S" w:date="2018-10-25T12:29:00Z">
        <w:r w:rsidR="00583E28">
          <w:rPr>
            <w:rFonts w:ascii="Arial" w:hAnsi="Arial" w:cs="Arial"/>
            <w:sz w:val="24"/>
            <w:szCs w:val="24"/>
          </w:rPr>
          <w:t>3</w:t>
        </w:r>
      </w:ins>
      <w:ins w:id="239" w:author="N S" w:date="2018-10-22T21:38:00Z">
        <w:r w:rsidR="00787E13">
          <w:rPr>
            <w:rFonts w:ascii="Arial" w:hAnsi="Arial" w:cs="Arial"/>
            <w:sz w:val="24"/>
            <w:szCs w:val="24"/>
          </w:rPr>
          <w:t>)</w:t>
        </w:r>
      </w:ins>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ins w:id="240" w:author="N S" w:date="2018-10-22T21:35:00Z">
        <w:r w:rsidR="00802355">
          <w:rPr>
            <w:rFonts w:ascii="Arial" w:hAnsi="Arial" w:cs="Arial"/>
            <w:sz w:val="24"/>
            <w:szCs w:val="24"/>
          </w:rPr>
          <w:t>.</w:t>
        </w:r>
      </w:ins>
      <w:ins w:id="241" w:author="Dan Kliebenstein" w:date="2018-10-29T14:04:00Z">
        <w:r w:rsidR="00FD7EFA">
          <w:rPr>
            <w:rFonts w:ascii="Arial" w:hAnsi="Arial" w:cs="Arial"/>
            <w:sz w:val="24"/>
            <w:szCs w:val="24"/>
          </w:rPr>
          <w:t xml:space="preserve"> </w:t>
        </w:r>
      </w:ins>
      <w:ins w:id="242" w:author="Céline" w:date="2018-10-29T17:13:00Z">
        <w:r w:rsidR="00E87B0C">
          <w:rPr>
            <w:rFonts w:ascii="Arial" w:hAnsi="Arial" w:cs="Arial"/>
            <w:sz w:val="24"/>
            <w:szCs w:val="24"/>
          </w:rPr>
          <w:t xml:space="preserve">This </w:t>
        </w:r>
      </w:ins>
      <w:ins w:id="243" w:author="Céline" w:date="2018-10-29T17:15:00Z">
        <w:r w:rsidR="00E87B0C">
          <w:rPr>
            <w:rFonts w:ascii="Arial" w:hAnsi="Arial" w:cs="Arial"/>
            <w:sz w:val="24"/>
            <w:szCs w:val="24"/>
          </w:rPr>
          <w:t xml:space="preserve">lack of correlation </w:t>
        </w:r>
      </w:ins>
      <w:ins w:id="244" w:author="Céline" w:date="2018-10-29T17:13:00Z">
        <w:r w:rsidR="00E87B0C">
          <w:rPr>
            <w:rFonts w:ascii="Arial" w:hAnsi="Arial" w:cs="Arial"/>
            <w:sz w:val="24"/>
            <w:szCs w:val="24"/>
          </w:rPr>
          <w:t>s</w:t>
        </w:r>
      </w:ins>
      <w:ins w:id="245" w:author="Dan Kliebenstein" w:date="2018-10-29T14:04:00Z">
        <w:del w:id="246" w:author="Céline" w:date="2018-10-29T17:13:00Z">
          <w:r w:rsidR="00FD7EFA" w:rsidDel="00E87B0C">
            <w:rPr>
              <w:rFonts w:ascii="Arial" w:hAnsi="Arial" w:cs="Arial"/>
              <w:sz w:val="24"/>
              <w:szCs w:val="24"/>
            </w:rPr>
            <w:delText>S</w:delText>
          </w:r>
        </w:del>
        <w:r w:rsidR="00FD7EFA">
          <w:rPr>
            <w:rFonts w:ascii="Arial" w:hAnsi="Arial" w:cs="Arial"/>
            <w:sz w:val="24"/>
            <w:szCs w:val="24"/>
          </w:rPr>
          <w:t>uggest</w:t>
        </w:r>
      </w:ins>
      <w:ins w:id="247" w:author="Céline" w:date="2018-10-29T17:13:00Z">
        <w:r w:rsidR="00E87B0C">
          <w:rPr>
            <w:rFonts w:ascii="Arial" w:hAnsi="Arial" w:cs="Arial"/>
            <w:sz w:val="24"/>
            <w:szCs w:val="24"/>
          </w:rPr>
          <w:t>s</w:t>
        </w:r>
      </w:ins>
      <w:ins w:id="248" w:author="Dan Kliebenstein" w:date="2018-10-29T14:04:00Z">
        <w:del w:id="249" w:author="Céline" w:date="2018-10-29T17:13:00Z">
          <w:r w:rsidR="00FD7EFA" w:rsidDel="00E87B0C">
            <w:rPr>
              <w:rFonts w:ascii="Arial" w:hAnsi="Arial" w:cs="Arial"/>
              <w:sz w:val="24"/>
              <w:szCs w:val="24"/>
            </w:rPr>
            <w:delText>ing</w:delText>
          </w:r>
        </w:del>
        <w:r w:rsidR="00FD7EFA">
          <w:rPr>
            <w:rFonts w:ascii="Arial" w:hAnsi="Arial" w:cs="Arial"/>
            <w:sz w:val="24"/>
            <w:szCs w:val="24"/>
          </w:rPr>
          <w:t xml:space="preserve"> th</w:t>
        </w:r>
      </w:ins>
      <w:ins w:id="250" w:author="Céline" w:date="2018-10-29T17:14:00Z">
        <w:r w:rsidR="00E87B0C">
          <w:rPr>
            <w:rFonts w:ascii="Arial" w:hAnsi="Arial" w:cs="Arial"/>
            <w:sz w:val="24"/>
            <w:szCs w:val="24"/>
          </w:rPr>
          <w:t>e presence of</w:t>
        </w:r>
      </w:ins>
      <w:ins w:id="251" w:author="Dan Kliebenstein" w:date="2018-10-29T14:04:00Z">
        <w:del w:id="252" w:author="Céline" w:date="2018-10-29T17:14:00Z">
          <w:r w:rsidR="00FD7EFA" w:rsidDel="00E87B0C">
            <w:rPr>
              <w:rFonts w:ascii="Arial" w:hAnsi="Arial" w:cs="Arial"/>
              <w:sz w:val="24"/>
              <w:szCs w:val="24"/>
            </w:rPr>
            <w:delText>at there are</w:delText>
          </w:r>
        </w:del>
        <w:r w:rsidR="00FD7EFA">
          <w:rPr>
            <w:rFonts w:ascii="Arial" w:hAnsi="Arial" w:cs="Arial"/>
            <w:sz w:val="24"/>
            <w:szCs w:val="24"/>
          </w:rPr>
          <w:t xml:space="preserve"> </w:t>
        </w:r>
      </w:ins>
      <w:ins w:id="253" w:author="Céline" w:date="2018-10-29T17:14:00Z">
        <w:r w:rsidR="00E87B0C">
          <w:rPr>
            <w:rFonts w:ascii="Arial" w:hAnsi="Arial" w:cs="Arial"/>
            <w:sz w:val="24"/>
            <w:szCs w:val="24"/>
          </w:rPr>
          <w:t xml:space="preserve">both </w:t>
        </w:r>
      </w:ins>
      <w:ins w:id="254" w:author="Dan Kliebenstein" w:date="2018-10-29T14:04:00Z">
        <w:r w:rsidR="00FD7EFA">
          <w:rPr>
            <w:rFonts w:ascii="Arial" w:hAnsi="Arial" w:cs="Arial"/>
            <w:sz w:val="24"/>
            <w:szCs w:val="24"/>
          </w:rPr>
          <w:t xml:space="preserve">shared and unique mechanisms of quantitative virulence </w:t>
        </w:r>
      </w:ins>
      <w:ins w:id="255" w:author="Céline" w:date="2018-10-29T17:14:00Z">
        <w:r w:rsidR="00E87B0C">
          <w:rPr>
            <w:rFonts w:ascii="Arial" w:hAnsi="Arial" w:cs="Arial"/>
            <w:sz w:val="24"/>
            <w:szCs w:val="24"/>
          </w:rPr>
          <w:t>i</w:t>
        </w:r>
      </w:ins>
      <w:ins w:id="256" w:author="Dan Kliebenstein" w:date="2018-10-29T14:04:00Z">
        <w:del w:id="257" w:author="Céline" w:date="2018-10-29T17:14:00Z">
          <w:r w:rsidR="00FD7EFA" w:rsidDel="00E87B0C">
            <w:rPr>
              <w:rFonts w:ascii="Arial" w:hAnsi="Arial" w:cs="Arial"/>
              <w:sz w:val="24"/>
              <w:szCs w:val="24"/>
            </w:rPr>
            <w:delText>o</w:delText>
          </w:r>
        </w:del>
        <w:r w:rsidR="00FD7EFA">
          <w:rPr>
            <w:rFonts w:ascii="Arial" w:hAnsi="Arial" w:cs="Arial"/>
            <w:sz w:val="24"/>
            <w:szCs w:val="24"/>
          </w:rPr>
          <w:t>n the two species.</w:t>
        </w:r>
      </w:ins>
    </w:p>
    <w:p w14:paraId="47E8D1F1" w14:textId="77777777" w:rsidR="00E87B0C" w:rsidRPr="008C1BDB" w:rsidRDefault="00E87B0C" w:rsidP="00A97C72">
      <w:pPr>
        <w:spacing w:line="360" w:lineRule="auto"/>
        <w:rPr>
          <w:ins w:id="258" w:author="Céline" w:date="2018-10-29T17:13:00Z"/>
          <w:rFonts w:ascii="Arial" w:hAnsi="Arial" w:cs="Arial"/>
          <w:sz w:val="24"/>
          <w:szCs w:val="24"/>
        </w:rPr>
      </w:pPr>
    </w:p>
    <w:p w14:paraId="45B72C43" w14:textId="7F4481A0" w:rsidR="00082C15" w:rsidRPr="008C1BDB" w:rsidRDefault="00082C15" w:rsidP="00E65FA1">
      <w:pPr>
        <w:spacing w:line="360" w:lineRule="auto"/>
        <w:rPr>
          <w:rFonts w:ascii="Arial" w:hAnsi="Arial" w:cs="Arial"/>
          <w:b/>
          <w:sz w:val="24"/>
          <w:szCs w:val="24"/>
        </w:rPr>
      </w:pPr>
    </w:p>
    <w:p w14:paraId="74D23306" w14:textId="5D2780D3"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del w:id="259" w:author="N S" w:date="2018-10-22T17:19:00Z">
        <w:r w:rsidRPr="008C1BDB" w:rsidDel="00B22B3C">
          <w:rPr>
            <w:rFonts w:ascii="Arial" w:hAnsi="Arial" w:cs="Arial"/>
            <w:b/>
            <w:sz w:val="24"/>
            <w:szCs w:val="24"/>
          </w:rPr>
          <w:delText xml:space="preserve">, </w:delText>
        </w:r>
      </w:del>
      <w:ins w:id="260" w:author="N S" w:date="2018-10-22T17:19:00Z">
        <w:r w:rsidR="00B22B3C">
          <w:rPr>
            <w:rFonts w:ascii="Arial" w:hAnsi="Arial" w:cs="Arial"/>
            <w:b/>
            <w:sz w:val="24"/>
            <w:szCs w:val="24"/>
          </w:rPr>
          <w:t xml:space="preserve"> and </w:t>
        </w:r>
      </w:ins>
      <w:r w:rsidRPr="008C1BDB">
        <w:rPr>
          <w:rFonts w:ascii="Arial" w:hAnsi="Arial" w:cs="Arial"/>
          <w:b/>
          <w:sz w:val="24"/>
          <w:szCs w:val="24"/>
        </w:rPr>
        <w:t xml:space="preserve">Plant Genetics </w:t>
      </w:r>
      <w:del w:id="261" w:author="N S" w:date="2018-10-22T17:19:00Z">
        <w:r w:rsidRPr="008C1BDB" w:rsidDel="00B22B3C">
          <w:rPr>
            <w:rFonts w:ascii="Arial" w:hAnsi="Arial" w:cs="Arial"/>
            <w:b/>
            <w:sz w:val="24"/>
            <w:szCs w:val="24"/>
          </w:rPr>
          <w:delText xml:space="preserve">and Crop Domestication </w:delText>
        </w:r>
      </w:del>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780B2FEB" w:rsidR="00505B78" w:rsidRDefault="00127063" w:rsidP="00E65FA1">
      <w:pPr>
        <w:spacing w:line="360" w:lineRule="auto"/>
        <w:ind w:firstLine="720"/>
        <w:rPr>
          <w:ins w:id="262" w:author="N S" w:date="2018-10-22T17:23:00Z"/>
          <w:rFonts w:ascii="Arial" w:hAnsi="Arial" w:cs="Arial"/>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263"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264" w:author="N S" w:date="2018-10-22T10:58:00Z">
        <w:r w:rsidR="00D02107">
          <w:rPr>
            <w:rFonts w:ascii="Arial" w:hAnsi="Arial" w:cs="Arial"/>
            <w:sz w:val="24"/>
            <w:szCs w:val="24"/>
          </w:rPr>
          <w:t>general linear</w:t>
        </w:r>
      </w:ins>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del w:id="265"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266"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267"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ins w:id="268" w:author="N S" w:date="2018-10-22T17:20:00Z">
        <w:r w:rsidR="00B22B3C" w:rsidRPr="008C1BDB">
          <w:rPr>
            <w:rFonts w:ascii="Arial" w:hAnsi="Arial" w:cs="Arial"/>
            <w:sz w:val="24"/>
            <w:szCs w:val="24"/>
          </w:rPr>
          <w:t>pathogen genotype (isolate)</w:t>
        </w:r>
        <w:r w:rsidR="00B22B3C">
          <w:rPr>
            <w:rFonts w:ascii="Arial" w:hAnsi="Arial" w:cs="Arial"/>
            <w:sz w:val="24"/>
            <w:szCs w:val="24"/>
          </w:rPr>
          <w:t xml:space="preserve">, </w:t>
        </w:r>
      </w:ins>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ins w:id="269" w:author="N S" w:date="2018-10-22T17:20:00Z">
        <w:r w:rsidR="00B22B3C">
          <w:rPr>
            <w:rFonts w:ascii="Arial" w:hAnsi="Arial" w:cs="Arial"/>
            <w:sz w:val="24"/>
            <w:szCs w:val="24"/>
          </w:rPr>
          <w:t xml:space="preserve">and </w:t>
        </w:r>
      </w:ins>
      <w:r w:rsidR="00B63A17" w:rsidRPr="008C1BDB">
        <w:rPr>
          <w:rFonts w:ascii="Arial" w:hAnsi="Arial" w:cs="Arial"/>
          <w:sz w:val="24"/>
          <w:szCs w:val="24"/>
        </w:rPr>
        <w:t>plant domestication status</w:t>
      </w:r>
      <w:del w:id="270" w:author="N S" w:date="2018-10-22T17:20:00Z">
        <w:r w:rsidR="00B63A17" w:rsidRPr="008C1BDB" w:rsidDel="00B22B3C">
          <w:rPr>
            <w:rFonts w:ascii="Arial" w:hAnsi="Arial" w:cs="Arial"/>
            <w:sz w:val="24"/>
            <w:szCs w:val="24"/>
          </w:rPr>
          <w:delText>,</w:delText>
        </w:r>
        <w:r w:rsidR="00CB0FF3" w:rsidRPr="008C1BDB" w:rsidDel="00B22B3C">
          <w:rPr>
            <w:rFonts w:ascii="Arial" w:hAnsi="Arial" w:cs="Arial"/>
            <w:sz w:val="24"/>
            <w:szCs w:val="24"/>
          </w:rPr>
          <w:delText xml:space="preserve"> and pathogen genotype (isolate)</w:delText>
        </w:r>
        <w:r w:rsidR="001D4F8D" w:rsidRPr="008C1BDB" w:rsidDel="00B22B3C">
          <w:rPr>
            <w:rFonts w:ascii="Arial" w:hAnsi="Arial" w:cs="Arial"/>
            <w:sz w:val="24"/>
            <w:szCs w:val="24"/>
          </w:rPr>
          <w:delText xml:space="preserve"> </w:delText>
        </w:r>
      </w:del>
      <w:ins w:id="271" w:author="N S" w:date="2018-10-22T17:20:00Z">
        <w:r w:rsidR="00B22B3C">
          <w:rPr>
            <w:rFonts w:ascii="Arial" w:hAnsi="Arial" w:cs="Arial"/>
            <w:sz w:val="24"/>
            <w:szCs w:val="24"/>
          </w:rPr>
          <w:t xml:space="preserve"> </w:t>
        </w:r>
      </w:ins>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del w:id="272" w:author="N S" w:date="2018-10-22T17:20:00Z">
        <w:r w:rsidR="008B0B54" w:rsidRPr="008C1BDB" w:rsidDel="00B22B3C">
          <w:rPr>
            <w:rFonts w:ascii="Arial" w:hAnsi="Arial" w:cs="Arial"/>
            <w:sz w:val="24"/>
            <w:szCs w:val="24"/>
          </w:rPr>
          <w:delText xml:space="preserve">with </w:delText>
        </w:r>
        <w:r w:rsidRPr="008C1BDB" w:rsidDel="00B22B3C">
          <w:rPr>
            <w:rFonts w:ascii="Arial" w:hAnsi="Arial" w:cs="Arial"/>
            <w:sz w:val="24"/>
            <w:szCs w:val="24"/>
          </w:rPr>
          <w:delText>pathogen</w:delText>
        </w:r>
        <w:r w:rsidR="001C0D4A" w:rsidRPr="008C1BDB" w:rsidDel="00B22B3C">
          <w:rPr>
            <w:rFonts w:ascii="Arial" w:hAnsi="Arial" w:cs="Arial"/>
            <w:sz w:val="24"/>
            <w:szCs w:val="24"/>
          </w:rPr>
          <w:delText xml:space="preserve"> isolate</w:delText>
        </w:r>
        <w:r w:rsidRPr="008C1BDB" w:rsidDel="00B22B3C">
          <w:rPr>
            <w:rFonts w:ascii="Arial" w:hAnsi="Arial" w:cs="Arial"/>
            <w:sz w:val="24"/>
            <w:szCs w:val="24"/>
          </w:rPr>
          <w:delText xml:space="preserve"> diversity</w:delText>
        </w:r>
        <w:r w:rsidR="001C0D4A" w:rsidRPr="008C1BDB" w:rsidDel="00B22B3C">
          <w:rPr>
            <w:rFonts w:ascii="Arial" w:hAnsi="Arial" w:cs="Arial"/>
            <w:sz w:val="24"/>
            <w:szCs w:val="24"/>
          </w:rPr>
          <w:delText xml:space="preserve"> </w:delText>
        </w:r>
      </w:del>
      <w:del w:id="273"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274"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275"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del w:id="276" w:author="N S" w:date="2018-10-22T17:20:00Z">
        <w:r w:rsidR="001C0D4A" w:rsidRPr="008C1BDB" w:rsidDel="00B22B3C">
          <w:rPr>
            <w:rFonts w:ascii="Arial" w:hAnsi="Arial" w:cs="Arial"/>
            <w:sz w:val="24"/>
            <w:szCs w:val="24"/>
          </w:rPr>
          <w:lastRenderedPageBreak/>
          <w:delText>plant genotype</w:delText>
        </w:r>
      </w:del>
      <w:ins w:id="277" w:author="N S" w:date="2018-10-22T17:20:00Z">
        <w:r w:rsidR="00B22B3C">
          <w:rPr>
            <w:rFonts w:ascii="Arial" w:hAnsi="Arial" w:cs="Arial"/>
            <w:sz w:val="24"/>
            <w:szCs w:val="24"/>
          </w:rPr>
          <w:t>each</w:t>
        </w:r>
      </w:ins>
      <w:ins w:id="278" w:author="N S" w:date="2018-10-20T16:06:00Z">
        <w:r w:rsidR="00B447F3">
          <w:rPr>
            <w:rFonts w:ascii="Arial" w:hAnsi="Arial" w:cs="Arial"/>
            <w:sz w:val="24"/>
            <w:szCs w:val="24"/>
          </w:rPr>
          <w:t xml:space="preserve"> explaining approximately the same portion of the variance</w:t>
        </w:r>
      </w:ins>
      <w:ins w:id="279" w:author="Dan Kliebenstein" w:date="2018-10-24T14:36:00Z">
        <w:r w:rsidR="00BD5B47">
          <w:rPr>
            <w:rFonts w:ascii="Arial" w:hAnsi="Arial" w:cs="Arial"/>
            <w:sz w:val="24"/>
            <w:szCs w:val="24"/>
          </w:rPr>
          <w:t xml:space="preserve"> </w:t>
        </w:r>
      </w:ins>
      <w:del w:id="280" w:author="N S" w:date="2018-10-17T13:20:00Z">
        <w:r w:rsidR="00FD1429" w:rsidRPr="008C1BDB" w:rsidDel="00AD1824">
          <w:rPr>
            <w:rFonts w:ascii="Arial" w:hAnsi="Arial" w:cs="Arial"/>
            <w:sz w:val="24"/>
            <w:szCs w:val="24"/>
          </w:rPr>
          <w:delText>,</w:delText>
        </w:r>
      </w:del>
      <w:del w:id="281" w:author="N S" w:date="2018-10-20T16:20:00Z">
        <w:r w:rsidR="00FD1429" w:rsidRPr="008C1BDB" w:rsidDel="009069F6">
          <w:rPr>
            <w:rFonts w:ascii="Arial" w:hAnsi="Arial" w:cs="Arial"/>
            <w:sz w:val="24"/>
            <w:szCs w:val="24"/>
          </w:rPr>
          <w:delText xml:space="preserve"> </w:delText>
        </w:r>
      </w:del>
      <w:del w:id="282" w:author="N S" w:date="2018-10-20T16:07:00Z">
        <w:r w:rsidR="00A50C30" w:rsidRPr="008C1BDB" w:rsidDel="00B447F3">
          <w:rPr>
            <w:rFonts w:ascii="Arial" w:hAnsi="Arial" w:cs="Arial"/>
            <w:sz w:val="24"/>
            <w:szCs w:val="24"/>
          </w:rPr>
          <w:delText>46</w:delText>
        </w:r>
      </w:del>
      <w:del w:id="283"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284" w:author="N S" w:date="2018-10-20T16:07:00Z">
        <w:r w:rsidR="00E9139E" w:rsidRPr="008C1BDB" w:rsidDel="00B447F3">
          <w:rPr>
            <w:rFonts w:ascii="Arial" w:hAnsi="Arial" w:cs="Arial"/>
            <w:sz w:val="24"/>
            <w:szCs w:val="24"/>
          </w:rPr>
          <w:delText>1</w:delText>
        </w:r>
      </w:del>
      <w:del w:id="285" w:author="N S" w:date="2018-10-18T18:05:00Z">
        <w:r w:rsidR="00E9139E" w:rsidRPr="008C1BDB" w:rsidDel="00B07808">
          <w:rPr>
            <w:rFonts w:ascii="Arial" w:hAnsi="Arial" w:cs="Arial"/>
            <w:sz w:val="24"/>
            <w:szCs w:val="24"/>
          </w:rPr>
          <w:delText>3</w:delText>
        </w:r>
      </w:del>
      <w:del w:id="286"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ins w:id="287" w:author="Dan Kliebenstein" w:date="2018-10-24T14:35:00Z">
        <w:r w:rsidR="00BD5B47">
          <w:rPr>
            <w:rFonts w:ascii="Arial" w:hAnsi="Arial" w:cs="Arial"/>
            <w:sz w:val="24"/>
            <w:szCs w:val="24"/>
          </w:rPr>
          <w:t xml:space="preserve">while </w:t>
        </w:r>
      </w:ins>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del w:id="288" w:author="Dan Kliebenstein" w:date="2018-10-24T14:35:00Z">
        <w:r w:rsidR="00B738AF" w:rsidRPr="008C1BDB" w:rsidDel="00BD5B47">
          <w:rPr>
            <w:rFonts w:ascii="Arial" w:hAnsi="Arial" w:cs="Arial"/>
            <w:sz w:val="24"/>
            <w:szCs w:val="24"/>
          </w:rPr>
          <w:delText xml:space="preserve">as </w:delText>
        </w:r>
      </w:del>
      <w:ins w:id="289" w:author="Dan Kliebenstein" w:date="2018-10-24T14:35:00Z">
        <w:r w:rsidR="00BD5B47">
          <w:rPr>
            <w:rFonts w:ascii="Arial" w:hAnsi="Arial" w:cs="Arial"/>
            <w:sz w:val="24"/>
            <w:szCs w:val="24"/>
          </w:rPr>
          <w:t>it was to a much lower level than the other factors</w:t>
        </w:r>
      </w:ins>
      <w:del w:id="290" w:author="Dan Kliebenstein" w:date="2018-10-24T14:35:00Z">
        <w:r w:rsidR="00B738AF" w:rsidRPr="008C1BDB" w:rsidDel="00BD5B47">
          <w:rPr>
            <w:rFonts w:ascii="Arial" w:hAnsi="Arial" w:cs="Arial"/>
            <w:sz w:val="24"/>
            <w:szCs w:val="24"/>
          </w:rPr>
          <w:delText>shown by the</w:delText>
        </w:r>
        <w:r w:rsidRPr="008C1BDB" w:rsidDel="00BD5B47">
          <w:rPr>
            <w:rFonts w:ascii="Arial" w:hAnsi="Arial" w:cs="Arial"/>
            <w:sz w:val="24"/>
            <w:szCs w:val="24"/>
          </w:rPr>
          <w:delText xml:space="preserve"> </w:delText>
        </w:r>
        <w:r w:rsidR="00F75570" w:rsidRPr="008C1BDB" w:rsidDel="00BD5B47">
          <w:rPr>
            <w:rFonts w:ascii="Arial" w:hAnsi="Arial" w:cs="Arial"/>
            <w:sz w:val="24"/>
            <w:szCs w:val="24"/>
          </w:rPr>
          <w:delText xml:space="preserve">small but </w:delText>
        </w:r>
        <w:r w:rsidR="00C97B8A" w:rsidRPr="008C1BDB" w:rsidDel="00BD5B47">
          <w:rPr>
            <w:rFonts w:ascii="Arial" w:hAnsi="Arial" w:cs="Arial"/>
            <w:sz w:val="24"/>
            <w:szCs w:val="24"/>
          </w:rPr>
          <w:delText xml:space="preserve">significant effects of genetic variation between domesticated and wild </w:delText>
        </w:r>
        <w:r w:rsidRPr="008C1BDB" w:rsidDel="00BD5B47">
          <w:rPr>
            <w:rFonts w:ascii="Arial" w:hAnsi="Arial" w:cs="Arial"/>
            <w:sz w:val="24"/>
            <w:szCs w:val="24"/>
          </w:rPr>
          <w:delText>tomatoes</w:delText>
        </w:r>
      </w:del>
      <w:r w:rsidRPr="008C1BDB">
        <w:rPr>
          <w:rFonts w:ascii="Arial" w:hAnsi="Arial" w:cs="Arial"/>
          <w:sz w:val="24"/>
          <w:szCs w:val="24"/>
        </w:rPr>
        <w:t xml:space="preserve"> </w:t>
      </w:r>
      <w:r w:rsidR="00CA4ECA" w:rsidRPr="008C1BDB">
        <w:rPr>
          <w:rFonts w:ascii="Arial" w:hAnsi="Arial" w:cs="Arial"/>
          <w:sz w:val="24"/>
          <w:szCs w:val="24"/>
        </w:rPr>
        <w:t>(</w:t>
      </w:r>
      <w:del w:id="291" w:author="N S" w:date="2018-10-20T16:17:00Z">
        <w:r w:rsidR="00123ADB" w:rsidRPr="008C1BDB" w:rsidDel="003D5DFF">
          <w:rPr>
            <w:rFonts w:ascii="Arial" w:hAnsi="Arial" w:cs="Arial"/>
            <w:sz w:val="24"/>
            <w:szCs w:val="24"/>
          </w:rPr>
          <w:delText>3.5</w:delText>
        </w:r>
      </w:del>
      <w:del w:id="292"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293"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294"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295"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296"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del>
    </w:p>
    <w:p w14:paraId="2DA614B1" w14:textId="2971A09D" w:rsidR="00960B58" w:rsidRDefault="00960B58">
      <w:pPr>
        <w:rPr>
          <w:ins w:id="297" w:author="N S" w:date="2018-10-22T17:23:00Z"/>
          <w:rFonts w:ascii="Arial" w:hAnsi="Arial" w:cs="Arial"/>
          <w:b/>
          <w:sz w:val="24"/>
          <w:szCs w:val="24"/>
        </w:rPr>
      </w:pPr>
    </w:p>
    <w:p w14:paraId="460F1545" w14:textId="5D51FEBA" w:rsidR="00960B58" w:rsidRPr="008C1BDB" w:rsidRDefault="00960B58" w:rsidP="00960B58">
      <w:pPr>
        <w:rPr>
          <w:ins w:id="298" w:author="N S" w:date="2018-10-22T17:23:00Z"/>
          <w:rFonts w:ascii="Arial" w:hAnsi="Arial" w:cs="Arial"/>
          <w:b/>
          <w:sz w:val="24"/>
          <w:szCs w:val="24"/>
        </w:rPr>
      </w:pPr>
      <w:ins w:id="299" w:author="N S" w:date="2018-10-22T17:23:00Z">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ins>
    </w:p>
    <w:p w14:paraId="4BAFC7CA" w14:textId="2540A2B9" w:rsidR="00960B58" w:rsidRDefault="00960B58" w:rsidP="00960B58">
      <w:pPr>
        <w:rPr>
          <w:ins w:id="300" w:author="N S" w:date="2018-10-22T17:23:00Z"/>
          <w:rFonts w:ascii="Arial" w:hAnsi="Arial" w:cs="Arial"/>
          <w:sz w:val="24"/>
          <w:szCs w:val="24"/>
        </w:rPr>
      </w:pPr>
      <w:ins w:id="301" w:author="N S" w:date="2018-10-22T17:23:00Z">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Plant is 12 tomato genotypes nested within their respective domestication groupings, Experiment tests the </w:t>
        </w:r>
      </w:ins>
      <w:ins w:id="302" w:author="N S" w:date="2018-10-25T12:59:00Z">
        <w:r w:rsidR="001229D0">
          <w:rPr>
            <w:rFonts w:ascii="Arial" w:hAnsi="Arial" w:cs="Arial"/>
            <w:sz w:val="24"/>
            <w:szCs w:val="24"/>
          </w:rPr>
          <w:t xml:space="preserve">random effect of </w:t>
        </w:r>
      </w:ins>
      <w:ins w:id="303" w:author="N S" w:date="2018-10-22T17:23:00Z">
        <w:r w:rsidRPr="008C1BDB">
          <w:rPr>
            <w:rFonts w:ascii="Arial" w:hAnsi="Arial" w:cs="Arial"/>
            <w:sz w:val="24"/>
            <w:szCs w:val="24"/>
          </w:rPr>
          <w:t xml:space="preserve">2 independent replicate experiments. </w:t>
        </w:r>
      </w:ins>
      <w:ins w:id="304" w:author="N S" w:date="2018-10-25T12:59:00Z">
        <w:r w:rsidR="001229D0">
          <w:rPr>
            <w:rFonts w:ascii="Arial" w:hAnsi="Arial" w:cs="Arial"/>
            <w:sz w:val="24"/>
            <w:szCs w:val="24"/>
          </w:rPr>
          <w:t xml:space="preserve">The nested random effects of whole plant sampled, </w:t>
        </w:r>
      </w:ins>
      <w:ins w:id="305" w:author="N S" w:date="2018-10-25T13:00:00Z">
        <w:r w:rsidR="001229D0">
          <w:rPr>
            <w:rFonts w:ascii="Arial" w:hAnsi="Arial" w:cs="Arial"/>
            <w:sz w:val="24"/>
            <w:szCs w:val="24"/>
          </w:rPr>
          <w:t xml:space="preserve">leaf sampled, and leaflet pair are included. </w:t>
        </w:r>
      </w:ins>
      <w:ins w:id="306" w:author="N S" w:date="2018-10-22T17:23:00Z">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ins>
    </w:p>
    <w:p w14:paraId="3190746A" w14:textId="77777777" w:rsidR="00960B58" w:rsidRDefault="00960B58" w:rsidP="00960B58">
      <w:pPr>
        <w:rPr>
          <w:ins w:id="307" w:author="N S" w:date="2018-10-22T17:23:00Z"/>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ins w:id="308" w:author="N S" w:date="2018-10-22T17:23: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ins w:id="309" w:author="N S" w:date="2018-10-22T17:23:00Z"/>
                <w:rFonts w:ascii="Arial" w:eastAsia="Times New Roman" w:hAnsi="Arial" w:cs="Arial"/>
                <w:b/>
                <w:bCs/>
                <w:color w:val="000000"/>
                <w:sz w:val="24"/>
                <w:szCs w:val="24"/>
              </w:rPr>
            </w:pPr>
            <w:ins w:id="310" w:author="N S" w:date="2018-10-22T17:23: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ins w:id="311" w:author="N S" w:date="2018-10-22T17:23:00Z"/>
                <w:rFonts w:ascii="Arial" w:eastAsia="Times New Roman" w:hAnsi="Arial" w:cs="Arial"/>
                <w:color w:val="000000"/>
                <w:sz w:val="24"/>
                <w:szCs w:val="24"/>
              </w:rPr>
            </w:pPr>
            <w:ins w:id="312" w:author="N S" w:date="2018-10-22T17:23:00Z">
              <w:r w:rsidRPr="00944AA8">
                <w:rPr>
                  <w:rFonts w:ascii="Arial" w:eastAsia="Times New Roman" w:hAnsi="Arial" w:cs="Arial"/>
                  <w:color w:val="000000"/>
                  <w:sz w:val="24"/>
                  <w:szCs w:val="24"/>
                </w:rPr>
                <w:t>SS</w:t>
              </w:r>
            </w:ins>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ins w:id="313" w:author="N S" w:date="2018-10-22T17:23:00Z"/>
                <w:rFonts w:ascii="Arial" w:eastAsia="Times New Roman" w:hAnsi="Arial" w:cs="Arial"/>
                <w:color w:val="000000"/>
                <w:sz w:val="24"/>
                <w:szCs w:val="24"/>
              </w:rPr>
            </w:pPr>
            <w:ins w:id="314" w:author="N S" w:date="2018-10-22T17:23:00Z">
              <w:r w:rsidRPr="00944AA8">
                <w:rPr>
                  <w:rFonts w:ascii="Arial" w:eastAsia="Times New Roman" w:hAnsi="Arial" w:cs="Arial"/>
                  <w:color w:val="000000"/>
                  <w:sz w:val="24"/>
                  <w:szCs w:val="24"/>
                </w:rPr>
                <w:t>F value</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ins w:id="315" w:author="N S" w:date="2018-10-22T17:23:00Z"/>
                <w:rFonts w:ascii="Arial" w:eastAsia="Times New Roman" w:hAnsi="Arial" w:cs="Arial"/>
                <w:color w:val="000000"/>
                <w:sz w:val="24"/>
                <w:szCs w:val="24"/>
              </w:rPr>
            </w:pPr>
            <w:ins w:id="316" w:author="N S" w:date="2018-10-22T17:23:00Z">
              <w:r w:rsidRPr="00944AA8">
                <w:rPr>
                  <w:rFonts w:ascii="Arial" w:eastAsia="Times New Roman" w:hAnsi="Arial" w:cs="Arial"/>
                  <w:color w:val="000000"/>
                  <w:sz w:val="24"/>
                  <w:szCs w:val="24"/>
                </w:rPr>
                <w:t>DF</w:t>
              </w:r>
            </w:ins>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ins w:id="317" w:author="N S" w:date="2018-10-22T17:23:00Z"/>
                <w:rFonts w:ascii="Arial" w:eastAsia="Times New Roman" w:hAnsi="Arial" w:cs="Arial"/>
                <w:color w:val="000000"/>
                <w:sz w:val="24"/>
                <w:szCs w:val="24"/>
              </w:rPr>
            </w:pPr>
            <w:ins w:id="318" w:author="N S" w:date="2018-10-22T17:23:00Z">
              <w:r w:rsidRPr="00944AA8">
                <w:rPr>
                  <w:rFonts w:ascii="Arial" w:eastAsia="Times New Roman" w:hAnsi="Arial" w:cs="Arial"/>
                  <w:color w:val="000000"/>
                  <w:sz w:val="24"/>
                  <w:szCs w:val="24"/>
                </w:rPr>
                <w:t>p</w:t>
              </w:r>
            </w:ins>
          </w:p>
        </w:tc>
      </w:tr>
      <w:tr w:rsidR="003D5903" w:rsidRPr="00944AA8" w14:paraId="0A266ABF" w14:textId="77777777" w:rsidTr="003D5903">
        <w:trPr>
          <w:trHeight w:val="320"/>
          <w:ins w:id="319"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ins w:id="320" w:author="N S" w:date="2018-10-22T17:23:00Z"/>
                <w:rFonts w:ascii="Arial" w:eastAsia="Times New Roman" w:hAnsi="Arial" w:cs="Arial"/>
                <w:color w:val="000000"/>
                <w:sz w:val="24"/>
                <w:szCs w:val="24"/>
              </w:rPr>
            </w:pPr>
            <w:ins w:id="321" w:author="N S" w:date="2018-10-22T17:23:00Z">
              <w:r w:rsidRPr="00944AA8">
                <w:rPr>
                  <w:rFonts w:ascii="Arial" w:eastAsia="Times New Roman" w:hAnsi="Arial" w:cs="Arial"/>
                  <w:color w:val="000000"/>
                  <w:sz w:val="24"/>
                  <w:szCs w:val="24"/>
                </w:rPr>
                <w:t>Isolate</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ins w:id="322" w:author="N S" w:date="2018-10-22T17:23:00Z"/>
                <w:rFonts w:ascii="Arial" w:eastAsia="Times New Roman" w:hAnsi="Arial" w:cs="Arial"/>
                <w:color w:val="000000"/>
                <w:sz w:val="24"/>
                <w:szCs w:val="24"/>
              </w:rPr>
            </w:pPr>
            <w:ins w:id="323" w:author="N S" w:date="2018-10-22T17:23:00Z">
              <w:r w:rsidRPr="00944AA8">
                <w:rPr>
                  <w:rFonts w:ascii="Arial" w:eastAsia="Times New Roman" w:hAnsi="Arial" w:cs="Arial"/>
                  <w:color w:val="000000"/>
                  <w:sz w:val="24"/>
                  <w:szCs w:val="24"/>
                </w:rPr>
                <w:t>37.8</w:t>
              </w:r>
            </w:ins>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ins w:id="324" w:author="N S" w:date="2018-10-22T17:23:00Z"/>
                <w:rFonts w:ascii="Arial" w:eastAsia="Times New Roman" w:hAnsi="Arial" w:cs="Arial"/>
                <w:color w:val="000000"/>
                <w:sz w:val="24"/>
                <w:szCs w:val="24"/>
              </w:rPr>
            </w:pPr>
            <w:ins w:id="325" w:author="N S" w:date="2018-10-22T17:23:00Z">
              <w:r w:rsidRPr="00944AA8">
                <w:rPr>
                  <w:rFonts w:ascii="Arial" w:eastAsia="Times New Roman" w:hAnsi="Arial" w:cs="Arial"/>
                  <w:color w:val="000000"/>
                  <w:sz w:val="24"/>
                  <w:szCs w:val="24"/>
                </w:rPr>
                <w:t>1.7</w:t>
              </w:r>
            </w:ins>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ins w:id="326" w:author="N S" w:date="2018-10-22T17:23:00Z"/>
                <w:rFonts w:ascii="Arial" w:eastAsia="Times New Roman" w:hAnsi="Arial" w:cs="Arial"/>
                <w:color w:val="000000"/>
                <w:sz w:val="24"/>
                <w:szCs w:val="24"/>
              </w:rPr>
            </w:pPr>
            <w:ins w:id="327"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ins w:id="328" w:author="N S" w:date="2018-10-22T17:23:00Z"/>
                <w:rFonts w:ascii="Arial" w:eastAsia="Times New Roman" w:hAnsi="Arial" w:cs="Arial"/>
                <w:b/>
                <w:bCs/>
                <w:color w:val="000000"/>
                <w:sz w:val="24"/>
                <w:szCs w:val="24"/>
              </w:rPr>
            </w:pPr>
            <w:ins w:id="329" w:author="N S" w:date="2018-10-22T17:23:00Z">
              <w:r w:rsidRPr="00944AA8">
                <w:rPr>
                  <w:rFonts w:ascii="Arial" w:eastAsia="Times New Roman" w:hAnsi="Arial" w:cs="Arial"/>
                  <w:b/>
                  <w:bCs/>
                  <w:color w:val="000000"/>
                  <w:sz w:val="24"/>
                  <w:szCs w:val="24"/>
                </w:rPr>
                <w:t>0.007</w:t>
              </w:r>
            </w:ins>
          </w:p>
        </w:tc>
      </w:tr>
      <w:tr w:rsidR="003D5903" w:rsidRPr="00944AA8" w14:paraId="0EF46AD6" w14:textId="77777777" w:rsidTr="003D5903">
        <w:trPr>
          <w:trHeight w:val="320"/>
          <w:ins w:id="330"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ins w:id="331" w:author="N S" w:date="2018-10-22T17:23:00Z"/>
                <w:rFonts w:ascii="Arial" w:eastAsia="Times New Roman" w:hAnsi="Arial" w:cs="Arial"/>
                <w:color w:val="000000"/>
                <w:sz w:val="24"/>
                <w:szCs w:val="24"/>
              </w:rPr>
            </w:pPr>
            <w:ins w:id="332" w:author="N S" w:date="2018-10-22T17:23:00Z">
              <w:r w:rsidRPr="00944AA8">
                <w:rPr>
                  <w:rFonts w:ascii="Arial" w:eastAsia="Times New Roman" w:hAnsi="Arial" w:cs="Arial"/>
                  <w:color w:val="000000"/>
                  <w:sz w:val="24"/>
                  <w:szCs w:val="24"/>
                </w:rPr>
                <w:t>Domestication</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ins w:id="333" w:author="N S" w:date="2018-10-22T17:23:00Z"/>
                <w:rFonts w:ascii="Arial" w:eastAsia="Times New Roman" w:hAnsi="Arial" w:cs="Arial"/>
                <w:color w:val="000000"/>
                <w:sz w:val="24"/>
                <w:szCs w:val="24"/>
              </w:rPr>
            </w:pPr>
            <w:ins w:id="334" w:author="N S" w:date="2018-10-22T17:23:00Z">
              <w:r w:rsidRPr="00944AA8">
                <w:rPr>
                  <w:rFonts w:ascii="Arial" w:eastAsia="Times New Roman" w:hAnsi="Arial" w:cs="Arial"/>
                  <w:color w:val="000000"/>
                  <w:sz w:val="24"/>
                  <w:szCs w:val="24"/>
                </w:rPr>
                <w:t>3.4</w:t>
              </w:r>
            </w:ins>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ins w:id="335" w:author="N S" w:date="2018-10-22T17:23:00Z"/>
                <w:rFonts w:ascii="Arial" w:eastAsia="Times New Roman" w:hAnsi="Arial" w:cs="Arial"/>
                <w:color w:val="000000"/>
                <w:sz w:val="24"/>
                <w:szCs w:val="24"/>
              </w:rPr>
            </w:pPr>
            <w:ins w:id="336" w:author="N S" w:date="2018-10-22T17:23:00Z">
              <w:r w:rsidRPr="00944AA8">
                <w:rPr>
                  <w:rFonts w:ascii="Arial" w:eastAsia="Times New Roman" w:hAnsi="Arial" w:cs="Arial"/>
                  <w:color w:val="000000"/>
                  <w:sz w:val="24"/>
                  <w:szCs w:val="24"/>
                </w:rPr>
                <w:t>14.1</w:t>
              </w:r>
            </w:ins>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ins w:id="337" w:author="N S" w:date="2018-10-22T17:23:00Z"/>
                <w:rFonts w:ascii="Arial" w:eastAsia="Times New Roman" w:hAnsi="Arial" w:cs="Arial"/>
                <w:color w:val="000000"/>
                <w:sz w:val="24"/>
                <w:szCs w:val="24"/>
              </w:rPr>
            </w:pPr>
            <w:ins w:id="338" w:author="N S" w:date="2018-10-22T17:23:00Z">
              <w:r w:rsidRPr="00944AA8">
                <w:rPr>
                  <w:rFonts w:ascii="Arial" w:eastAsia="Times New Roman" w:hAnsi="Arial" w:cs="Arial"/>
                  <w:color w:val="000000"/>
                  <w:sz w:val="24"/>
                  <w:szCs w:val="24"/>
                </w:rPr>
                <w:t>1</w:t>
              </w:r>
            </w:ins>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ins w:id="339" w:author="N S" w:date="2018-10-22T17:23:00Z"/>
                <w:rFonts w:ascii="Arial" w:eastAsia="Times New Roman" w:hAnsi="Arial" w:cs="Arial"/>
                <w:b/>
                <w:bCs/>
                <w:color w:val="000000"/>
                <w:sz w:val="24"/>
                <w:szCs w:val="24"/>
              </w:rPr>
            </w:pPr>
            <w:ins w:id="340" w:author="N S" w:date="2018-10-22T17:23:00Z">
              <w:r w:rsidRPr="00944AA8">
                <w:rPr>
                  <w:rFonts w:ascii="Arial" w:eastAsia="Times New Roman" w:hAnsi="Arial" w:cs="Arial"/>
                  <w:b/>
                  <w:bCs/>
                  <w:color w:val="000000"/>
                  <w:sz w:val="24"/>
                  <w:szCs w:val="24"/>
                </w:rPr>
                <w:t>0.0006</w:t>
              </w:r>
            </w:ins>
          </w:p>
        </w:tc>
      </w:tr>
      <w:tr w:rsidR="003D5903" w:rsidRPr="00944AA8" w14:paraId="57B23D7C" w14:textId="77777777" w:rsidTr="003D5903">
        <w:trPr>
          <w:trHeight w:val="320"/>
          <w:ins w:id="341"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ins w:id="342" w:author="N S" w:date="2018-10-22T17:23:00Z"/>
                <w:rFonts w:ascii="Arial" w:eastAsia="Times New Roman" w:hAnsi="Arial" w:cs="Arial"/>
                <w:color w:val="000000"/>
                <w:sz w:val="24"/>
                <w:szCs w:val="24"/>
              </w:rPr>
            </w:pPr>
            <w:proofErr w:type="spellStart"/>
            <w:ins w:id="343" w:author="N S" w:date="2018-10-22T17:23: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ins w:id="344" w:author="N S" w:date="2018-10-22T17:23:00Z"/>
                <w:rFonts w:ascii="Arial" w:eastAsia="Times New Roman" w:hAnsi="Arial" w:cs="Arial"/>
                <w:color w:val="000000"/>
                <w:sz w:val="24"/>
                <w:szCs w:val="24"/>
              </w:rPr>
            </w:pPr>
            <w:ins w:id="345" w:author="N S" w:date="2018-10-22T17:23:00Z">
              <w:r w:rsidRPr="00944AA8">
                <w:rPr>
                  <w:rFonts w:ascii="Arial" w:eastAsia="Times New Roman" w:hAnsi="Arial" w:cs="Arial"/>
                  <w:color w:val="000000"/>
                  <w:sz w:val="24"/>
                  <w:szCs w:val="24"/>
                </w:rPr>
                <w:t>39.3</w:t>
              </w:r>
            </w:ins>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ins w:id="346" w:author="N S" w:date="2018-10-22T17:23:00Z"/>
                <w:rFonts w:ascii="Arial" w:eastAsia="Times New Roman" w:hAnsi="Arial" w:cs="Arial"/>
                <w:color w:val="000000"/>
                <w:sz w:val="24"/>
                <w:szCs w:val="24"/>
              </w:rPr>
            </w:pPr>
            <w:ins w:id="347" w:author="N S" w:date="2018-10-22T17:23:00Z">
              <w:r w:rsidRPr="00944AA8">
                <w:rPr>
                  <w:rFonts w:ascii="Arial" w:eastAsia="Times New Roman" w:hAnsi="Arial" w:cs="Arial"/>
                  <w:color w:val="000000"/>
                  <w:sz w:val="24"/>
                  <w:szCs w:val="24"/>
                </w:rPr>
                <w:t>16.2</w:t>
              </w:r>
            </w:ins>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ins w:id="348" w:author="N S" w:date="2018-10-22T17:23:00Z"/>
                <w:rFonts w:ascii="Arial" w:eastAsia="Times New Roman" w:hAnsi="Arial" w:cs="Arial"/>
                <w:color w:val="000000"/>
                <w:sz w:val="24"/>
                <w:szCs w:val="24"/>
              </w:rPr>
            </w:pPr>
            <w:ins w:id="349" w:author="N S" w:date="2018-10-22T17:23:00Z">
              <w:r w:rsidRPr="00944AA8">
                <w:rPr>
                  <w:rFonts w:ascii="Arial" w:eastAsia="Times New Roman" w:hAnsi="Arial" w:cs="Arial"/>
                  <w:color w:val="000000"/>
                  <w:sz w:val="24"/>
                  <w:szCs w:val="24"/>
                </w:rPr>
                <w:t>10</w:t>
              </w:r>
            </w:ins>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ins w:id="350" w:author="N S" w:date="2018-10-22T17:23:00Z"/>
                <w:rFonts w:ascii="Arial" w:eastAsia="Times New Roman" w:hAnsi="Arial" w:cs="Arial"/>
                <w:b/>
                <w:bCs/>
                <w:color w:val="000000"/>
                <w:sz w:val="24"/>
                <w:szCs w:val="24"/>
              </w:rPr>
            </w:pPr>
            <w:ins w:id="351" w:author="N S" w:date="2018-10-22T17:23:00Z">
              <w:r w:rsidRPr="00944AA8">
                <w:rPr>
                  <w:rFonts w:ascii="Arial" w:eastAsia="Times New Roman" w:hAnsi="Arial" w:cs="Arial"/>
                  <w:b/>
                  <w:bCs/>
                  <w:color w:val="000000"/>
                  <w:sz w:val="24"/>
                  <w:szCs w:val="24"/>
                </w:rPr>
                <w:t>5e-11</w:t>
              </w:r>
            </w:ins>
          </w:p>
        </w:tc>
      </w:tr>
      <w:tr w:rsidR="003D5903" w:rsidRPr="00944AA8" w14:paraId="7BDFFA34" w14:textId="77777777" w:rsidTr="003D5903">
        <w:trPr>
          <w:trHeight w:val="320"/>
          <w:ins w:id="352"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ins w:id="353" w:author="N S" w:date="2018-10-22T17:23:00Z"/>
                <w:rFonts w:ascii="Arial" w:eastAsia="Times New Roman" w:hAnsi="Arial" w:cs="Arial"/>
                <w:color w:val="000000"/>
                <w:sz w:val="24"/>
                <w:szCs w:val="24"/>
              </w:rPr>
            </w:pPr>
            <w:proofErr w:type="spellStart"/>
            <w:proofErr w:type="gramStart"/>
            <w:ins w:id="354" w:author="N S" w:date="2018-10-22T17:23:00Z">
              <w:r w:rsidRPr="00944AA8">
                <w:rPr>
                  <w:rFonts w:ascii="Arial" w:eastAsia="Times New Roman" w:hAnsi="Arial" w:cs="Arial"/>
                  <w:color w:val="000000"/>
                  <w:sz w:val="24"/>
                  <w:szCs w:val="24"/>
                </w:rPr>
                <w:t>Iso:Domest</w:t>
              </w:r>
              <w:proofErr w:type="spellEnd"/>
              <w:proofErr w:type="gramEnd"/>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ins w:id="355" w:author="N S" w:date="2018-10-22T17:23:00Z"/>
                <w:rFonts w:ascii="Arial" w:eastAsia="Times New Roman" w:hAnsi="Arial" w:cs="Arial"/>
                <w:color w:val="000000"/>
                <w:sz w:val="24"/>
                <w:szCs w:val="24"/>
              </w:rPr>
            </w:pPr>
            <w:ins w:id="356" w:author="N S" w:date="2018-10-22T17:23:00Z">
              <w:r w:rsidRPr="00944AA8">
                <w:rPr>
                  <w:rFonts w:ascii="Arial" w:eastAsia="Times New Roman" w:hAnsi="Arial" w:cs="Arial"/>
                  <w:color w:val="000000"/>
                  <w:sz w:val="24"/>
                  <w:szCs w:val="24"/>
                </w:rPr>
                <w:t>15.8</w:t>
              </w:r>
            </w:ins>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ins w:id="357" w:author="N S" w:date="2018-10-22T17:23:00Z"/>
                <w:rFonts w:ascii="Arial" w:eastAsia="Times New Roman" w:hAnsi="Arial" w:cs="Arial"/>
                <w:color w:val="000000"/>
                <w:sz w:val="24"/>
                <w:szCs w:val="24"/>
              </w:rPr>
            </w:pPr>
            <w:ins w:id="358" w:author="N S" w:date="2018-10-22T17:23:00Z">
              <w:r w:rsidRPr="00944AA8">
                <w:rPr>
                  <w:rFonts w:ascii="Arial" w:eastAsia="Times New Roman" w:hAnsi="Arial" w:cs="Arial"/>
                  <w:color w:val="000000"/>
                  <w:sz w:val="24"/>
                  <w:szCs w:val="24"/>
                </w:rPr>
                <w:t>0.7</w:t>
              </w:r>
            </w:ins>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ins w:id="359" w:author="N S" w:date="2018-10-22T17:23:00Z"/>
                <w:rFonts w:ascii="Arial" w:eastAsia="Times New Roman" w:hAnsi="Arial" w:cs="Arial"/>
                <w:color w:val="000000"/>
                <w:sz w:val="24"/>
                <w:szCs w:val="24"/>
              </w:rPr>
            </w:pPr>
            <w:ins w:id="360"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ins w:id="361" w:author="N S" w:date="2018-10-22T17:23:00Z"/>
                <w:rFonts w:ascii="Arial" w:eastAsia="Times New Roman" w:hAnsi="Arial" w:cs="Arial"/>
                <w:color w:val="000000"/>
                <w:sz w:val="24"/>
                <w:szCs w:val="24"/>
              </w:rPr>
            </w:pPr>
            <w:ins w:id="362" w:author="N S" w:date="2018-10-22T17:23:00Z">
              <w:r w:rsidRPr="00944AA8">
                <w:rPr>
                  <w:rFonts w:ascii="Arial" w:eastAsia="Times New Roman" w:hAnsi="Arial" w:cs="Arial"/>
                  <w:color w:val="000000"/>
                  <w:sz w:val="24"/>
                  <w:szCs w:val="24"/>
                </w:rPr>
                <w:t>0.99</w:t>
              </w:r>
            </w:ins>
          </w:p>
        </w:tc>
      </w:tr>
      <w:tr w:rsidR="003D5903" w:rsidRPr="00944AA8" w14:paraId="18869219" w14:textId="77777777" w:rsidTr="003D5903">
        <w:trPr>
          <w:trHeight w:val="320"/>
          <w:ins w:id="36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ins w:id="364" w:author="N S" w:date="2018-10-22T17:23:00Z"/>
                <w:rFonts w:ascii="Arial" w:eastAsia="Times New Roman" w:hAnsi="Arial" w:cs="Arial"/>
                <w:color w:val="000000"/>
                <w:sz w:val="24"/>
                <w:szCs w:val="24"/>
              </w:rPr>
            </w:pPr>
            <w:proofErr w:type="spellStart"/>
            <w:proofErr w:type="gramStart"/>
            <w:ins w:id="365" w:author="N S" w:date="2018-10-22T17:23:00Z">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ins w:id="366" w:author="N S" w:date="2018-10-22T17:23:00Z"/>
                <w:rFonts w:ascii="Arial" w:eastAsia="Times New Roman" w:hAnsi="Arial" w:cs="Arial"/>
                <w:color w:val="000000"/>
                <w:sz w:val="24"/>
                <w:szCs w:val="24"/>
              </w:rPr>
            </w:pPr>
            <w:ins w:id="367" w:author="N S" w:date="2018-10-22T17:23:00Z">
              <w:r w:rsidRPr="00944AA8">
                <w:rPr>
                  <w:rFonts w:ascii="Arial" w:eastAsia="Times New Roman" w:hAnsi="Arial" w:cs="Arial"/>
                  <w:color w:val="000000"/>
                  <w:sz w:val="24"/>
                  <w:szCs w:val="24"/>
                </w:rPr>
                <w:t>179.1</w:t>
              </w:r>
            </w:ins>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ins w:id="368" w:author="N S" w:date="2018-10-22T17:23:00Z"/>
                <w:rFonts w:ascii="Arial" w:eastAsia="Times New Roman" w:hAnsi="Arial" w:cs="Arial"/>
                <w:color w:val="000000"/>
                <w:sz w:val="24"/>
                <w:szCs w:val="24"/>
              </w:rPr>
            </w:pPr>
            <w:ins w:id="369" w:author="N S" w:date="2018-10-22T17:23:00Z">
              <w:r w:rsidRPr="00944AA8">
                <w:rPr>
                  <w:rFonts w:ascii="Arial" w:eastAsia="Times New Roman" w:hAnsi="Arial" w:cs="Arial"/>
                  <w:color w:val="000000"/>
                  <w:sz w:val="24"/>
                  <w:szCs w:val="24"/>
                </w:rPr>
                <w:t>0.8</w:t>
              </w:r>
            </w:ins>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ins w:id="370" w:author="N S" w:date="2018-10-22T17:23:00Z"/>
                <w:rFonts w:ascii="Arial" w:eastAsia="Times New Roman" w:hAnsi="Arial" w:cs="Arial"/>
                <w:color w:val="000000"/>
                <w:sz w:val="24"/>
                <w:szCs w:val="24"/>
              </w:rPr>
            </w:pPr>
            <w:ins w:id="371" w:author="N S" w:date="2018-10-22T17:23:00Z">
              <w:r w:rsidRPr="00944AA8">
                <w:rPr>
                  <w:rFonts w:ascii="Arial" w:eastAsia="Times New Roman" w:hAnsi="Arial" w:cs="Arial"/>
                  <w:color w:val="000000"/>
                  <w:sz w:val="24"/>
                  <w:szCs w:val="24"/>
                </w:rPr>
                <w:t>940</w:t>
              </w:r>
            </w:ins>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ins w:id="372" w:author="N S" w:date="2018-10-22T17:23:00Z"/>
                <w:rFonts w:ascii="Arial" w:eastAsia="Times New Roman" w:hAnsi="Arial" w:cs="Arial"/>
                <w:color w:val="000000"/>
                <w:sz w:val="24"/>
                <w:szCs w:val="24"/>
              </w:rPr>
            </w:pPr>
            <w:ins w:id="373" w:author="N S" w:date="2018-10-22T17:23:00Z">
              <w:r w:rsidRPr="00944AA8">
                <w:rPr>
                  <w:rFonts w:ascii="Arial" w:eastAsia="Times New Roman" w:hAnsi="Arial" w:cs="Arial"/>
                  <w:color w:val="000000"/>
                  <w:sz w:val="24"/>
                  <w:szCs w:val="24"/>
                </w:rPr>
                <w:t>1</w:t>
              </w:r>
            </w:ins>
          </w:p>
        </w:tc>
      </w:tr>
      <w:tr w:rsidR="00960B58" w:rsidRPr="00944AA8" w14:paraId="1EF4D6A3" w14:textId="77777777" w:rsidTr="003D5903">
        <w:trPr>
          <w:trHeight w:val="320"/>
          <w:ins w:id="37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ins w:id="375" w:author="N S" w:date="2018-10-22T17:23:00Z"/>
                <w:rFonts w:ascii="Arial" w:eastAsia="Times New Roman" w:hAnsi="Arial" w:cs="Arial"/>
                <w:b/>
                <w:bCs/>
                <w:color w:val="000000"/>
                <w:sz w:val="24"/>
                <w:szCs w:val="24"/>
              </w:rPr>
            </w:pPr>
            <w:ins w:id="376" w:author="N S" w:date="2018-10-22T17:23: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ins w:id="377" w:author="N S" w:date="2018-10-22T17:23:00Z"/>
                <w:rFonts w:ascii="Arial" w:eastAsia="Times New Roman" w:hAnsi="Arial" w:cs="Arial"/>
                <w:color w:val="000000"/>
                <w:sz w:val="24"/>
                <w:szCs w:val="24"/>
              </w:rPr>
            </w:pPr>
            <w:ins w:id="378" w:author="N S" w:date="2018-10-22T17:23: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ins w:id="379" w:author="N S" w:date="2018-10-22T17:23:00Z"/>
                <w:rFonts w:ascii="Arial" w:eastAsia="Times New Roman" w:hAnsi="Arial" w:cs="Arial"/>
                <w:color w:val="000000"/>
                <w:sz w:val="24"/>
                <w:szCs w:val="24"/>
              </w:rPr>
            </w:pPr>
            <w:ins w:id="380" w:author="N S" w:date="2018-10-22T17:23: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ins w:id="381" w:author="N S" w:date="2018-10-22T17:23:00Z"/>
                <w:rFonts w:ascii="Arial" w:eastAsia="Times New Roman" w:hAnsi="Arial" w:cs="Arial"/>
                <w:color w:val="000000"/>
                <w:sz w:val="24"/>
                <w:szCs w:val="24"/>
              </w:rPr>
            </w:pPr>
            <w:ins w:id="382" w:author="N S" w:date="2018-10-22T17:23: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ins w:id="383" w:author="N S" w:date="2018-10-22T17:23:00Z"/>
                <w:rFonts w:ascii="Arial" w:eastAsia="Times New Roman" w:hAnsi="Arial" w:cs="Arial"/>
                <w:color w:val="000000"/>
                <w:sz w:val="24"/>
                <w:szCs w:val="24"/>
              </w:rPr>
            </w:pPr>
          </w:p>
        </w:tc>
      </w:tr>
      <w:tr w:rsidR="00960B58" w:rsidRPr="00944AA8" w14:paraId="08739147" w14:textId="77777777" w:rsidTr="003D5903">
        <w:trPr>
          <w:trHeight w:val="320"/>
          <w:ins w:id="38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ins w:id="385" w:author="N S" w:date="2018-10-22T17:23:00Z"/>
                <w:rFonts w:ascii="Arial" w:eastAsia="Times New Roman" w:hAnsi="Arial" w:cs="Arial"/>
                <w:color w:val="000000"/>
                <w:sz w:val="24"/>
                <w:szCs w:val="24"/>
              </w:rPr>
            </w:pPr>
            <w:ins w:id="386" w:author="N S" w:date="2018-10-22T17:23: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ins w:id="387" w:author="N S" w:date="2018-10-22T17:23:00Z"/>
                <w:rFonts w:ascii="Arial" w:eastAsia="Times New Roman" w:hAnsi="Arial" w:cs="Arial"/>
                <w:color w:val="000000"/>
                <w:sz w:val="24"/>
                <w:szCs w:val="24"/>
              </w:rPr>
            </w:pPr>
            <w:ins w:id="388" w:author="N S" w:date="2018-10-22T17:23: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ins w:id="389" w:author="N S" w:date="2018-10-22T17:23:00Z"/>
                <w:rFonts w:ascii="Arial" w:eastAsia="Times New Roman" w:hAnsi="Arial" w:cs="Arial"/>
                <w:color w:val="000000"/>
                <w:sz w:val="24"/>
                <w:szCs w:val="24"/>
              </w:rPr>
            </w:pPr>
            <w:ins w:id="39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ins w:id="391" w:author="N S" w:date="2018-10-22T17:23:00Z"/>
                <w:rFonts w:ascii="Arial" w:eastAsia="Times New Roman" w:hAnsi="Arial" w:cs="Arial"/>
                <w:b/>
                <w:bCs/>
                <w:color w:val="000000"/>
                <w:sz w:val="24"/>
                <w:szCs w:val="24"/>
              </w:rPr>
            </w:pPr>
            <w:ins w:id="392"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ins w:id="393" w:author="N S" w:date="2018-10-22T17:23:00Z"/>
                <w:rFonts w:ascii="Arial" w:eastAsia="Times New Roman" w:hAnsi="Arial" w:cs="Arial"/>
                <w:b/>
                <w:bCs/>
                <w:color w:val="000000"/>
                <w:sz w:val="24"/>
                <w:szCs w:val="24"/>
              </w:rPr>
            </w:pPr>
          </w:p>
        </w:tc>
      </w:tr>
      <w:tr w:rsidR="00960B58" w:rsidRPr="00944AA8" w14:paraId="40D2948D" w14:textId="77777777" w:rsidTr="003D5903">
        <w:trPr>
          <w:trHeight w:val="320"/>
          <w:ins w:id="39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ins w:id="395" w:author="N S" w:date="2018-10-22T17:23:00Z"/>
                <w:rFonts w:ascii="Arial" w:eastAsia="Times New Roman" w:hAnsi="Arial" w:cs="Arial"/>
                <w:color w:val="000000"/>
                <w:sz w:val="24"/>
                <w:szCs w:val="24"/>
              </w:rPr>
            </w:pPr>
            <w:ins w:id="396" w:author="N S" w:date="2018-10-22T17:23: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ins w:id="397" w:author="N S" w:date="2018-10-22T17:23:00Z"/>
                <w:rFonts w:ascii="Arial" w:eastAsia="Times New Roman" w:hAnsi="Arial" w:cs="Arial"/>
                <w:color w:val="000000"/>
                <w:sz w:val="24"/>
                <w:szCs w:val="24"/>
              </w:rPr>
            </w:pPr>
            <w:ins w:id="398" w:author="N S" w:date="2018-10-22T17:23: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ins w:id="399" w:author="N S" w:date="2018-10-22T17:23:00Z"/>
                <w:rFonts w:ascii="Arial" w:eastAsia="Times New Roman" w:hAnsi="Arial" w:cs="Arial"/>
                <w:color w:val="000000"/>
                <w:sz w:val="24"/>
                <w:szCs w:val="24"/>
              </w:rPr>
            </w:pPr>
            <w:ins w:id="40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ins w:id="401" w:author="N S" w:date="2018-10-22T17:23:00Z"/>
                <w:rFonts w:ascii="Arial" w:eastAsia="Times New Roman" w:hAnsi="Arial" w:cs="Arial"/>
                <w:color w:val="000000"/>
                <w:sz w:val="24"/>
                <w:szCs w:val="24"/>
              </w:rPr>
            </w:pPr>
            <w:ins w:id="402" w:author="N S" w:date="2018-10-22T17:23: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ins w:id="403" w:author="N S" w:date="2018-10-22T17:23:00Z"/>
                <w:rFonts w:ascii="Arial" w:eastAsia="Times New Roman" w:hAnsi="Arial" w:cs="Arial"/>
                <w:color w:val="000000"/>
                <w:sz w:val="24"/>
                <w:szCs w:val="24"/>
              </w:rPr>
            </w:pPr>
          </w:p>
        </w:tc>
      </w:tr>
      <w:tr w:rsidR="00960B58" w:rsidRPr="00944AA8" w14:paraId="3453A2AD" w14:textId="77777777" w:rsidTr="003D5903">
        <w:trPr>
          <w:trHeight w:val="320"/>
          <w:ins w:id="40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ins w:id="405" w:author="N S" w:date="2018-10-22T17:23:00Z"/>
                <w:rFonts w:ascii="Arial" w:eastAsia="Times New Roman" w:hAnsi="Arial" w:cs="Arial"/>
                <w:color w:val="000000"/>
                <w:sz w:val="24"/>
                <w:szCs w:val="24"/>
              </w:rPr>
            </w:pPr>
            <w:ins w:id="406" w:author="N S" w:date="2018-10-22T17:23: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ins w:id="407" w:author="N S" w:date="2018-10-22T17:23:00Z"/>
                <w:rFonts w:ascii="Arial" w:eastAsia="Times New Roman" w:hAnsi="Arial" w:cs="Arial"/>
                <w:color w:val="000000"/>
                <w:sz w:val="24"/>
                <w:szCs w:val="24"/>
              </w:rPr>
            </w:pPr>
            <w:ins w:id="408" w:author="N S" w:date="2018-10-22T17:23: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ins w:id="409" w:author="N S" w:date="2018-10-22T17:23:00Z"/>
                <w:rFonts w:ascii="Arial" w:eastAsia="Times New Roman" w:hAnsi="Arial" w:cs="Arial"/>
                <w:color w:val="000000"/>
                <w:sz w:val="24"/>
                <w:szCs w:val="24"/>
              </w:rPr>
            </w:pPr>
            <w:ins w:id="41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ins w:id="411" w:author="N S" w:date="2018-10-22T17:23:00Z"/>
                <w:rFonts w:ascii="Arial" w:eastAsia="Times New Roman" w:hAnsi="Arial" w:cs="Arial"/>
                <w:b/>
                <w:bCs/>
                <w:color w:val="000000"/>
                <w:sz w:val="24"/>
                <w:szCs w:val="24"/>
              </w:rPr>
            </w:pPr>
            <w:ins w:id="412" w:author="N S" w:date="2018-10-22T17:23: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ins w:id="413" w:author="N S" w:date="2018-10-22T17:23:00Z"/>
                <w:rFonts w:ascii="Arial" w:eastAsia="Times New Roman" w:hAnsi="Arial" w:cs="Arial"/>
                <w:b/>
                <w:bCs/>
                <w:color w:val="000000"/>
                <w:sz w:val="24"/>
                <w:szCs w:val="24"/>
              </w:rPr>
            </w:pPr>
          </w:p>
        </w:tc>
      </w:tr>
      <w:tr w:rsidR="00960B58" w:rsidRPr="00944AA8" w14:paraId="4F6FE1B7" w14:textId="77777777" w:rsidTr="003D5903">
        <w:trPr>
          <w:trHeight w:val="320"/>
          <w:ins w:id="41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ins w:id="415" w:author="N S" w:date="2018-10-22T17:23:00Z"/>
                <w:rFonts w:ascii="Arial" w:eastAsia="Times New Roman" w:hAnsi="Arial" w:cs="Arial"/>
                <w:color w:val="000000"/>
                <w:sz w:val="24"/>
                <w:szCs w:val="24"/>
              </w:rPr>
            </w:pPr>
            <w:ins w:id="416" w:author="N S" w:date="2018-10-22T17:23: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ins w:id="417" w:author="N S" w:date="2018-10-22T17:23:00Z"/>
                <w:rFonts w:ascii="Arial" w:eastAsia="Times New Roman" w:hAnsi="Arial" w:cs="Arial"/>
                <w:color w:val="000000"/>
                <w:sz w:val="24"/>
                <w:szCs w:val="24"/>
              </w:rPr>
            </w:pPr>
            <w:ins w:id="418" w:author="N S" w:date="2018-10-22T17:23: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ins w:id="419" w:author="N S" w:date="2018-10-22T17:23:00Z"/>
                <w:rFonts w:ascii="Arial" w:eastAsia="Times New Roman" w:hAnsi="Arial" w:cs="Arial"/>
                <w:color w:val="000000"/>
                <w:sz w:val="24"/>
                <w:szCs w:val="24"/>
              </w:rPr>
            </w:pPr>
            <w:ins w:id="42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ins w:id="421" w:author="N S" w:date="2018-10-22T17:23:00Z"/>
                <w:rFonts w:ascii="Arial" w:eastAsia="Times New Roman" w:hAnsi="Arial" w:cs="Arial"/>
                <w:color w:val="000000"/>
                <w:sz w:val="24"/>
                <w:szCs w:val="24"/>
              </w:rPr>
            </w:pPr>
            <w:ins w:id="422" w:author="N S" w:date="2018-10-22T17:23: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ins w:id="423" w:author="N S" w:date="2018-10-22T17:23:00Z"/>
                <w:rFonts w:ascii="Arial" w:eastAsia="Times New Roman" w:hAnsi="Arial" w:cs="Arial"/>
                <w:color w:val="000000"/>
                <w:sz w:val="24"/>
                <w:szCs w:val="24"/>
              </w:rPr>
            </w:pPr>
          </w:p>
        </w:tc>
      </w:tr>
      <w:tr w:rsidR="00960B58" w:rsidRPr="00944AA8" w14:paraId="3EA9FC8C" w14:textId="77777777" w:rsidTr="003D5903">
        <w:trPr>
          <w:trHeight w:val="320"/>
          <w:ins w:id="42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ins w:id="425" w:author="N S" w:date="2018-10-22T17:23:00Z"/>
                <w:rFonts w:ascii="Arial" w:eastAsia="Times New Roman" w:hAnsi="Arial" w:cs="Arial"/>
                <w:color w:val="000000"/>
                <w:sz w:val="24"/>
                <w:szCs w:val="24"/>
              </w:rPr>
            </w:pPr>
            <w:ins w:id="426" w:author="N S" w:date="2018-10-22T17:23:00Z">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ins>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ins w:id="427" w:author="N S" w:date="2018-10-22T17:23:00Z"/>
                <w:rFonts w:ascii="Arial" w:eastAsia="Times New Roman" w:hAnsi="Arial" w:cs="Arial"/>
                <w:color w:val="000000"/>
                <w:sz w:val="24"/>
                <w:szCs w:val="24"/>
              </w:rPr>
            </w:pPr>
            <w:ins w:id="428" w:author="N S" w:date="2018-10-22T17:23: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ins w:id="429" w:author="N S" w:date="2018-10-22T17:23:00Z"/>
                <w:rFonts w:ascii="Arial" w:eastAsia="Times New Roman" w:hAnsi="Arial" w:cs="Arial"/>
                <w:color w:val="000000"/>
                <w:sz w:val="24"/>
                <w:szCs w:val="24"/>
              </w:rPr>
            </w:pPr>
            <w:ins w:id="430"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ins w:id="431" w:author="N S" w:date="2018-10-22T17:23:00Z"/>
                <w:rFonts w:ascii="Arial" w:eastAsia="Times New Roman" w:hAnsi="Arial" w:cs="Arial"/>
                <w:b/>
                <w:bCs/>
                <w:color w:val="000000"/>
                <w:sz w:val="24"/>
                <w:szCs w:val="24"/>
              </w:rPr>
            </w:pPr>
            <w:ins w:id="432"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ins w:id="433" w:author="N S" w:date="2018-10-22T17:23:00Z"/>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56D07126" w14:textId="63128AA9" w:rsidR="0062307C" w:rsidRDefault="0062307C" w:rsidP="00244154">
      <w:pPr>
        <w:spacing w:line="360" w:lineRule="auto"/>
        <w:rPr>
          <w:rFonts w:ascii="Arial" w:hAnsi="Arial" w:cs="Arial"/>
          <w:b/>
          <w:sz w:val="24"/>
          <w:szCs w:val="24"/>
        </w:rPr>
      </w:pPr>
      <w:del w:id="434" w:author="N S" w:date="2018-10-20T16:21:00Z">
        <w:r w:rsidRPr="008C1BDB" w:rsidDel="009069F6">
          <w:rPr>
            <w:rFonts w:ascii="Arial" w:hAnsi="Arial" w:cs="Arial"/>
            <w:sz w:val="24"/>
            <w:szCs w:val="24"/>
          </w:rPr>
          <w:lastRenderedPageBreak/>
          <w:delText>1).</w:delText>
        </w:r>
      </w:del>
      <w:ins w:id="435" w:author="N S" w:date="2018-10-20T16:21:00Z">
        <w:r>
          <w:rPr>
            <w:rFonts w:ascii="Arial" w:hAnsi="Arial" w:cs="Arial"/>
            <w:sz w:val="24"/>
            <w:szCs w:val="24"/>
          </w:rPr>
          <w:t>.</w:t>
        </w:r>
      </w:ins>
      <w:r w:rsidRPr="008C1BDB">
        <w:rPr>
          <w:rFonts w:ascii="Arial" w:hAnsi="Arial" w:cs="Arial"/>
          <w:sz w:val="24"/>
          <w:szCs w:val="24"/>
        </w:rPr>
        <w:t xml:space="preserve"> Thus, the interaction between tomato and </w:t>
      </w:r>
      <w:r w:rsidRPr="008C1BDB">
        <w:rPr>
          <w:rFonts w:ascii="Arial" w:hAnsi="Arial" w:cs="Arial"/>
          <w:i/>
          <w:sz w:val="24"/>
          <w:szCs w:val="24"/>
        </w:rPr>
        <w:t>B. cinerea</w:t>
      </w:r>
      <w:r w:rsidRPr="008C1BDB">
        <w:rPr>
          <w:rFonts w:ascii="Arial" w:hAnsi="Arial" w:cs="Arial"/>
          <w:sz w:val="24"/>
          <w:szCs w:val="24"/>
        </w:rPr>
        <w:t xml:space="preserve"> was significantly controlled by genetic diversity within the host plant and the pathogen, including a slight effect of domestication status.</w:t>
      </w:r>
    </w:p>
    <w:p w14:paraId="6A92287A" w14:textId="47F32B49"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1C844DF3"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436"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437" w:author="N S" w:date="2018-10-15T12:54:00Z">
        <w:r w:rsidRPr="008C1BDB" w:rsidDel="00813107">
          <w:rPr>
            <w:rFonts w:ascii="Arial" w:hAnsi="Arial" w:cs="Arial"/>
            <w:sz w:val="24"/>
            <w:szCs w:val="24"/>
          </w:rPr>
          <w:delText xml:space="preserve">a </w:delText>
        </w:r>
      </w:del>
      <w:ins w:id="438"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439"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15222F32" w14:textId="77777777" w:rsidR="00F31220" w:rsidRPr="008C1BDB" w:rsidRDefault="00244154" w:rsidP="00F31220">
      <w:pPr>
        <w:spacing w:line="360" w:lineRule="auto"/>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del w:id="440" w:author="Dan Kliebenstein" w:date="2018-10-29T14:09:00Z">
        <w:r w:rsidRPr="008C1BDB" w:rsidDel="00FD7EFA">
          <w:rPr>
            <w:rFonts w:ascii="Arial" w:hAnsi="Arial" w:cs="Arial"/>
            <w:sz w:val="24"/>
            <w:szCs w:val="24"/>
          </w:rPr>
          <w:delText>adaptation to</w:delText>
        </w:r>
      </w:del>
      <w:ins w:id="441" w:author="Dan Kliebenstein" w:date="2018-10-29T14:09:00Z">
        <w:r w:rsidR="00FD7EFA">
          <w:rPr>
            <w:rFonts w:ascii="Arial" w:hAnsi="Arial" w:cs="Arial"/>
            <w:sz w:val="24"/>
            <w:szCs w:val="24"/>
          </w:rPr>
          <w:t>preference for</w:t>
        </w:r>
      </w:ins>
      <w:r w:rsidRPr="008C1BDB">
        <w:rPr>
          <w:rFonts w:ascii="Arial" w:hAnsi="Arial" w:cs="Arial"/>
          <w:sz w:val="24"/>
          <w:szCs w:val="24"/>
        </w:rPr>
        <w:t xml:space="preserve">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 xml:space="preserve">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w:t>
      </w:r>
      <w:r w:rsidRPr="008C1BDB">
        <w:rPr>
          <w:rFonts w:ascii="Arial" w:hAnsi="Arial" w:cs="Arial"/>
          <w:sz w:val="24"/>
          <w:szCs w:val="24"/>
        </w:rPr>
        <w:lastRenderedPageBreak/>
        <w:t>can be difficult to identify using mixed models, so we used a second standard statistical approach, a Wilcoxon signed-rank test</w:t>
      </w:r>
      <w:del w:id="442" w:author="N S" w:date="2018-10-11T15:27:00Z">
        <w:r w:rsidRPr="008C1BDB" w:rsidDel="00E46C3A">
          <w:rPr>
            <w:rFonts w:ascii="Arial" w:hAnsi="Arial" w:cs="Arial"/>
            <w:sz w:val="24"/>
            <w:szCs w:val="24"/>
          </w:rPr>
          <w:delText xml:space="preserve">, </w:delText>
        </w:r>
      </w:del>
      <w:ins w:id="443" w:author="N S" w:date="2018-10-11T15:27:00Z">
        <w:r>
          <w:rPr>
            <w:rFonts w:ascii="Arial" w:hAnsi="Arial" w:cs="Arial"/>
            <w:sz w:val="24"/>
            <w:szCs w:val="24"/>
          </w:rPr>
          <w:t>.</w:t>
        </w:r>
        <w:r w:rsidRPr="008C1BDB">
          <w:rPr>
            <w:rFonts w:ascii="Arial" w:hAnsi="Arial" w:cs="Arial"/>
            <w:sz w:val="24"/>
            <w:szCs w:val="24"/>
          </w:rPr>
          <w:t xml:space="preserve"> </w:t>
        </w:r>
      </w:ins>
      <w:del w:id="444" w:author="N S" w:date="2018-10-11T15:28:00Z">
        <w:r w:rsidRPr="008C1BDB" w:rsidDel="0031197D">
          <w:rPr>
            <w:rFonts w:ascii="Arial" w:hAnsi="Arial" w:cs="Arial"/>
            <w:sz w:val="24"/>
            <w:szCs w:val="24"/>
          </w:rPr>
          <w:delText xml:space="preserve">to </w:delText>
        </w:r>
      </w:del>
      <w:ins w:id="445" w:author="N S" w:date="2018-10-11T15:28:00Z">
        <w:r>
          <w:rPr>
            <w:rFonts w:ascii="Arial" w:hAnsi="Arial" w:cs="Arial"/>
            <w:sz w:val="24"/>
            <w:szCs w:val="24"/>
          </w:rPr>
          <w:t xml:space="preserve">We used </w:t>
        </w:r>
      </w:ins>
      <w:ins w:id="446" w:author="N S" w:date="2018-10-11T16:17:00Z">
        <w:r>
          <w:rPr>
            <w:rFonts w:ascii="Arial" w:hAnsi="Arial" w:cs="Arial"/>
            <w:sz w:val="24"/>
            <w:szCs w:val="24"/>
          </w:rPr>
          <w:t xml:space="preserve">model-adjusted </w:t>
        </w:r>
      </w:ins>
      <w:ins w:id="447"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448" w:author="N S" w:date="2018-10-15T13:59:00Z">
        <w:r w:rsidRPr="008C1BDB" w:rsidDel="00FB5703">
          <w:rPr>
            <w:rFonts w:ascii="Arial" w:hAnsi="Arial" w:cs="Arial"/>
            <w:sz w:val="24"/>
            <w:szCs w:val="24"/>
          </w:rPr>
          <w:delText>58</w:delText>
        </w:r>
      </w:del>
      <w:ins w:id="449"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450" w:author="N S" w:date="2018-10-15T13:58:00Z">
        <w:r w:rsidRPr="008C1BDB" w:rsidDel="00FB5703">
          <w:rPr>
            <w:rFonts w:ascii="Arial" w:hAnsi="Arial" w:cs="Arial"/>
            <w:sz w:val="24"/>
            <w:szCs w:val="24"/>
          </w:rPr>
          <w:delText xml:space="preserve">38 </w:delText>
        </w:r>
      </w:del>
      <w:ins w:id="451"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 xml:space="preserve">Supplemental Figure </w:t>
      </w:r>
      <w:ins w:id="452" w:author="N S" w:date="2018-10-25T12:27:00Z">
        <w:r w:rsidR="00583E28">
          <w:rPr>
            <w:rFonts w:ascii="Arial" w:hAnsi="Arial" w:cs="Arial"/>
            <w:sz w:val="24"/>
            <w:szCs w:val="24"/>
          </w:rPr>
          <w:t>4</w:t>
        </w:r>
      </w:ins>
      <w:del w:id="453" w:author="N S" w:date="2018-10-23T14:49:00Z">
        <w:r w:rsidDel="00E81A38">
          <w:rPr>
            <w:rFonts w:ascii="Arial" w:hAnsi="Arial" w:cs="Arial"/>
            <w:sz w:val="24"/>
            <w:szCs w:val="24"/>
          </w:rPr>
          <w:delText>2</w:delText>
        </w:r>
      </w:del>
      <w:r w:rsidRPr="008C1BDB">
        <w:rPr>
          <w:rFonts w:ascii="Arial" w:hAnsi="Arial" w:cs="Arial"/>
          <w:sz w:val="24"/>
          <w:szCs w:val="24"/>
        </w:rPr>
        <w:t xml:space="preserve">). A significant p-value indicates that the two host genotypes </w:t>
      </w:r>
      <w:r w:rsidR="00F31220" w:rsidRPr="008C1BDB">
        <w:rPr>
          <w:rFonts w:ascii="Arial" w:hAnsi="Arial" w:cs="Arial"/>
          <w:sz w:val="24"/>
          <w:szCs w:val="24"/>
        </w:rPr>
        <w:t xml:space="preserve">show evidence for different virulence interactions with the population of </w:t>
      </w:r>
      <w:r w:rsidR="00F31220" w:rsidRPr="008C1BDB">
        <w:rPr>
          <w:rFonts w:ascii="Arial" w:hAnsi="Arial" w:cs="Arial"/>
          <w:i/>
          <w:sz w:val="24"/>
          <w:szCs w:val="24"/>
        </w:rPr>
        <w:t>B</w:t>
      </w:r>
      <w:r w:rsidR="00F31220" w:rsidRPr="008C1BDB">
        <w:rPr>
          <w:rFonts w:ascii="Arial" w:hAnsi="Arial" w:cs="Arial"/>
          <w:sz w:val="24"/>
          <w:szCs w:val="24"/>
        </w:rPr>
        <w:t xml:space="preserve">. </w:t>
      </w:r>
      <w:r w:rsidR="00F31220" w:rsidRPr="008C1BDB">
        <w:rPr>
          <w:rFonts w:ascii="Arial" w:hAnsi="Arial" w:cs="Arial"/>
          <w:i/>
          <w:sz w:val="24"/>
          <w:szCs w:val="24"/>
        </w:rPr>
        <w:t>cinerea</w:t>
      </w:r>
      <w:r w:rsidR="00F31220"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454" w:author="N S" w:date="2018-10-15T13:12:00Z">
        <w:r w:rsidR="00F31220">
          <w:rPr>
            <w:rFonts w:ascii="Arial" w:hAnsi="Arial" w:cs="Arial"/>
            <w:sz w:val="24"/>
            <w:szCs w:val="24"/>
          </w:rPr>
          <w:t>provides</w:t>
        </w:r>
      </w:ins>
      <w:ins w:id="455" w:author="N S" w:date="2018-10-15T13:13:00Z">
        <w:r w:rsidR="00F31220">
          <w:rPr>
            <w:rFonts w:ascii="Arial" w:hAnsi="Arial" w:cs="Arial"/>
            <w:sz w:val="24"/>
            <w:szCs w:val="24"/>
          </w:rPr>
          <w:t xml:space="preserve"> evidence</w:t>
        </w:r>
      </w:ins>
      <w:del w:id="456" w:author="N S" w:date="2018-10-15T13:12:00Z">
        <w:r w:rsidR="00F31220" w:rsidRPr="008C1BDB" w:rsidDel="009030E7">
          <w:rPr>
            <w:rFonts w:ascii="Arial" w:hAnsi="Arial" w:cs="Arial"/>
            <w:sz w:val="24"/>
            <w:szCs w:val="24"/>
          </w:rPr>
          <w:delText>suggests</w:delText>
        </w:r>
      </w:del>
      <w:r w:rsidR="00F31220" w:rsidRPr="008C1BDB">
        <w:rPr>
          <w:rFonts w:ascii="Arial" w:hAnsi="Arial" w:cs="Arial"/>
          <w:sz w:val="24"/>
          <w:szCs w:val="24"/>
        </w:rPr>
        <w:t xml:space="preserve"> that the population of </w:t>
      </w:r>
      <w:r w:rsidR="00F31220" w:rsidRPr="008C1BDB">
        <w:rPr>
          <w:rFonts w:ascii="Arial" w:hAnsi="Arial" w:cs="Arial"/>
          <w:i/>
          <w:sz w:val="24"/>
          <w:szCs w:val="24"/>
        </w:rPr>
        <w:t>B. cinerea</w:t>
      </w:r>
      <w:r w:rsidR="00F31220" w:rsidRPr="008C1BDB">
        <w:rPr>
          <w:rFonts w:ascii="Arial" w:hAnsi="Arial" w:cs="Arial"/>
          <w:sz w:val="24"/>
          <w:szCs w:val="24"/>
        </w:rPr>
        <w:t xml:space="preserve"> does display differential responses to the tomato genetic variation.</w:t>
      </w:r>
    </w:p>
    <w:p w14:paraId="003BAE80" w14:textId="6E82DC22" w:rsidR="00794379" w:rsidRDefault="00F31220" w:rsidP="00F31220">
      <w:pPr>
        <w:spacing w:line="360" w:lineRule="auto"/>
        <w:ind w:firstLine="720"/>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ins w:id="457" w:author="N S" w:date="2018-10-22T17:26:00Z">
        <w:r>
          <w:rPr>
            <w:rFonts w:ascii="Arial" w:hAnsi="Arial" w:cs="Arial"/>
            <w:sz w:val="24"/>
            <w:szCs w:val="24"/>
          </w:rPr>
          <w:t xml:space="preserve">tomato </w:t>
        </w:r>
      </w:ins>
      <w:r w:rsidRPr="008C1BDB">
        <w:rPr>
          <w:rFonts w:ascii="Arial" w:hAnsi="Arial" w:cs="Arial"/>
          <w:sz w:val="24"/>
          <w:szCs w:val="24"/>
        </w:rPr>
        <w:t>domestication, we applied a Wilcoxon and ANOVA approach. Overall, most isolates (78/97, 80%) are more virulent on domesticated than wild tomato (Figure 3</w:t>
      </w:r>
      <w:ins w:id="458" w:author="N S" w:date="2018-10-22T17:25:00Z">
        <w:r>
          <w:rPr>
            <w:rFonts w:ascii="Arial" w:hAnsi="Arial" w:cs="Arial"/>
            <w:sz w:val="24"/>
            <w:szCs w:val="24"/>
          </w:rPr>
          <w:t>; Supplemental Data Set 1</w:t>
        </w:r>
      </w:ins>
      <w:r w:rsidRPr="008C1BDB">
        <w:rPr>
          <w:rFonts w:ascii="Arial" w:hAnsi="Arial" w:cs="Arial"/>
          <w:sz w:val="24"/>
          <w:szCs w:val="24"/>
        </w:rPr>
        <w:t xml:space="preserve">). </w:t>
      </w:r>
      <w:ins w:id="459" w:author="Dan Kliebenstein" w:date="2018-10-24T14:37:00Z">
        <w:r>
          <w:rPr>
            <w:rFonts w:ascii="Arial" w:hAnsi="Arial" w:cs="Arial"/>
            <w:sz w:val="24"/>
            <w:szCs w:val="24"/>
          </w:rPr>
          <w:t xml:space="preserve">Using a </w:t>
        </w:r>
      </w:ins>
      <w:del w:id="460" w:author="Dan Kliebenstein" w:date="2018-10-24T14:37:00Z">
        <w:r w:rsidRPr="008C1BDB" w:rsidDel="00BD5B47">
          <w:rPr>
            <w:rFonts w:ascii="Arial" w:hAnsi="Arial" w:cs="Arial"/>
            <w:sz w:val="24"/>
            <w:szCs w:val="24"/>
          </w:rPr>
          <w:delText xml:space="preserve">The </w:delText>
        </w:r>
      </w:del>
      <w:r w:rsidRPr="008C1BDB">
        <w:rPr>
          <w:rFonts w:ascii="Arial" w:hAnsi="Arial" w:cs="Arial"/>
          <w:sz w:val="24"/>
          <w:szCs w:val="24"/>
        </w:rPr>
        <w:t>Wilcoxon signed-rank test</w:t>
      </w:r>
      <w:del w:id="461" w:author="N S" w:date="2018-10-30T10:03:00Z">
        <w:r w:rsidRPr="008C1BDB" w:rsidDel="0062307C">
          <w:rPr>
            <w:rFonts w:ascii="Arial" w:hAnsi="Arial" w:cs="Arial"/>
            <w:sz w:val="24"/>
            <w:szCs w:val="24"/>
          </w:rPr>
          <w:delText>,</w:delText>
        </w:r>
      </w:del>
      <w:r w:rsidRPr="008C1BDB">
        <w:rPr>
          <w:rFonts w:ascii="Arial" w:hAnsi="Arial" w:cs="Arial"/>
          <w:sz w:val="24"/>
          <w:szCs w:val="24"/>
        </w:rPr>
        <w:t xml:space="preserve"> to compare the rank of </w:t>
      </w:r>
      <w:ins w:id="462" w:author="N S" w:date="2018-10-18T17:38:00Z">
        <w:r>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w:t>
      </w:r>
      <w:del w:id="463" w:author="N S" w:date="2018-10-30T10:03:00Z">
        <w:r w:rsidRPr="008C1BDB" w:rsidDel="0062307C">
          <w:rPr>
            <w:rFonts w:ascii="Arial" w:hAnsi="Arial" w:cs="Arial"/>
            <w:sz w:val="24"/>
            <w:szCs w:val="24"/>
          </w:rPr>
          <w:delText>,</w:delText>
        </w:r>
      </w:del>
      <w:r w:rsidRPr="008C1BDB">
        <w:rPr>
          <w:rFonts w:ascii="Arial" w:hAnsi="Arial" w:cs="Arial"/>
          <w:sz w:val="24"/>
          <w:szCs w:val="24"/>
        </w:rPr>
        <w:t xml:space="preserve"> </w:t>
      </w:r>
      <w:del w:id="464" w:author="Dan Kliebenstein" w:date="2018-10-24T14:37:00Z">
        <w:r w:rsidRPr="008C1BDB" w:rsidDel="00BD5B47">
          <w:rPr>
            <w:rFonts w:ascii="Arial" w:hAnsi="Arial" w:cs="Arial"/>
            <w:sz w:val="24"/>
            <w:szCs w:val="24"/>
          </w:rPr>
          <w:delText>was</w:delText>
        </w:r>
      </w:del>
      <w:del w:id="465" w:author="N S" w:date="2018-10-30T10:04:00Z">
        <w:r w:rsidRPr="008C1BDB" w:rsidDel="0062307C">
          <w:rPr>
            <w:rFonts w:ascii="Arial" w:hAnsi="Arial" w:cs="Arial"/>
            <w:sz w:val="24"/>
            <w:szCs w:val="24"/>
          </w:rPr>
          <w:delText xml:space="preserve"> </w:delText>
        </w:r>
      </w:del>
      <w:ins w:id="466" w:author="Dan Kliebenstein" w:date="2018-10-24T14:37:00Z">
        <w:del w:id="467" w:author="N S" w:date="2018-10-30T10:04:00Z">
          <w:r w:rsidDel="0062307C">
            <w:rPr>
              <w:rFonts w:ascii="Arial" w:hAnsi="Arial" w:cs="Arial"/>
              <w:sz w:val="24"/>
              <w:szCs w:val="24"/>
            </w:rPr>
            <w:delText>showed</w:delText>
          </w:r>
        </w:del>
      </w:ins>
      <w:ins w:id="468" w:author="N S" w:date="2018-10-30T10:04:00Z">
        <w:r w:rsidR="0062307C">
          <w:rPr>
            <w:rFonts w:ascii="Arial" w:hAnsi="Arial" w:cs="Arial"/>
            <w:sz w:val="24"/>
            <w:szCs w:val="24"/>
          </w:rPr>
          <w:t>we found</w:t>
        </w:r>
      </w:ins>
      <w:ins w:id="469" w:author="Dan Kliebenstein" w:date="2018-10-24T14:37:00Z">
        <w:r>
          <w:rPr>
            <w:rFonts w:ascii="Arial" w:hAnsi="Arial" w:cs="Arial"/>
            <w:sz w:val="24"/>
            <w:szCs w:val="24"/>
          </w:rPr>
          <w:t xml:space="preserve"> a significant difference</w:t>
        </w:r>
      </w:ins>
      <w:del w:id="470" w:author="Dan Kliebenstein" w:date="2018-10-24T14:37:00Z">
        <w:r w:rsidRPr="008C1BDB" w:rsidDel="00BD5B47">
          <w:rPr>
            <w:rFonts w:ascii="Arial" w:hAnsi="Arial" w:cs="Arial"/>
            <w:sz w:val="24"/>
            <w:szCs w:val="24"/>
          </w:rPr>
          <w:delText>significant</w:delText>
        </w:r>
      </w:del>
      <w:r w:rsidRPr="008C1BDB">
        <w:rPr>
          <w:rFonts w:ascii="Arial" w:hAnsi="Arial" w:cs="Arial"/>
          <w:sz w:val="24"/>
          <w:szCs w:val="24"/>
        </w:rPr>
        <w:t xml:space="preserve"> (Wilcoxon signed-rank test, W = </w:t>
      </w:r>
      <w:del w:id="471" w:author="N S" w:date="2018-10-18T17:38:00Z">
        <w:r w:rsidRPr="008C1BDB" w:rsidDel="00FF4624">
          <w:rPr>
            <w:rFonts w:ascii="Arial" w:hAnsi="Arial" w:cs="Arial"/>
            <w:sz w:val="24"/>
            <w:szCs w:val="24"/>
          </w:rPr>
          <w:delText>5946</w:delText>
        </w:r>
      </w:del>
      <w:ins w:id="472" w:author="N S" w:date="2018-10-18T17:38:00Z">
        <w:r w:rsidRPr="008C1BDB">
          <w:rPr>
            <w:rFonts w:ascii="Arial" w:hAnsi="Arial" w:cs="Arial"/>
            <w:sz w:val="24"/>
            <w:szCs w:val="24"/>
          </w:rPr>
          <w:t>5</w:t>
        </w:r>
        <w:r>
          <w:rPr>
            <w:rFonts w:ascii="Arial" w:hAnsi="Arial" w:cs="Arial"/>
            <w:sz w:val="24"/>
            <w:szCs w:val="24"/>
          </w:rPr>
          <w:t>801</w:t>
        </w:r>
      </w:ins>
      <w:r w:rsidRPr="008C1BDB">
        <w:rPr>
          <w:rFonts w:ascii="Arial" w:hAnsi="Arial" w:cs="Arial"/>
          <w:sz w:val="24"/>
          <w:szCs w:val="24"/>
        </w:rPr>
        <w:t>, p-value = 0.</w:t>
      </w:r>
      <w:del w:id="473" w:author="N S" w:date="2018-10-18T17:38:00Z">
        <w:r w:rsidRPr="008C1BDB" w:rsidDel="00FF4624">
          <w:rPr>
            <w:rFonts w:ascii="Arial" w:hAnsi="Arial" w:cs="Arial"/>
            <w:sz w:val="24"/>
            <w:szCs w:val="24"/>
          </w:rPr>
          <w:delText>002</w:delText>
        </w:r>
      </w:del>
      <w:ins w:id="474" w:author="N S" w:date="2018-10-18T17:38:00Z">
        <w:r w:rsidRPr="008C1BDB">
          <w:rPr>
            <w:rFonts w:ascii="Arial" w:hAnsi="Arial" w:cs="Arial"/>
            <w:sz w:val="24"/>
            <w:szCs w:val="24"/>
          </w:rPr>
          <w:t>00</w:t>
        </w:r>
        <w:r>
          <w:rPr>
            <w:rFonts w:ascii="Arial" w:hAnsi="Arial" w:cs="Arial"/>
            <w:sz w:val="24"/>
            <w:szCs w:val="24"/>
          </w:rPr>
          <w:t>07</w:t>
        </w:r>
      </w:ins>
      <w:r w:rsidRPr="008C1BDB">
        <w:rPr>
          <w:rFonts w:ascii="Arial" w:hAnsi="Arial" w:cs="Arial"/>
          <w:sz w:val="24"/>
          <w:szCs w:val="24"/>
        </w:rPr>
        <w:t xml:space="preserve">) (Figure 3). </w:t>
      </w:r>
      <w:ins w:id="475" w:author="Dan Kliebenstein" w:date="2018-10-24T14:38:00Z">
        <w:r>
          <w:rPr>
            <w:rFonts w:ascii="Arial" w:hAnsi="Arial" w:cs="Arial"/>
            <w:sz w:val="24"/>
            <w:szCs w:val="24"/>
          </w:rPr>
          <w:t xml:space="preserve">While this shows a general population behavior, we used single-isolate ANOVAs </w:t>
        </w:r>
      </w:ins>
      <w:del w:id="476" w:author="Dan Kliebenstein" w:date="2018-10-24T14:38:00Z">
        <w:r w:rsidRPr="008C1BDB" w:rsidDel="00BD5B47">
          <w:rPr>
            <w:rFonts w:ascii="Arial" w:hAnsi="Arial" w:cs="Arial"/>
            <w:sz w:val="24"/>
            <w:szCs w:val="24"/>
          </w:rPr>
          <w:delText xml:space="preserve">To </w:delText>
        </w:r>
      </w:del>
      <w:ins w:id="477" w:author="Dan Kliebenstein" w:date="2018-10-24T14:38:00Z">
        <w:r>
          <w:rPr>
            <w:rFonts w:ascii="Arial" w:hAnsi="Arial" w:cs="Arial"/>
            <w:sz w:val="24"/>
            <w:szCs w:val="24"/>
          </w:rPr>
          <w:t>t</w:t>
        </w:r>
        <w:r w:rsidRPr="008C1BDB">
          <w:rPr>
            <w:rFonts w:ascii="Arial" w:hAnsi="Arial" w:cs="Arial"/>
            <w:sz w:val="24"/>
            <w:szCs w:val="24"/>
          </w:rPr>
          <w:t xml:space="preserve">o </w:t>
        </w:r>
      </w:ins>
      <w:del w:id="478" w:author="Dan Kliebenstein" w:date="2018-10-24T14:38:00Z">
        <w:r w:rsidRPr="008C1BDB" w:rsidDel="00BD5B47">
          <w:rPr>
            <w:rFonts w:ascii="Arial" w:hAnsi="Arial" w:cs="Arial"/>
            <w:sz w:val="24"/>
            <w:szCs w:val="24"/>
          </w:rPr>
          <w:delText xml:space="preserve">identify </w:delText>
        </w:r>
      </w:del>
      <w:ins w:id="479" w:author="Dan Kliebenstein" w:date="2018-10-24T14:38:00Z">
        <w:r>
          <w:rPr>
            <w:rFonts w:ascii="Arial" w:hAnsi="Arial" w:cs="Arial"/>
            <w:sz w:val="24"/>
            <w:szCs w:val="24"/>
          </w:rPr>
          <w:t>test if any specific</w:t>
        </w:r>
      </w:ins>
      <w:del w:id="480" w:author="Dan Kliebenstein" w:date="2018-10-24T14:38:00Z">
        <w:r w:rsidRPr="008C1BDB" w:rsidDel="00BD5B47">
          <w:rPr>
            <w:rFonts w:ascii="Arial" w:hAnsi="Arial" w:cs="Arial"/>
            <w:sz w:val="24"/>
            <w:szCs w:val="24"/>
          </w:rPr>
          <w:delText>the</w:delText>
        </w:r>
      </w:del>
      <w:r w:rsidRPr="008C1BDB">
        <w:rPr>
          <w:rFonts w:ascii="Arial" w:hAnsi="Arial" w:cs="Arial"/>
          <w:sz w:val="24"/>
          <w:szCs w:val="24"/>
        </w:rPr>
        <w:t xml:space="preserve"> pathogen genotypes </w:t>
      </w:r>
      <w:del w:id="481" w:author="Dan Kliebenstein" w:date="2018-10-24T14:38:00Z">
        <w:r w:rsidRPr="008C1BDB" w:rsidDel="00BD5B47">
          <w:rPr>
            <w:rFonts w:ascii="Arial" w:hAnsi="Arial" w:cs="Arial"/>
            <w:sz w:val="24"/>
            <w:szCs w:val="24"/>
          </w:rPr>
          <w:delText xml:space="preserve">most </w:delText>
        </w:r>
      </w:del>
      <w:ins w:id="482" w:author="Dan Kliebenstein" w:date="2018-10-24T14:38:00Z">
        <w:r>
          <w:rPr>
            <w:rFonts w:ascii="Arial" w:hAnsi="Arial" w:cs="Arial"/>
            <w:sz w:val="24"/>
            <w:szCs w:val="24"/>
          </w:rPr>
          <w:t>had a significant</w:t>
        </w:r>
        <w:r w:rsidRPr="008C1BDB">
          <w:rPr>
            <w:rFonts w:ascii="Arial" w:hAnsi="Arial" w:cs="Arial"/>
            <w:sz w:val="24"/>
            <w:szCs w:val="24"/>
          </w:rPr>
          <w:t xml:space="preserve"> </w:t>
        </w:r>
      </w:ins>
      <w:del w:id="483" w:author="N S" w:date="2018-10-15T13:24:00Z">
        <w:r w:rsidRPr="008C1BDB" w:rsidDel="007F265A">
          <w:rPr>
            <w:rFonts w:ascii="Arial" w:hAnsi="Arial" w:cs="Arial"/>
            <w:sz w:val="24"/>
            <w:szCs w:val="24"/>
          </w:rPr>
          <w:delText>sensitive to</w:delText>
        </w:r>
      </w:del>
      <w:ins w:id="484" w:author="N S" w:date="2018-10-15T13:24:00Z">
        <w:del w:id="485" w:author="Dan Kliebenstein" w:date="2018-10-24T14:38:00Z">
          <w:r w:rsidDel="00BD5B47">
            <w:rPr>
              <w:rFonts w:ascii="Arial" w:hAnsi="Arial" w:cs="Arial"/>
              <w:sz w:val="24"/>
              <w:szCs w:val="24"/>
            </w:rPr>
            <w:delText>strongly associated with</w:delText>
          </w:r>
        </w:del>
      </w:ins>
      <w:del w:id="486" w:author="Dan Kliebenstein" w:date="2018-10-24T14:38:00Z">
        <w:r w:rsidRPr="008C1BDB" w:rsidDel="00BD5B47">
          <w:rPr>
            <w:rFonts w:ascii="Arial" w:hAnsi="Arial" w:cs="Arial"/>
            <w:sz w:val="24"/>
            <w:szCs w:val="24"/>
          </w:rPr>
          <w:delText xml:space="preserve"> domestication</w:delText>
        </w:r>
      </w:del>
      <w:ins w:id="487" w:author="Dan Kliebenstein" w:date="2018-10-24T14:38:00Z">
        <w:r>
          <w:rPr>
            <w:rFonts w:ascii="Arial" w:hAnsi="Arial" w:cs="Arial"/>
            <w:sz w:val="24"/>
            <w:szCs w:val="24"/>
          </w:rPr>
          <w:t xml:space="preserve">association with domestication. </w:t>
        </w:r>
      </w:ins>
      <w:del w:id="488" w:author="Dan Kliebenstein" w:date="2018-10-24T14:38:00Z">
        <w:r w:rsidRPr="008C1BDB" w:rsidDel="00BD5B47">
          <w:rPr>
            <w:rFonts w:ascii="Arial" w:hAnsi="Arial" w:cs="Arial"/>
            <w:sz w:val="24"/>
            <w:szCs w:val="24"/>
          </w:rPr>
          <w:delText>, we conducted single-isolate ANOVAs</w:delText>
        </w:r>
      </w:del>
      <w:ins w:id="489" w:author="N S" w:date="2018-10-22T14:02:00Z">
        <w:del w:id="490" w:author="Dan Kliebenstein" w:date="2018-10-24T14:38:00Z">
          <w:r w:rsidDel="00BD5B47">
            <w:rPr>
              <w:rFonts w:ascii="Arial" w:hAnsi="Arial" w:cs="Arial"/>
              <w:sz w:val="24"/>
              <w:szCs w:val="24"/>
            </w:rPr>
            <w:delText xml:space="preserve"> on</w:delText>
          </w:r>
        </w:del>
      </w:ins>
      <w:ins w:id="491" w:author="Dan Kliebenstein" w:date="2018-10-24T14:38:00Z">
        <w:r>
          <w:rPr>
            <w:rFonts w:ascii="Arial" w:hAnsi="Arial" w:cs="Arial"/>
            <w:sz w:val="24"/>
            <w:szCs w:val="24"/>
          </w:rPr>
          <w:t>These</w:t>
        </w:r>
      </w:ins>
      <w:ins w:id="492" w:author="N S" w:date="2018-10-22T14:02:00Z">
        <w:r>
          <w:rPr>
            <w:rFonts w:ascii="Arial" w:hAnsi="Arial" w:cs="Arial"/>
            <w:sz w:val="24"/>
            <w:szCs w:val="24"/>
          </w:rPr>
          <w:t xml:space="preserve"> general linear models</w:t>
        </w:r>
      </w:ins>
      <w:r w:rsidRPr="008C1BDB">
        <w:rPr>
          <w:rFonts w:ascii="Arial" w:hAnsi="Arial" w:cs="Arial"/>
          <w:sz w:val="24"/>
          <w:szCs w:val="24"/>
        </w:rPr>
        <w:t xml:space="preserve"> </w:t>
      </w:r>
      <w:del w:id="493" w:author="Dan Kliebenstein" w:date="2018-10-24T14:38:00Z">
        <w:r w:rsidRPr="008C1BDB" w:rsidDel="00BD5B47">
          <w:rPr>
            <w:rFonts w:ascii="Arial" w:hAnsi="Arial" w:cs="Arial"/>
            <w:sz w:val="24"/>
            <w:szCs w:val="24"/>
          </w:rPr>
          <w:delText xml:space="preserve">including </w:delText>
        </w:r>
      </w:del>
      <w:ins w:id="494" w:author="Dan Kliebenstein" w:date="2018-10-24T14:38:00Z">
        <w:r>
          <w:rPr>
            <w:rFonts w:ascii="Arial" w:hAnsi="Arial" w:cs="Arial"/>
            <w:sz w:val="24"/>
            <w:szCs w:val="24"/>
          </w:rPr>
          <w:t>included</w:t>
        </w:r>
        <w:r w:rsidRPr="008C1BDB">
          <w:rPr>
            <w:rFonts w:ascii="Arial" w:hAnsi="Arial" w:cs="Arial"/>
            <w:sz w:val="24"/>
            <w:szCs w:val="24"/>
          </w:rPr>
          <w:t xml:space="preserve"> </w:t>
        </w:r>
      </w:ins>
      <w:r w:rsidRPr="008C1BDB">
        <w:rPr>
          <w:rFonts w:ascii="Arial" w:hAnsi="Arial" w:cs="Arial"/>
          <w:sz w:val="24"/>
          <w:szCs w:val="24"/>
        </w:rPr>
        <w:t xml:space="preserve">the fixed effects of plant, domestication, and </w:t>
      </w:r>
      <w:ins w:id="495" w:author="N S" w:date="2018-10-22T14:02:00Z">
        <w:r>
          <w:rPr>
            <w:rFonts w:ascii="Arial" w:hAnsi="Arial" w:cs="Arial"/>
            <w:sz w:val="24"/>
            <w:szCs w:val="24"/>
          </w:rPr>
          <w:t xml:space="preserve">the random effect of </w:t>
        </w:r>
      </w:ins>
      <w:r w:rsidRPr="008C1BDB">
        <w:rPr>
          <w:rFonts w:ascii="Arial" w:hAnsi="Arial" w:cs="Arial"/>
          <w:sz w:val="24"/>
          <w:szCs w:val="24"/>
        </w:rPr>
        <w:t>experiment</w:t>
      </w:r>
      <w:del w:id="496" w:author="Dan Kliebenstein" w:date="2018-10-24T14:39:00Z">
        <w:r w:rsidRPr="008C1BDB" w:rsidDel="00BD5B47">
          <w:rPr>
            <w:rFonts w:ascii="Arial" w:hAnsi="Arial" w:cs="Arial"/>
            <w:sz w:val="24"/>
            <w:szCs w:val="24"/>
          </w:rPr>
          <w:delText xml:space="preserve">, </w:delText>
        </w:r>
      </w:del>
      <w:ins w:id="497" w:author="Dan Kliebenstein" w:date="2018-10-24T14:39:00Z">
        <w:r>
          <w:rPr>
            <w:rFonts w:ascii="Arial" w:hAnsi="Arial" w:cs="Arial"/>
            <w:sz w:val="24"/>
            <w:szCs w:val="24"/>
          </w:rPr>
          <w:t>. After adjusting for multiple testing, this identified</w:t>
        </w:r>
      </w:ins>
      <w:del w:id="498" w:author="Dan Kliebenstein" w:date="2018-10-24T14:39:00Z">
        <w:r w:rsidRPr="008C1BDB" w:rsidDel="00BD5B47">
          <w:rPr>
            <w:rFonts w:ascii="Arial" w:hAnsi="Arial" w:cs="Arial"/>
            <w:sz w:val="24"/>
            <w:szCs w:val="24"/>
          </w:rPr>
          <w:delText>and found</w:delText>
        </w:r>
      </w:del>
      <w:r w:rsidRPr="008C1BDB">
        <w:rPr>
          <w:rFonts w:ascii="Arial" w:hAnsi="Arial" w:cs="Arial"/>
          <w:sz w:val="24"/>
          <w:szCs w:val="24"/>
        </w:rPr>
        <w:t xml:space="preserve"> two isolates</w:t>
      </w:r>
      <w:ins w:id="499" w:author="N S" w:date="2018-10-22T17:27:00Z">
        <w:r>
          <w:rPr>
            <w:rFonts w:ascii="Arial" w:hAnsi="Arial" w:cs="Arial"/>
            <w:sz w:val="24"/>
            <w:szCs w:val="24"/>
          </w:rPr>
          <w:t xml:space="preserve"> (Fd2, Rose)</w:t>
        </w:r>
      </w:ins>
      <w:r w:rsidRPr="008C1BDB">
        <w:rPr>
          <w:rFonts w:ascii="Arial" w:hAnsi="Arial" w:cs="Arial"/>
          <w:sz w:val="24"/>
          <w:szCs w:val="24"/>
        </w:rPr>
        <w:t xml:space="preserve"> with a significant effect of domestication on lesion size (p &lt; 0.05, FDR corrected) (Figure 1h), both of which are more virulent on domesticated tomato</w:t>
      </w:r>
      <w:ins w:id="500" w:author="N S" w:date="2018-10-18T15:43:00Z">
        <w:r>
          <w:rPr>
            <w:rFonts w:ascii="Arial" w:hAnsi="Arial" w:cs="Arial"/>
            <w:sz w:val="24"/>
            <w:szCs w:val="24"/>
          </w:rPr>
          <w:t xml:space="preserve"> (Supplementa</w:t>
        </w:r>
      </w:ins>
      <w:ins w:id="501" w:author="N S" w:date="2018-10-22T14:14:00Z">
        <w:r>
          <w:rPr>
            <w:rFonts w:ascii="Arial" w:hAnsi="Arial" w:cs="Arial"/>
            <w:sz w:val="24"/>
            <w:szCs w:val="24"/>
          </w:rPr>
          <w:t>l</w:t>
        </w:r>
      </w:ins>
      <w:ins w:id="502" w:author="N S" w:date="2018-10-18T15:43:00Z">
        <w:r>
          <w:rPr>
            <w:rFonts w:ascii="Arial" w:hAnsi="Arial" w:cs="Arial"/>
            <w:sz w:val="24"/>
            <w:szCs w:val="24"/>
          </w:rPr>
          <w:t xml:space="preserve"> Data </w:t>
        </w:r>
      </w:ins>
      <w:ins w:id="503" w:author="N S" w:date="2018-10-18T15:44:00Z">
        <w:r>
          <w:rPr>
            <w:rFonts w:ascii="Arial" w:hAnsi="Arial" w:cs="Arial"/>
            <w:sz w:val="24"/>
            <w:szCs w:val="24"/>
          </w:rPr>
          <w:t>S</w:t>
        </w:r>
      </w:ins>
      <w:ins w:id="504" w:author="N S" w:date="2018-10-18T15:43:00Z">
        <w:r>
          <w:rPr>
            <w:rFonts w:ascii="Arial" w:hAnsi="Arial" w:cs="Arial"/>
            <w:sz w:val="24"/>
            <w:szCs w:val="24"/>
          </w:rPr>
          <w:t xml:space="preserve">et </w:t>
        </w:r>
      </w:ins>
      <w:ins w:id="505" w:author="N S" w:date="2018-10-18T15:44:00Z">
        <w:r>
          <w:rPr>
            <w:rFonts w:ascii="Arial" w:hAnsi="Arial" w:cs="Arial"/>
            <w:sz w:val="24"/>
            <w:szCs w:val="24"/>
          </w:rPr>
          <w:t>3)</w:t>
        </w:r>
      </w:ins>
      <w:r w:rsidRPr="008C1BDB">
        <w:rPr>
          <w:rFonts w:ascii="Arial" w:hAnsi="Arial" w:cs="Arial"/>
          <w:sz w:val="24"/>
          <w:szCs w:val="24"/>
        </w:rPr>
        <w:t>.</w:t>
      </w:r>
      <w:ins w:id="506" w:author="N S" w:date="2018-10-18T15:44:00Z">
        <w:r>
          <w:rPr>
            <w:rFonts w:ascii="Arial" w:hAnsi="Arial" w:cs="Arial"/>
            <w:sz w:val="24"/>
            <w:szCs w:val="24"/>
          </w:rPr>
          <w:t xml:space="preserve"> </w:t>
        </w:r>
      </w:ins>
      <w:del w:id="507" w:author="N S" w:date="2018-10-22T14:05:00Z">
        <w:r w:rsidRPr="008C1BDB" w:rsidDel="006E06DA">
          <w:rPr>
            <w:rFonts w:ascii="Arial" w:hAnsi="Arial" w:cs="Arial"/>
            <w:sz w:val="24"/>
            <w:szCs w:val="24"/>
          </w:rPr>
          <w:delText xml:space="preserve"> </w:delText>
        </w:r>
      </w:del>
      <w:del w:id="508" w:author="N S" w:date="2018-10-03T11:09:00Z">
        <w:r w:rsidRPr="008C1BDB" w:rsidDel="0025046C">
          <w:rPr>
            <w:rFonts w:ascii="Arial" w:hAnsi="Arial" w:cs="Arial"/>
            <w:sz w:val="24"/>
            <w:szCs w:val="24"/>
          </w:rPr>
          <w:delText xml:space="preserve">These </w:delText>
        </w:r>
      </w:del>
      <w:del w:id="509" w:author="N S" w:date="2018-10-22T17:27:00Z">
        <w:r w:rsidRPr="008C1BDB" w:rsidDel="00F85DAD">
          <w:rPr>
            <w:rFonts w:ascii="Arial" w:hAnsi="Arial" w:cs="Arial"/>
            <w:sz w:val="24"/>
            <w:szCs w:val="24"/>
          </w:rPr>
          <w:delText xml:space="preserve">included one of the highly virulent isolates (Fd2), and one of the largely saprophytic isolates (Rose), </w:delText>
        </w:r>
      </w:del>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510"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511"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510"/>
      <w:r w:rsidRPr="008C1BDB">
        <w:rPr>
          <w:rFonts w:ascii="Arial" w:hAnsi="Arial" w:cs="Arial"/>
          <w:sz w:val="24"/>
          <w:szCs w:val="24"/>
        </w:rPr>
        <w:t xml:space="preserve">A significant p-value suggests that the relative performance of individual isolates is altered from one host to the other. </w:t>
      </w:r>
      <w:bookmarkStart w:id="512" w:name="_Hlk514243931"/>
      <w:r w:rsidRPr="008C1BDB">
        <w:rPr>
          <w:rFonts w:ascii="Arial" w:hAnsi="Arial" w:cs="Arial"/>
          <w:sz w:val="24"/>
          <w:szCs w:val="24"/>
        </w:rPr>
        <w:t xml:space="preserve">The lower left corner of the chart includes B-H FDR-corrected p-values, the upper right corner includes the test statistic (W). </w:t>
      </w:r>
      <w:bookmarkEnd w:id="512"/>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6747905D" w14:textId="77777777" w:rsidR="00F31220" w:rsidRDefault="00F31220" w:rsidP="00F31220">
      <w:pPr>
        <w:spacing w:line="360" w:lineRule="auto"/>
        <w:rPr>
          <w:rFonts w:ascii="Arial" w:hAnsi="Arial" w:cs="Arial"/>
          <w:sz w:val="24"/>
          <w:szCs w:val="24"/>
        </w:rPr>
      </w:pPr>
    </w:p>
    <w:p w14:paraId="1630279C" w14:textId="45DDC125" w:rsidR="00F31220" w:rsidRDefault="00F31220" w:rsidP="00F31220">
      <w:pPr>
        <w:spacing w:line="360" w:lineRule="auto"/>
        <w:rPr>
          <w:rFonts w:ascii="Arial" w:hAnsi="Arial" w:cs="Arial"/>
          <w:sz w:val="24"/>
          <w:szCs w:val="24"/>
        </w:rPr>
      </w:pPr>
      <w:del w:id="513" w:author="N S" w:date="2018-10-22T17:27:00Z">
        <w:r w:rsidRPr="008C1BDB" w:rsidDel="00F85DAD">
          <w:rPr>
            <w:rFonts w:ascii="Arial" w:hAnsi="Arial" w:cs="Arial"/>
            <w:sz w:val="24"/>
            <w:szCs w:val="24"/>
          </w:rPr>
          <w:delText xml:space="preserve">which suggests that isolate virulence level on tomato does not predict </w:delText>
        </w:r>
        <w:r w:rsidRPr="008C1BDB" w:rsidDel="00F85DAD">
          <w:rPr>
            <w:rFonts w:ascii="Arial" w:hAnsi="Arial" w:cs="Arial"/>
            <w:i/>
            <w:sz w:val="24"/>
            <w:szCs w:val="24"/>
          </w:rPr>
          <w:delText xml:space="preserve">B. cinerea </w:delText>
        </w:r>
        <w:r w:rsidRPr="008C1BDB" w:rsidDel="00F85DAD">
          <w:rPr>
            <w:rFonts w:ascii="Arial" w:hAnsi="Arial" w:cs="Arial"/>
            <w:sz w:val="24"/>
            <w:szCs w:val="24"/>
          </w:rPr>
          <w:delText xml:space="preserve">genetic response to tomato domestication. </w:delText>
        </w:r>
      </w:del>
      <w:del w:id="514" w:author="N S" w:date="2018-09-27T11:21:00Z">
        <w:r w:rsidRPr="008C1BDB" w:rsidDel="001B1E3D">
          <w:rPr>
            <w:rFonts w:ascii="Arial" w:hAnsi="Arial" w:cs="Arial"/>
            <w:sz w:val="24"/>
            <w:szCs w:val="24"/>
          </w:rPr>
          <w:delText xml:space="preserve">Both of these isolates were more virulent on domesticated than on wild tomato. </w:delText>
        </w:r>
      </w:del>
      <w:del w:id="515" w:author="Dan Kliebenstein" w:date="2018-10-24T14:39:00Z">
        <w:r w:rsidRPr="008C1BDB" w:rsidDel="00BD5B47">
          <w:rPr>
            <w:rFonts w:ascii="Arial" w:hAnsi="Arial" w:cs="Arial"/>
            <w:sz w:val="24"/>
            <w:szCs w:val="24"/>
          </w:rPr>
          <w:delText xml:space="preserve">These results suggest that this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 xml:space="preserve">population contains two highly domestication-sensitive </w:delText>
        </w:r>
      </w:del>
      <w:ins w:id="516" w:author="N S" w:date="2018-10-11T13:52:00Z">
        <w:del w:id="517" w:author="Dan Kliebenstein" w:date="2018-10-24T14:39:00Z">
          <w:r w:rsidDel="00BD5B47">
            <w:rPr>
              <w:rFonts w:ascii="Arial" w:hAnsi="Arial" w:cs="Arial"/>
              <w:sz w:val="24"/>
              <w:szCs w:val="24"/>
            </w:rPr>
            <w:delText>associated</w:delText>
          </w:r>
          <w:r w:rsidRPr="008C1BDB" w:rsidDel="00BD5B47">
            <w:rPr>
              <w:rFonts w:ascii="Arial" w:hAnsi="Arial" w:cs="Arial"/>
              <w:sz w:val="24"/>
              <w:szCs w:val="24"/>
            </w:rPr>
            <w:delText xml:space="preserve"> </w:delText>
          </w:r>
        </w:del>
      </w:ins>
      <w:del w:id="518" w:author="Dan Kliebenstein" w:date="2018-10-24T14:39:00Z">
        <w:r w:rsidRPr="008C1BDB" w:rsidDel="00BD5B47">
          <w:rPr>
            <w:rFonts w:ascii="Arial" w:hAnsi="Arial" w:cs="Arial"/>
            <w:sz w:val="24"/>
            <w:szCs w:val="24"/>
          </w:rPr>
          <w:delText xml:space="preserve">isolates which are more virulent </w:delText>
        </w:r>
        <w:r w:rsidRPr="008C1BDB" w:rsidDel="00BD5B47">
          <w:rPr>
            <w:rFonts w:ascii="Arial" w:hAnsi="Arial" w:cs="Arial"/>
            <w:sz w:val="24"/>
            <w:szCs w:val="24"/>
          </w:rPr>
          <w:lastRenderedPageBreak/>
          <w:delText xml:space="preserve">on domesticated tomato, and a broader pattern of </w:delText>
        </w:r>
        <w:r w:rsidRPr="008C1BDB" w:rsidDel="00BD5B47">
          <w:rPr>
            <w:rFonts w:ascii="Arial" w:hAnsi="Arial" w:cs="Arial"/>
            <w:i/>
            <w:sz w:val="24"/>
            <w:szCs w:val="24"/>
          </w:rPr>
          <w:delText xml:space="preserve">B. cinerea </w:delText>
        </w:r>
        <w:r w:rsidRPr="008C1BDB" w:rsidDel="00BD5B47">
          <w:rPr>
            <w:rFonts w:ascii="Arial" w:hAnsi="Arial" w:cs="Arial"/>
            <w:sz w:val="24"/>
            <w:szCs w:val="24"/>
          </w:rPr>
          <w:delText>sensitivity to tomato genetic variation.</w:delText>
        </w:r>
      </w:del>
    </w:p>
    <w:p w14:paraId="0EB4CF95" w14:textId="5B0666E9" w:rsidR="002B6CD4" w:rsidRPr="008C1BDB" w:rsidRDefault="002B6CD4" w:rsidP="0017286B">
      <w:pPr>
        <w:spacing w:line="360" w:lineRule="auto"/>
        <w:ind w:firstLine="720"/>
        <w:rPr>
          <w:ins w:id="519" w:author="N S" w:date="2018-10-22T14:32:00Z"/>
          <w:rFonts w:ascii="Arial" w:hAnsi="Arial" w:cs="Arial"/>
          <w:sz w:val="24"/>
          <w:szCs w:val="24"/>
        </w:rPr>
      </w:pPr>
      <w:ins w:id="520" w:author="N S" w:date="2018-10-22T14:32:00Z">
        <w:r w:rsidRPr="002B6CD4">
          <w:rPr>
            <w:rFonts w:ascii="Arial" w:hAnsi="Arial" w:cs="Arial"/>
            <w:sz w:val="24"/>
            <w:szCs w:val="24"/>
          </w:rPr>
          <w:t xml:space="preserve">To assess whether isolates could appear domestication-associated due to random chance, </w:t>
        </w:r>
      </w:ins>
      <w:ins w:id="521" w:author="N S" w:date="2018-10-22T14:37:00Z">
        <w:r w:rsidR="00A144BE">
          <w:rPr>
            <w:rFonts w:ascii="Arial" w:hAnsi="Arial" w:cs="Arial"/>
            <w:sz w:val="24"/>
            <w:szCs w:val="24"/>
          </w:rPr>
          <w:t>we bootstrapped assignme</w:t>
        </w:r>
      </w:ins>
      <w:ins w:id="522" w:author="N S" w:date="2018-10-22T14:38:00Z">
        <w:r w:rsidR="00A144BE">
          <w:rPr>
            <w:rFonts w:ascii="Arial" w:hAnsi="Arial" w:cs="Arial"/>
            <w:sz w:val="24"/>
            <w:szCs w:val="24"/>
          </w:rPr>
          <w:t xml:space="preserve">nt of plant accessions to domestication groups. </w:t>
        </w:r>
      </w:ins>
      <w:ins w:id="523" w:author="Dan Kliebenstein" w:date="2018-10-24T12:43:00Z">
        <w:del w:id="524" w:author="N S" w:date="2018-10-25T13:22:00Z">
          <w:r w:rsidR="00DF7B40" w:rsidDel="0017286B">
            <w:rPr>
              <w:rFonts w:ascii="Arial" w:hAnsi="Arial" w:cs="Arial"/>
              <w:sz w:val="24"/>
              <w:szCs w:val="24"/>
            </w:rPr>
            <w:delText xml:space="preserve"> </w:delText>
          </w:r>
        </w:del>
      </w:ins>
      <w:ins w:id="525" w:author="N S" w:date="2018-10-22T14:32:00Z">
        <w:del w:id="526" w:author="Dan Kliebenstein" w:date="2018-10-24T12:41:00Z">
          <w:r w:rsidRPr="002B6CD4" w:rsidDel="00DF7B40">
            <w:rPr>
              <w:rFonts w:ascii="Arial" w:hAnsi="Arial" w:cs="Arial"/>
              <w:sz w:val="24"/>
              <w:szCs w:val="24"/>
            </w:rPr>
            <w:delText>Across the 100 bootstraps, we</w:delText>
          </w:r>
        </w:del>
      </w:ins>
      <w:ins w:id="527" w:author="Dan Kliebenstein" w:date="2018-10-24T12:41:00Z">
        <w:r w:rsidR="00DF7B40">
          <w:rPr>
            <w:rFonts w:ascii="Arial" w:hAnsi="Arial" w:cs="Arial"/>
            <w:sz w:val="24"/>
            <w:szCs w:val="24"/>
          </w:rPr>
          <w:t>96</w:t>
        </w:r>
      </w:ins>
      <w:ins w:id="528" w:author="N S" w:date="2018-10-22T14:32:00Z">
        <w:r w:rsidRPr="002B6CD4">
          <w:rPr>
            <w:rFonts w:ascii="Arial" w:hAnsi="Arial" w:cs="Arial"/>
            <w:sz w:val="24"/>
            <w:szCs w:val="24"/>
          </w:rPr>
          <w:t xml:space="preserve"> </w:t>
        </w:r>
      </w:ins>
      <w:ins w:id="529" w:author="Dan Kliebenstein" w:date="2018-10-24T12:41:00Z">
        <w:r w:rsidR="00DF7B40">
          <w:rPr>
            <w:rFonts w:ascii="Arial" w:hAnsi="Arial" w:cs="Arial"/>
            <w:sz w:val="24"/>
            <w:szCs w:val="24"/>
          </w:rPr>
          <w:t>of the 100 bootstraps identified no isolates with domestication sensitivity</w:t>
        </w:r>
      </w:ins>
      <w:ins w:id="530" w:author="N S" w:date="2018-10-30T10:05:00Z">
        <w:r w:rsidR="0062307C">
          <w:rPr>
            <w:rFonts w:ascii="Arial" w:hAnsi="Arial" w:cs="Arial"/>
            <w:sz w:val="24"/>
            <w:szCs w:val="24"/>
          </w:rPr>
          <w:t>,</w:t>
        </w:r>
      </w:ins>
      <w:ins w:id="531" w:author="Dan Kliebenstein" w:date="2018-10-24T12:41:00Z">
        <w:r w:rsidR="00DF7B40">
          <w:rPr>
            <w:rFonts w:ascii="Arial" w:hAnsi="Arial" w:cs="Arial"/>
            <w:sz w:val="24"/>
            <w:szCs w:val="24"/>
          </w:rPr>
          <w:t xml:space="preserve"> and the other four bootstraps </w:t>
        </w:r>
      </w:ins>
      <w:ins w:id="532" w:author="Dan Kliebenstein" w:date="2018-10-24T12:42:00Z">
        <w:r w:rsidR="00DF7B40">
          <w:rPr>
            <w:rFonts w:ascii="Arial" w:hAnsi="Arial" w:cs="Arial"/>
            <w:sz w:val="24"/>
            <w:szCs w:val="24"/>
          </w:rPr>
          <w:t>identified</w:t>
        </w:r>
      </w:ins>
      <w:ins w:id="533" w:author="Dan Kliebenstein" w:date="2018-10-24T12:41:00Z">
        <w:r w:rsidR="00DF7B40">
          <w:rPr>
            <w:rFonts w:ascii="Arial" w:hAnsi="Arial" w:cs="Arial"/>
            <w:sz w:val="24"/>
            <w:szCs w:val="24"/>
          </w:rPr>
          <w:t xml:space="preserve"> </w:t>
        </w:r>
      </w:ins>
      <w:ins w:id="534" w:author="Dan Kliebenstein" w:date="2018-10-24T12:42:00Z">
        <w:r w:rsidR="00DF7B40">
          <w:rPr>
            <w:rFonts w:ascii="Arial" w:hAnsi="Arial" w:cs="Arial"/>
            <w:sz w:val="24"/>
            <w:szCs w:val="24"/>
          </w:rPr>
          <w:t xml:space="preserve">only </w:t>
        </w:r>
      </w:ins>
      <w:ins w:id="535" w:author="N S" w:date="2018-10-22T14:32:00Z">
        <w:del w:id="536" w:author="Dan Kliebenstein" w:date="2018-10-24T12:42:00Z">
          <w:r w:rsidRPr="002B6CD4" w:rsidDel="00DF7B40">
            <w:rPr>
              <w:rFonts w:ascii="Arial" w:hAnsi="Arial" w:cs="Arial"/>
              <w:sz w:val="24"/>
              <w:szCs w:val="24"/>
            </w:rPr>
            <w:delText xml:space="preserve">identified </w:delText>
          </w:r>
        </w:del>
        <w:r w:rsidRPr="002B6CD4">
          <w:rPr>
            <w:rFonts w:ascii="Arial" w:hAnsi="Arial" w:cs="Arial"/>
            <w:sz w:val="24"/>
            <w:szCs w:val="24"/>
          </w:rPr>
          <w:t>2 isolates show</w:t>
        </w:r>
      </w:ins>
      <w:ins w:id="537" w:author="N S" w:date="2018-10-30T10:06:00Z">
        <w:r w:rsidR="0062307C">
          <w:rPr>
            <w:rFonts w:ascii="Arial" w:hAnsi="Arial" w:cs="Arial"/>
            <w:sz w:val="24"/>
            <w:szCs w:val="24"/>
          </w:rPr>
          <w:t>ing</w:t>
        </w:r>
      </w:ins>
      <w:ins w:id="538" w:author="N S" w:date="2018-10-22T14:32:00Z">
        <w:r w:rsidRPr="002B6CD4">
          <w:rPr>
            <w:rFonts w:ascii="Arial" w:hAnsi="Arial" w:cs="Arial"/>
            <w:sz w:val="24"/>
            <w:szCs w:val="24"/>
          </w:rPr>
          <w:t xml:space="preserve"> significant </w:t>
        </w:r>
      </w:ins>
      <w:ins w:id="539" w:author="Dan Kliebenstein" w:date="2018-10-24T12:42:00Z">
        <w:r w:rsidR="00DF7B40" w:rsidRPr="002B6CD4">
          <w:rPr>
            <w:rFonts w:ascii="Arial" w:hAnsi="Arial" w:cs="Arial"/>
            <w:sz w:val="24"/>
            <w:szCs w:val="24"/>
          </w:rPr>
          <w:t xml:space="preserve">domestication </w:t>
        </w:r>
      </w:ins>
      <w:ins w:id="540" w:author="N S" w:date="2018-10-22T14:32:00Z">
        <w:r w:rsidRPr="002B6CD4">
          <w:rPr>
            <w:rFonts w:ascii="Arial" w:hAnsi="Arial" w:cs="Arial"/>
            <w:sz w:val="24"/>
            <w:szCs w:val="24"/>
          </w:rPr>
          <w:t>association (FDR &lt;0.01)</w:t>
        </w:r>
        <w:del w:id="541" w:author="Dan Kliebenstein" w:date="2018-10-24T12:42:00Z">
          <w:r w:rsidRPr="002B6CD4" w:rsidDel="00DF7B40">
            <w:rPr>
              <w:rFonts w:ascii="Arial" w:hAnsi="Arial" w:cs="Arial"/>
              <w:sz w:val="24"/>
              <w:szCs w:val="24"/>
            </w:rPr>
            <w:delText xml:space="preserve"> to domestication in 4% of the random datasets</w:delText>
          </w:r>
        </w:del>
        <w:r w:rsidRPr="002B6CD4">
          <w:rPr>
            <w:rFonts w:ascii="Arial" w:hAnsi="Arial" w:cs="Arial"/>
            <w:sz w:val="24"/>
            <w:szCs w:val="24"/>
          </w:rPr>
          <w:t>. Therefore</w:t>
        </w:r>
      </w:ins>
      <w:ins w:id="542" w:author="N S" w:date="2018-10-22T14:36:00Z">
        <w:r w:rsidR="00A144BE">
          <w:rPr>
            <w:rFonts w:ascii="Arial" w:hAnsi="Arial" w:cs="Arial"/>
            <w:sz w:val="24"/>
            <w:szCs w:val="24"/>
          </w:rPr>
          <w:t>,</w:t>
        </w:r>
      </w:ins>
      <w:ins w:id="543" w:author="N S" w:date="2018-10-22T14:32:00Z">
        <w:r w:rsidRPr="002B6CD4">
          <w:rPr>
            <w:rFonts w:ascii="Arial" w:hAnsi="Arial" w:cs="Arial"/>
            <w:sz w:val="24"/>
            <w:szCs w:val="24"/>
          </w:rPr>
          <w:t xml:space="preserve"> our individual isolate observations are in </w:t>
        </w:r>
      </w:ins>
      <w:ins w:id="544" w:author="N S" w:date="2018-10-22T14:37:00Z">
        <w:r w:rsidR="00A144BE">
          <w:rPr>
            <w:rFonts w:ascii="Arial" w:hAnsi="Arial" w:cs="Arial"/>
            <w:sz w:val="24"/>
            <w:szCs w:val="24"/>
          </w:rPr>
          <w:t xml:space="preserve">the </w:t>
        </w:r>
      </w:ins>
      <w:ins w:id="545" w:author="N S" w:date="2018-10-22T14:32:00Z">
        <w:r w:rsidRPr="002B6CD4">
          <w:rPr>
            <w:rFonts w:ascii="Arial" w:hAnsi="Arial" w:cs="Arial"/>
            <w:sz w:val="24"/>
            <w:szCs w:val="24"/>
          </w:rPr>
          <w:t xml:space="preserve">96th percentile. </w:t>
        </w:r>
        <w:del w:id="546" w:author="Dan Kliebenstein" w:date="2018-10-24T12:42:00Z">
          <w:r w:rsidRPr="002B6CD4" w:rsidDel="00DF7B40">
            <w:rPr>
              <w:rFonts w:ascii="Arial" w:hAnsi="Arial" w:cs="Arial"/>
              <w:sz w:val="24"/>
              <w:szCs w:val="24"/>
            </w:rPr>
            <w:delText>This</w:delText>
          </w:r>
        </w:del>
      </w:ins>
      <w:ins w:id="547" w:author="Dan Kliebenstein" w:date="2018-10-24T12:42:00Z">
        <w:r w:rsidR="00DF7B40">
          <w:rPr>
            <w:rFonts w:ascii="Arial" w:hAnsi="Arial" w:cs="Arial"/>
            <w:sz w:val="24"/>
            <w:szCs w:val="24"/>
          </w:rPr>
          <w:t xml:space="preserve">While this is suggestive, </w:t>
        </w:r>
      </w:ins>
      <w:ins w:id="548" w:author="N S" w:date="2018-10-22T14:32:00Z">
        <w:del w:id="549" w:author="Dan Kliebenstein" w:date="2018-10-24T12:42:00Z">
          <w:r w:rsidRPr="002B6CD4" w:rsidDel="00DF7B40">
            <w:rPr>
              <w:rFonts w:ascii="Arial" w:hAnsi="Arial" w:cs="Arial"/>
              <w:sz w:val="24"/>
              <w:szCs w:val="24"/>
            </w:rPr>
            <w:delText xml:space="preserve"> suggests that </w:delText>
          </w:r>
        </w:del>
        <w:r w:rsidRPr="002B6CD4">
          <w:rPr>
            <w:rFonts w:ascii="Arial" w:hAnsi="Arial" w:cs="Arial"/>
            <w:sz w:val="24"/>
            <w:szCs w:val="24"/>
          </w:rPr>
          <w:t>a</w:t>
        </w:r>
      </w:ins>
      <w:ins w:id="550" w:author="Dan Kliebenstein" w:date="2018-10-24T12:42:00Z">
        <w:r w:rsidR="00DF7B40">
          <w:rPr>
            <w:rFonts w:ascii="Arial" w:hAnsi="Arial" w:cs="Arial"/>
            <w:sz w:val="24"/>
            <w:szCs w:val="24"/>
          </w:rPr>
          <w:t xml:space="preserve"> more</w:t>
        </w:r>
      </w:ins>
      <w:ins w:id="551" w:author="N S" w:date="2018-10-22T14:32:00Z">
        <w:r w:rsidRPr="002B6CD4">
          <w:rPr>
            <w:rFonts w:ascii="Arial" w:hAnsi="Arial" w:cs="Arial"/>
            <w:sz w:val="24"/>
            <w:szCs w:val="24"/>
          </w:rPr>
          <w:t xml:space="preserve"> precise estimate of isolate x domestication interactions would require larger experiments using either more replication or additional </w:t>
        </w:r>
      </w:ins>
      <w:ins w:id="552" w:author="N S" w:date="2018-10-22T14:37:00Z">
        <w:r w:rsidR="00A144BE">
          <w:rPr>
            <w:rFonts w:ascii="Arial" w:hAnsi="Arial" w:cs="Arial"/>
            <w:sz w:val="24"/>
            <w:szCs w:val="24"/>
          </w:rPr>
          <w:t xml:space="preserve">plant </w:t>
        </w:r>
      </w:ins>
      <w:ins w:id="553" w:author="N S" w:date="2018-10-22T14:32:00Z">
        <w:r w:rsidRPr="002B6CD4">
          <w:rPr>
            <w:rFonts w:ascii="Arial" w:hAnsi="Arial" w:cs="Arial"/>
            <w:sz w:val="24"/>
            <w:szCs w:val="24"/>
          </w:rPr>
          <w:t>genotypes.</w:t>
        </w:r>
      </w:ins>
    </w:p>
    <w:p w14:paraId="3D966313" w14:textId="77777777" w:rsidR="00244154" w:rsidRDefault="00244154" w:rsidP="00D36EE0">
      <w:pPr>
        <w:spacing w:line="360" w:lineRule="auto"/>
        <w:rPr>
          <w:ins w:id="554"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74B2F6E9" w14:textId="53838D39" w:rsidR="00D36EE0" w:rsidDel="00AA12DA" w:rsidRDefault="00D36EE0" w:rsidP="00D36EE0">
      <w:pPr>
        <w:spacing w:line="360" w:lineRule="auto"/>
        <w:rPr>
          <w:ins w:id="555" w:author="N S" w:date="2018-10-22T14:29:00Z"/>
          <w:del w:id="556" w:author="Dan Kliebenstein" w:date="2018-10-24T14:41: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moveToRangeStart w:id="557" w:author="N S" w:date="2018-10-22T17:35:00Z" w:name="move527993057"/>
      <w:moveTo w:id="558" w:author="N S" w:date="2018-10-22T17:35:00Z">
        <w:r w:rsidR="00111983" w:rsidRPr="008C1BDB">
          <w:rPr>
            <w:rFonts w:ascii="Arial" w:hAnsi="Arial" w:cs="Arial"/>
            <w:sz w:val="24"/>
            <w:szCs w:val="24"/>
          </w:rPr>
          <w:t xml:space="preserve">While we did observe the expected decreased resistance </w:t>
        </w:r>
      </w:moveTo>
      <w:ins w:id="559" w:author="N S" w:date="2018-10-22T17:38:00Z">
        <w:r w:rsidR="00430F32">
          <w:rPr>
            <w:rFonts w:ascii="Arial" w:hAnsi="Arial" w:cs="Arial"/>
            <w:sz w:val="24"/>
            <w:szCs w:val="24"/>
          </w:rPr>
          <w:t xml:space="preserve">(by 18%) </w:t>
        </w:r>
      </w:ins>
      <w:moveTo w:id="560" w:author="N S" w:date="2018-10-22T17:35:00Z">
        <w:r w:rsidR="00111983" w:rsidRPr="008C1BDB">
          <w:rPr>
            <w:rFonts w:ascii="Arial" w:hAnsi="Arial" w:cs="Arial"/>
            <w:sz w:val="24"/>
            <w:szCs w:val="24"/>
          </w:rPr>
          <w:t>in domesticated tomato</w:t>
        </w:r>
      </w:moveTo>
      <w:ins w:id="561" w:author="N S" w:date="2018-10-22T17:35:00Z">
        <w:r w:rsidR="00111983">
          <w:rPr>
            <w:rFonts w:ascii="Arial" w:hAnsi="Arial" w:cs="Arial"/>
            <w:sz w:val="24"/>
            <w:szCs w:val="24"/>
          </w:rPr>
          <w:t xml:space="preserve"> </w:t>
        </w:r>
        <w:r w:rsidR="00111983" w:rsidRPr="008C1BDB">
          <w:rPr>
            <w:rFonts w:ascii="Arial" w:hAnsi="Arial" w:cs="Arial"/>
            <w:sz w:val="24"/>
            <w:szCs w:val="24"/>
          </w:rPr>
          <w:t>(Figure 2 and 3, Table 1)</w:t>
        </w:r>
      </w:ins>
      <w:moveTo w:id="562" w:author="N S" w:date="2018-10-22T17:35:00Z">
        <w:r w:rsidR="00111983" w:rsidRPr="008C1BDB">
          <w:rPr>
            <w:rFonts w:ascii="Arial" w:hAnsi="Arial" w:cs="Arial"/>
            <w:sz w:val="24"/>
            <w:szCs w:val="24"/>
          </w:rPr>
          <w:t>, domestication was a minor player in controlling lesion size variation, with most of the plant genetic signature coming from variation within both the wild and domesticated tomato species</w:t>
        </w:r>
      </w:moveTo>
      <w:ins w:id="563" w:author="N S" w:date="2018-10-22T17:36:00Z">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del w:id="564" w:author="Dan Kliebenstein" w:date="2018-10-24T14:40:00Z">
          <w:r w:rsidR="00111983" w:rsidRPr="008C1BDB" w:rsidDel="00BD5B47">
            <w:rPr>
              <w:rFonts w:ascii="Arial" w:hAnsi="Arial" w:cs="Arial"/>
              <w:sz w:val="24"/>
              <w:szCs w:val="24"/>
            </w:rPr>
            <w:delText xml:space="preserve"> </w:delText>
          </w:r>
        </w:del>
      </w:ins>
      <w:moveTo w:id="565" w:author="N S" w:date="2018-10-22T17:35:00Z">
        <w:del w:id="566" w:author="N S" w:date="2018-10-22T17:36:00Z">
          <w:r w:rsidR="00111983" w:rsidRPr="008C1BDB" w:rsidDel="00111983">
            <w:rPr>
              <w:rFonts w:ascii="Arial" w:hAnsi="Arial" w:cs="Arial"/>
              <w:sz w:val="24"/>
              <w:szCs w:val="24"/>
            </w:rPr>
            <w:delText>.</w:delText>
          </w:r>
          <w:r w:rsidR="00111983" w:rsidDel="00111983">
            <w:rPr>
              <w:rFonts w:ascii="Arial" w:hAnsi="Arial" w:cs="Arial"/>
              <w:sz w:val="24"/>
              <w:szCs w:val="24"/>
            </w:rPr>
            <w:delText xml:space="preserve"> </w:delText>
          </w:r>
        </w:del>
      </w:moveTo>
      <w:moveToRangeEnd w:id="557"/>
      <w:del w:id="567" w:author="N S" w:date="2018-10-22T17:32:00Z">
        <w:r w:rsidRPr="008C1BDB" w:rsidDel="00C6626E">
          <w:rPr>
            <w:rFonts w:ascii="Arial" w:hAnsi="Arial" w:cs="Arial"/>
            <w:sz w:val="24"/>
            <w:szCs w:val="24"/>
          </w:rPr>
          <w:delText xml:space="preserve"> </w:delText>
        </w:r>
      </w:del>
      <w:del w:id="568" w:author="N S" w:date="2018-10-22T17:36:00Z">
        <w:r w:rsidRPr="008C1BDB" w:rsidDel="00111983">
          <w:rPr>
            <w:rFonts w:ascii="Arial" w:hAnsi="Arial" w:cs="Arial"/>
            <w:sz w:val="24"/>
            <w:szCs w:val="24"/>
          </w:rPr>
          <w:delText xml:space="preserve">In our analysis, we identified a significantly greater (18%) resistance of wild tomato in comparison to domesticated tomato across the population of </w:delText>
        </w:r>
        <w:r w:rsidRPr="008C1BDB" w:rsidDel="00111983">
          <w:rPr>
            <w:rFonts w:ascii="Arial" w:hAnsi="Arial" w:cs="Arial"/>
            <w:i/>
            <w:sz w:val="24"/>
            <w:szCs w:val="24"/>
          </w:rPr>
          <w:delText>B. cinerea</w:delText>
        </w:r>
        <w:r w:rsidRPr="008C1BDB" w:rsidDel="00111983">
          <w:rPr>
            <w:rFonts w:ascii="Arial" w:hAnsi="Arial" w:cs="Arial"/>
            <w:sz w:val="24"/>
            <w:szCs w:val="24"/>
          </w:rPr>
          <w:delText xml:space="preserve"> isolates</w:delText>
        </w:r>
      </w:del>
      <w:del w:id="569" w:author="N S" w:date="2018-10-22T17:35:00Z">
        <w:r w:rsidRPr="008C1BDB" w:rsidDel="00111983">
          <w:rPr>
            <w:rFonts w:ascii="Arial" w:hAnsi="Arial" w:cs="Arial"/>
            <w:sz w:val="24"/>
            <w:szCs w:val="24"/>
          </w:rPr>
          <w:delText xml:space="preserve"> (Figure 2 and 3, Table 1)</w:delText>
        </w:r>
      </w:del>
      <w:del w:id="570" w:author="Dan Kliebenstein" w:date="2018-10-24T14:40:00Z">
        <w:r w:rsidRPr="008C1BDB" w:rsidDel="00BD5B47">
          <w:rPr>
            <w:rFonts w:ascii="Arial" w:hAnsi="Arial" w:cs="Arial"/>
            <w:sz w:val="24"/>
            <w:szCs w:val="24"/>
          </w:rPr>
          <w:delText xml:space="preserve">. However, this domestication effect was not the dominant source of variation, as genetic variation within the domesticated and wild genotypes contributed 3.8-fold more variation in resistance than domestication alone (Table 1).  </w:delText>
        </w:r>
      </w:del>
      <w:moveFromRangeStart w:id="571" w:author="N S" w:date="2018-10-22T17:35:00Z" w:name="move527993057"/>
      <w:moveFrom w:id="572" w:author="N S" w:date="2018-10-22T17:35:00Z">
        <w:r w:rsidRPr="008C1BDB" w:rsidDel="00111983">
          <w:rPr>
            <w:rFonts w:ascii="Arial" w:hAnsi="Arial" w:cs="Arial"/>
            <w:sz w:val="24"/>
            <w:szCs w:val="24"/>
          </w:rPr>
          <w:t>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sidDel="00111983">
          <w:rPr>
            <w:rFonts w:ascii="Arial" w:hAnsi="Arial" w:cs="Arial"/>
            <w:sz w:val="24"/>
            <w:szCs w:val="24"/>
          </w:rPr>
          <w:t xml:space="preserve"> </w:t>
        </w:r>
      </w:moveFrom>
      <w:bookmarkStart w:id="573" w:name="_Hlk528238657"/>
      <w:bookmarkStart w:id="574" w:name="_Hlk528241293"/>
      <w:moveFromRangeEnd w:id="571"/>
      <w:ins w:id="575" w:author="N S" w:date="2018-10-03T11:57:00Z">
        <w:r w:rsidR="00E40FDA">
          <w:rPr>
            <w:rFonts w:ascii="Arial" w:hAnsi="Arial" w:cs="Arial"/>
            <w:sz w:val="24"/>
            <w:szCs w:val="24"/>
          </w:rPr>
          <w:t>Removing the two domestication-</w:t>
        </w:r>
      </w:ins>
      <w:ins w:id="576" w:author="N S" w:date="2018-10-11T13:51:00Z">
        <w:r w:rsidR="00E40FDA">
          <w:rPr>
            <w:rFonts w:ascii="Arial" w:hAnsi="Arial" w:cs="Arial"/>
            <w:sz w:val="24"/>
            <w:szCs w:val="24"/>
          </w:rPr>
          <w:t>associated</w:t>
        </w:r>
      </w:ins>
      <w:ins w:id="577" w:author="N S" w:date="2018-10-03T11:57:00Z">
        <w:r w:rsidR="00E40FDA">
          <w:rPr>
            <w:rFonts w:ascii="Arial" w:hAnsi="Arial" w:cs="Arial"/>
            <w:sz w:val="24"/>
            <w:szCs w:val="24"/>
          </w:rPr>
          <w:t xml:space="preserve"> isolates </w:t>
        </w:r>
      </w:ins>
      <w:ins w:id="578" w:author="N S" w:date="2018-10-17T10:58:00Z">
        <w:r w:rsidR="00E40FDA">
          <w:rPr>
            <w:rFonts w:ascii="Arial" w:hAnsi="Arial" w:cs="Arial"/>
            <w:sz w:val="24"/>
            <w:szCs w:val="24"/>
          </w:rPr>
          <w:t xml:space="preserve">(Fd2, Rose) </w:t>
        </w:r>
      </w:ins>
      <w:ins w:id="579" w:author="N S" w:date="2018-10-03T11:57:00Z">
        <w:r w:rsidR="00E40FDA">
          <w:rPr>
            <w:rFonts w:ascii="Arial" w:hAnsi="Arial" w:cs="Arial"/>
            <w:sz w:val="24"/>
            <w:szCs w:val="24"/>
          </w:rPr>
          <w:t>from our population did not eliminate the effect of tomato domestication on lesion size</w:t>
        </w:r>
        <w:bookmarkEnd w:id="573"/>
        <w:r w:rsidR="00E40FDA">
          <w:rPr>
            <w:rFonts w:ascii="Arial" w:hAnsi="Arial" w:cs="Arial"/>
            <w:sz w:val="24"/>
            <w:szCs w:val="24"/>
          </w:rPr>
          <w:t xml:space="preserve">, </w:t>
        </w:r>
        <w:del w:id="580" w:author="Dan Kliebenstein" w:date="2018-10-24T14:40:00Z">
          <w:r w:rsidR="00E40FDA" w:rsidDel="00AA12DA">
            <w:rPr>
              <w:rFonts w:ascii="Arial" w:hAnsi="Arial" w:cs="Arial"/>
              <w:sz w:val="24"/>
              <w:szCs w:val="24"/>
            </w:rPr>
            <w:delText xml:space="preserve">as Domestication still accounted </w:delText>
          </w:r>
        </w:del>
      </w:ins>
      <w:ins w:id="581" w:author="N S" w:date="2018-10-22T21:39:00Z">
        <w:del w:id="582" w:author="Dan Kliebenstein" w:date="2018-10-24T14:40:00Z">
          <w:r w:rsidR="00AC5118" w:rsidDel="00AA12DA">
            <w:rPr>
              <w:rFonts w:ascii="Arial" w:hAnsi="Arial" w:cs="Arial"/>
              <w:sz w:val="24"/>
              <w:szCs w:val="24"/>
            </w:rPr>
            <w:delText xml:space="preserve">for </w:delText>
          </w:r>
        </w:del>
      </w:ins>
      <w:ins w:id="583" w:author="N S" w:date="2018-10-22T23:38:00Z">
        <w:del w:id="584" w:author="Dan Kliebenstein" w:date="2018-10-24T14:40:00Z">
          <w:r w:rsidR="006E54C2" w:rsidDel="00AA12DA">
            <w:rPr>
              <w:rFonts w:ascii="Arial" w:hAnsi="Arial" w:cs="Arial"/>
              <w:sz w:val="24"/>
              <w:szCs w:val="24"/>
            </w:rPr>
            <w:delText>1.2</w:delText>
          </w:r>
        </w:del>
      </w:ins>
      <w:ins w:id="585" w:author="N S" w:date="2018-10-03T11:57:00Z">
        <w:del w:id="586" w:author="Dan Kliebenstein" w:date="2018-10-24T14:40:00Z">
          <w:r w:rsidR="00E40FDA" w:rsidDel="00AA12DA">
            <w:rPr>
              <w:rFonts w:ascii="Arial" w:hAnsi="Arial" w:cs="Arial"/>
              <w:sz w:val="24"/>
              <w:szCs w:val="24"/>
            </w:rPr>
            <w:delText xml:space="preserve">% of </w:delText>
          </w:r>
          <w:r w:rsidR="00E40FDA" w:rsidDel="00AA12DA">
            <w:rPr>
              <w:rFonts w:ascii="Arial" w:hAnsi="Arial" w:cs="Arial"/>
              <w:sz w:val="24"/>
              <w:szCs w:val="24"/>
            </w:rPr>
            <w:lastRenderedPageBreak/>
            <w:delText>genetic variation</w:delText>
          </w:r>
        </w:del>
      </w:ins>
      <w:ins w:id="587" w:author="N S" w:date="2018-10-22T23:38:00Z">
        <w:del w:id="588" w:author="Dan Kliebenstein" w:date="2018-10-24T14:40:00Z">
          <w:r w:rsidR="006E54C2" w:rsidDel="00AA12DA">
            <w:rPr>
              <w:rFonts w:ascii="Arial" w:hAnsi="Arial" w:cs="Arial"/>
              <w:sz w:val="24"/>
              <w:szCs w:val="24"/>
            </w:rPr>
            <w:delText>, with a significant effect on lesion size</w:delText>
          </w:r>
        </w:del>
      </w:ins>
      <w:ins w:id="589" w:author="Dan Kliebenstein" w:date="2018-10-24T14:40:00Z">
        <w:r w:rsidR="00AA12DA">
          <w:rPr>
            <w:rFonts w:ascii="Arial" w:hAnsi="Arial" w:cs="Arial"/>
            <w:sz w:val="24"/>
            <w:szCs w:val="24"/>
          </w:rPr>
          <w:t>as it was still significant</w:t>
        </w:r>
      </w:ins>
      <w:ins w:id="590" w:author="N S" w:date="2018-10-25T14:30:00Z">
        <w:r w:rsidR="00ED3571">
          <w:rPr>
            <w:rFonts w:ascii="Arial" w:hAnsi="Arial" w:cs="Arial"/>
            <w:sz w:val="24"/>
            <w:szCs w:val="24"/>
          </w:rPr>
          <w:t xml:space="preserve"> and </w:t>
        </w:r>
      </w:ins>
      <w:ins w:id="591" w:author="N S" w:date="2018-10-25T14:31:00Z">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w:t>
        </w:r>
      </w:ins>
      <w:ins w:id="592" w:author="N S" w:date="2018-10-25T14:34:00Z">
        <w:r w:rsidR="00ED3571">
          <w:rPr>
            <w:rFonts w:ascii="Arial" w:hAnsi="Arial" w:cs="Arial"/>
            <w:sz w:val="24"/>
            <w:szCs w:val="24"/>
          </w:rPr>
          <w:t>7</w:t>
        </w:r>
      </w:ins>
      <w:ins w:id="593" w:author="N S" w:date="2018-10-25T14:31:00Z">
        <w:r w:rsidR="00ED3571">
          <w:rPr>
            <w:rFonts w:ascii="Arial" w:hAnsi="Arial" w:cs="Arial"/>
            <w:sz w:val="24"/>
            <w:szCs w:val="24"/>
          </w:rPr>
          <w:t xml:space="preserve">% </w:t>
        </w:r>
      </w:ins>
      <w:ins w:id="594" w:author="N S" w:date="2018-10-03T11:57:00Z">
        <w:r w:rsidR="00E40FDA">
          <w:rPr>
            <w:rFonts w:ascii="Arial" w:hAnsi="Arial" w:cs="Arial"/>
            <w:sz w:val="24"/>
            <w:szCs w:val="24"/>
          </w:rPr>
          <w:t>(</w:t>
        </w:r>
      </w:ins>
      <w:ins w:id="595" w:author="N S" w:date="2018-10-18T15:46:00Z">
        <w:r w:rsidR="00794379">
          <w:rPr>
            <w:rFonts w:ascii="Arial" w:hAnsi="Arial" w:cs="Arial"/>
            <w:sz w:val="24"/>
            <w:szCs w:val="24"/>
          </w:rPr>
          <w:t>Supplemental Data Se</w:t>
        </w:r>
      </w:ins>
      <w:ins w:id="596" w:author="N S" w:date="2018-10-18T15:47:00Z">
        <w:r w:rsidR="00794379">
          <w:rPr>
            <w:rFonts w:ascii="Arial" w:hAnsi="Arial" w:cs="Arial"/>
            <w:sz w:val="24"/>
            <w:szCs w:val="24"/>
          </w:rPr>
          <w:t xml:space="preserve">t </w:t>
        </w:r>
      </w:ins>
      <w:ins w:id="597" w:author="N S" w:date="2018-10-22T14:06:00Z">
        <w:r w:rsidR="006E06DA">
          <w:rPr>
            <w:rFonts w:ascii="Arial" w:hAnsi="Arial" w:cs="Arial"/>
            <w:sz w:val="24"/>
            <w:szCs w:val="24"/>
          </w:rPr>
          <w:t>4</w:t>
        </w:r>
      </w:ins>
      <w:ins w:id="598" w:author="N S" w:date="2018-10-03T11:57:00Z">
        <w:r w:rsidR="00E40FDA">
          <w:rPr>
            <w:rFonts w:ascii="Arial" w:hAnsi="Arial" w:cs="Arial"/>
            <w:sz w:val="24"/>
            <w:szCs w:val="24"/>
          </w:rPr>
          <w:t>).</w:t>
        </w:r>
      </w:ins>
      <w:ins w:id="599" w:author="Dan Kliebenstein" w:date="2018-10-24T14:41:00Z">
        <w:r w:rsidR="00AA12DA">
          <w:rPr>
            <w:rFonts w:ascii="Arial" w:hAnsi="Arial" w:cs="Arial"/>
            <w:sz w:val="24"/>
            <w:szCs w:val="24"/>
          </w:rPr>
          <w:t xml:space="preserve"> </w:t>
        </w:r>
      </w:ins>
      <w:bookmarkEnd w:id="574"/>
    </w:p>
    <w:p w14:paraId="3B90C845" w14:textId="2B7E6622" w:rsidR="002348F6" w:rsidRPr="008C1BDB" w:rsidRDefault="002348F6" w:rsidP="00D36EE0">
      <w:pPr>
        <w:spacing w:line="360" w:lineRule="auto"/>
        <w:rPr>
          <w:rFonts w:ascii="Arial" w:hAnsi="Arial" w:cs="Arial"/>
          <w:sz w:val="24"/>
          <w:szCs w:val="24"/>
        </w:rPr>
      </w:pPr>
      <w:ins w:id="600" w:author="N S" w:date="2018-10-22T14:29:00Z">
        <w:del w:id="601" w:author="Dan Kliebenstein" w:date="2018-10-24T14:41:00Z">
          <w:r w:rsidDel="00AA12DA">
            <w:rPr>
              <w:rFonts w:ascii="Arial" w:hAnsi="Arial" w:cs="Arial"/>
              <w:sz w:val="24"/>
              <w:szCs w:val="24"/>
            </w:rPr>
            <w:tab/>
          </w:r>
        </w:del>
        <w:bookmarkStart w:id="602" w:name="_Hlk527981990"/>
        <w:r w:rsidRPr="002348F6">
          <w:rPr>
            <w:rFonts w:ascii="Arial" w:hAnsi="Arial" w:cs="Arial"/>
            <w:sz w:val="24"/>
            <w:szCs w:val="24"/>
          </w:rPr>
          <w:t xml:space="preserve">To test how </w:t>
        </w:r>
      </w:ins>
      <w:ins w:id="603" w:author="N S" w:date="2018-10-22T14:30:00Z">
        <w:r w:rsidR="002B6CD4">
          <w:rPr>
            <w:rFonts w:ascii="Arial" w:hAnsi="Arial" w:cs="Arial"/>
            <w:sz w:val="24"/>
            <w:szCs w:val="24"/>
          </w:rPr>
          <w:t>this</w:t>
        </w:r>
      </w:ins>
      <w:ins w:id="604"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w:t>
        </w:r>
      </w:ins>
      <w:ins w:id="605" w:author="N S" w:date="2018-10-25T13:47:00Z">
        <w:r w:rsidR="00DE7E46">
          <w:rPr>
            <w:rFonts w:ascii="Arial" w:hAnsi="Arial" w:cs="Arial"/>
            <w:sz w:val="24"/>
            <w:szCs w:val="24"/>
          </w:rPr>
          <w:t xml:space="preserve">tomato </w:t>
        </w:r>
      </w:ins>
      <w:ins w:id="606" w:author="N S" w:date="2018-10-22T14:29:00Z">
        <w:r w:rsidRPr="002348F6">
          <w:rPr>
            <w:rFonts w:ascii="Arial" w:hAnsi="Arial" w:cs="Arial"/>
            <w:sz w:val="24"/>
            <w:szCs w:val="24"/>
          </w:rPr>
          <w:t xml:space="preserve">genotypes, we </w:t>
        </w:r>
      </w:ins>
      <w:ins w:id="607" w:author="N S" w:date="2018-10-22T14:38:00Z">
        <w:r w:rsidR="00A144BE">
          <w:rPr>
            <w:rFonts w:ascii="Arial" w:hAnsi="Arial" w:cs="Arial"/>
            <w:sz w:val="24"/>
            <w:szCs w:val="24"/>
          </w:rPr>
          <w:t>used</w:t>
        </w:r>
      </w:ins>
      <w:ins w:id="608" w:author="N S" w:date="2018-10-22T14:39:00Z">
        <w:r w:rsidR="00A144BE">
          <w:rPr>
            <w:rFonts w:ascii="Arial" w:hAnsi="Arial" w:cs="Arial"/>
            <w:sz w:val="24"/>
            <w:szCs w:val="24"/>
          </w:rPr>
          <w:t xml:space="preserve"> the </w:t>
        </w:r>
        <w:del w:id="609" w:author="Dan Kliebenstein" w:date="2018-10-24T14:42:00Z">
          <w:r w:rsidR="00A144BE" w:rsidDel="00AA12DA">
            <w:rPr>
              <w:rFonts w:ascii="Arial" w:hAnsi="Arial" w:cs="Arial"/>
              <w:sz w:val="24"/>
              <w:szCs w:val="24"/>
            </w:rPr>
            <w:delText xml:space="preserve">bootstrapping </w:delText>
          </w:r>
        </w:del>
        <w:del w:id="610" w:author="Dan Kliebenstein" w:date="2018-10-24T14:41:00Z">
          <w:r w:rsidR="00A144BE" w:rsidDel="00AA12DA">
            <w:rPr>
              <w:rFonts w:ascii="Arial" w:hAnsi="Arial" w:cs="Arial"/>
              <w:sz w:val="24"/>
              <w:szCs w:val="24"/>
            </w:rPr>
            <w:delText>of domestication</w:delText>
          </w:r>
        </w:del>
      </w:ins>
      <w:ins w:id="611" w:author="Dan Kliebenstein" w:date="2018-10-24T14:42:00Z">
        <w:r w:rsidR="00AA12DA">
          <w:rPr>
            <w:rFonts w:ascii="Arial" w:hAnsi="Arial" w:cs="Arial"/>
            <w:sz w:val="24"/>
            <w:szCs w:val="24"/>
          </w:rPr>
          <w:t>same bootstraps from above for the full model</w:t>
        </w:r>
      </w:ins>
      <w:ins w:id="612" w:author="N S" w:date="2018-10-22T14:39:00Z">
        <w:del w:id="613" w:author="Dan Kliebenstein" w:date="2018-10-24T14:42:00Z">
          <w:r w:rsidR="00A144BE" w:rsidDel="00AA12DA">
            <w:rPr>
              <w:rFonts w:ascii="Arial" w:hAnsi="Arial" w:cs="Arial"/>
              <w:sz w:val="24"/>
              <w:szCs w:val="24"/>
            </w:rPr>
            <w:delText xml:space="preserve"> from above</w:delText>
          </w:r>
        </w:del>
      </w:ins>
      <w:ins w:id="614" w:author="N S" w:date="2018-10-22T14:29:00Z">
        <w:r w:rsidRPr="002348F6">
          <w:rPr>
            <w:rFonts w:ascii="Arial" w:hAnsi="Arial" w:cs="Arial"/>
            <w:sz w:val="24"/>
            <w:szCs w:val="24"/>
          </w:rPr>
          <w:t>. Our observed domestication effect was in the top 80th percentile across all bootstraps</w:t>
        </w:r>
      </w:ins>
      <w:ins w:id="615" w:author="N S" w:date="2018-10-25T13:21:00Z">
        <w:r w:rsidR="0017286B">
          <w:rPr>
            <w:rFonts w:ascii="Arial" w:hAnsi="Arial" w:cs="Arial"/>
            <w:sz w:val="24"/>
            <w:szCs w:val="24"/>
          </w:rPr>
          <w:t>,</w:t>
        </w:r>
      </w:ins>
      <w:ins w:id="616" w:author="N S" w:date="2018-10-22T14:29:00Z">
        <w:r w:rsidRPr="002348F6">
          <w:rPr>
            <w:rFonts w:ascii="Arial" w:hAnsi="Arial" w:cs="Arial"/>
            <w:sz w:val="24"/>
            <w:szCs w:val="24"/>
          </w:rPr>
          <w:t xml:space="preserve"> suggesting that </w:t>
        </w:r>
        <w:del w:id="617" w:author="Dan Kliebenstein" w:date="2018-10-24T14:42:00Z">
          <w:r w:rsidRPr="002348F6" w:rsidDel="00AA12DA">
            <w:rPr>
              <w:rFonts w:ascii="Arial" w:hAnsi="Arial" w:cs="Arial"/>
              <w:sz w:val="24"/>
              <w:szCs w:val="24"/>
            </w:rPr>
            <w:delText>it</w:delText>
          </w:r>
        </w:del>
      </w:ins>
      <w:ins w:id="618" w:author="Dan Kliebenstein" w:date="2018-10-24T14:42:00Z">
        <w:r w:rsidR="00AA12DA">
          <w:rPr>
            <w:rFonts w:ascii="Arial" w:hAnsi="Arial" w:cs="Arial"/>
            <w:sz w:val="24"/>
            <w:szCs w:val="24"/>
          </w:rPr>
          <w:t>while the domestication effect is small, it</w:t>
        </w:r>
      </w:ins>
      <w:ins w:id="619" w:author="N S" w:date="2018-10-22T14:29:00Z">
        <w:r w:rsidRPr="002348F6">
          <w:rPr>
            <w:rFonts w:ascii="Arial" w:hAnsi="Arial" w:cs="Arial"/>
            <w:sz w:val="24"/>
            <w:szCs w:val="24"/>
          </w:rPr>
          <w:t xml:space="preserve"> is relatively stable in response to shifts in the genotypes. However, a larger sample of </w:t>
        </w:r>
        <w:r w:rsidRPr="002B6CD4">
          <w:rPr>
            <w:rFonts w:ascii="Arial" w:hAnsi="Arial" w:cs="Arial"/>
            <w:i/>
            <w:sz w:val="24"/>
            <w:szCs w:val="24"/>
          </w:rPr>
          <w:t xml:space="preserve">S. </w:t>
        </w:r>
        <w:proofErr w:type="spellStart"/>
        <w:r w:rsidRPr="002B6CD4">
          <w:rPr>
            <w:rFonts w:ascii="Arial" w:hAnsi="Arial" w:cs="Arial"/>
            <w:i/>
            <w:sz w:val="24"/>
            <w:szCs w:val="24"/>
          </w:rPr>
          <w:t>lycopersicum</w:t>
        </w:r>
        <w:proofErr w:type="spellEnd"/>
        <w:r w:rsidRPr="002348F6">
          <w:rPr>
            <w:rFonts w:ascii="Arial" w:hAnsi="Arial" w:cs="Arial"/>
            <w:sz w:val="24"/>
            <w:szCs w:val="24"/>
          </w:rPr>
          <w:t xml:space="preserve"> and </w:t>
        </w:r>
        <w:r w:rsidRPr="002B6CD4">
          <w:rPr>
            <w:rFonts w:ascii="Arial" w:hAnsi="Arial" w:cs="Arial"/>
            <w:i/>
            <w:sz w:val="24"/>
            <w:szCs w:val="24"/>
          </w:rPr>
          <w:t xml:space="preserve">S. </w:t>
        </w:r>
        <w:proofErr w:type="spellStart"/>
        <w:r w:rsidRPr="002B6CD4">
          <w:rPr>
            <w:rFonts w:ascii="Arial" w:hAnsi="Arial" w:cs="Arial"/>
            <w:i/>
            <w:sz w:val="24"/>
            <w:szCs w:val="24"/>
          </w:rPr>
          <w:t>pimpinellifolium</w:t>
        </w:r>
        <w:proofErr w:type="spellEnd"/>
        <w:r w:rsidRPr="002348F6">
          <w:rPr>
            <w:rFonts w:ascii="Arial" w:hAnsi="Arial" w:cs="Arial"/>
            <w:sz w:val="24"/>
            <w:szCs w:val="24"/>
          </w:rPr>
          <w:t xml:space="preserve"> genotypes would be needed to develop a more precise estimate of any domestication effect on lesion size.</w:t>
        </w:r>
      </w:ins>
    </w:p>
    <w:bookmarkEnd w:id="602"/>
    <w:p w14:paraId="6A13C15D" w14:textId="7F13E8A4"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del w:id="620" w:author="N S" w:date="2018-10-15T12:52:00Z">
        <w:r w:rsidRPr="008C1BDB" w:rsidDel="00460F15">
          <w:rPr>
            <w:rFonts w:ascii="Arial" w:hAnsi="Arial" w:cs="Arial"/>
            <w:sz w:val="24"/>
            <w:szCs w:val="24"/>
          </w:rPr>
          <w:delText xml:space="preserve">wild </w:delText>
        </w:r>
      </w:del>
      <w:ins w:id="621"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622"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623"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624"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ins w:id="625" w:author="N S" w:date="2018-10-25T12:29:00Z">
        <w:r w:rsidR="00583E28">
          <w:rPr>
            <w:rFonts w:ascii="Arial" w:hAnsi="Arial" w:cs="Arial"/>
            <w:sz w:val="24"/>
            <w:szCs w:val="24"/>
          </w:rPr>
          <w:t>2</w:t>
        </w:r>
      </w:ins>
      <w:del w:id="626" w:author="N S" w:date="2018-10-25T12:29:00Z">
        <w:r w:rsidDel="00583E28">
          <w:rPr>
            <w:rFonts w:ascii="Arial" w:hAnsi="Arial" w:cs="Arial"/>
            <w:sz w:val="24"/>
            <w:szCs w:val="24"/>
          </w:rPr>
          <w:delText>1</w:delText>
        </w:r>
      </w:del>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del w:id="627" w:author="Dan Kliebenstein" w:date="2018-10-24T14:43:00Z">
        <w:r w:rsidRPr="008C1BDB" w:rsidDel="00AA12DA">
          <w:rPr>
            <w:rFonts w:ascii="Arial" w:hAnsi="Arial" w:cs="Arial"/>
            <w:sz w:val="24"/>
            <w:szCs w:val="24"/>
          </w:rPr>
          <w:delText xml:space="preserve">but </w:delText>
        </w:r>
      </w:del>
      <w:ins w:id="628" w:author="Dan Kliebenstein" w:date="2018-10-24T14:43:00Z">
        <w:r w:rsidR="00AA12DA">
          <w:rPr>
            <w:rFonts w:ascii="Arial" w:hAnsi="Arial" w:cs="Arial"/>
            <w:sz w:val="24"/>
            <w:szCs w:val="24"/>
          </w:rPr>
          <w:t>and</w:t>
        </w:r>
        <w:r w:rsidR="00AA12DA" w:rsidRPr="008C1BDB">
          <w:rPr>
            <w:rFonts w:ascii="Arial" w:hAnsi="Arial" w:cs="Arial"/>
            <w:sz w:val="24"/>
            <w:szCs w:val="24"/>
          </w:rPr>
          <w:t xml:space="preserve"> </w:t>
        </w:r>
      </w:ins>
      <w:r w:rsidRPr="008C1BDB">
        <w:rPr>
          <w:rFonts w:ascii="Arial" w:hAnsi="Arial" w:cs="Arial"/>
          <w:sz w:val="24"/>
          <w:szCs w:val="24"/>
        </w:rPr>
        <w:t>no evidence of a phenotypic bottleneck due to domestication.</w:t>
      </w:r>
      <w:ins w:id="629" w:author="Dan Kliebenstein" w:date="2018-10-24T14:43:00Z">
        <w:r w:rsidR="00AA12DA">
          <w:rPr>
            <w:rFonts w:ascii="Arial" w:hAnsi="Arial" w:cs="Arial"/>
            <w:sz w:val="24"/>
            <w:szCs w:val="24"/>
          </w:rPr>
          <w:t xml:space="preserve"> This suggests that in the tomato-</w:t>
        </w:r>
        <w:r w:rsidR="00AA12DA" w:rsidRPr="005C1BBE">
          <w:rPr>
            <w:rFonts w:ascii="Arial" w:hAnsi="Arial" w:cs="Arial"/>
            <w:i/>
            <w:sz w:val="24"/>
            <w:szCs w:val="24"/>
          </w:rPr>
          <w:t>B. cinerea</w:t>
        </w:r>
        <w:r w:rsidR="00AA12DA">
          <w:rPr>
            <w:rFonts w:ascii="Arial" w:hAnsi="Arial" w:cs="Arial"/>
            <w:sz w:val="24"/>
            <w:szCs w:val="24"/>
          </w:rPr>
          <w:t xml:space="preserve"> </w:t>
        </w:r>
        <w:proofErr w:type="spellStart"/>
        <w:r w:rsidR="00AA12DA">
          <w:rPr>
            <w:rFonts w:ascii="Arial" w:hAnsi="Arial" w:cs="Arial"/>
            <w:sz w:val="24"/>
            <w:szCs w:val="24"/>
          </w:rPr>
          <w:t>pathosystem</w:t>
        </w:r>
        <w:proofErr w:type="spellEnd"/>
        <w:r w:rsidR="00AA12DA">
          <w:rPr>
            <w:rFonts w:ascii="Arial" w:hAnsi="Arial" w:cs="Arial"/>
            <w:sz w:val="24"/>
            <w:szCs w:val="24"/>
          </w:rPr>
          <w:t>, domestication is not a major part of the variation.</w:t>
        </w:r>
      </w:ins>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3E95856C"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630" w:author="N S" w:date="2018-10-18T15:50:00Z">
        <w:r w:rsidR="00911105">
          <w:rPr>
            <w:rFonts w:ascii="Arial" w:hAnsi="Arial" w:cs="Arial"/>
            <w:sz w:val="24"/>
            <w:szCs w:val="24"/>
          </w:rPr>
          <w:t>showed some evidence for</w:t>
        </w:r>
      </w:ins>
      <w:ins w:id="631"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632" w:author="N S" w:date="2018-10-18T15:50:00Z">
        <w:r w:rsidR="00911105">
          <w:rPr>
            <w:rFonts w:ascii="Arial" w:hAnsi="Arial" w:cs="Arial"/>
            <w:sz w:val="24"/>
            <w:szCs w:val="24"/>
          </w:rPr>
          <w:t>ion</w:t>
        </w:r>
      </w:ins>
      <w:del w:id="633"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lastRenderedPageBreak/>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634"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635" w:author="N S" w:date="2018-10-12T13:00:00Z">
        <w:r w:rsidR="00654D4D">
          <w:rPr>
            <w:rFonts w:ascii="Arial" w:hAnsi="Arial" w:cs="Arial"/>
            <w:sz w:val="24"/>
            <w:szCs w:val="24"/>
          </w:rPr>
          <w:t>, u</w:t>
        </w:r>
      </w:ins>
      <w:ins w:id="636" w:author="N S" w:date="2018-10-12T13:01:00Z">
        <w:r w:rsidR="00654D4D">
          <w:rPr>
            <w:rFonts w:ascii="Arial" w:hAnsi="Arial" w:cs="Arial"/>
            <w:sz w:val="24"/>
            <w:szCs w:val="24"/>
          </w:rPr>
          <w:t xml:space="preserve">sing 272,672 SNPs compared to the </w:t>
        </w:r>
      </w:ins>
      <w:ins w:id="637"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638" w:author="N S" w:date="2018-10-12T13:01:00Z">
        <w:r w:rsidR="00654D4D">
          <w:rPr>
            <w:rFonts w:ascii="Arial" w:hAnsi="Arial" w:cs="Arial"/>
            <w:sz w:val="24"/>
            <w:szCs w:val="24"/>
          </w:rPr>
          <w:t>T4 reference genome</w:t>
        </w:r>
      </w:ins>
      <w:ins w:id="639" w:author="N S" w:date="2018-10-12T13:02:00Z">
        <w:r w:rsidR="00654D4D">
          <w:rPr>
            <w:rFonts w:ascii="Arial" w:hAnsi="Arial" w:cs="Arial"/>
            <w:sz w:val="24"/>
            <w:szCs w:val="24"/>
          </w:rPr>
          <w:t xml:space="preserve"> (</w:t>
        </w:r>
      </w:ins>
      <w:ins w:id="640" w:author="N S" w:date="2018-10-23T14:46:00Z">
        <w:r w:rsidR="00E369F0">
          <w:rPr>
            <w:rFonts w:ascii="Arial" w:hAnsi="Arial" w:cs="Arial"/>
            <w:sz w:val="24"/>
            <w:szCs w:val="24"/>
          </w:rPr>
          <w:t>Supplemental Figure</w:t>
        </w:r>
        <w:r w:rsidR="00A66141">
          <w:rPr>
            <w:rFonts w:ascii="Arial" w:hAnsi="Arial" w:cs="Arial"/>
            <w:sz w:val="24"/>
            <w:szCs w:val="24"/>
          </w:rPr>
          <w:t xml:space="preserve"> </w:t>
        </w:r>
      </w:ins>
      <w:ins w:id="641" w:author="N S" w:date="2018-10-25T12:26:00Z">
        <w:r w:rsidR="00583E28">
          <w:rPr>
            <w:rFonts w:ascii="Arial" w:hAnsi="Arial" w:cs="Arial"/>
            <w:sz w:val="24"/>
            <w:szCs w:val="24"/>
          </w:rPr>
          <w:t>1</w:t>
        </w:r>
      </w:ins>
      <w:ins w:id="642" w:author="N S" w:date="2018-10-12T13:02:00Z">
        <w:r w:rsidR="00654D4D">
          <w:rPr>
            <w:rFonts w:ascii="Arial" w:hAnsi="Arial" w:cs="Arial"/>
            <w:sz w:val="24"/>
            <w:szCs w:val="24"/>
          </w:rPr>
          <w:t>)</w:t>
        </w:r>
      </w:ins>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643"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644"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645"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 xml:space="preserve">to estimate the phenotypic effects across the genome </w:t>
      </w:r>
      <w:r w:rsidR="006E0975" w:rsidRPr="008C1BDB">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bmV0aWNzPC9zZWNvbmRhcnktdGl0bGU+PC90aXRsZXM+PHBlcmlvZGljYWw+PGZ1bGwtdGl0bGU+
R2VuZXRpY3M8L2Z1bGwtdGl0bGU+PC9wZXJpb2RpY2FsPjxwYWdlcz4xMjU1LTEyNjg8L3BhZ2Vz
Pjx2b2x1bWU+MTkzPC92b2x1bWU+PG51bWJlcj40PC9udW1iZXI+PGRhdGVzPjx5ZWFyPjIwMTM8
L3llYXI+PC9kYXRlcz48aXNibj4wMDE2LTY3MzE8L2lzYm4+PHVybHM+PC91cmxzPjwvcmVjb3Jk
PjwvQ2l0ZT48Q2l0ZT48QXV0aG9yPkNvcndpbjwvQXV0aG9yPjxZZWFyPjIwMTY8L1llYXI+PFJl
Y051bT40NDI8L1JlY051bT48cmVjb3JkPjxyZWMtbnVtYmVyPjQ0MjwvcmVjLW51bWJlcj48Zm9y
ZWlnbi1rZXlzPjxrZXkgYXBwPSJFTiIgZGItaWQ9ImEyeDJ0enN6amZkMnpqZWQwZThwc2ZkdGQw
ZGFhZnd3cjAwMiIgdGltZXN0YW1wPSIwIj40NDI8L2tleT48L2ZvcmVpZ24ta2V5cz48cmVmLXR5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ZXQ8L3NlY29uZGFyeS10aXRsZT48L3RpdGxlcz48cGFnZXM+ZTEwMDU3ODk8L3BhZ2VzPjx2b2x1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cj48Zm9yZWlnbi1rZXlzPjxrZXkgYXBwPSJFTiIgZGItaWQ9ImEyeDJ0enN6amZkMnpqZWQwZThw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bmV0aWNzPC9zZWNvbmRhcnktdGl0bGU+PC90aXRsZXM+PHBlcmlvZGljYWw+PGZ1bGwtdGl0bGU+
R2VuZXRpY3M8L2Z1bGwtdGl0bGU+PC9wZXJpb2RpY2FsPjxwYWdlcz4xMjU1LTEyNjg8L3BhZ2Vz
Pjx2b2x1bWU+MTkzPC92b2x1bWU+PG51bWJlcj40PC9udW1iZXI+PGRhdGVzPjx5ZWFyPjIwMTM8
L3llYXI+PC9kYXRlcz48aXNibj4wMDE2LTY3MzE8L2lzYm4+PHVybHM+PC91cmxzPjwvcmVjb3Jk
PjwvQ2l0ZT48Q2l0ZT48QXV0aG9yPkNvcndpbjwvQXV0aG9yPjxZZWFyPjIwMTY8L1llYXI+PFJl
Y051bT40NDI8L1JlY051bT48cmVjb3JkPjxyZWMtbnVtYmVyPjQ0MjwvcmVjLW51bWJlcj48Zm9y
ZWlnbi1rZXlzPjxrZXkgYXBwPSJFTiIgZGItaWQ9ImEyeDJ0enN6amZkMnpqZWQwZThwc2ZkdGQw
ZGFhZnd3cjAwMiIgdGltZXN0YW1wPSIwIj40NDI8L2tleT48L2ZvcmVpZ24ta2V5cz48cmVmLXR5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ZXQ8L3NlY29uZGFyeS10aXRsZT48L3RpdGxlcz48cGFnZXM+ZTEwMDU3ODk8L3BhZ2VzPjx2b2x1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cj48Zm9yZWlnbi1rZXlzPjxrZXkgYXBwPSJFTiIgZGItaWQ9ImEyeDJ0enN6amZkMnpqZWQwZThw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6E0975" w:rsidRPr="008C1BDB">
        <w:rPr>
          <w:rFonts w:ascii="Arial" w:hAnsi="Arial" w:cs="Arial"/>
          <w:sz w:val="24"/>
          <w:szCs w:val="24"/>
        </w:rPr>
        <w:fldChar w:fldCharType="separate"/>
      </w:r>
      <w:r w:rsidR="00042D5F" w:rsidRPr="008C1BDB">
        <w:rPr>
          <w:rFonts w:ascii="Arial" w:hAnsi="Arial" w:cs="Arial"/>
          <w:noProof/>
          <w:sz w:val="24"/>
          <w:szCs w:val="24"/>
        </w:rPr>
        <w:t>(Shen, Alam et al. 2013, Corwin, Copeland et al. 2016, Corwin, Subedy et al. 2016, Francisco, Joseph et al. 2016)</w:t>
      </w:r>
      <w:r w:rsidR="006E0975" w:rsidRPr="008C1BDB">
        <w:rPr>
          <w:rFonts w:ascii="Arial" w:hAnsi="Arial" w:cs="Arial"/>
          <w:sz w:val="24"/>
          <w:szCs w:val="24"/>
        </w:rPr>
        <w:fldChar w:fldCharType="end"/>
      </w:r>
      <w:r w:rsidR="005D0AE7" w:rsidRPr="008C1BDB">
        <w:rPr>
          <w:rFonts w:ascii="Arial" w:hAnsi="Arial" w:cs="Arial"/>
          <w:sz w:val="24"/>
          <w:szCs w:val="24"/>
        </w:rPr>
        <w:t xml:space="preserve">. </w:t>
      </w:r>
      <w:del w:id="646"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647"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648"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ins w:id="649" w:author="N S" w:date="2018-10-22T12:01:00Z">
        <w:r w:rsidR="00F42F37">
          <w:rPr>
            <w:rFonts w:ascii="Arial" w:hAnsi="Arial" w:cs="Arial"/>
            <w:sz w:val="24"/>
            <w:szCs w:val="24"/>
          </w:rPr>
          <w:t xml:space="preserve"> </w:t>
        </w:r>
      </w:ins>
      <w:bookmarkStart w:id="650" w:name="_Hlk527973110"/>
      <w:ins w:id="651" w:author="Céline" w:date="2018-10-23T11:42:00Z">
        <w:r w:rsidR="005A05B6">
          <w:rPr>
            <w:rFonts w:ascii="Arial" w:hAnsi="Arial" w:cs="Arial"/>
            <w:sz w:val="24"/>
            <w:szCs w:val="24"/>
          </w:rPr>
          <w:t>At</w:t>
        </w:r>
      </w:ins>
      <w:ins w:id="652" w:author="N S" w:date="2018-10-22T12:01:00Z">
        <w:del w:id="653" w:author="Céline" w:date="2018-10-23T11:42:00Z">
          <w:r w:rsidR="00EE4C56" w:rsidDel="005A05B6">
            <w:rPr>
              <w:rFonts w:ascii="Arial" w:hAnsi="Arial" w:cs="Arial"/>
              <w:sz w:val="24"/>
              <w:szCs w:val="24"/>
            </w:rPr>
            <w:delText>Under</w:delText>
          </w:r>
        </w:del>
        <w:r w:rsidR="00EE4C56">
          <w:rPr>
            <w:rFonts w:ascii="Arial" w:hAnsi="Arial" w:cs="Arial"/>
            <w:sz w:val="24"/>
            <w:szCs w:val="24"/>
          </w:rPr>
          <w:t xml:space="preserve"> 1000</w:t>
        </w:r>
        <w:del w:id="654" w:author="Céline" w:date="2018-10-23T11:42:00Z">
          <w:r w:rsidR="00EE4C56" w:rsidDel="005A05B6">
            <w:rPr>
              <w:rFonts w:ascii="Arial" w:hAnsi="Arial" w:cs="Arial"/>
              <w:sz w:val="24"/>
              <w:szCs w:val="24"/>
            </w:rPr>
            <w:delText>x</w:delText>
          </w:r>
        </w:del>
        <w:r w:rsidR="00EE4C56">
          <w:rPr>
            <w:rFonts w:ascii="Arial" w:hAnsi="Arial" w:cs="Arial"/>
            <w:sz w:val="24"/>
            <w:szCs w:val="24"/>
          </w:rPr>
          <w:t xml:space="preserve"> permutation</w:t>
        </w:r>
      </w:ins>
      <w:ins w:id="655" w:author="N S" w:date="2018-10-23T13:17:00Z">
        <w:r w:rsidR="006C38D4">
          <w:rPr>
            <w:rFonts w:ascii="Arial" w:hAnsi="Arial" w:cs="Arial"/>
            <w:sz w:val="24"/>
            <w:szCs w:val="24"/>
          </w:rPr>
          <w:t>s,</w:t>
        </w:r>
      </w:ins>
      <w:ins w:id="656" w:author="N S" w:date="2018-10-22T12:01:00Z">
        <w:r w:rsidR="00EE4C56">
          <w:rPr>
            <w:rFonts w:ascii="Arial" w:hAnsi="Arial" w:cs="Arial"/>
            <w:sz w:val="24"/>
            <w:szCs w:val="24"/>
          </w:rPr>
          <w:t xml:space="preserve"> the 99.9% threshold is </w:t>
        </w:r>
      </w:ins>
      <w:ins w:id="657" w:author="N S" w:date="2018-10-22T12:02:00Z">
        <w:r w:rsidR="00EE4C56">
          <w:rPr>
            <w:rFonts w:ascii="Arial" w:hAnsi="Arial" w:cs="Arial"/>
            <w:sz w:val="24"/>
            <w:szCs w:val="24"/>
          </w:rPr>
          <w:t>imprecise</w:t>
        </w:r>
      </w:ins>
      <w:ins w:id="658" w:author="N S" w:date="2018-10-22T12:01:00Z">
        <w:r w:rsidR="00EE4C56">
          <w:rPr>
            <w:rFonts w:ascii="Arial" w:hAnsi="Arial" w:cs="Arial"/>
            <w:sz w:val="24"/>
            <w:szCs w:val="24"/>
          </w:rPr>
          <w:t>, but we includ</w:t>
        </w:r>
      </w:ins>
      <w:ins w:id="659" w:author="N S" w:date="2018-10-22T12:02:00Z">
        <w:r w:rsidR="00EE4C56">
          <w:rPr>
            <w:rFonts w:ascii="Arial" w:hAnsi="Arial" w:cs="Arial"/>
            <w:sz w:val="24"/>
            <w:szCs w:val="24"/>
          </w:rPr>
          <w:t>ed this approximate threshold to</w:t>
        </w:r>
        <w:del w:id="660" w:author="Céline" w:date="2018-10-23T11:42:00Z">
          <w:r w:rsidR="00EE4C56" w:rsidDel="005A05B6">
            <w:rPr>
              <w:rFonts w:ascii="Arial" w:hAnsi="Arial" w:cs="Arial"/>
              <w:sz w:val="24"/>
              <w:szCs w:val="24"/>
            </w:rPr>
            <w:delText xml:space="preserve"> more conservatively</w:delText>
          </w:r>
        </w:del>
        <w:r w:rsidR="00EE4C56">
          <w:rPr>
            <w:rFonts w:ascii="Arial" w:hAnsi="Arial" w:cs="Arial"/>
            <w:sz w:val="24"/>
            <w:szCs w:val="24"/>
          </w:rPr>
          <w:t xml:space="preserve"> identify</w:t>
        </w:r>
      </w:ins>
      <w:ins w:id="661" w:author="Céline" w:date="2018-10-23T11:42:00Z">
        <w:r w:rsidR="005A05B6">
          <w:rPr>
            <w:rFonts w:ascii="Arial" w:hAnsi="Arial" w:cs="Arial"/>
            <w:sz w:val="24"/>
            <w:szCs w:val="24"/>
          </w:rPr>
          <w:t xml:space="preserve"> conservative</w:t>
        </w:r>
        <w:del w:id="662" w:author="N S" w:date="2018-10-23T13:17:00Z">
          <w:r w:rsidR="005A05B6" w:rsidDel="006C38D4">
            <w:rPr>
              <w:rFonts w:ascii="Arial" w:hAnsi="Arial" w:cs="Arial"/>
              <w:sz w:val="24"/>
              <w:szCs w:val="24"/>
            </w:rPr>
            <w:delText>ly</w:delText>
          </w:r>
        </w:del>
      </w:ins>
      <w:ins w:id="663" w:author="N S" w:date="2018-10-22T12:02:00Z">
        <w:r w:rsidR="00EE4C56">
          <w:rPr>
            <w:rFonts w:ascii="Arial" w:hAnsi="Arial" w:cs="Arial"/>
            <w:sz w:val="24"/>
            <w:szCs w:val="24"/>
          </w:rPr>
          <w:t xml:space="preserve"> SNP associations. </w:t>
        </w:r>
      </w:ins>
      <w:r w:rsidR="004A0949" w:rsidRPr="008C1BDB">
        <w:rPr>
          <w:rFonts w:ascii="Arial" w:hAnsi="Arial" w:cs="Arial"/>
          <w:sz w:val="24"/>
          <w:szCs w:val="24"/>
        </w:rPr>
        <w:t xml:space="preserve"> </w:t>
      </w:r>
      <w:del w:id="664" w:author="N S" w:date="2018-10-01T15:56:00Z">
        <w:r w:rsidR="00BA5DC0" w:rsidRPr="008C1BDB" w:rsidDel="0041243A">
          <w:rPr>
            <w:rFonts w:ascii="Arial" w:hAnsi="Arial" w:cs="Arial"/>
            <w:sz w:val="24"/>
            <w:szCs w:val="24"/>
          </w:rPr>
          <w:delText xml:space="preserve"> </w:delText>
        </w:r>
        <w:bookmarkEnd w:id="650"/>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665" w:author="N S" w:date="2018-10-01T15:56:00Z">
        <w:r w:rsidR="00F2371C" w:rsidRPr="008C1BDB" w:rsidDel="0041243A">
          <w:rPr>
            <w:rFonts w:ascii="Arial" w:hAnsi="Arial" w:cs="Arial"/>
            <w:sz w:val="24"/>
            <w:szCs w:val="24"/>
          </w:rPr>
          <w:delText>neither method of GWA identified</w:delText>
        </w:r>
      </w:del>
      <w:ins w:id="666" w:author="N S" w:date="2018-10-01T15:56:00Z">
        <w:r w:rsidR="0041243A">
          <w:rPr>
            <w:rFonts w:ascii="Arial" w:hAnsi="Arial" w:cs="Arial"/>
            <w:sz w:val="24"/>
            <w:szCs w:val="24"/>
          </w:rPr>
          <w:t>GWA 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667" w:author="N S" w:date="2018-09-27T12:29:00Z">
        <w:r w:rsidR="00676532">
          <w:rPr>
            <w:rFonts w:ascii="Arial" w:hAnsi="Arial" w:cs="Arial"/>
            <w:sz w:val="24"/>
            <w:szCs w:val="24"/>
          </w:rPr>
          <w:t xml:space="preserve"> number of </w:t>
        </w:r>
      </w:ins>
      <w:ins w:id="668"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669"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670" w:author="N S" w:date="2018-09-27T12:29:00Z">
        <w:r w:rsidR="00847F0D" w:rsidRPr="008C1BDB" w:rsidDel="00676532">
          <w:rPr>
            <w:rFonts w:ascii="Arial" w:hAnsi="Arial" w:cs="Arial"/>
            <w:sz w:val="24"/>
            <w:szCs w:val="24"/>
          </w:rPr>
          <w:delText>identified from</w:delText>
        </w:r>
      </w:del>
      <w:ins w:id="671" w:author="N S" w:date="2018-09-27T12:29:00Z">
        <w:r w:rsidR="00676532">
          <w:rPr>
            <w:rFonts w:ascii="Arial" w:hAnsi="Arial" w:cs="Arial"/>
            <w:sz w:val="24"/>
            <w:szCs w:val="24"/>
          </w:rPr>
          <w:t xml:space="preserve">varied </w:t>
        </w:r>
      </w:ins>
      <w:ins w:id="672"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673" w:author="N S" w:date="2018-09-27T12:30:00Z">
        <w:r w:rsidR="00676532">
          <w:rPr>
            <w:rFonts w:ascii="Arial" w:hAnsi="Arial" w:cs="Arial"/>
            <w:sz w:val="24"/>
            <w:szCs w:val="24"/>
          </w:rPr>
          <w:t xml:space="preserve">on </w:t>
        </w:r>
      </w:ins>
      <w:del w:id="674"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675"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lastRenderedPageBreak/>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5967EB63" w:rsidR="0020244D" w:rsidRDefault="0020244D" w:rsidP="0020244D">
      <w:pPr>
        <w:spacing w:line="360" w:lineRule="auto"/>
        <w:ind w:firstLine="720"/>
        <w:rPr>
          <w:ins w:id="676" w:author="N S" w:date="2018-10-18T15:52:00Z"/>
          <w:rFonts w:ascii="Arial" w:hAnsi="Arial" w:cs="Arial"/>
          <w:sz w:val="24"/>
          <w:szCs w:val="24"/>
        </w:rPr>
      </w:pPr>
      <w:ins w:id="677" w:author="N S" w:date="2018-10-18T15:52:00Z">
        <w:r w:rsidRPr="008C1BDB">
          <w:rPr>
            <w:rFonts w:ascii="Arial" w:hAnsi="Arial" w:cs="Arial"/>
            <w:sz w:val="24"/>
            <w:szCs w:val="24"/>
          </w:rPr>
          <w:t>At the SNP level, fewer loci contribute to virulence across all host</w:t>
        </w:r>
        <w:del w:id="678" w:author="Dan Kliebenstein" w:date="2018-10-24T14:43:00Z">
          <w:r w:rsidRPr="008C1BDB" w:rsidDel="00AA12DA">
            <w:rPr>
              <w:rFonts w:ascii="Arial" w:hAnsi="Arial" w:cs="Arial"/>
              <w:sz w:val="24"/>
              <w:szCs w:val="24"/>
            </w:rPr>
            <w:delText>s</w:delText>
          </w:r>
        </w:del>
      </w:ins>
      <w:ins w:id="679" w:author="Dan Kliebenstein" w:date="2018-10-24T14:43:00Z">
        <w:r w:rsidR="00AA12DA">
          <w:rPr>
            <w:rFonts w:ascii="Arial" w:hAnsi="Arial" w:cs="Arial"/>
            <w:sz w:val="24"/>
            <w:szCs w:val="24"/>
          </w:rPr>
          <w:t xml:space="preserve"> genotypes</w:t>
        </w:r>
      </w:ins>
      <w:ins w:id="680" w:author="N S" w:date="2018-10-18T15:52:00Z">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del w:id="681" w:author="Céline" w:date="2018-10-23T11:23:00Z">
          <w:r w:rsidRPr="008C1BDB" w:rsidDel="00702CED">
            <w:rPr>
              <w:rFonts w:ascii="Arial" w:hAnsi="Arial" w:cs="Arial"/>
              <w:sz w:val="24"/>
              <w:szCs w:val="24"/>
            </w:rPr>
            <w:delText>.</w:delText>
          </w:r>
        </w:del>
      </w:ins>
      <w:ins w:id="682" w:author="N S" w:date="2018-10-23T13:18:00Z">
        <w:r w:rsidR="006C38D4">
          <w:rPr>
            <w:rFonts w:ascii="Arial" w:hAnsi="Arial" w:cs="Arial"/>
            <w:sz w:val="24"/>
            <w:szCs w:val="24"/>
          </w:rPr>
          <w:t>,</w:t>
        </w:r>
      </w:ins>
      <w:ins w:id="683" w:author="N S" w:date="2018-10-18T15:52:00Z">
        <w:r w:rsidRPr="008C1BDB">
          <w:rPr>
            <w:rFonts w:ascii="Arial" w:hAnsi="Arial" w:cs="Arial"/>
            <w:sz w:val="24"/>
            <w:szCs w:val="24"/>
          </w:rPr>
          <w:t>3</w:t>
        </w:r>
      </w:ins>
      <w:ins w:id="684" w:author="Céline" w:date="2018-10-23T11:23:00Z">
        <w:r w:rsidR="00702CED">
          <w:rPr>
            <w:rFonts w:ascii="Arial" w:hAnsi="Arial" w:cs="Arial"/>
            <w:sz w:val="24"/>
            <w:szCs w:val="24"/>
          </w:rPr>
          <w:t>00</w:t>
        </w:r>
      </w:ins>
      <w:ins w:id="685" w:author="N S" w:date="2018-10-18T15:52:00Z">
        <w:del w:id="686" w:author="Céline" w:date="2018-10-23T11:23:00Z">
          <w:r w:rsidRPr="008C1BDB" w:rsidDel="00702CED">
            <w:rPr>
              <w:rFonts w:ascii="Arial" w:hAnsi="Arial" w:cs="Arial"/>
              <w:sz w:val="24"/>
              <w:szCs w:val="24"/>
            </w:rPr>
            <w:delText>k</w:delText>
          </w:r>
        </w:del>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687" w:author="N S" w:date="2018-10-22T14:15:00Z">
        <w:r w:rsidR="00185E48">
          <w:rPr>
            <w:rFonts w:ascii="Arial" w:hAnsi="Arial" w:cs="Arial"/>
            <w:sz w:val="24"/>
            <w:szCs w:val="24"/>
          </w:rPr>
          <w:t xml:space="preserve">Set </w:t>
        </w:r>
      </w:ins>
      <w:r w:rsidR="00FA3E2E">
        <w:rPr>
          <w:rFonts w:ascii="Arial" w:hAnsi="Arial" w:cs="Arial"/>
          <w:sz w:val="24"/>
          <w:szCs w:val="24"/>
        </w:rPr>
        <w:t>2</w:t>
      </w:r>
      <w:del w:id="688" w:author="N S" w:date="2018-10-15T13:23:00Z">
        <w:r w:rsidR="00FA3E2E" w:rsidDel="007F265A">
          <w:rPr>
            <w:rFonts w:ascii="Arial" w:hAnsi="Arial" w:cs="Arial"/>
            <w:sz w:val="24"/>
            <w:szCs w:val="24"/>
          </w:rPr>
          <w:delText xml:space="preserve"> </w:delText>
        </w:r>
      </w:del>
      <w:ins w:id="689" w:author="N S" w:date="2018-10-22T14:14:00Z">
        <w:r w:rsidR="00185E48">
          <w:rPr>
            <w:rFonts w:ascii="Arial" w:hAnsi="Arial" w:cs="Arial"/>
            <w:sz w:val="24"/>
            <w:szCs w:val="24"/>
          </w:rPr>
          <w:t>a</w:t>
        </w:r>
      </w:ins>
      <w:del w:id="690"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ins w:id="691" w:author="N S" w:date="2018-10-22T14:15:00Z">
        <w:r w:rsidR="00185E48">
          <w:rPr>
            <w:rFonts w:ascii="Arial" w:hAnsi="Arial" w:cs="Arial"/>
            <w:sz w:val="24"/>
            <w:szCs w:val="24"/>
          </w:rPr>
          <w:t xml:space="preserve">Set </w:t>
        </w:r>
      </w:ins>
      <w:r w:rsidR="00FA3E2E">
        <w:rPr>
          <w:rFonts w:ascii="Arial" w:hAnsi="Arial" w:cs="Arial"/>
          <w:sz w:val="24"/>
          <w:szCs w:val="24"/>
        </w:rPr>
        <w:t>2</w:t>
      </w:r>
      <w:ins w:id="692" w:author="N S" w:date="2018-10-22T14:14:00Z">
        <w:r w:rsidR="00185E48">
          <w:rPr>
            <w:rFonts w:ascii="Arial" w:hAnsi="Arial" w:cs="Arial"/>
            <w:sz w:val="24"/>
            <w:szCs w:val="24"/>
          </w:rPr>
          <w:t>a</w:t>
        </w:r>
      </w:ins>
      <w:del w:id="693" w:author="N S" w:date="2018-10-15T13:23:00Z">
        <w:r w:rsidR="00FA3E2E" w:rsidDel="007F265A">
          <w:rPr>
            <w:rFonts w:ascii="Arial" w:hAnsi="Arial" w:cs="Arial"/>
            <w:sz w:val="24"/>
            <w:szCs w:val="24"/>
          </w:rPr>
          <w:delText xml:space="preserve"> </w:delText>
        </w:r>
      </w:del>
      <w:del w:id="694"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695"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696"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 xml:space="preserve">depending on tomato </w:t>
      </w:r>
      <w:r w:rsidR="007E445D" w:rsidRPr="008C1BDB">
        <w:rPr>
          <w:rFonts w:ascii="Arial" w:hAnsi="Arial" w:cs="Arial"/>
          <w:sz w:val="24"/>
          <w:szCs w:val="24"/>
        </w:rPr>
        <w:lastRenderedPageBreak/>
        <w:t>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697"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698" w:author="N S" w:date="2018-10-18T15:52:00Z"/>
          <w:rFonts w:ascii="Arial" w:hAnsi="Arial" w:cs="Arial"/>
          <w:sz w:val="24"/>
          <w:szCs w:val="24"/>
        </w:rPr>
      </w:pPr>
      <w:del w:id="699" w:author="N S" w:date="2018-10-18T15:52:00Z">
        <w:r w:rsidRPr="008C1BDB" w:rsidDel="0020244D">
          <w:rPr>
            <w:rFonts w:ascii="Arial" w:hAnsi="Arial" w:cs="Arial"/>
            <w:sz w:val="24"/>
            <w:szCs w:val="24"/>
          </w:rPr>
          <w:delText>At the SNP level, fewer loci contribute to virulence across all hosts</w:delText>
        </w:r>
      </w:del>
      <w:del w:id="700" w:author="N S" w:date="2018-10-01T16:08:00Z">
        <w:r w:rsidRPr="008C1BDB" w:rsidDel="002659F9">
          <w:rPr>
            <w:rFonts w:ascii="Arial" w:hAnsi="Arial" w:cs="Arial"/>
            <w:sz w:val="24"/>
            <w:szCs w:val="24"/>
          </w:rPr>
          <w:delText xml:space="preserve"> </w:delText>
        </w:r>
      </w:del>
      <w:del w:id="701" w:author="N S" w:date="2018-10-01T16:07:00Z">
        <w:r w:rsidRPr="008C1BDB" w:rsidDel="002659F9">
          <w:rPr>
            <w:rFonts w:ascii="Arial" w:hAnsi="Arial" w:cs="Arial"/>
            <w:sz w:val="24"/>
            <w:szCs w:val="24"/>
          </w:rPr>
          <w:delText xml:space="preserve">and both GWA methods. </w:delText>
        </w:r>
      </w:del>
      <w:del w:id="702"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SNPs significantly linked to altered lesion size on all 12 tomato accessions</w:delText>
        </w:r>
      </w:del>
      <w:del w:id="703" w:author="N S" w:date="2018-10-01T16:08:00Z">
        <w:r w:rsidRPr="008C1BDB" w:rsidDel="002659F9">
          <w:rPr>
            <w:rFonts w:ascii="Arial" w:hAnsi="Arial" w:cs="Arial"/>
            <w:sz w:val="24"/>
            <w:szCs w:val="24"/>
          </w:rPr>
          <w:delText xml:space="preserve"> using the bigRR analysis </w:delText>
        </w:r>
      </w:del>
      <w:del w:id="704"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705"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706" w:author="N S" w:date="2018-09-27T11:22:00Z">
        <w:r w:rsidRPr="008C1BDB" w:rsidDel="001B1E3D">
          <w:rPr>
            <w:rFonts w:ascii="Arial" w:hAnsi="Arial" w:cs="Arial"/>
            <w:sz w:val="24"/>
            <w:szCs w:val="24"/>
          </w:rPr>
          <w:delText xml:space="preserve">SNP calling between hosts was lower for </w:delText>
        </w:r>
      </w:del>
      <w:del w:id="707" w:author="N S" w:date="2018-09-27T11:23:00Z">
        <w:r w:rsidRPr="008C1BDB" w:rsidDel="001B1E3D">
          <w:rPr>
            <w:rFonts w:ascii="Arial" w:hAnsi="Arial" w:cs="Arial"/>
            <w:sz w:val="24"/>
            <w:szCs w:val="24"/>
          </w:rPr>
          <w:delText>GEMMA at</w:delText>
        </w:r>
      </w:del>
      <w:del w:id="708" w:author="N S" w:date="2018-10-01T16:08:00Z">
        <w:r w:rsidRPr="008C1BDB" w:rsidDel="002659F9">
          <w:rPr>
            <w:rFonts w:ascii="Arial" w:hAnsi="Arial" w:cs="Arial"/>
            <w:sz w:val="24"/>
            <w:szCs w:val="24"/>
          </w:rPr>
          <w:delText xml:space="preserve"> the 99.9% permutation threshold</w:delText>
        </w:r>
      </w:del>
      <w:del w:id="709" w:author="N S" w:date="2018-09-27T11:23:00Z">
        <w:r w:rsidRPr="008C1BDB" w:rsidDel="001B1E3D">
          <w:rPr>
            <w:rFonts w:ascii="Arial" w:hAnsi="Arial" w:cs="Arial"/>
            <w:sz w:val="24"/>
            <w:szCs w:val="24"/>
          </w:rPr>
          <w:delText>,</w:delText>
        </w:r>
      </w:del>
      <w:del w:id="710" w:author="N S" w:date="2018-10-01T16:08:00Z">
        <w:r w:rsidRPr="008C1BDB" w:rsidDel="002659F9">
          <w:rPr>
            <w:rFonts w:ascii="Arial" w:hAnsi="Arial" w:cs="Arial"/>
            <w:sz w:val="24"/>
            <w:szCs w:val="24"/>
          </w:rPr>
          <w:delText xml:space="preserve"> with 78% of significant SNPs (4269) in a single host, and 38 SNPs significant across at </w:delText>
        </w:r>
        <w:r w:rsidRPr="008C1BDB" w:rsidDel="002659F9">
          <w:rPr>
            <w:rFonts w:ascii="Arial" w:hAnsi="Arial" w:cs="Arial"/>
            <w:sz w:val="24"/>
            <w:szCs w:val="24"/>
          </w:rPr>
          <w:lastRenderedPageBreak/>
          <w:delText>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711"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7CFA4221"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del w:id="712" w:author="Dan Kliebenstein" w:date="2018-10-24T14:44:00Z">
        <w:r w:rsidR="004569EC" w:rsidRPr="008C1BDB" w:rsidDel="00AA12DA">
          <w:rPr>
            <w:rFonts w:ascii="Arial" w:hAnsi="Arial" w:cs="Arial"/>
            <w:sz w:val="24"/>
            <w:szCs w:val="24"/>
          </w:rPr>
          <w:delText>distinctly respond</w:delText>
        </w:r>
      </w:del>
      <w:ins w:id="713" w:author="Dan Kliebenstein" w:date="2018-10-24T14:44:00Z">
        <w:r w:rsidR="00AA12DA">
          <w:rPr>
            <w:rFonts w:ascii="Arial" w:hAnsi="Arial" w:cs="Arial"/>
            <w:sz w:val="24"/>
            <w:szCs w:val="24"/>
          </w:rPr>
          <w:t>differed on wild and domesticated tomato</w:t>
        </w:r>
      </w:ins>
      <w:del w:id="714" w:author="Dan Kliebenstein" w:date="2018-10-24T14:44:00Z">
        <w:r w:rsidR="004569EC" w:rsidRPr="008C1BDB" w:rsidDel="00AA12DA">
          <w:rPr>
            <w:rFonts w:ascii="Arial" w:hAnsi="Arial" w:cs="Arial"/>
            <w:sz w:val="24"/>
            <w:szCs w:val="24"/>
          </w:rPr>
          <w:delText xml:space="preserve"> to tomato domestication suggests that there is</w:delText>
        </w:r>
      </w:del>
      <w:ins w:id="715" w:author="Dan Kliebenstein" w:date="2018-10-24T14:44:00Z">
        <w:r w:rsidR="00AA12DA">
          <w:rPr>
            <w:rFonts w:ascii="Arial" w:hAnsi="Arial" w:cs="Arial"/>
            <w:sz w:val="24"/>
            <w:szCs w:val="24"/>
          </w:rPr>
          <w:t xml:space="preserve"> indicated that there may be</w:t>
        </w:r>
      </w:ins>
      <w:r w:rsidR="004569EC" w:rsidRPr="008C1BDB">
        <w:rPr>
          <w:rFonts w:ascii="Arial" w:hAnsi="Arial" w:cs="Arial"/>
          <w:sz w:val="24"/>
          <w:szCs w:val="24"/>
        </w:rPr>
        <w:t xml:space="preserve"> </w:t>
      </w:r>
      <w:ins w:id="716"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w:t>
      </w:r>
      <w:del w:id="717" w:author="Dan Kliebenstein" w:date="2018-10-29T14:11:00Z">
        <w:r w:rsidR="004569EC" w:rsidRPr="008C1BDB" w:rsidDel="00FD7EFA">
          <w:rPr>
            <w:rFonts w:ascii="Arial" w:hAnsi="Arial" w:cs="Arial"/>
            <w:sz w:val="24"/>
            <w:szCs w:val="24"/>
          </w:rPr>
          <w:delText>that is affected by tomato domestication</w:delText>
        </w:r>
      </w:del>
      <w:ins w:id="718" w:author="Dan Kliebenstein" w:date="2018-10-29T14:11:00Z">
        <w:r w:rsidR="00FD7EFA">
          <w:rPr>
            <w:rFonts w:ascii="Arial" w:hAnsi="Arial" w:cs="Arial"/>
            <w:sz w:val="24"/>
            <w:szCs w:val="24"/>
          </w:rPr>
          <w:t>linked to this</w:t>
        </w:r>
      </w:ins>
      <w:ins w:id="719" w:author="N S" w:date="2018-10-30T10:13:00Z">
        <w:r w:rsidR="005C1BBE">
          <w:rPr>
            <w:rFonts w:ascii="Arial" w:hAnsi="Arial" w:cs="Arial"/>
            <w:sz w:val="24"/>
            <w:szCs w:val="24"/>
          </w:rPr>
          <w:t xml:space="preserve"> phenotypic variation</w:t>
        </w:r>
      </w:ins>
      <w:r w:rsidR="004569EC" w:rsidRPr="008C1BDB">
        <w:rPr>
          <w:rFonts w:ascii="Arial" w:hAnsi="Arial" w:cs="Arial"/>
          <w:sz w:val="24"/>
          <w:szCs w:val="24"/>
        </w:rPr>
        <w:t xml:space="preserve">.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720"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721" w:author="N S" w:date="2018-10-15T13:30:00Z">
        <w:r w:rsidR="00106559">
          <w:rPr>
            <w:rFonts w:ascii="Arial" w:hAnsi="Arial" w:cs="Arial"/>
            <w:sz w:val="24"/>
            <w:szCs w:val="24"/>
          </w:rPr>
          <w:t>,</w:t>
        </w:r>
      </w:ins>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722" w:author="N S" w:date="2018-09-27T12:28:00Z">
        <w:r w:rsidR="00B623B3" w:rsidRPr="008C1BDB" w:rsidDel="00676532">
          <w:rPr>
            <w:rFonts w:ascii="Arial" w:hAnsi="Arial" w:cs="Arial"/>
            <w:sz w:val="24"/>
            <w:szCs w:val="24"/>
          </w:rPr>
          <w:delText xml:space="preserve">This </w:delText>
        </w:r>
      </w:del>
      <w:ins w:id="723"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w:t>
      </w:r>
      <w:del w:id="724" w:author="Dan Kliebenstein" w:date="2018-10-24T14:45:00Z">
        <w:r w:rsidR="00B623B3" w:rsidRPr="008C1BDB" w:rsidDel="00AA12DA">
          <w:rPr>
            <w:rFonts w:ascii="Arial" w:hAnsi="Arial" w:cs="Arial"/>
            <w:sz w:val="24"/>
            <w:szCs w:val="24"/>
          </w:rPr>
          <w:delText xml:space="preserve">the </w:delText>
        </w:r>
      </w:del>
      <w:r w:rsidR="00B623B3" w:rsidRPr="008C1BDB">
        <w:rPr>
          <w:rFonts w:ascii="Arial" w:hAnsi="Arial" w:cs="Arial"/>
          <w:sz w:val="24"/>
          <w:szCs w:val="24"/>
        </w:rPr>
        <w:t xml:space="preserve">Domestication Sensitivity </w:t>
      </w:r>
      <w:del w:id="725" w:author="Dan Kliebenstein" w:date="2018-10-24T14:45:00Z">
        <w:r w:rsidR="00B623B3" w:rsidRPr="008C1BDB" w:rsidDel="00AA12DA">
          <w:rPr>
            <w:rFonts w:ascii="Arial" w:hAnsi="Arial" w:cs="Arial"/>
            <w:sz w:val="24"/>
            <w:szCs w:val="24"/>
          </w:rPr>
          <w:delText xml:space="preserve">trait </w:delText>
        </w:r>
      </w:del>
      <w:r w:rsidR="00B623B3" w:rsidRPr="008C1BDB">
        <w:rPr>
          <w:rFonts w:ascii="Arial" w:hAnsi="Arial" w:cs="Arial"/>
          <w:sz w:val="24"/>
          <w:szCs w:val="24"/>
        </w:rPr>
        <w:t xml:space="preserve">identified a </w:t>
      </w:r>
      <w:del w:id="726" w:author="Dan Kliebenstein" w:date="2018-10-29T14:11:00Z">
        <w:r w:rsidR="00B623B3" w:rsidRPr="008C1BDB" w:rsidDel="00FD7EFA">
          <w:rPr>
            <w:rFonts w:ascii="Arial" w:hAnsi="Arial" w:cs="Arial"/>
            <w:sz w:val="24"/>
            <w:szCs w:val="24"/>
          </w:rPr>
          <w:delText xml:space="preserve">much </w:delText>
        </w:r>
      </w:del>
      <w:r w:rsidR="00B623B3" w:rsidRPr="008C1BDB">
        <w:rPr>
          <w:rFonts w:ascii="Arial" w:hAnsi="Arial" w:cs="Arial"/>
          <w:sz w:val="24"/>
          <w:szCs w:val="24"/>
        </w:rPr>
        <w:t xml:space="preserve">more limited set of SNPs </w:t>
      </w:r>
      <w:del w:id="727" w:author="Dan Kliebenstein" w:date="2018-10-29T14:11:00Z">
        <w:r w:rsidR="00B623B3" w:rsidRPr="008C1BDB" w:rsidDel="00FD7EFA">
          <w:rPr>
            <w:rFonts w:ascii="Arial" w:hAnsi="Arial" w:cs="Arial"/>
            <w:sz w:val="24"/>
            <w:szCs w:val="24"/>
          </w:rPr>
          <w:delText>that had</w:delText>
        </w:r>
      </w:del>
      <w:ins w:id="728" w:author="Dan Kliebenstein" w:date="2018-10-29T14:11:00Z">
        <w:r w:rsidR="00FD7EFA">
          <w:rPr>
            <w:rFonts w:ascii="Arial" w:hAnsi="Arial" w:cs="Arial"/>
            <w:sz w:val="24"/>
            <w:szCs w:val="24"/>
          </w:rPr>
          <w:t>with</w:t>
        </w:r>
      </w:ins>
      <w:r w:rsidR="00B623B3" w:rsidRPr="008C1BDB">
        <w:rPr>
          <w:rFonts w:ascii="Arial" w:hAnsi="Arial" w:cs="Arial"/>
          <w:sz w:val="24"/>
          <w:szCs w:val="24"/>
        </w:rPr>
        <w:t xml:space="preserve"> less overlap </w:t>
      </w:r>
      <w:del w:id="729" w:author="Dan Kliebenstein" w:date="2018-10-29T14:11:00Z">
        <w:r w:rsidR="00B623B3" w:rsidRPr="008C1BDB" w:rsidDel="00FD7EFA">
          <w:rPr>
            <w:rFonts w:ascii="Arial" w:hAnsi="Arial" w:cs="Arial"/>
            <w:sz w:val="24"/>
            <w:szCs w:val="24"/>
          </w:rPr>
          <w:delText xml:space="preserve">with </w:delText>
        </w:r>
      </w:del>
      <w:ins w:id="730" w:author="Dan Kliebenstein" w:date="2018-10-29T14:11:00Z">
        <w:r w:rsidR="00FD7EFA">
          <w:rPr>
            <w:rFonts w:ascii="Arial" w:hAnsi="Arial" w:cs="Arial"/>
            <w:sz w:val="24"/>
            <w:szCs w:val="24"/>
          </w:rPr>
          <w:t>to</w:t>
        </w:r>
        <w:r w:rsidR="00FD7EFA" w:rsidRPr="008C1BDB">
          <w:rPr>
            <w:rFonts w:ascii="Arial" w:hAnsi="Arial" w:cs="Arial"/>
            <w:sz w:val="24"/>
            <w:szCs w:val="24"/>
          </w:rPr>
          <w:t xml:space="preserve"> </w:t>
        </w:r>
      </w:ins>
      <w:r w:rsidR="00B623B3" w:rsidRPr="008C1BDB">
        <w:rPr>
          <w:rFonts w:ascii="Arial" w:hAnsi="Arial" w:cs="Arial"/>
          <w:sz w:val="24"/>
          <w:szCs w:val="24"/>
        </w:rPr>
        <w:t xml:space="preserve">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731"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w:t>
      </w:r>
      <w:del w:id="732" w:author="Dan Kliebenstein" w:date="2018-10-29T14:11:00Z">
        <w:r w:rsidR="00E62AE8" w:rsidRPr="008C1BDB" w:rsidDel="00FD7EFA">
          <w:rPr>
            <w:rFonts w:ascii="Arial" w:hAnsi="Arial" w:cs="Arial"/>
            <w:sz w:val="24"/>
            <w:szCs w:val="24"/>
          </w:rPr>
          <w:delText>begin querying</w:delText>
        </w:r>
      </w:del>
      <w:ins w:id="733" w:author="Dan Kliebenstein" w:date="2018-10-29T14:11:00Z">
        <w:r w:rsidR="00FD7EFA">
          <w:rPr>
            <w:rFonts w:ascii="Arial" w:hAnsi="Arial" w:cs="Arial"/>
            <w:sz w:val="24"/>
            <w:szCs w:val="24"/>
          </w:rPr>
          <w:t>query</w:t>
        </w:r>
      </w:ins>
      <w:r w:rsidR="00E62AE8" w:rsidRPr="008C1BDB">
        <w:rPr>
          <w:rFonts w:ascii="Arial" w:hAnsi="Arial" w:cs="Arial"/>
          <w:sz w:val="24"/>
          <w:szCs w:val="24"/>
        </w:rPr>
        <w:t xml:space="preserve"> the underlying gene functions for these </w:t>
      </w:r>
      <w:del w:id="734" w:author="Dan Kliebenstein" w:date="2018-10-29T14:11:00Z">
        <w:r w:rsidR="00E62AE8" w:rsidRPr="008C1BDB" w:rsidDel="00FD7EFA">
          <w:rPr>
            <w:rFonts w:ascii="Arial" w:hAnsi="Arial" w:cs="Arial"/>
            <w:sz w:val="24"/>
            <w:szCs w:val="24"/>
          </w:rPr>
          <w:delText xml:space="preserve">various </w:delText>
        </w:r>
      </w:del>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735"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w:delText>
        </w:r>
        <w:r w:rsidR="00C44D43" w:rsidRPr="008C1BDB" w:rsidDel="002659F9">
          <w:rPr>
            <w:rFonts w:ascii="Arial" w:hAnsi="Arial" w:cs="Arial"/>
            <w:sz w:val="24"/>
            <w:szCs w:val="24"/>
          </w:rPr>
          <w:lastRenderedPageBreak/>
          <w:delText xml:space="preserve">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736"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737" w:author="N S" w:date="2018-10-22T14:12:00Z">
        <w:r w:rsidR="00185E48">
          <w:rPr>
            <w:rFonts w:ascii="Arial" w:hAnsi="Arial" w:cs="Arial"/>
            <w:sz w:val="24"/>
            <w:szCs w:val="24"/>
          </w:rPr>
          <w:t>b</w:t>
        </w:r>
      </w:ins>
      <w:del w:id="738"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739"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genes associated with domestication traits</w:delText>
        </w:r>
      </w:del>
      <w:del w:id="740" w:author="N S" w:date="2018-10-22T14:11:00Z">
        <w:r w:rsidR="004526A2" w:rsidRPr="008C1BDB" w:rsidDel="00185E48">
          <w:rPr>
            <w:rFonts w:ascii="Arial" w:hAnsi="Arial" w:cs="Arial"/>
            <w:sz w:val="24"/>
            <w:szCs w:val="24"/>
          </w:rPr>
          <w:delText xml:space="preserve"> by both GEMMA and bigRR</w:delText>
        </w:r>
      </w:del>
      <w:del w:id="741" w:author="N S" w:date="2018-10-22T14:12:00Z">
        <w:r w:rsidR="004526A2" w:rsidRPr="008C1BDB" w:rsidDel="00185E48">
          <w:rPr>
            <w:rFonts w:ascii="Arial" w:hAnsi="Arial" w:cs="Arial"/>
            <w:sz w:val="24"/>
            <w:szCs w:val="24"/>
          </w:rPr>
          <w:delText xml:space="preserve">. We found </w:delText>
        </w:r>
      </w:del>
      <w:del w:id="742" w:author="N S" w:date="2018-10-22T14:11:00Z">
        <w:r w:rsidR="004526A2" w:rsidRPr="008C1BDB" w:rsidDel="00185E48">
          <w:rPr>
            <w:rFonts w:ascii="Arial" w:hAnsi="Arial" w:cs="Arial"/>
            <w:sz w:val="24"/>
            <w:szCs w:val="24"/>
          </w:rPr>
          <w:delText xml:space="preserve">41 </w:delText>
        </w:r>
      </w:del>
      <w:del w:id="743"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744"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745" w:author="N S" w:date="2018-10-22T14:12:00Z">
        <w:r w:rsidR="004526A2" w:rsidRPr="008C1BDB" w:rsidDel="00185E48">
          <w:rPr>
            <w:rFonts w:ascii="Arial" w:hAnsi="Arial" w:cs="Arial"/>
            <w:sz w:val="24"/>
            <w:szCs w:val="24"/>
          </w:rPr>
          <w:delText xml:space="preserve">). In both datasets, the </w:delText>
        </w:r>
      </w:del>
      <w:ins w:id="746"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747"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755A7100"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748" w:author="N S" w:date="2018-10-15T13:33:00Z">
        <w:r w:rsidR="00E62AE8" w:rsidRPr="008C1BDB" w:rsidDel="00991B17">
          <w:rPr>
            <w:rFonts w:ascii="Arial" w:hAnsi="Arial" w:cs="Arial"/>
            <w:sz w:val="24"/>
            <w:szCs w:val="24"/>
          </w:rPr>
          <w:delText xml:space="preserve">on </w:delText>
        </w:r>
      </w:del>
      <w:ins w:id="749"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750"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del w:id="751" w:author="Dan Kliebenstein" w:date="2018-10-24T14:22:00Z">
        <w:r w:rsidR="00686E9E" w:rsidRPr="008C1BDB" w:rsidDel="00140D23">
          <w:rPr>
            <w:rFonts w:ascii="Arial" w:hAnsi="Arial" w:cs="Arial"/>
            <w:sz w:val="24"/>
            <w:szCs w:val="24"/>
          </w:rPr>
          <w:delText>This also allowed us</w:delText>
        </w:r>
        <w:r w:rsidR="00E62AE8" w:rsidRPr="008C1BDB" w:rsidDel="00140D23">
          <w:rPr>
            <w:rFonts w:ascii="Arial" w:hAnsi="Arial" w:cs="Arial"/>
            <w:sz w:val="24"/>
            <w:szCs w:val="24"/>
          </w:rPr>
          <w:delText xml:space="preserve"> t</w:delText>
        </w:r>
        <w:r w:rsidR="00B41031" w:rsidRPr="008C1BDB" w:rsidDel="00140D23">
          <w:rPr>
            <w:rFonts w:ascii="Arial" w:hAnsi="Arial" w:cs="Arial"/>
            <w:sz w:val="24"/>
            <w:szCs w:val="24"/>
          </w:rPr>
          <w:delText>o t</w:delText>
        </w:r>
        <w:r w:rsidR="00E62AE8" w:rsidRPr="008C1BDB" w:rsidDel="00140D23">
          <w:rPr>
            <w:rFonts w:ascii="Arial" w:hAnsi="Arial" w:cs="Arial"/>
            <w:sz w:val="24"/>
            <w:szCs w:val="24"/>
          </w:rPr>
          <w:delText xml:space="preserve">est how domestication </w:delText>
        </w:r>
      </w:del>
      <w:ins w:id="752" w:author="N S" w:date="2018-10-15T13:34:00Z">
        <w:del w:id="753" w:author="Dan Kliebenstein" w:date="2018-10-24T14:22:00Z">
          <w:r w:rsidR="00991B17" w:rsidDel="00140D23">
            <w:rPr>
              <w:rFonts w:ascii="Arial" w:hAnsi="Arial" w:cs="Arial"/>
              <w:sz w:val="24"/>
              <w:szCs w:val="24"/>
            </w:rPr>
            <w:delText>variation</w:delText>
          </w:r>
          <w:r w:rsidR="00991B17" w:rsidRPr="008C1BDB" w:rsidDel="00140D23">
            <w:rPr>
              <w:rFonts w:ascii="Arial" w:hAnsi="Arial" w:cs="Arial"/>
              <w:sz w:val="24"/>
              <w:szCs w:val="24"/>
            </w:rPr>
            <w:delText xml:space="preserve"> </w:delText>
          </w:r>
        </w:del>
      </w:ins>
      <w:del w:id="754" w:author="Dan Kliebenstein" w:date="2018-10-24T14:22:00Z">
        <w:r w:rsidR="00E62AE8" w:rsidRPr="008C1BDB" w:rsidDel="00140D23">
          <w:rPr>
            <w:rFonts w:ascii="Arial" w:hAnsi="Arial" w:cs="Arial"/>
            <w:sz w:val="24"/>
            <w:szCs w:val="24"/>
          </w:rPr>
          <w:delText>within tomato influenced the interaction at the level of the pathogen population and individual genes in the pathogen</w:delText>
        </w:r>
        <w:r w:rsidRPr="008C1BDB" w:rsidDel="00140D23">
          <w:rPr>
            <w:rFonts w:ascii="Arial" w:hAnsi="Arial" w:cs="Arial"/>
            <w:sz w:val="24"/>
            <w:szCs w:val="24"/>
          </w:rPr>
          <w:delText xml:space="preserve">. </w:delText>
        </w:r>
      </w:del>
      <w:r w:rsidR="005538FD" w:rsidRPr="008C1BDB">
        <w:rPr>
          <w:rFonts w:ascii="Arial" w:hAnsi="Arial" w:cs="Arial"/>
          <w:i/>
          <w:sz w:val="24"/>
          <w:szCs w:val="24"/>
        </w:rPr>
        <w:lastRenderedPageBreak/>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ins w:id="755" w:author="Dan Kliebenstein" w:date="2018-10-24T14:22:00Z">
        <w:r w:rsidR="00140D23">
          <w:rPr>
            <w:rFonts w:ascii="Arial" w:hAnsi="Arial" w:cs="Arial"/>
            <w:sz w:val="24"/>
            <w:szCs w:val="24"/>
          </w:rPr>
          <w:t>Pathog</w:t>
        </w:r>
      </w:ins>
      <w:ins w:id="756" w:author="Dan Kliebenstein" w:date="2018-10-29T14:12:00Z">
        <w:r w:rsidR="00FD7EFA">
          <w:rPr>
            <w:rFonts w:ascii="Arial" w:hAnsi="Arial" w:cs="Arial"/>
            <w:sz w:val="24"/>
            <w:szCs w:val="24"/>
          </w:rPr>
          <w:t>en</w:t>
        </w:r>
      </w:ins>
      <w:ins w:id="757" w:author="Dan Kliebenstein" w:date="2018-10-24T14:22:00Z">
        <w:r w:rsidR="00140D23">
          <w:rPr>
            <w:rFonts w:ascii="Arial" w:hAnsi="Arial" w:cs="Arial"/>
            <w:sz w:val="24"/>
            <w:szCs w:val="24"/>
          </w:rPr>
          <w:t xml:space="preserve"> isolate and tomato genotype were the strongest determinants of the interaction with only </w:t>
        </w:r>
      </w:ins>
      <w:del w:id="758" w:author="Dan Kliebenstein" w:date="2018-10-24T14:22:00Z">
        <w:r w:rsidR="00155EFE" w:rsidRPr="008C1BDB" w:rsidDel="00140D23">
          <w:rPr>
            <w:rFonts w:ascii="Arial" w:hAnsi="Arial" w:cs="Arial"/>
            <w:sz w:val="24"/>
            <w:szCs w:val="24"/>
          </w:rPr>
          <w:delText xml:space="preserve">Tomato domestication </w:delText>
        </w:r>
        <w:r w:rsidR="00E62AE8" w:rsidRPr="008C1BDB" w:rsidDel="00140D23">
          <w:rPr>
            <w:rFonts w:ascii="Arial" w:hAnsi="Arial" w:cs="Arial"/>
            <w:sz w:val="24"/>
            <w:szCs w:val="24"/>
          </w:rPr>
          <w:delText xml:space="preserve">led to </w:delText>
        </w:r>
      </w:del>
      <w:r w:rsidR="00E62AE8" w:rsidRPr="008C1BDB">
        <w:rPr>
          <w:rFonts w:ascii="Arial" w:hAnsi="Arial" w:cs="Arial"/>
          <w:sz w:val="24"/>
          <w:szCs w:val="24"/>
        </w:rPr>
        <w:t>a slight but significant decrease in resistance to the pathogen</w:t>
      </w:r>
      <w:ins w:id="759" w:author="Dan Kliebenstein" w:date="2018-10-29T14:12:00Z">
        <w:r w:rsidR="00FD7EFA">
          <w:rPr>
            <w:rFonts w:ascii="Arial" w:hAnsi="Arial" w:cs="Arial"/>
            <w:sz w:val="24"/>
            <w:szCs w:val="24"/>
          </w:rPr>
          <w:t xml:space="preserve"> associated with domestication</w:t>
        </w:r>
      </w:ins>
      <w:ins w:id="760" w:author="Dan Kliebenstein" w:date="2018-10-24T14:22:00Z">
        <w:r w:rsidR="00140D23">
          <w:rPr>
            <w:rFonts w:ascii="Arial" w:hAnsi="Arial" w:cs="Arial"/>
            <w:sz w:val="24"/>
            <w:szCs w:val="24"/>
          </w:rPr>
          <w:t xml:space="preserve">. </w:t>
        </w:r>
      </w:ins>
      <w:del w:id="761" w:author="Dan Kliebenstein" w:date="2018-10-24T14:22:00Z">
        <w:r w:rsidR="00E62AE8" w:rsidRPr="008C1BDB" w:rsidDel="00140D23">
          <w:rPr>
            <w:rFonts w:ascii="Arial" w:hAnsi="Arial" w:cs="Arial"/>
            <w:sz w:val="24"/>
            <w:szCs w:val="24"/>
          </w:rPr>
          <w:delText xml:space="preserve"> but critically</w:delText>
        </w:r>
      </w:del>
      <w:ins w:id="762" w:author="Dan Kliebenstein" w:date="2018-10-24T14:22:00Z">
        <w:r w:rsidR="00140D23">
          <w:rPr>
            <w:rFonts w:ascii="Arial" w:hAnsi="Arial" w:cs="Arial"/>
            <w:sz w:val="24"/>
            <w:szCs w:val="24"/>
          </w:rPr>
          <w:t>Equally</w:t>
        </w:r>
      </w:ins>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763"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764"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765"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766"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4E48153C" w:rsidR="00F60FC1" w:rsidRPr="008C1BDB" w:rsidDel="00FD7EFA" w:rsidRDefault="00E62AE8" w:rsidP="00E65FA1">
      <w:pPr>
        <w:spacing w:line="360" w:lineRule="auto"/>
        <w:ind w:firstLine="720"/>
        <w:rPr>
          <w:del w:id="767" w:author="Dan Kliebenstein" w:date="2018-10-29T14:14:00Z"/>
          <w:rFonts w:ascii="Arial" w:hAnsi="Arial" w:cs="Arial"/>
          <w:sz w:val="24"/>
          <w:szCs w:val="24"/>
        </w:rPr>
      </w:pPr>
      <w:del w:id="768" w:author="Dan Kliebenstein" w:date="2018-10-29T14:14:00Z">
        <w:r w:rsidRPr="008C1BDB" w:rsidDel="00FD7EFA">
          <w:rPr>
            <w:rFonts w:ascii="Arial" w:hAnsi="Arial" w:cs="Arial"/>
            <w:sz w:val="24"/>
            <w:szCs w:val="24"/>
          </w:rPr>
          <w:delText xml:space="preserve">These </w:delText>
        </w:r>
        <w:r w:rsidR="009707C0" w:rsidRPr="008C1BDB" w:rsidDel="00FD7EFA">
          <w:rPr>
            <w:rFonts w:ascii="Arial" w:hAnsi="Arial" w:cs="Arial"/>
            <w:sz w:val="24"/>
            <w:szCs w:val="24"/>
          </w:rPr>
          <w:delText xml:space="preserve">results provide evidence of a </w:delText>
        </w:r>
      </w:del>
      <w:del w:id="769" w:author="Dan Kliebenstein" w:date="2018-10-24T14:20:00Z">
        <w:r w:rsidR="009707C0" w:rsidRPr="008C1BDB" w:rsidDel="00A2119C">
          <w:rPr>
            <w:rFonts w:ascii="Arial" w:hAnsi="Arial" w:cs="Arial"/>
            <w:sz w:val="24"/>
            <w:szCs w:val="24"/>
          </w:rPr>
          <w:delText xml:space="preserve">mild </w:delText>
        </w:r>
      </w:del>
      <w:del w:id="770" w:author="Dan Kliebenstein" w:date="2018-10-29T14:14:00Z">
        <w:r w:rsidRPr="008C1BDB" w:rsidDel="00FD7EFA">
          <w:rPr>
            <w:rFonts w:ascii="Arial" w:hAnsi="Arial" w:cs="Arial"/>
            <w:sz w:val="24"/>
            <w:szCs w:val="24"/>
          </w:rPr>
          <w:delText xml:space="preserve">tomato </w:delText>
        </w:r>
        <w:r w:rsidR="009707C0" w:rsidRPr="008C1BDB" w:rsidDel="00FD7EFA">
          <w:rPr>
            <w:rFonts w:ascii="Arial" w:hAnsi="Arial" w:cs="Arial"/>
            <w:sz w:val="24"/>
            <w:szCs w:val="24"/>
          </w:rPr>
          <w:delText xml:space="preserve">domestication effect on resistance to the generalist pathogen, </w:delText>
        </w:r>
        <w:r w:rsidRPr="008C1BDB" w:rsidDel="00FD7EFA">
          <w:rPr>
            <w:rFonts w:ascii="Arial" w:hAnsi="Arial" w:cs="Arial"/>
            <w:i/>
            <w:sz w:val="24"/>
            <w:szCs w:val="24"/>
          </w:rPr>
          <w:delText xml:space="preserve">B. </w:delText>
        </w:r>
        <w:r w:rsidR="009707C0" w:rsidRPr="008C1BDB" w:rsidDel="00FD7EFA">
          <w:rPr>
            <w:rFonts w:ascii="Arial" w:hAnsi="Arial" w:cs="Arial"/>
            <w:i/>
            <w:sz w:val="24"/>
            <w:szCs w:val="24"/>
          </w:rPr>
          <w:delText>cinerea.</w:delText>
        </w:r>
        <w:r w:rsidR="009707C0" w:rsidRPr="008C1BDB" w:rsidDel="00FD7EFA">
          <w:rPr>
            <w:rFonts w:ascii="Arial" w:hAnsi="Arial" w:cs="Arial"/>
            <w:sz w:val="24"/>
            <w:szCs w:val="24"/>
          </w:rPr>
          <w:delText xml:space="preserve"> </w:delText>
        </w:r>
      </w:del>
      <w:del w:id="771" w:author="Dan Kliebenstein" w:date="2018-10-29T14:13:00Z">
        <w:r w:rsidR="007C110C" w:rsidRPr="008C1BDB" w:rsidDel="00FD7EFA">
          <w:rPr>
            <w:rFonts w:ascii="Arial" w:hAnsi="Arial" w:cs="Arial"/>
            <w:sz w:val="24"/>
            <w:szCs w:val="24"/>
          </w:rPr>
          <w:delText xml:space="preserve">We measured an 18% increase in susceptibility across domesticated varieties, but this </w:delText>
        </w:r>
        <w:r w:rsidR="00686E9E" w:rsidRPr="008C1BDB" w:rsidDel="00FD7EFA">
          <w:rPr>
            <w:rFonts w:ascii="Arial" w:hAnsi="Arial" w:cs="Arial"/>
            <w:sz w:val="24"/>
            <w:szCs w:val="24"/>
          </w:rPr>
          <w:delText xml:space="preserve">represents </w:delText>
        </w:r>
      </w:del>
      <w:ins w:id="772" w:author="N S" w:date="2018-10-20T16:22:00Z">
        <w:del w:id="773" w:author="Dan Kliebenstein" w:date="2018-10-29T14:13:00Z">
          <w:r w:rsidR="009679D6" w:rsidDel="00FD7EFA">
            <w:rPr>
              <w:rFonts w:ascii="Arial" w:hAnsi="Arial" w:cs="Arial"/>
              <w:sz w:val="24"/>
              <w:szCs w:val="24"/>
            </w:rPr>
            <w:delText>explains</w:delText>
          </w:r>
          <w:r w:rsidR="009679D6" w:rsidRPr="008C1BDB" w:rsidDel="00FD7EFA">
            <w:rPr>
              <w:rFonts w:ascii="Arial" w:hAnsi="Arial" w:cs="Arial"/>
              <w:sz w:val="24"/>
              <w:szCs w:val="24"/>
            </w:rPr>
            <w:delText xml:space="preserve"> </w:delText>
          </w:r>
        </w:del>
      </w:ins>
      <w:del w:id="774" w:author="Dan Kliebenstein" w:date="2018-10-29T14:13:00Z">
        <w:r w:rsidR="007C110C" w:rsidRPr="008C1BDB" w:rsidDel="00FD7EFA">
          <w:rPr>
            <w:rFonts w:ascii="Arial" w:hAnsi="Arial" w:cs="Arial"/>
            <w:sz w:val="24"/>
            <w:szCs w:val="24"/>
          </w:rPr>
          <w:delText xml:space="preserve">less than 1% of the </w:delText>
        </w:r>
      </w:del>
      <w:ins w:id="775" w:author="N S" w:date="2018-10-22T10:53:00Z">
        <w:del w:id="776" w:author="Dan Kliebenstein" w:date="2018-10-29T14:13:00Z">
          <w:r w:rsidR="00D02107" w:rsidDel="00FD7EFA">
            <w:rPr>
              <w:rFonts w:ascii="Arial" w:hAnsi="Arial" w:cs="Arial"/>
              <w:sz w:val="24"/>
              <w:szCs w:val="24"/>
            </w:rPr>
            <w:delText xml:space="preserve">a small portion of the </w:delText>
          </w:r>
        </w:del>
      </w:ins>
      <w:del w:id="777" w:author="Dan Kliebenstein" w:date="2018-10-29T14:13:00Z">
        <w:r w:rsidR="007C110C" w:rsidRPr="008C1BDB" w:rsidDel="00FD7EFA">
          <w:rPr>
            <w:rFonts w:ascii="Arial" w:hAnsi="Arial" w:cs="Arial"/>
            <w:sz w:val="24"/>
            <w:szCs w:val="24"/>
          </w:rPr>
          <w:delText xml:space="preserve">total variance of </w:delText>
        </w:r>
        <w:r w:rsidR="007C110C" w:rsidRPr="008C1BDB" w:rsidDel="00FD7EFA">
          <w:rPr>
            <w:rFonts w:ascii="Arial" w:hAnsi="Arial" w:cs="Arial"/>
            <w:i/>
            <w:sz w:val="24"/>
            <w:szCs w:val="24"/>
          </w:rPr>
          <w:delText>B. cinerea</w:delText>
        </w:r>
        <w:r w:rsidR="007C110C" w:rsidRPr="008C1BDB" w:rsidDel="00FD7EFA">
          <w:rPr>
            <w:rFonts w:ascii="Arial" w:hAnsi="Arial" w:cs="Arial"/>
            <w:sz w:val="24"/>
            <w:szCs w:val="24"/>
          </w:rPr>
          <w:delText xml:space="preserve"> lesion size on tomato</w:delText>
        </w:r>
        <w:r w:rsidR="00415881" w:rsidRPr="008C1BDB" w:rsidDel="00FD7EFA">
          <w:rPr>
            <w:rFonts w:ascii="Arial" w:hAnsi="Arial" w:cs="Arial"/>
            <w:sz w:val="24"/>
            <w:szCs w:val="24"/>
          </w:rPr>
          <w:delText xml:space="preserve"> (Table </w:delText>
        </w:r>
        <w:r w:rsidR="00167C8A" w:rsidRPr="008C1BDB" w:rsidDel="00FD7EFA">
          <w:rPr>
            <w:rFonts w:ascii="Arial" w:hAnsi="Arial" w:cs="Arial"/>
            <w:sz w:val="24"/>
            <w:szCs w:val="24"/>
          </w:rPr>
          <w:delText>1</w:delText>
        </w:r>
        <w:r w:rsidR="00B07808" w:rsidDel="00FD7EFA">
          <w:rPr>
            <w:rFonts w:ascii="Arial" w:hAnsi="Arial" w:cs="Arial"/>
            <w:sz w:val="24"/>
            <w:szCs w:val="24"/>
          </w:rPr>
          <w:delText>a</w:delText>
        </w:r>
        <w:r w:rsidR="00167C8A" w:rsidRPr="008C1BDB" w:rsidDel="00FD7EFA">
          <w:rPr>
            <w:rFonts w:ascii="Arial" w:hAnsi="Arial" w:cs="Arial"/>
            <w:sz w:val="24"/>
            <w:szCs w:val="24"/>
          </w:rPr>
          <w:delText>)</w:delText>
        </w:r>
        <w:r w:rsidR="007C110C" w:rsidRPr="008C1BDB" w:rsidDel="00FD7EFA">
          <w:rPr>
            <w:rFonts w:ascii="Arial" w:hAnsi="Arial" w:cs="Arial"/>
            <w:sz w:val="24"/>
            <w:szCs w:val="24"/>
          </w:rPr>
          <w:delText xml:space="preserve">.  </w:delText>
        </w:r>
        <w:r w:rsidR="00686E9E" w:rsidRPr="008C1BDB" w:rsidDel="00FD7EFA">
          <w:rPr>
            <w:rFonts w:ascii="Arial" w:hAnsi="Arial" w:cs="Arial"/>
            <w:sz w:val="24"/>
            <w:szCs w:val="24"/>
          </w:rPr>
          <w:delText>As such</w:delText>
        </w:r>
        <w:r w:rsidR="009707C0" w:rsidRPr="008C1BDB" w:rsidDel="00FD7EFA">
          <w:rPr>
            <w:rFonts w:ascii="Arial" w:hAnsi="Arial" w:cs="Arial"/>
            <w:sz w:val="24"/>
            <w:szCs w:val="24"/>
          </w:rPr>
          <w:delText>,</w:delText>
        </w:r>
      </w:del>
      <w:del w:id="778" w:author="Dan Kliebenstein" w:date="2018-10-29T14:14:00Z">
        <w:r w:rsidR="009707C0" w:rsidRPr="008C1BDB" w:rsidDel="00FD7EFA">
          <w:rPr>
            <w:rFonts w:ascii="Arial" w:hAnsi="Arial" w:cs="Arial"/>
            <w:sz w:val="24"/>
            <w:szCs w:val="24"/>
          </w:rPr>
          <w:delText xml:space="preserve"> domestication status </w:delText>
        </w:r>
      </w:del>
      <w:del w:id="779" w:author="Dan Kliebenstein" w:date="2018-10-24T14:20:00Z">
        <w:r w:rsidR="009707C0" w:rsidRPr="008C1BDB" w:rsidDel="00140D23">
          <w:rPr>
            <w:rFonts w:ascii="Arial" w:hAnsi="Arial" w:cs="Arial"/>
            <w:sz w:val="24"/>
            <w:szCs w:val="24"/>
          </w:rPr>
          <w:delText xml:space="preserve">alone </w:delText>
        </w:r>
      </w:del>
      <w:del w:id="780" w:author="Dan Kliebenstein" w:date="2018-10-29T14:14:00Z">
        <w:r w:rsidR="00686E9E" w:rsidRPr="008C1BDB" w:rsidDel="00FD7EFA">
          <w:rPr>
            <w:rFonts w:ascii="Arial" w:hAnsi="Arial" w:cs="Arial"/>
            <w:sz w:val="24"/>
            <w:szCs w:val="24"/>
          </w:rPr>
          <w:delText xml:space="preserve">is </w:delText>
        </w:r>
        <w:r w:rsidR="009707C0" w:rsidRPr="008C1BDB" w:rsidDel="00FD7EFA">
          <w:rPr>
            <w:rFonts w:ascii="Arial" w:hAnsi="Arial" w:cs="Arial"/>
            <w:sz w:val="24"/>
            <w:szCs w:val="24"/>
          </w:rPr>
          <w:delText xml:space="preserve">a poor predictor of </w:delText>
        </w:r>
        <w:r w:rsidR="00847F0D" w:rsidRPr="008C1BDB" w:rsidDel="00FD7EFA">
          <w:rPr>
            <w:rFonts w:ascii="Arial" w:hAnsi="Arial" w:cs="Arial"/>
            <w:sz w:val="24"/>
            <w:szCs w:val="24"/>
          </w:rPr>
          <w:delText xml:space="preserve">a specific tomato </w:delText>
        </w:r>
        <w:r w:rsidR="009707C0" w:rsidRPr="008C1BDB" w:rsidDel="00FD7EFA">
          <w:rPr>
            <w:rFonts w:ascii="Arial" w:hAnsi="Arial" w:cs="Arial"/>
            <w:sz w:val="24"/>
            <w:szCs w:val="24"/>
          </w:rPr>
          <w:delText>host</w:delText>
        </w:r>
        <w:r w:rsidR="00E1446F" w:rsidRPr="008C1BDB" w:rsidDel="00FD7EFA">
          <w:rPr>
            <w:rFonts w:ascii="Arial" w:hAnsi="Arial" w:cs="Arial"/>
            <w:sz w:val="24"/>
            <w:szCs w:val="24"/>
          </w:rPr>
          <w:delText>’</w:delText>
        </w:r>
        <w:r w:rsidR="00847F0D" w:rsidRPr="008C1BDB" w:rsidDel="00FD7EFA">
          <w:rPr>
            <w:rFonts w:ascii="Arial" w:hAnsi="Arial" w:cs="Arial"/>
            <w:sz w:val="24"/>
            <w:szCs w:val="24"/>
          </w:rPr>
          <w:delText>s</w:delText>
        </w:r>
        <w:r w:rsidR="009707C0" w:rsidRPr="008C1BDB" w:rsidDel="00FD7EFA">
          <w:rPr>
            <w:rFonts w:ascii="Arial" w:hAnsi="Arial" w:cs="Arial"/>
            <w:sz w:val="24"/>
            <w:szCs w:val="24"/>
          </w:rPr>
          <w:delText xml:space="preserve"> </w:delText>
        </w:r>
        <w:r w:rsidR="00847F0D" w:rsidRPr="008C1BDB" w:rsidDel="00FD7EFA">
          <w:rPr>
            <w:rFonts w:ascii="Arial" w:hAnsi="Arial" w:cs="Arial"/>
            <w:sz w:val="24"/>
            <w:szCs w:val="24"/>
          </w:rPr>
          <w:delText xml:space="preserve">resistance </w:delText>
        </w:r>
        <w:r w:rsidR="009707C0" w:rsidRPr="008C1BDB" w:rsidDel="00FD7EFA">
          <w:rPr>
            <w:rFonts w:ascii="Arial" w:hAnsi="Arial" w:cs="Arial"/>
            <w:sz w:val="24"/>
            <w:szCs w:val="24"/>
          </w:rPr>
          <w:delText xml:space="preserve">to infection by </w:delText>
        </w:r>
        <w:r w:rsidR="009707C0" w:rsidRPr="008C1BDB" w:rsidDel="00FD7EFA">
          <w:rPr>
            <w:rFonts w:ascii="Arial" w:hAnsi="Arial" w:cs="Arial"/>
            <w:i/>
            <w:sz w:val="24"/>
            <w:szCs w:val="24"/>
          </w:rPr>
          <w:delText>B. cinerea</w:delText>
        </w:r>
        <w:r w:rsidR="009707C0" w:rsidRPr="008C1BDB" w:rsidDel="00FD7EFA">
          <w:rPr>
            <w:rFonts w:ascii="Arial" w:hAnsi="Arial" w:cs="Arial"/>
            <w:sz w:val="24"/>
            <w:szCs w:val="24"/>
          </w:rPr>
          <w:delText xml:space="preserve">. </w:delText>
        </w:r>
      </w:del>
      <w:del w:id="781" w:author="Dan Kliebenstein" w:date="2018-10-24T14:15:00Z">
        <w:r w:rsidR="003B75F5" w:rsidRPr="008C1BDB" w:rsidDel="00A2119C">
          <w:rPr>
            <w:rFonts w:ascii="Arial" w:hAnsi="Arial" w:cs="Arial"/>
            <w:sz w:val="24"/>
            <w:szCs w:val="24"/>
          </w:rPr>
          <w:delText xml:space="preserve">This suggests that while </w:delText>
        </w:r>
        <w:r w:rsidRPr="008C1BDB" w:rsidDel="00A2119C">
          <w:rPr>
            <w:rFonts w:ascii="Arial" w:hAnsi="Arial" w:cs="Arial"/>
            <w:sz w:val="24"/>
            <w:szCs w:val="24"/>
          </w:rPr>
          <w:delText xml:space="preserve">tomato </w:delText>
        </w:r>
        <w:r w:rsidR="003B75F5" w:rsidRPr="008C1BDB" w:rsidDel="00A2119C">
          <w:rPr>
            <w:rFonts w:ascii="Arial" w:hAnsi="Arial" w:cs="Arial"/>
            <w:sz w:val="24"/>
            <w:szCs w:val="24"/>
          </w:rPr>
          <w:delText xml:space="preserve">domestication does affect </w:delText>
        </w:r>
        <w:r w:rsidR="00847F0D" w:rsidRPr="008C1BDB" w:rsidDel="00A2119C">
          <w:rPr>
            <w:rFonts w:ascii="Arial" w:hAnsi="Arial" w:cs="Arial"/>
            <w:sz w:val="24"/>
            <w:szCs w:val="24"/>
          </w:rPr>
          <w:delText xml:space="preserve">this </w:delText>
        </w:r>
        <w:r w:rsidR="007D27A1" w:rsidRPr="008C1BDB" w:rsidDel="00A2119C">
          <w:rPr>
            <w:rFonts w:ascii="Arial" w:hAnsi="Arial" w:cs="Arial"/>
            <w:sz w:val="24"/>
            <w:szCs w:val="24"/>
          </w:rPr>
          <w:delText>plant-</w:delText>
        </w:r>
        <w:r w:rsidR="003B75F5" w:rsidRPr="008C1BDB" w:rsidDel="00A2119C">
          <w:rPr>
            <w:rFonts w:ascii="Arial" w:hAnsi="Arial" w:cs="Arial"/>
            <w:sz w:val="24"/>
            <w:szCs w:val="24"/>
          </w:rPr>
          <w:delText>pathogen int</w:delText>
        </w:r>
        <w:r w:rsidR="00DD51E1" w:rsidRPr="008C1BDB" w:rsidDel="00A2119C">
          <w:rPr>
            <w:rFonts w:ascii="Arial" w:hAnsi="Arial" w:cs="Arial"/>
            <w:sz w:val="24"/>
            <w:szCs w:val="24"/>
          </w:rPr>
          <w:delText xml:space="preserve">eraction, it is not the primary </w:delText>
        </w:r>
        <w:r w:rsidR="007C110C" w:rsidRPr="008C1BDB" w:rsidDel="00A2119C">
          <w:rPr>
            <w:rFonts w:ascii="Arial" w:hAnsi="Arial" w:cs="Arial"/>
            <w:sz w:val="24"/>
            <w:szCs w:val="24"/>
          </w:rPr>
          <w:delText>factor defining the measured</w:delText>
        </w:r>
        <w:r w:rsidR="00DD51E1" w:rsidRPr="008C1BDB" w:rsidDel="00A2119C">
          <w:rPr>
            <w:rFonts w:ascii="Arial" w:hAnsi="Arial" w:cs="Arial"/>
            <w:sz w:val="24"/>
            <w:szCs w:val="24"/>
          </w:rPr>
          <w:delText xml:space="preserve"> trait</w:delText>
        </w:r>
        <w:r w:rsidR="00AA35C0" w:rsidRPr="008C1BDB" w:rsidDel="00A2119C">
          <w:rPr>
            <w:rFonts w:ascii="Arial" w:hAnsi="Arial" w:cs="Arial"/>
            <w:sz w:val="24"/>
            <w:szCs w:val="24"/>
          </w:rPr>
          <w:delText xml:space="preserve">. </w:delText>
        </w:r>
      </w:del>
      <w:bookmarkStart w:id="782" w:name="_Hlk528003763"/>
      <w:ins w:id="783" w:author="N S" w:date="2018-10-15T13:37:00Z">
        <w:del w:id="784" w:author="Dan Kliebenstein" w:date="2018-10-24T14:15:00Z">
          <w:r w:rsidR="00991B17" w:rsidDel="00A2119C">
            <w:rPr>
              <w:rFonts w:ascii="Arial" w:hAnsi="Arial" w:cs="Arial"/>
              <w:sz w:val="24"/>
              <w:szCs w:val="24"/>
            </w:rPr>
            <w:delText xml:space="preserve">Functional plant defenses within </w:delText>
          </w:r>
        </w:del>
      </w:ins>
      <w:ins w:id="785" w:author="N S" w:date="2018-10-22T20:24:00Z">
        <w:del w:id="786" w:author="Dan Kliebenstein" w:date="2018-10-24T14:15:00Z">
          <w:r w:rsidR="00E568CD" w:rsidDel="00A2119C">
            <w:rPr>
              <w:rFonts w:ascii="Arial" w:hAnsi="Arial" w:cs="Arial"/>
              <w:sz w:val="24"/>
              <w:szCs w:val="24"/>
            </w:rPr>
            <w:delText xml:space="preserve">both </w:delText>
          </w:r>
        </w:del>
      </w:ins>
      <w:ins w:id="787" w:author="N S" w:date="2018-10-15T13:37:00Z">
        <w:del w:id="788" w:author="Dan Kliebenstein" w:date="2018-10-24T14:15:00Z">
          <w:r w:rsidR="00991B17" w:rsidDel="00A2119C">
            <w:rPr>
              <w:rFonts w:ascii="Arial" w:hAnsi="Arial" w:cs="Arial"/>
              <w:sz w:val="24"/>
              <w:szCs w:val="24"/>
            </w:rPr>
            <w:delText xml:space="preserve">the domesticated and wild tomato </w:delText>
          </w:r>
        </w:del>
      </w:ins>
      <w:ins w:id="789" w:author="N S" w:date="2018-10-15T13:38:00Z">
        <w:del w:id="790" w:author="Dan Kliebenstein" w:date="2018-10-24T14:15:00Z">
          <w:r w:rsidR="00991B17" w:rsidDel="00A2119C">
            <w:rPr>
              <w:rFonts w:ascii="Arial" w:hAnsi="Arial" w:cs="Arial"/>
              <w:sz w:val="24"/>
              <w:szCs w:val="24"/>
            </w:rPr>
            <w:delText>accessions may</w:delText>
          </w:r>
        </w:del>
      </w:ins>
      <w:ins w:id="791" w:author="N S" w:date="2018-10-22T20:24:00Z">
        <w:del w:id="792" w:author="Dan Kliebenstein" w:date="2018-10-24T14:15:00Z">
          <w:r w:rsidR="00E568CD" w:rsidDel="00A2119C">
            <w:rPr>
              <w:rFonts w:ascii="Arial" w:hAnsi="Arial" w:cs="Arial"/>
              <w:sz w:val="24"/>
              <w:szCs w:val="24"/>
            </w:rPr>
            <w:delText xml:space="preserve"> act to</w:delText>
          </w:r>
        </w:del>
      </w:ins>
      <w:ins w:id="793" w:author="N S" w:date="2018-10-15T13:38:00Z">
        <w:del w:id="794" w:author="Dan Kliebenstein" w:date="2018-10-24T14:15:00Z">
          <w:r w:rsidR="00991B17" w:rsidDel="00A2119C">
            <w:rPr>
              <w:rFonts w:ascii="Arial" w:hAnsi="Arial" w:cs="Arial"/>
              <w:sz w:val="24"/>
              <w:szCs w:val="24"/>
            </w:rPr>
            <w:delText xml:space="preserve"> buffer variation in </w:delText>
          </w:r>
          <w:r w:rsidR="00991B17" w:rsidRPr="00E20835" w:rsidDel="00A2119C">
            <w:rPr>
              <w:rFonts w:ascii="Arial" w:hAnsi="Arial" w:cs="Arial"/>
              <w:i/>
              <w:sz w:val="24"/>
              <w:szCs w:val="24"/>
            </w:rPr>
            <w:delText>B. cinerea</w:delText>
          </w:r>
          <w:r w:rsidR="00991B17" w:rsidDel="00A2119C">
            <w:rPr>
              <w:rFonts w:ascii="Arial" w:hAnsi="Arial" w:cs="Arial"/>
              <w:sz w:val="24"/>
              <w:szCs w:val="24"/>
            </w:rPr>
            <w:delText xml:space="preserve"> virulence, as has been shown for </w:delText>
          </w:r>
        </w:del>
        <w:del w:id="795" w:author="Dan Kliebenstein" w:date="2018-10-24T14:14:00Z">
          <w:r w:rsidR="00991B17" w:rsidRPr="00E20835" w:rsidDel="00A2119C">
            <w:rPr>
              <w:rFonts w:ascii="Arial" w:hAnsi="Arial" w:cs="Arial"/>
              <w:i/>
              <w:sz w:val="24"/>
              <w:szCs w:val="24"/>
            </w:rPr>
            <w:delText>A. thaliana</w:delText>
          </w:r>
          <w:r w:rsidR="00991B17" w:rsidDel="00A2119C">
            <w:rPr>
              <w:rFonts w:ascii="Arial" w:hAnsi="Arial" w:cs="Arial"/>
              <w:sz w:val="24"/>
              <w:szCs w:val="24"/>
            </w:rPr>
            <w:delText xml:space="preserve"> </w:delText>
          </w:r>
        </w:del>
      </w:ins>
      <w:del w:id="796" w:author="Dan Kliebenstein" w:date="2018-10-24T14:15:00Z">
        <w:r w:rsidR="00991B17" w:rsidDel="00A2119C">
          <w:rPr>
            <w:rFonts w:ascii="Arial" w:hAnsi="Arial" w:cs="Arial"/>
            <w:sz w:val="24"/>
            <w:szCs w:val="24"/>
          </w:rPr>
          <w:fldChar w:fldCharType="begin"/>
        </w:r>
        <w:r w:rsidR="00991B17" w:rsidDel="00A2119C">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991B17" w:rsidDel="00A2119C">
          <w:rPr>
            <w:rFonts w:ascii="Arial" w:hAnsi="Arial" w:cs="Arial"/>
            <w:sz w:val="24"/>
            <w:szCs w:val="24"/>
          </w:rPr>
          <w:fldChar w:fldCharType="separate"/>
        </w:r>
        <w:r w:rsidR="00991B17" w:rsidDel="00A2119C">
          <w:rPr>
            <w:rFonts w:ascii="Arial" w:hAnsi="Arial" w:cs="Arial"/>
            <w:noProof/>
            <w:sz w:val="24"/>
            <w:szCs w:val="24"/>
          </w:rPr>
          <w:delText>(Zhang, Corwin et al. 2017)</w:delText>
        </w:r>
        <w:r w:rsidR="00991B17" w:rsidDel="00A2119C">
          <w:rPr>
            <w:rFonts w:ascii="Arial" w:hAnsi="Arial" w:cs="Arial"/>
            <w:sz w:val="24"/>
            <w:szCs w:val="24"/>
          </w:rPr>
          <w:fldChar w:fldCharType="end"/>
        </w:r>
      </w:del>
      <w:ins w:id="797" w:author="N S" w:date="2018-10-15T13:38:00Z">
        <w:del w:id="798" w:author="Dan Kliebenstein" w:date="2018-10-24T14:15:00Z">
          <w:r w:rsidR="00991B17" w:rsidDel="00A2119C">
            <w:rPr>
              <w:rFonts w:ascii="Arial" w:hAnsi="Arial" w:cs="Arial"/>
              <w:sz w:val="24"/>
              <w:szCs w:val="24"/>
            </w:rPr>
            <w:delText>.</w:delText>
          </w:r>
        </w:del>
      </w:ins>
      <w:ins w:id="799" w:author="N S" w:date="2018-10-22T20:24:00Z">
        <w:del w:id="800" w:author="Dan Kliebenstein" w:date="2018-10-24T14:15:00Z">
          <w:r w:rsidR="00E568CD" w:rsidDel="00A2119C">
            <w:rPr>
              <w:rFonts w:ascii="Arial" w:hAnsi="Arial" w:cs="Arial"/>
              <w:sz w:val="24"/>
              <w:szCs w:val="24"/>
            </w:rPr>
            <w:delText xml:space="preserve"> </w:delText>
          </w:r>
        </w:del>
      </w:ins>
      <w:bookmarkEnd w:id="782"/>
      <w:del w:id="801" w:author="Dan Kliebenstein" w:date="2018-10-24T14:20:00Z">
        <w:r w:rsidR="007C110C" w:rsidRPr="008C1BDB" w:rsidDel="00140D23">
          <w:rPr>
            <w:rFonts w:ascii="Arial" w:hAnsi="Arial" w:cs="Arial"/>
            <w:sz w:val="24"/>
            <w:szCs w:val="24"/>
          </w:rPr>
          <w:delText xml:space="preserve">The </w:delText>
        </w:r>
        <w:r w:rsidR="00AA35C0" w:rsidRPr="008C1BDB" w:rsidDel="00140D23">
          <w:rPr>
            <w:rFonts w:ascii="Arial" w:hAnsi="Arial" w:cs="Arial"/>
            <w:sz w:val="24"/>
            <w:szCs w:val="24"/>
          </w:rPr>
          <w:delText xml:space="preserve">effect of </w:delText>
        </w:r>
        <w:r w:rsidR="007C110C" w:rsidRPr="008C1BDB" w:rsidDel="00140D23">
          <w:rPr>
            <w:rFonts w:ascii="Arial" w:hAnsi="Arial" w:cs="Arial"/>
            <w:sz w:val="24"/>
            <w:szCs w:val="24"/>
          </w:rPr>
          <w:delText xml:space="preserve">tomato </w:delText>
        </w:r>
        <w:r w:rsidR="00AA35C0" w:rsidRPr="008C1BDB" w:rsidDel="00140D23">
          <w:rPr>
            <w:rFonts w:ascii="Arial" w:hAnsi="Arial" w:cs="Arial"/>
            <w:sz w:val="24"/>
            <w:szCs w:val="24"/>
          </w:rPr>
          <w:delText xml:space="preserve">domestication </w:delText>
        </w:r>
        <w:r w:rsidR="007C110C" w:rsidRPr="008C1BDB" w:rsidDel="00140D23">
          <w:rPr>
            <w:rFonts w:ascii="Arial" w:hAnsi="Arial" w:cs="Arial"/>
            <w:sz w:val="24"/>
            <w:szCs w:val="24"/>
          </w:rPr>
          <w:delText xml:space="preserve">varied </w:delText>
        </w:r>
        <w:r w:rsidR="00DC14F4" w:rsidRPr="008C1BDB" w:rsidDel="00140D23">
          <w:rPr>
            <w:rFonts w:ascii="Arial" w:hAnsi="Arial" w:cs="Arial"/>
            <w:sz w:val="24"/>
            <w:szCs w:val="24"/>
          </w:rPr>
          <w:delText xml:space="preserve">across the </w:delText>
        </w:r>
        <w:r w:rsidR="00AA35C0" w:rsidRPr="008C1BDB" w:rsidDel="00140D23">
          <w:rPr>
            <w:rFonts w:ascii="Arial" w:hAnsi="Arial" w:cs="Arial"/>
            <w:i/>
            <w:sz w:val="24"/>
            <w:szCs w:val="24"/>
          </w:rPr>
          <w:delText>B. cinerea</w:delText>
        </w:r>
        <w:r w:rsidR="007C110C" w:rsidRPr="008C1BDB" w:rsidDel="00140D23">
          <w:rPr>
            <w:rFonts w:ascii="Arial" w:hAnsi="Arial" w:cs="Arial"/>
            <w:sz w:val="24"/>
            <w:szCs w:val="24"/>
          </w:rPr>
          <w:delText xml:space="preserve"> isolates</w:delText>
        </w:r>
        <w:r w:rsidR="00DD51E1" w:rsidRPr="008C1BDB" w:rsidDel="00140D23">
          <w:rPr>
            <w:rFonts w:ascii="Arial" w:hAnsi="Arial" w:cs="Arial"/>
            <w:sz w:val="24"/>
            <w:szCs w:val="24"/>
          </w:rPr>
          <w:delText>,</w:delText>
        </w:r>
        <w:r w:rsidR="007C110C" w:rsidRPr="008C1BDB" w:rsidDel="00140D23">
          <w:rPr>
            <w:rFonts w:ascii="Arial" w:hAnsi="Arial" w:cs="Arial"/>
            <w:sz w:val="24"/>
            <w:szCs w:val="24"/>
          </w:rPr>
          <w:delText xml:space="preserve"> with</w:delText>
        </w:r>
      </w:del>
      <w:del w:id="802" w:author="Dan Kliebenstein" w:date="2018-10-29T14:14:00Z">
        <w:r w:rsidR="007C110C" w:rsidRPr="008C1BDB" w:rsidDel="00FD7EFA">
          <w:rPr>
            <w:rFonts w:ascii="Arial" w:hAnsi="Arial" w:cs="Arial"/>
            <w:sz w:val="24"/>
            <w:szCs w:val="24"/>
          </w:rPr>
          <w:delText xml:space="preserve"> </w:delText>
        </w:r>
      </w:del>
      <w:del w:id="803" w:author="Dan Kliebenstein" w:date="2018-10-29T14:13:00Z">
        <w:r w:rsidR="007C110C" w:rsidRPr="008C1BDB" w:rsidDel="00FD7EFA">
          <w:rPr>
            <w:rFonts w:ascii="Arial" w:hAnsi="Arial" w:cs="Arial"/>
            <w:sz w:val="24"/>
            <w:szCs w:val="24"/>
          </w:rPr>
          <w:delText xml:space="preserve">specific </w:delText>
        </w:r>
      </w:del>
      <w:del w:id="804" w:author="Dan Kliebenstein" w:date="2018-10-29T14:14:00Z">
        <w:r w:rsidR="007C110C" w:rsidRPr="008C1BDB" w:rsidDel="00FD7EFA">
          <w:rPr>
            <w:rFonts w:ascii="Arial" w:hAnsi="Arial" w:cs="Arial"/>
            <w:sz w:val="24"/>
            <w:szCs w:val="24"/>
          </w:rPr>
          <w:delText xml:space="preserve">loci linked to differential virulence across wild and </w:delText>
        </w:r>
        <w:r w:rsidR="007C110C" w:rsidRPr="008C1BDB" w:rsidDel="00FD7EFA">
          <w:rPr>
            <w:rFonts w:ascii="Arial" w:hAnsi="Arial" w:cs="Arial"/>
            <w:sz w:val="24"/>
            <w:szCs w:val="24"/>
          </w:rPr>
          <w:lastRenderedPageBreak/>
          <w:delText>domestic</w:delText>
        </w:r>
      </w:del>
      <w:ins w:id="805" w:author="N S" w:date="2018-10-17T11:35:00Z">
        <w:del w:id="806" w:author="Dan Kliebenstein" w:date="2018-10-29T14:14:00Z">
          <w:r w:rsidR="00E20835" w:rsidDel="00FD7EFA">
            <w:rPr>
              <w:rFonts w:ascii="Arial" w:hAnsi="Arial" w:cs="Arial"/>
              <w:sz w:val="24"/>
              <w:szCs w:val="24"/>
            </w:rPr>
            <w:delText>ated</w:delText>
          </w:r>
        </w:del>
      </w:ins>
      <w:del w:id="807" w:author="Dan Kliebenstein" w:date="2018-10-29T14:14:00Z">
        <w:r w:rsidR="007C110C" w:rsidRPr="008C1BDB" w:rsidDel="00FD7EFA">
          <w:rPr>
            <w:rFonts w:ascii="Arial" w:hAnsi="Arial" w:cs="Arial"/>
            <w:sz w:val="24"/>
            <w:szCs w:val="24"/>
          </w:rPr>
          <w:delText xml:space="preserve"> tomatoes</w:delText>
        </w:r>
        <w:r w:rsidR="00A82868" w:rsidRPr="008C1BDB" w:rsidDel="00FD7EFA">
          <w:rPr>
            <w:rFonts w:ascii="Arial" w:hAnsi="Arial" w:cs="Arial"/>
            <w:sz w:val="24"/>
            <w:szCs w:val="24"/>
          </w:rPr>
          <w:delText xml:space="preserve"> (Figure </w:delText>
        </w:r>
        <w:r w:rsidR="00D03A16" w:rsidRPr="008C1BDB" w:rsidDel="00FD7EFA">
          <w:rPr>
            <w:rFonts w:ascii="Arial" w:hAnsi="Arial" w:cs="Arial"/>
            <w:sz w:val="24"/>
            <w:szCs w:val="24"/>
          </w:rPr>
          <w:delText>1 c-h</w:delText>
        </w:r>
      </w:del>
      <w:ins w:id="808" w:author="N S" w:date="2018-10-18T15:53:00Z">
        <w:del w:id="809" w:author="Dan Kliebenstein" w:date="2018-10-29T14:14:00Z">
          <w:r w:rsidR="0020244D" w:rsidDel="00FD7EFA">
            <w:rPr>
              <w:rFonts w:ascii="Arial" w:hAnsi="Arial" w:cs="Arial"/>
              <w:sz w:val="24"/>
              <w:szCs w:val="24"/>
            </w:rPr>
            <w:delText xml:space="preserve">, </w:delText>
          </w:r>
        </w:del>
      </w:ins>
      <w:ins w:id="810" w:author="N S" w:date="2018-10-18T15:54:00Z">
        <w:del w:id="811" w:author="Dan Kliebenstein" w:date="2018-10-29T14:14:00Z">
          <w:r w:rsidR="0020244D" w:rsidDel="00FD7EFA">
            <w:rPr>
              <w:rFonts w:ascii="Arial" w:hAnsi="Arial" w:cs="Arial"/>
              <w:sz w:val="24"/>
              <w:szCs w:val="24"/>
            </w:rPr>
            <w:delText xml:space="preserve">Figure 7, </w:delText>
          </w:r>
        </w:del>
      </w:ins>
      <w:ins w:id="812" w:author="N S" w:date="2018-10-18T15:53:00Z">
        <w:del w:id="813" w:author="Dan Kliebenstein" w:date="2018-10-29T14:14:00Z">
          <w:r w:rsidR="0020244D" w:rsidDel="00FD7EFA">
            <w:rPr>
              <w:rFonts w:ascii="Arial" w:hAnsi="Arial" w:cs="Arial"/>
              <w:sz w:val="24"/>
              <w:szCs w:val="24"/>
            </w:rPr>
            <w:delText>Supplementa</w:delText>
          </w:r>
        </w:del>
      </w:ins>
      <w:ins w:id="814" w:author="N S" w:date="2018-10-22T14:15:00Z">
        <w:del w:id="815" w:author="Dan Kliebenstein" w:date="2018-10-29T14:14:00Z">
          <w:r w:rsidR="00185E48" w:rsidDel="00FD7EFA">
            <w:rPr>
              <w:rFonts w:ascii="Arial" w:hAnsi="Arial" w:cs="Arial"/>
              <w:sz w:val="24"/>
              <w:szCs w:val="24"/>
            </w:rPr>
            <w:delText>l</w:delText>
          </w:r>
        </w:del>
      </w:ins>
      <w:ins w:id="816" w:author="N S" w:date="2018-10-18T15:53:00Z">
        <w:del w:id="817" w:author="Dan Kliebenstein" w:date="2018-10-29T14:14:00Z">
          <w:r w:rsidR="0020244D" w:rsidDel="00FD7EFA">
            <w:rPr>
              <w:rFonts w:ascii="Arial" w:hAnsi="Arial" w:cs="Arial"/>
              <w:sz w:val="24"/>
              <w:szCs w:val="24"/>
            </w:rPr>
            <w:delText xml:space="preserve"> </w:delText>
          </w:r>
        </w:del>
      </w:ins>
      <w:ins w:id="818" w:author="N S" w:date="2018-10-18T15:54:00Z">
        <w:del w:id="819" w:author="Dan Kliebenstein" w:date="2018-10-29T14:14:00Z">
          <w:r w:rsidR="0020244D" w:rsidDel="00FD7EFA">
            <w:rPr>
              <w:rFonts w:ascii="Arial" w:hAnsi="Arial" w:cs="Arial"/>
              <w:sz w:val="24"/>
              <w:szCs w:val="24"/>
            </w:rPr>
            <w:delText xml:space="preserve">Data Set </w:delText>
          </w:r>
        </w:del>
      </w:ins>
      <w:ins w:id="820" w:author="N S" w:date="2018-10-22T14:06:00Z">
        <w:del w:id="821" w:author="Dan Kliebenstein" w:date="2018-10-29T14:14:00Z">
          <w:r w:rsidR="006E06DA" w:rsidDel="00FD7EFA">
            <w:rPr>
              <w:rFonts w:ascii="Arial" w:hAnsi="Arial" w:cs="Arial"/>
              <w:sz w:val="24"/>
              <w:szCs w:val="24"/>
            </w:rPr>
            <w:delText>3</w:delText>
          </w:r>
        </w:del>
      </w:ins>
      <w:ins w:id="822" w:author="N S" w:date="2018-10-18T15:54:00Z">
        <w:del w:id="823" w:author="Dan Kliebenstein" w:date="2018-10-29T14:14:00Z">
          <w:r w:rsidR="0020244D" w:rsidDel="00FD7EFA">
            <w:rPr>
              <w:rFonts w:ascii="Arial" w:hAnsi="Arial" w:cs="Arial"/>
              <w:sz w:val="24"/>
              <w:szCs w:val="24"/>
            </w:rPr>
            <w:delText>, Supplementa</w:delText>
          </w:r>
        </w:del>
      </w:ins>
      <w:ins w:id="824" w:author="N S" w:date="2018-10-22T14:15:00Z">
        <w:del w:id="825" w:author="Dan Kliebenstein" w:date="2018-10-29T14:14:00Z">
          <w:r w:rsidR="00185E48" w:rsidDel="00FD7EFA">
            <w:rPr>
              <w:rFonts w:ascii="Arial" w:hAnsi="Arial" w:cs="Arial"/>
              <w:sz w:val="24"/>
              <w:szCs w:val="24"/>
            </w:rPr>
            <w:delText>l</w:delText>
          </w:r>
        </w:del>
      </w:ins>
      <w:ins w:id="826" w:author="N S" w:date="2018-10-18T15:54:00Z">
        <w:del w:id="827" w:author="Dan Kliebenstein" w:date="2018-10-29T14:14:00Z">
          <w:r w:rsidR="0020244D" w:rsidDel="00FD7EFA">
            <w:rPr>
              <w:rFonts w:ascii="Arial" w:hAnsi="Arial" w:cs="Arial"/>
              <w:sz w:val="24"/>
              <w:szCs w:val="24"/>
            </w:rPr>
            <w:delText xml:space="preserve"> Data Set </w:delText>
          </w:r>
        </w:del>
      </w:ins>
      <w:ins w:id="828" w:author="N S" w:date="2018-10-22T14:06:00Z">
        <w:del w:id="829" w:author="Dan Kliebenstein" w:date="2018-10-29T14:14:00Z">
          <w:r w:rsidR="006E06DA" w:rsidDel="00FD7EFA">
            <w:rPr>
              <w:rFonts w:ascii="Arial" w:hAnsi="Arial" w:cs="Arial"/>
              <w:sz w:val="24"/>
              <w:szCs w:val="24"/>
            </w:rPr>
            <w:delText>4</w:delText>
          </w:r>
        </w:del>
      </w:ins>
      <w:ins w:id="830" w:author="N S" w:date="2018-10-18T15:54:00Z">
        <w:del w:id="831" w:author="Dan Kliebenstein" w:date="2018-10-29T14:14:00Z">
          <w:r w:rsidR="0020244D" w:rsidDel="00FD7EFA">
            <w:rPr>
              <w:rFonts w:ascii="Arial" w:hAnsi="Arial" w:cs="Arial"/>
              <w:sz w:val="24"/>
              <w:szCs w:val="24"/>
            </w:rPr>
            <w:delText>)</w:delText>
          </w:r>
        </w:del>
      </w:ins>
      <w:del w:id="832" w:author="Dan Kliebenstein" w:date="2018-10-29T14:14:00Z">
        <w:r w:rsidR="00A82868" w:rsidRPr="008C1BDB" w:rsidDel="00FD7EFA">
          <w:rPr>
            <w:rFonts w:ascii="Arial" w:hAnsi="Arial" w:cs="Arial"/>
            <w:sz w:val="24"/>
            <w:szCs w:val="24"/>
          </w:rPr>
          <w:delText>)</w:delText>
        </w:r>
        <w:r w:rsidR="00DC14F4" w:rsidRPr="008C1BDB" w:rsidDel="00FD7EFA">
          <w:rPr>
            <w:rFonts w:ascii="Arial" w:hAnsi="Arial" w:cs="Arial"/>
            <w:sz w:val="24"/>
            <w:szCs w:val="24"/>
          </w:rPr>
          <w:delText xml:space="preserve">. </w:delText>
        </w:r>
      </w:del>
      <w:del w:id="833" w:author="Dan Kliebenstein" w:date="2018-10-24T14:21:00Z">
        <w:r w:rsidR="00A82868" w:rsidRPr="008C1BDB" w:rsidDel="00140D23">
          <w:rPr>
            <w:rFonts w:ascii="Arial" w:hAnsi="Arial" w:cs="Arial"/>
            <w:sz w:val="24"/>
            <w:szCs w:val="24"/>
          </w:rPr>
          <w:delText>If</w:delText>
        </w:r>
        <w:r w:rsidR="00686E9E" w:rsidRPr="008C1BDB" w:rsidDel="00140D23">
          <w:rPr>
            <w:rFonts w:ascii="Arial" w:hAnsi="Arial" w:cs="Arial"/>
            <w:sz w:val="24"/>
            <w:szCs w:val="24"/>
          </w:rPr>
          <w:delText xml:space="preserve"> a study relies on one or a few isolates, it could obtain a falsely high or falsely low estimation of how host domestication influences pathogen resistance. </w:delText>
        </w:r>
      </w:del>
      <w:del w:id="834" w:author="Dan Kliebenstein" w:date="2018-10-29T14:14:00Z">
        <w:r w:rsidR="00DC14F4" w:rsidRPr="008C1BDB" w:rsidDel="00FD7EFA">
          <w:rPr>
            <w:rFonts w:ascii="Arial" w:hAnsi="Arial" w:cs="Arial"/>
            <w:sz w:val="24"/>
            <w:szCs w:val="24"/>
          </w:rPr>
          <w:delText>T</w:delText>
        </w:r>
        <w:r w:rsidR="006C499C" w:rsidRPr="008C1BDB" w:rsidDel="00FD7EFA">
          <w:rPr>
            <w:rFonts w:ascii="Arial" w:hAnsi="Arial" w:cs="Arial"/>
            <w:sz w:val="24"/>
            <w:szCs w:val="24"/>
          </w:rPr>
          <w:delText xml:space="preserve">his </w:delText>
        </w:r>
        <w:r w:rsidR="00686E9E" w:rsidRPr="008C1BDB" w:rsidDel="00FD7EFA">
          <w:rPr>
            <w:rFonts w:ascii="Arial" w:hAnsi="Arial" w:cs="Arial"/>
            <w:sz w:val="24"/>
            <w:szCs w:val="24"/>
          </w:rPr>
          <w:delText>show</w:delText>
        </w:r>
        <w:r w:rsidR="00BD37C1" w:rsidRPr="008C1BDB" w:rsidDel="00FD7EFA">
          <w:rPr>
            <w:rFonts w:ascii="Arial" w:hAnsi="Arial" w:cs="Arial"/>
            <w:sz w:val="24"/>
            <w:szCs w:val="24"/>
          </w:rPr>
          <w:delText>s</w:delText>
        </w:r>
        <w:r w:rsidR="00686E9E" w:rsidRPr="008C1BDB" w:rsidDel="00FD7EFA">
          <w:rPr>
            <w:rFonts w:ascii="Arial" w:hAnsi="Arial" w:cs="Arial"/>
            <w:sz w:val="24"/>
            <w:szCs w:val="24"/>
          </w:rPr>
          <w:delText xml:space="preserve"> the</w:delText>
        </w:r>
      </w:del>
      <w:ins w:id="835" w:author="N S" w:date="2018-10-15T13:47:00Z">
        <w:del w:id="836" w:author="Dan Kliebenstein" w:date="2018-10-29T14:13:00Z">
          <w:r w:rsidR="003E25EB" w:rsidDel="00FD7EFA">
            <w:rPr>
              <w:rFonts w:ascii="Arial" w:hAnsi="Arial" w:cs="Arial"/>
              <w:sz w:val="24"/>
              <w:szCs w:val="24"/>
            </w:rPr>
            <w:delText>As such</w:delText>
          </w:r>
        </w:del>
        <w:del w:id="837" w:author="Dan Kliebenstein" w:date="2018-10-29T14:14:00Z">
          <w:r w:rsidR="003E25EB" w:rsidDel="00FD7EFA">
            <w:rPr>
              <w:rFonts w:ascii="Arial" w:hAnsi="Arial" w:cs="Arial"/>
              <w:sz w:val="24"/>
              <w:szCs w:val="24"/>
            </w:rPr>
            <w:delText>, future studies</w:delText>
          </w:r>
        </w:del>
      </w:ins>
      <w:del w:id="838" w:author="Dan Kliebenstein" w:date="2018-10-29T14:14:00Z">
        <w:r w:rsidR="00686E9E" w:rsidRPr="008C1BDB" w:rsidDel="00FD7EFA">
          <w:rPr>
            <w:rFonts w:ascii="Arial" w:hAnsi="Arial" w:cs="Arial"/>
            <w:sz w:val="24"/>
            <w:szCs w:val="24"/>
          </w:rPr>
          <w:delText xml:space="preserve"> need to utilize a population of </w:delText>
        </w:r>
        <w:r w:rsidR="006C499C" w:rsidRPr="008C1BDB" w:rsidDel="00FD7EFA">
          <w:rPr>
            <w:rFonts w:ascii="Arial" w:hAnsi="Arial" w:cs="Arial"/>
            <w:i/>
            <w:sz w:val="24"/>
            <w:szCs w:val="24"/>
          </w:rPr>
          <w:delText>B. cinerea</w:delText>
        </w:r>
        <w:r w:rsidR="006C499C" w:rsidRPr="008C1BDB" w:rsidDel="00FD7EFA">
          <w:rPr>
            <w:rFonts w:ascii="Arial" w:hAnsi="Arial" w:cs="Arial"/>
            <w:sz w:val="24"/>
            <w:szCs w:val="24"/>
          </w:rPr>
          <w:delText xml:space="preserve"> </w:delText>
        </w:r>
        <w:r w:rsidR="00AA35C0" w:rsidRPr="008C1BDB" w:rsidDel="00FD7EFA">
          <w:rPr>
            <w:rFonts w:ascii="Arial" w:hAnsi="Arial" w:cs="Arial"/>
            <w:sz w:val="24"/>
            <w:szCs w:val="24"/>
          </w:rPr>
          <w:delText xml:space="preserve">to understand the factors contributing to </w:delText>
        </w:r>
        <w:r w:rsidR="00AA35C0" w:rsidRPr="008C1BDB" w:rsidDel="00FD7EFA">
          <w:rPr>
            <w:rFonts w:ascii="Arial" w:hAnsi="Arial" w:cs="Arial"/>
            <w:i/>
            <w:sz w:val="24"/>
            <w:szCs w:val="24"/>
          </w:rPr>
          <w:delText>B. cinerea</w:delText>
        </w:r>
        <w:r w:rsidR="00AA35C0" w:rsidRPr="008C1BDB" w:rsidDel="00FD7EFA">
          <w:rPr>
            <w:rFonts w:ascii="Arial" w:hAnsi="Arial" w:cs="Arial"/>
            <w:sz w:val="24"/>
            <w:szCs w:val="24"/>
          </w:rPr>
          <w:delText xml:space="preserve"> virulence</w:delText>
        </w:r>
      </w:del>
      <w:del w:id="839" w:author="Dan Kliebenstein" w:date="2018-10-24T14:16:00Z">
        <w:r w:rsidR="00DC14F4" w:rsidRPr="008C1BDB" w:rsidDel="00A2119C">
          <w:rPr>
            <w:rFonts w:ascii="Arial" w:hAnsi="Arial" w:cs="Arial"/>
            <w:sz w:val="24"/>
            <w:szCs w:val="24"/>
          </w:rPr>
          <w:delText xml:space="preserve"> and how this is altered by crop domestication</w:delText>
        </w:r>
      </w:del>
      <w:del w:id="840" w:author="Dan Kliebenstein" w:date="2018-10-29T14:14:00Z">
        <w:r w:rsidR="00AA35C0" w:rsidRPr="008C1BDB" w:rsidDel="00FD7EFA">
          <w:rPr>
            <w:rFonts w:ascii="Arial" w:hAnsi="Arial" w:cs="Arial"/>
            <w:sz w:val="24"/>
            <w:szCs w:val="24"/>
          </w:rPr>
          <w:delText xml:space="preserve">. </w:delText>
        </w:r>
      </w:del>
    </w:p>
    <w:p w14:paraId="48026B66" w14:textId="1714412F"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ins w:id="841" w:author="Dan Kliebenstein" w:date="2018-10-24T14:16:00Z">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w:t>
        </w:r>
      </w:ins>
      <w:ins w:id="842" w:author="Dan Kliebenstein" w:date="2018-10-24T14:17:00Z">
        <w:r w:rsidR="00A2119C">
          <w:rPr>
            <w:rFonts w:ascii="Arial" w:hAnsi="Arial" w:cs="Arial"/>
            <w:sz w:val="24"/>
            <w:szCs w:val="24"/>
          </w:rPr>
          <w:t xml:space="preserve">such as </w:t>
        </w:r>
        <w:proofErr w:type="spellStart"/>
        <w:r w:rsidR="00A2119C">
          <w:rPr>
            <w:rFonts w:ascii="Arial" w:hAnsi="Arial" w:cs="Arial"/>
            <w:sz w:val="24"/>
            <w:szCs w:val="24"/>
          </w:rPr>
          <w:t>jasmonic</w:t>
        </w:r>
        <w:proofErr w:type="spellEnd"/>
        <w:r w:rsidR="00A2119C">
          <w:rPr>
            <w:rFonts w:ascii="Arial" w:hAnsi="Arial" w:cs="Arial"/>
            <w:sz w:val="24"/>
            <w:szCs w:val="24"/>
          </w:rPr>
          <w:t xml:space="preserve"> acid and salicylic acid signaling </w:t>
        </w:r>
      </w:ins>
      <w:ins w:id="843" w:author="Dan Kliebenstein" w:date="2018-10-24T14:16:00Z">
        <w:r w:rsidR="00A2119C">
          <w:rPr>
            <w:rFonts w:ascii="Arial" w:hAnsi="Arial" w:cs="Arial"/>
            <w:sz w:val="24"/>
            <w:szCs w:val="24"/>
          </w:rPr>
          <w:t xml:space="preserve">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ins>
      <w:ins w:id="844" w:author="N S" w:date="2018-10-22T20:25:00Z">
        <w:del w:id="845" w:author="Dan Kliebenstein" w:date="2018-10-24T14:17:00Z">
          <w:r w:rsidR="00E568CD" w:rsidDel="00A2119C">
            <w:rPr>
              <w:rFonts w:ascii="Arial" w:hAnsi="Arial" w:cs="Arial"/>
              <w:sz w:val="24"/>
              <w:szCs w:val="24"/>
            </w:rPr>
            <w:delText xml:space="preserve">Conversely, </w:delText>
          </w:r>
          <w:bookmarkStart w:id="846" w:name="_Hlk528003815"/>
          <w:r w:rsidR="00E568CD" w:rsidDel="00A2119C">
            <w:rPr>
              <w:rFonts w:ascii="Arial" w:hAnsi="Arial" w:cs="Arial"/>
              <w:sz w:val="24"/>
              <w:szCs w:val="24"/>
            </w:rPr>
            <w:delText xml:space="preserve">if </w:delText>
          </w:r>
        </w:del>
      </w:ins>
      <w:ins w:id="847" w:author="N S" w:date="2018-10-22T20:24:00Z">
        <w:del w:id="848" w:author="Dan Kliebenstein" w:date="2018-10-24T14:17:00Z">
          <w:r w:rsidR="00E568CD" w:rsidDel="00A2119C">
            <w:rPr>
              <w:rFonts w:ascii="Arial" w:hAnsi="Arial" w:cs="Arial"/>
              <w:sz w:val="24"/>
              <w:szCs w:val="24"/>
            </w:rPr>
            <w:delText>major plant defense</w:delText>
          </w:r>
        </w:del>
      </w:ins>
      <w:ins w:id="849" w:author="Dan Kliebenstein" w:date="2018-10-24T14:17:00Z">
        <w:r w:rsidR="00A2119C">
          <w:rPr>
            <w:rFonts w:ascii="Arial" w:hAnsi="Arial" w:cs="Arial"/>
            <w:sz w:val="24"/>
            <w:szCs w:val="24"/>
          </w:rPr>
          <w:t>Thus, if these</w:t>
        </w:r>
      </w:ins>
      <w:ins w:id="850" w:author="N S" w:date="2018-10-22T20:24:00Z">
        <w:r w:rsidR="00E568CD">
          <w:rPr>
            <w:rFonts w:ascii="Arial" w:hAnsi="Arial" w:cs="Arial"/>
            <w:sz w:val="24"/>
            <w:szCs w:val="24"/>
          </w:rPr>
          <w:t xml:space="preserve"> pathways </w:t>
        </w:r>
        <w:del w:id="851" w:author="Dan Kliebenstein" w:date="2018-10-24T14:17:00Z">
          <w:r w:rsidR="00E568CD" w:rsidDel="00A2119C">
            <w:rPr>
              <w:rFonts w:ascii="Arial" w:hAnsi="Arial" w:cs="Arial"/>
              <w:sz w:val="24"/>
              <w:szCs w:val="24"/>
            </w:rPr>
            <w:delText>such as jasmonic acid and salicylic acid lost functionality in</w:delText>
          </w:r>
        </w:del>
      </w:ins>
      <w:ins w:id="852" w:author="Dan Kliebenstein" w:date="2018-10-24T14:17:00Z">
        <w:r w:rsidR="00A2119C">
          <w:rPr>
            <w:rFonts w:ascii="Arial" w:hAnsi="Arial" w:cs="Arial"/>
            <w:sz w:val="24"/>
            <w:szCs w:val="24"/>
          </w:rPr>
          <w:t>had large effect differences between wild and domestic</w:t>
        </w:r>
      </w:ins>
      <w:ins w:id="853" w:author="N S" w:date="2018-10-30T10:16:00Z">
        <w:r w:rsidR="005C1BBE">
          <w:rPr>
            <w:rFonts w:ascii="Arial" w:hAnsi="Arial" w:cs="Arial"/>
            <w:sz w:val="24"/>
            <w:szCs w:val="24"/>
          </w:rPr>
          <w:t>ated</w:t>
        </w:r>
      </w:ins>
      <w:bookmarkStart w:id="854" w:name="_GoBack"/>
      <w:bookmarkEnd w:id="854"/>
      <w:ins w:id="855" w:author="Dan Kliebenstein" w:date="2018-10-24T14:17:00Z">
        <w:r w:rsidR="00A2119C">
          <w:rPr>
            <w:rFonts w:ascii="Arial" w:hAnsi="Arial" w:cs="Arial"/>
            <w:sz w:val="24"/>
            <w:szCs w:val="24"/>
          </w:rPr>
          <w:t xml:space="preserve"> tomato</w:t>
        </w:r>
      </w:ins>
      <w:ins w:id="856" w:author="N S" w:date="2018-10-22T20:24:00Z">
        <w:del w:id="857" w:author="Dan Kliebenstein" w:date="2018-10-24T14:17:00Z">
          <w:r w:rsidR="00E568CD" w:rsidDel="00A2119C">
            <w:rPr>
              <w:rFonts w:ascii="Arial" w:hAnsi="Arial" w:cs="Arial"/>
              <w:sz w:val="24"/>
              <w:szCs w:val="24"/>
            </w:rPr>
            <w:delText xml:space="preserve"> tomato domestication,</w:delText>
          </w:r>
        </w:del>
        <w:r w:rsidR="00E568CD">
          <w:rPr>
            <w:rFonts w:ascii="Arial" w:hAnsi="Arial" w:cs="Arial"/>
            <w:sz w:val="24"/>
            <w:szCs w:val="24"/>
          </w:rPr>
          <w:t xml:space="preserve"> we would expect</w:t>
        </w:r>
      </w:ins>
      <w:ins w:id="858" w:author="N S" w:date="2018-10-22T20:25:00Z">
        <w:r w:rsidR="00E568CD">
          <w:rPr>
            <w:rFonts w:ascii="Arial" w:hAnsi="Arial" w:cs="Arial"/>
            <w:sz w:val="24"/>
            <w:szCs w:val="24"/>
          </w:rPr>
          <w:t xml:space="preserve">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ins>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ins w:id="859" w:author="N S" w:date="2018-10-22T20:26:00Z">
        <w:r w:rsidR="00E568CD">
          <w:rPr>
            <w:rFonts w:ascii="Arial" w:hAnsi="Arial" w:cs="Arial"/>
            <w:sz w:val="24"/>
            <w:szCs w:val="24"/>
          </w:rPr>
          <w:t xml:space="preserve">. </w:t>
        </w:r>
        <w:del w:id="860" w:author="Dan Kliebenstein" w:date="2018-10-24T14:17:00Z">
          <w:r w:rsidR="00E568CD" w:rsidDel="00A2119C">
            <w:rPr>
              <w:rFonts w:ascii="Arial" w:hAnsi="Arial" w:cs="Arial"/>
              <w:sz w:val="24"/>
              <w:szCs w:val="24"/>
            </w:rPr>
            <w:delText>However</w:delText>
          </w:r>
        </w:del>
      </w:ins>
      <w:ins w:id="861" w:author="Dan Kliebenstein" w:date="2018-10-24T14:17:00Z">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w:t>
        </w:r>
      </w:ins>
      <w:ins w:id="862" w:author="Dan Kliebenstein" w:date="2018-10-24T14:18:00Z">
        <w:r w:rsidR="00A2119C">
          <w:rPr>
            <w:rFonts w:ascii="Arial" w:hAnsi="Arial" w:cs="Arial"/>
            <w:sz w:val="24"/>
            <w:szCs w:val="24"/>
          </w:rPr>
          <w:t xml:space="preserve">networks </w:t>
        </w:r>
      </w:ins>
      <w:ins w:id="863" w:author="N S" w:date="2018-10-22T20:26:00Z">
        <w:del w:id="864" w:author="Dan Kliebenstein" w:date="2018-10-24T14:18:00Z">
          <w:r w:rsidR="00E568CD" w:rsidDel="00A2119C">
            <w:rPr>
              <w:rFonts w:ascii="Arial" w:hAnsi="Arial" w:cs="Arial"/>
              <w:sz w:val="24"/>
              <w:szCs w:val="24"/>
            </w:rPr>
            <w:delText xml:space="preserve">, we also do not find evidence of </w:delText>
          </w:r>
        </w:del>
      </w:ins>
      <w:ins w:id="865" w:author="N S" w:date="2018-10-22T20:27:00Z">
        <w:del w:id="866" w:author="Dan Kliebenstein" w:date="2018-10-24T14:18:00Z">
          <w:r w:rsidR="00E568CD" w:rsidDel="00A2119C">
            <w:rPr>
              <w:rFonts w:ascii="Arial" w:hAnsi="Arial" w:cs="Arial"/>
              <w:sz w:val="24"/>
              <w:szCs w:val="24"/>
            </w:rPr>
            <w:delText xml:space="preserve">phenotypic plasticity in domesticated tomato resistance to </w:delText>
          </w:r>
          <w:r w:rsidR="00E568CD" w:rsidRPr="00E568CD" w:rsidDel="00A2119C">
            <w:rPr>
              <w:rFonts w:ascii="Arial" w:hAnsi="Arial" w:cs="Arial"/>
              <w:i/>
              <w:sz w:val="24"/>
              <w:szCs w:val="24"/>
            </w:rPr>
            <w:delText>B. cinerea</w:delText>
          </w:r>
        </w:del>
      </w:ins>
      <w:ins w:id="867" w:author="N S" w:date="2018-10-22T20:29:00Z">
        <w:del w:id="868" w:author="Dan Kliebenstein" w:date="2018-10-24T14:18:00Z">
          <w:r w:rsidR="00E568CD" w:rsidDel="00A2119C">
            <w:rPr>
              <w:rFonts w:ascii="Arial" w:hAnsi="Arial" w:cs="Arial"/>
              <w:sz w:val="24"/>
              <w:szCs w:val="24"/>
            </w:rPr>
            <w:delText xml:space="preserve"> </w:delText>
          </w:r>
        </w:del>
        <w:r w:rsidR="00E568CD">
          <w:rPr>
            <w:rFonts w:ascii="Arial" w:hAnsi="Arial" w:cs="Arial"/>
            <w:sz w:val="24"/>
            <w:szCs w:val="24"/>
          </w:rPr>
          <w:t>(Figure 2</w:t>
        </w:r>
      </w:ins>
      <w:ins w:id="869" w:author="Dan Kliebenstein" w:date="2018-10-24T14:18:00Z">
        <w:r w:rsidR="00A2119C">
          <w:rPr>
            <w:rFonts w:ascii="Arial" w:hAnsi="Arial" w:cs="Arial"/>
            <w:sz w:val="24"/>
            <w:szCs w:val="24"/>
          </w:rPr>
          <w:t xml:space="preserve"> </w:t>
        </w:r>
      </w:ins>
      <w:ins w:id="870" w:author="N S" w:date="2018-10-22T20:29:00Z">
        <w:del w:id="871" w:author="Dan Kliebenstein" w:date="2018-10-24T14:18:00Z">
          <w:r w:rsidR="00E568CD" w:rsidDel="00A2119C">
            <w:rPr>
              <w:rFonts w:ascii="Arial" w:hAnsi="Arial" w:cs="Arial"/>
              <w:sz w:val="24"/>
              <w:szCs w:val="24"/>
            </w:rPr>
            <w:delText>, Figure</w:delText>
          </w:r>
        </w:del>
      </w:ins>
      <w:ins w:id="872" w:author="Dan Kliebenstein" w:date="2018-10-24T14:18:00Z">
        <w:r w:rsidR="00A2119C">
          <w:rPr>
            <w:rFonts w:ascii="Arial" w:hAnsi="Arial" w:cs="Arial"/>
            <w:sz w:val="24"/>
            <w:szCs w:val="24"/>
          </w:rPr>
          <w:t>and</w:t>
        </w:r>
      </w:ins>
      <w:ins w:id="873" w:author="N S" w:date="2018-10-22T20:29:00Z">
        <w:r w:rsidR="00E568CD">
          <w:rPr>
            <w:rFonts w:ascii="Arial" w:hAnsi="Arial" w:cs="Arial"/>
            <w:sz w:val="24"/>
            <w:szCs w:val="24"/>
          </w:rPr>
          <w:t xml:space="preserve"> 3)</w:t>
        </w:r>
      </w:ins>
      <w:ins w:id="874" w:author="N S" w:date="2018-10-22T20:27:00Z">
        <w:r w:rsidR="00E568CD">
          <w:rPr>
            <w:rFonts w:ascii="Arial" w:hAnsi="Arial" w:cs="Arial"/>
            <w:sz w:val="24"/>
            <w:szCs w:val="24"/>
          </w:rPr>
          <w:t>.</w:t>
        </w:r>
      </w:ins>
      <w:ins w:id="875" w:author="N S" w:date="2018-10-22T20:24:00Z">
        <w:r w:rsidR="00E568CD">
          <w:rPr>
            <w:rFonts w:ascii="Arial" w:hAnsi="Arial" w:cs="Arial"/>
            <w:sz w:val="24"/>
            <w:szCs w:val="24"/>
          </w:rPr>
          <w:t xml:space="preserve"> </w:t>
        </w:r>
      </w:ins>
      <w:bookmarkEnd w:id="846"/>
      <w:del w:id="876"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877" w:author="N S" w:date="2018-10-17T11:40:00Z">
        <w:r w:rsidR="00E773AB" w:rsidRPr="008C1BDB" w:rsidDel="00E20835">
          <w:rPr>
            <w:rFonts w:ascii="Arial" w:hAnsi="Arial" w:cs="Arial"/>
            <w:sz w:val="24"/>
            <w:szCs w:val="24"/>
          </w:rPr>
          <w:delText xml:space="preserve">It remains to be seen if these patterns </w:delText>
        </w:r>
        <w:r w:rsidR="00E773AB" w:rsidRPr="008C1BDB" w:rsidDel="00E20835">
          <w:rPr>
            <w:rFonts w:ascii="Arial" w:hAnsi="Arial" w:cs="Arial"/>
            <w:sz w:val="24"/>
            <w:szCs w:val="24"/>
          </w:rPr>
          <w:lastRenderedPageBreak/>
          <w:delText xml:space="preserve">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w:t>
      </w:r>
      <w:del w:id="878" w:author="Dan Kliebenstein" w:date="2018-10-24T14:16:00Z">
        <w:r w:rsidR="00E773AB" w:rsidRPr="008C1BDB" w:rsidDel="00A2119C">
          <w:rPr>
            <w:rFonts w:ascii="Arial" w:hAnsi="Arial" w:cs="Arial"/>
            <w:sz w:val="24"/>
            <w:szCs w:val="24"/>
          </w:rPr>
          <w:delText xml:space="preserve">domestication </w:delText>
        </w:r>
      </w:del>
      <w:ins w:id="879" w:author="Dan Kliebenstein" w:date="2018-10-24T14:16:00Z">
        <w:r w:rsidR="00A2119C">
          <w:rPr>
            <w:rFonts w:ascii="Arial" w:hAnsi="Arial" w:cs="Arial"/>
            <w:sz w:val="24"/>
            <w:szCs w:val="24"/>
          </w:rPr>
          <w:t>this pattern is unique to tomato</w:t>
        </w:r>
      </w:ins>
      <w:del w:id="880" w:author="Dan Kliebenstein" w:date="2018-10-24T14:16:00Z">
        <w:r w:rsidR="00E773AB" w:rsidRPr="008C1BDB" w:rsidDel="00A2119C">
          <w:rPr>
            <w:rFonts w:ascii="Arial" w:hAnsi="Arial" w:cs="Arial"/>
            <w:sz w:val="24"/>
            <w:szCs w:val="24"/>
          </w:rPr>
          <w:delText>ha</w:delText>
        </w:r>
        <w:r w:rsidR="00F60FC1" w:rsidRPr="008C1BDB" w:rsidDel="00A2119C">
          <w:rPr>
            <w:rFonts w:ascii="Arial" w:hAnsi="Arial" w:cs="Arial"/>
            <w:sz w:val="24"/>
            <w:szCs w:val="24"/>
          </w:rPr>
          <w:delText>s</w:delText>
        </w:r>
        <w:r w:rsidR="00E773AB" w:rsidRPr="008C1BDB" w:rsidDel="00A2119C">
          <w:rPr>
            <w:rFonts w:ascii="Arial" w:hAnsi="Arial" w:cs="Arial"/>
            <w:sz w:val="24"/>
            <w:szCs w:val="24"/>
          </w:rPr>
          <w:delText xml:space="preserve"> a universal </w:delText>
        </w:r>
        <w:r w:rsidR="00F60FC1" w:rsidRPr="008C1BDB" w:rsidDel="00A2119C">
          <w:rPr>
            <w:rFonts w:ascii="Arial" w:hAnsi="Arial" w:cs="Arial"/>
            <w:sz w:val="24"/>
            <w:szCs w:val="24"/>
          </w:rPr>
          <w:delText>e</w:delText>
        </w:r>
        <w:r w:rsidR="00E773AB" w:rsidRPr="008C1BDB" w:rsidDel="00A2119C">
          <w:rPr>
            <w:rFonts w:ascii="Arial" w:hAnsi="Arial" w:cs="Arial"/>
            <w:sz w:val="24"/>
            <w:szCs w:val="24"/>
          </w:rPr>
          <w:delText xml:space="preserve">ffect on plant resistance to </w:delText>
        </w:r>
        <w:r w:rsidR="00E773AB" w:rsidRPr="008C1BDB" w:rsidDel="00A2119C">
          <w:rPr>
            <w:rFonts w:ascii="Arial" w:hAnsi="Arial" w:cs="Arial"/>
            <w:i/>
            <w:sz w:val="24"/>
            <w:szCs w:val="24"/>
          </w:rPr>
          <w:delText>B. cinerea</w:delText>
        </w:r>
      </w:del>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096FE4"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del w:id="881" w:author="Dan Kliebenstein" w:date="2018-10-24T14:23:00Z">
        <w:r w:rsidRPr="008C1BDB" w:rsidDel="00140D23">
          <w:rPr>
            <w:rFonts w:ascii="Arial" w:hAnsi="Arial" w:cs="Arial"/>
            <w:sz w:val="24"/>
            <w:szCs w:val="24"/>
          </w:rPr>
          <w:delText>.</w:delText>
        </w:r>
      </w:del>
      <w:ins w:id="882" w:author="N S" w:date="2018-10-15T13:49:00Z">
        <w:del w:id="883" w:author="Dan Kliebenstein" w:date="2018-10-24T14:23:00Z">
          <w:r w:rsidR="003E25EB" w:rsidDel="00140D23">
            <w:rPr>
              <w:rFonts w:ascii="Arial" w:hAnsi="Arial" w:cs="Arial"/>
              <w:sz w:val="24"/>
              <w:szCs w:val="24"/>
            </w:rPr>
            <w:delText xml:space="preserve"> </w:delText>
          </w:r>
        </w:del>
      </w:ins>
      <w:bookmarkStart w:id="884" w:name="_Hlk528003843"/>
      <w:ins w:id="885" w:author="Dan Kliebenstein" w:date="2018-10-24T14:23:00Z">
        <w:r w:rsidR="00140D23">
          <w:rPr>
            <w:rFonts w:ascii="Arial" w:hAnsi="Arial" w:cs="Arial"/>
            <w:sz w:val="24"/>
            <w:szCs w:val="24"/>
          </w:rPr>
          <w:t xml:space="preserve"> similar to the</w:t>
        </w:r>
      </w:ins>
      <w:ins w:id="886" w:author="N S" w:date="2018-10-15T13:49:00Z">
        <w:del w:id="887" w:author="Dan Kliebenstein" w:date="2018-10-24T14:23:00Z">
          <w:r w:rsidR="003E25EB" w:rsidDel="00140D23">
            <w:rPr>
              <w:rFonts w:ascii="Arial" w:hAnsi="Arial" w:cs="Arial"/>
              <w:sz w:val="24"/>
              <w:szCs w:val="24"/>
            </w:rPr>
            <w:delText>Previous studies have found a</w:delText>
          </w:r>
        </w:del>
        <w:r w:rsidR="003E25EB">
          <w:rPr>
            <w:rFonts w:ascii="Arial" w:hAnsi="Arial" w:cs="Arial"/>
            <w:sz w:val="24"/>
            <w:szCs w:val="24"/>
          </w:rPr>
          <w:t xml:space="preserve"> highly polygenic ba</w:t>
        </w:r>
      </w:ins>
      <w:ins w:id="888" w:author="N S" w:date="2018-10-15T13:50:00Z">
        <w:r w:rsidR="003E25EB">
          <w:rPr>
            <w:rFonts w:ascii="Arial" w:hAnsi="Arial" w:cs="Arial"/>
            <w:sz w:val="24"/>
            <w:szCs w:val="24"/>
          </w:rPr>
          <w:t xml:space="preserve">sis </w:t>
        </w:r>
        <w:del w:id="889" w:author="Dan Kliebenstein" w:date="2018-10-24T14:23:00Z">
          <w:r w:rsidR="003E25EB" w:rsidDel="00140D23">
            <w:rPr>
              <w:rFonts w:ascii="Arial" w:hAnsi="Arial" w:cs="Arial"/>
              <w:sz w:val="24"/>
              <w:szCs w:val="24"/>
            </w:rPr>
            <w:delText xml:space="preserve">of </w:delText>
          </w:r>
          <w:r w:rsidR="003E25EB" w:rsidDel="00140D23">
            <w:rPr>
              <w:rFonts w:ascii="Arial" w:hAnsi="Arial" w:cs="Arial"/>
              <w:i/>
              <w:sz w:val="24"/>
              <w:szCs w:val="24"/>
            </w:rPr>
            <w:delText>B. cinerea</w:delText>
          </w:r>
          <w:r w:rsidR="003E25EB" w:rsidDel="00140D23">
            <w:rPr>
              <w:rFonts w:ascii="Arial" w:hAnsi="Arial" w:cs="Arial"/>
              <w:sz w:val="24"/>
              <w:szCs w:val="24"/>
            </w:rPr>
            <w:delText xml:space="preserve"> quantitative virulence </w:delText>
          </w:r>
        </w:del>
        <w:r w:rsidR="003E25EB">
          <w:rPr>
            <w:rFonts w:ascii="Arial" w:hAnsi="Arial" w:cs="Arial"/>
            <w:sz w:val="24"/>
            <w:szCs w:val="24"/>
          </w:rPr>
          <w:t xml:space="preserve">on the host side </w:t>
        </w:r>
      </w:ins>
      <w:ins w:id="890"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891" w:author="N S" w:date="2018-10-15T13:50:00Z">
        <w:r w:rsidR="003E25EB">
          <w:rPr>
            <w:rFonts w:ascii="Arial" w:hAnsi="Arial" w:cs="Arial"/>
            <w:sz w:val="24"/>
            <w:szCs w:val="24"/>
          </w:rPr>
          <w:t>.</w:t>
        </w:r>
      </w:ins>
      <w:bookmarkEnd w:id="884"/>
      <w:del w:id="892"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893"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894"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02C3E59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0F22E7" w:rsidRPr="008C1BDB">
        <w:rPr>
          <w:rFonts w:ascii="Arial" w:hAnsi="Arial" w:cs="Arial"/>
          <w:sz w:val="24"/>
          <w:szCs w:val="24"/>
        </w:rPr>
        <w:t xml:space="preserve"> </w:t>
      </w:r>
      <w:r w:rsidR="00F30CF0"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 </w:instrText>
      </w:r>
      <w:r w:rsidR="002450E5" w:rsidRPr="008C1BDB">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Pr>
          <w:rFonts w:ascii="Arial" w:hAnsi="Arial" w:cs="Arial"/>
          <w:sz w:val="24"/>
          <w:szCs w:val="24"/>
        </w:rPr>
        <w:instrText xml:space="preserve"> ADDIN EN.CITE.DATA </w:instrText>
      </w:r>
      <w:r w:rsidR="002450E5" w:rsidRPr="008C1BDB">
        <w:rPr>
          <w:rFonts w:ascii="Arial" w:hAnsi="Arial" w:cs="Arial"/>
          <w:sz w:val="24"/>
          <w:szCs w:val="24"/>
        </w:rPr>
      </w:r>
      <w:r w:rsidR="002450E5" w:rsidRPr="008C1BDB">
        <w:rPr>
          <w:rFonts w:ascii="Arial" w:hAnsi="Arial" w:cs="Arial"/>
          <w:sz w:val="24"/>
          <w:szCs w:val="24"/>
        </w:rPr>
        <w:fldChar w:fldCharType="end"/>
      </w:r>
      <w:r w:rsidR="00F30CF0" w:rsidRPr="008C1BDB">
        <w:rPr>
          <w:rFonts w:ascii="Arial" w:hAnsi="Arial" w:cs="Arial"/>
          <w:sz w:val="24"/>
          <w:szCs w:val="24"/>
        </w:rPr>
      </w:r>
      <w:r w:rsidR="00F30CF0"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 Atwell, Corwin et al. 2015)</w:t>
      </w:r>
      <w:r w:rsidR="00F30CF0" w:rsidRPr="008C1BDB">
        <w:rPr>
          <w:rFonts w:ascii="Arial" w:hAnsi="Arial" w:cs="Arial"/>
          <w:sz w:val="24"/>
          <w:szCs w:val="24"/>
        </w:rPr>
        <w:fldChar w:fldCharType="end"/>
      </w:r>
      <w:r w:rsidR="00EA31C3" w:rsidRPr="008C1BDB">
        <w:rPr>
          <w:rFonts w:ascii="Arial" w:hAnsi="Arial" w:cs="Arial"/>
          <w:sz w:val="24"/>
          <w:szCs w:val="24"/>
        </w:rPr>
        <w:t xml:space="preserve">. Thus, it is </w:t>
      </w:r>
      <w:del w:id="895" w:author="N S" w:date="2018-10-15T13:54:00Z">
        <w:r w:rsidR="00EA31C3" w:rsidRPr="008C1BDB" w:rsidDel="008C605F">
          <w:rPr>
            <w:rFonts w:ascii="Arial" w:hAnsi="Arial" w:cs="Arial"/>
            <w:sz w:val="24"/>
            <w:szCs w:val="24"/>
          </w:rPr>
          <w:delText xml:space="preserve">not </w:delText>
        </w:r>
      </w:del>
      <w:ins w:id="896"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897" w:author="N S" w:date="2018-10-17T11:41:00Z">
        <w:r w:rsidR="00E20835">
          <w:rPr>
            <w:rFonts w:ascii="Arial" w:hAnsi="Arial" w:cs="Arial"/>
            <w:sz w:val="24"/>
            <w:szCs w:val="24"/>
          </w:rPr>
          <w:t xml:space="preserve">host’s </w:t>
        </w:r>
      </w:ins>
      <w:r w:rsidR="001659E8" w:rsidRPr="008C1BDB">
        <w:rPr>
          <w:rFonts w:ascii="Arial" w:hAnsi="Arial" w:cs="Arial"/>
          <w:sz w:val="24"/>
          <w:szCs w:val="24"/>
        </w:rPr>
        <w:t xml:space="preserve">general domestication </w:t>
      </w:r>
      <w:r w:rsidR="001659E8" w:rsidRPr="008C1BDB">
        <w:rPr>
          <w:rFonts w:ascii="Arial" w:hAnsi="Arial" w:cs="Arial"/>
          <w:sz w:val="24"/>
          <w:szCs w:val="24"/>
        </w:rPr>
        <w:lastRenderedPageBreak/>
        <w:t>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898"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207EB2F0"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ins w:id="899" w:author="Dan Kliebenstein" w:date="2018-10-24T14:24:00Z">
        <w:r w:rsidR="00140D23">
          <w:rPr>
            <w:rFonts w:ascii="Arial" w:hAnsi="Arial" w:cs="Arial"/>
            <w:sz w:val="24"/>
            <w:szCs w:val="24"/>
          </w:rPr>
          <w:t xml:space="preserve">. </w:t>
        </w:r>
      </w:ins>
      <w:del w:id="900"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047DFB5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ins w:id="901" w:author="N S" w:date="2018-10-25T12:29:00Z">
        <w:r w:rsidR="00583E28">
          <w:rPr>
            <w:rFonts w:ascii="Arial" w:hAnsi="Arial" w:cs="Arial"/>
            <w:sz w:val="24"/>
            <w:szCs w:val="24"/>
          </w:rPr>
          <w:t>2</w:t>
        </w:r>
      </w:ins>
      <w:del w:id="902" w:author="N S" w:date="2018-10-25T12:29:00Z">
        <w:r w:rsidR="00FA3E2E" w:rsidDel="00583E28">
          <w:rPr>
            <w:rFonts w:ascii="Arial" w:hAnsi="Arial" w:cs="Arial"/>
            <w:sz w:val="24"/>
            <w:szCs w:val="24"/>
          </w:rPr>
          <w:delText>1</w:delText>
        </w:r>
      </w:del>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w:t>
      </w:r>
      <w:r w:rsidRPr="008C1BDB">
        <w:rPr>
          <w:rFonts w:ascii="Arial" w:hAnsi="Arial" w:cs="Arial"/>
          <w:sz w:val="24"/>
          <w:szCs w:val="24"/>
        </w:rPr>
        <w:lastRenderedPageBreak/>
        <w:t>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76CA87F"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903" w:author="N S" w:date="2018-09-27T12:14:00Z">
        <w:r w:rsidRPr="008C1BDB" w:rsidDel="001A24C4">
          <w:rPr>
            <w:rFonts w:ascii="Arial" w:hAnsi="Arial" w:cs="Arial"/>
            <w:sz w:val="24"/>
            <w:szCs w:val="24"/>
          </w:rPr>
          <w:delText xml:space="preserve"> .</w:delText>
        </w:r>
      </w:del>
      <w:r w:rsidRPr="008C1BDB">
        <w:rPr>
          <w:rFonts w:ascii="Arial" w:hAnsi="Arial" w:cs="Arial"/>
        </w:rPr>
        <w:t xml:space="preserve"> </w:t>
      </w:r>
      <w:r w:rsidR="00625D4A">
        <w:rPr>
          <w:rFonts w:ascii="Arial" w:hAnsi="Arial" w:cs="Arial"/>
        </w:rPr>
        <w:fldChar w:fldCharType="begin"/>
      </w:r>
      <w:r w:rsidR="001A24C4">
        <w:rPr>
          <w:rFonts w:ascii="Arial" w:hAnsi="Arial" w:cs="Arial"/>
        </w:rPr>
        <w: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625D4A">
        <w:rPr>
          <w:rFonts w:ascii="Arial" w:hAnsi="Arial" w:cs="Arial"/>
        </w:rPr>
        <w:fldChar w:fldCharType="separate"/>
      </w:r>
      <w:r w:rsidR="001A24C4">
        <w:rPr>
          <w:rFonts w:ascii="Arial" w:hAnsi="Arial" w:cs="Arial"/>
          <w:noProof/>
        </w:rPr>
        <w:t>(Atwell, Corwin et al. 2015, Zhang, Corwin et al. 2017)</w:t>
      </w:r>
      <w:r w:rsidR="00625D4A">
        <w:rPr>
          <w:rFonts w:ascii="Arial" w:hAnsi="Arial" w:cs="Arial"/>
        </w:rPr>
        <w:fldChar w:fldCharType="end"/>
      </w:r>
      <w:ins w:id="904"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w:t>
      </w:r>
      <w:r w:rsidRPr="008C1BDB">
        <w:rPr>
          <w:rFonts w:ascii="Arial" w:hAnsi="Arial" w:cs="Arial"/>
          <w:sz w:val="24"/>
          <w:szCs w:val="24"/>
        </w:rPr>
        <w:lastRenderedPageBreak/>
        <w:t xml:space="preserve">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905" w:name="OLE_LINK1"/>
      <w:bookmarkStart w:id="906" w:name="OLE_LINK2"/>
      <w:r w:rsidRPr="008C1BDB">
        <w:rPr>
          <w:rFonts w:ascii="Arial" w:hAnsi="Arial" w:cs="Arial"/>
          <w:sz w:val="24"/>
          <w:szCs w:val="24"/>
        </w:rPr>
        <w:t xml:space="preserve">272,672 </w:t>
      </w:r>
      <w:bookmarkEnd w:id="905"/>
      <w:bookmarkEnd w:id="906"/>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 </w:t>
      </w:r>
      <w:del w:id="907"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0BDFB6ED"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w:t>
      </w:r>
      <w:del w:id="908"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909"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909"/>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910" w:author="N S" w:date="2018-10-18T10:33:00Z"/>
          <w:rFonts w:ascii="Arial" w:hAnsi="Arial" w:cs="Arial"/>
          <w:sz w:val="24"/>
          <w:szCs w:val="24"/>
        </w:rPr>
      </w:pPr>
      <w:r w:rsidRPr="008C1BDB">
        <w:rPr>
          <w:rFonts w:ascii="Arial" w:hAnsi="Arial" w:cs="Arial"/>
          <w:sz w:val="24"/>
          <w:szCs w:val="24"/>
        </w:rPr>
        <w:tab/>
        <w:t xml:space="preserve">We analyzed lesion areas using </w:t>
      </w:r>
      <w:del w:id="911"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912"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913" w:author="N S" w:date="2018-10-18T10:30:00Z">
        <w:r w:rsidR="00C368B8">
          <w:rPr>
            <w:rFonts w:ascii="Arial" w:hAnsi="Arial" w:cs="Arial"/>
            <w:sz w:val="24"/>
            <w:szCs w:val="24"/>
          </w:rPr>
          <w:t xml:space="preserve"> to determine the contributions of plant and pathogen genotype</w:t>
        </w:r>
      </w:ins>
      <w:del w:id="914" w:author="N S" w:date="2018-10-18T10:30:00Z">
        <w:r w:rsidRPr="008C1BDB" w:rsidDel="00C368B8">
          <w:rPr>
            <w:rFonts w:ascii="Arial" w:hAnsi="Arial" w:cs="Arial"/>
            <w:sz w:val="24"/>
            <w:szCs w:val="24"/>
          </w:rPr>
          <w:delText>, including the fixed effects 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915"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916"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2 experiments were dropped at this stage of analysis. </w:t>
      </w:r>
      <w:ins w:id="917" w:author="N S" w:date="2018-10-18T10:32:00Z">
        <w:r w:rsidR="00C368B8">
          <w:rPr>
            <w:rFonts w:ascii="Arial" w:hAnsi="Arial" w:cs="Arial"/>
            <w:sz w:val="24"/>
            <w:szCs w:val="24"/>
          </w:rPr>
          <w:t>We used the following linear model</w:t>
        </w:r>
      </w:ins>
      <w:ins w:id="918" w:author="N S" w:date="2018-10-18T10:33:00Z">
        <w:r w:rsidR="00C368B8">
          <w:rPr>
            <w:rFonts w:ascii="Arial" w:hAnsi="Arial" w:cs="Arial"/>
            <w:sz w:val="24"/>
            <w:szCs w:val="24"/>
          </w:rPr>
          <w:t>s</w:t>
        </w:r>
      </w:ins>
      <w:ins w:id="919" w:author="N S" w:date="2018-10-22T10:55:00Z">
        <w:r w:rsidR="00D02107">
          <w:rPr>
            <w:rFonts w:ascii="Arial" w:hAnsi="Arial" w:cs="Arial"/>
            <w:sz w:val="24"/>
            <w:szCs w:val="24"/>
          </w:rPr>
          <w:t xml:space="preserve"> throughout our analyses</w:t>
        </w:r>
      </w:ins>
      <w:ins w:id="920" w:author="N S" w:date="2018-10-18T10:33:00Z">
        <w:r w:rsidR="00C368B8">
          <w:rPr>
            <w:rFonts w:ascii="Arial" w:hAnsi="Arial" w:cs="Arial"/>
            <w:sz w:val="24"/>
            <w:szCs w:val="24"/>
          </w:rPr>
          <w:t>.</w:t>
        </w:r>
      </w:ins>
    </w:p>
    <w:p w14:paraId="2DC627C1" w14:textId="0BB003A0" w:rsidR="00044920" w:rsidRDefault="00044920" w:rsidP="00044920">
      <w:pPr>
        <w:rPr>
          <w:ins w:id="921" w:author="N S" w:date="2018-10-18T10:42:00Z"/>
          <w:rFonts w:ascii="Arial" w:hAnsi="Arial" w:cs="Arial"/>
          <w:sz w:val="24"/>
          <w:szCs w:val="24"/>
        </w:rPr>
      </w:pPr>
      <w:ins w:id="922" w:author="N S" w:date="2018-10-18T10:42:00Z">
        <w:r>
          <w:rPr>
            <w:rFonts w:ascii="Arial" w:hAnsi="Arial" w:cs="Arial"/>
            <w:sz w:val="24"/>
            <w:szCs w:val="24"/>
          </w:rPr>
          <w:t>M</w:t>
        </w:r>
      </w:ins>
      <w:ins w:id="923" w:author="N S" w:date="2018-10-18T10:43:00Z">
        <w:r>
          <w:rPr>
            <w:rFonts w:ascii="Arial" w:hAnsi="Arial" w:cs="Arial"/>
            <w:sz w:val="24"/>
            <w:szCs w:val="24"/>
          </w:rPr>
          <w:t>ain m</w:t>
        </w:r>
      </w:ins>
      <w:ins w:id="924" w:author="N S" w:date="2018-10-18T10:42:00Z">
        <w:r>
          <w:rPr>
            <w:rFonts w:ascii="Arial" w:hAnsi="Arial" w:cs="Arial"/>
            <w:sz w:val="24"/>
            <w:szCs w:val="24"/>
          </w:rPr>
          <w:t>ixed-effect model of lesion size variation</w:t>
        </w:r>
      </w:ins>
    </w:p>
    <w:p w14:paraId="25EFD42F" w14:textId="04BE59C9" w:rsidR="00044920" w:rsidRDefault="00044920" w:rsidP="00044920">
      <w:pPr>
        <w:rPr>
          <w:ins w:id="925" w:author="N S" w:date="2018-10-18T10:42:00Z"/>
          <w:rFonts w:ascii="Arial" w:hAnsi="Arial" w:cs="Arial"/>
          <w:sz w:val="24"/>
          <w:szCs w:val="24"/>
        </w:rPr>
      </w:pPr>
      <w:ins w:id="926" w:author="N S" w:date="2018-10-18T10:42:00Z">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927" w:author="N S" w:date="2018-10-18T12:12:00Z">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ins>
      <w:proofErr w:type="gramEnd"/>
    </w:p>
    <w:p w14:paraId="7CABC3F8" w14:textId="63323FC4" w:rsidR="00044920" w:rsidRDefault="00044920" w:rsidP="00044920">
      <w:pPr>
        <w:rPr>
          <w:ins w:id="928" w:author="N S" w:date="2018-10-18T10:42:00Z"/>
          <w:rFonts w:ascii="Arial" w:hAnsi="Arial" w:cs="Arial"/>
          <w:sz w:val="24"/>
          <w:szCs w:val="24"/>
        </w:rPr>
      </w:pPr>
      <w:ins w:id="929" w:author="N S" w:date="2018-10-18T10:43:00Z">
        <w:r>
          <w:rPr>
            <w:rFonts w:ascii="Arial" w:hAnsi="Arial" w:cs="Arial"/>
            <w:sz w:val="24"/>
            <w:szCs w:val="24"/>
          </w:rPr>
          <w:t>Within-plant accession m</w:t>
        </w:r>
      </w:ins>
      <w:ins w:id="930" w:author="N S" w:date="2018-10-18T10:42:00Z">
        <w:r>
          <w:rPr>
            <w:rFonts w:ascii="Arial" w:hAnsi="Arial" w:cs="Arial"/>
            <w:sz w:val="24"/>
            <w:szCs w:val="24"/>
          </w:rPr>
          <w:t>ixed-effect model of lesion size</w:t>
        </w:r>
      </w:ins>
    </w:p>
    <w:p w14:paraId="648A0A6F" w14:textId="77777777" w:rsidR="00044920" w:rsidRDefault="00044920" w:rsidP="00044920">
      <w:pPr>
        <w:rPr>
          <w:ins w:id="931" w:author="N S" w:date="2018-10-18T10:42:00Z"/>
          <w:rFonts w:ascii="Arial" w:hAnsi="Arial" w:cs="Arial"/>
          <w:sz w:val="24"/>
          <w:szCs w:val="24"/>
        </w:rPr>
      </w:pPr>
      <w:ins w:id="932"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ins>
    </w:p>
    <w:p w14:paraId="402B44B7" w14:textId="3464F51F" w:rsidR="00044920" w:rsidRDefault="00044920" w:rsidP="00044920">
      <w:pPr>
        <w:rPr>
          <w:ins w:id="933" w:author="N S" w:date="2018-10-18T10:42:00Z"/>
          <w:rFonts w:ascii="Arial" w:hAnsi="Arial" w:cs="Arial"/>
          <w:sz w:val="24"/>
          <w:szCs w:val="24"/>
        </w:rPr>
      </w:pPr>
      <w:ins w:id="934" w:author="N S" w:date="2018-10-18T10:44:00Z">
        <w:r>
          <w:rPr>
            <w:rFonts w:ascii="Arial" w:hAnsi="Arial" w:cs="Arial"/>
            <w:sz w:val="24"/>
            <w:szCs w:val="24"/>
          </w:rPr>
          <w:t>Within-isolate m</w:t>
        </w:r>
      </w:ins>
      <w:ins w:id="935"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936" w:author="N S" w:date="2018-10-18T10:42:00Z"/>
          <w:rFonts w:ascii="Arial" w:hAnsi="Arial" w:cs="Arial"/>
          <w:sz w:val="24"/>
          <w:szCs w:val="24"/>
          <w:vertAlign w:val="subscript"/>
        </w:rPr>
      </w:pPr>
      <w:ins w:id="937" w:author="N S" w:date="2018-10-18T10:42:00Z">
        <w:r>
          <w:rPr>
            <w:rFonts w:ascii="Arial" w:hAnsi="Arial" w:cs="Arial"/>
            <w:sz w:val="24"/>
            <w:szCs w:val="24"/>
          </w:rPr>
          <w:t>Y = D/P + E</w:t>
        </w:r>
        <w:r>
          <w:rPr>
            <w:rFonts w:ascii="Arial" w:hAnsi="Arial" w:cs="Arial"/>
            <w:sz w:val="24"/>
            <w:szCs w:val="24"/>
            <w:vertAlign w:val="subscript"/>
          </w:rPr>
          <w:t>R</w:t>
        </w:r>
      </w:ins>
    </w:p>
    <w:p w14:paraId="4235E56A" w14:textId="77777777" w:rsidR="00044920" w:rsidRDefault="00044920" w:rsidP="00044920">
      <w:pPr>
        <w:rPr>
          <w:ins w:id="938"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939" w:author="N S" w:date="2018-10-18T10:42:00Z"/>
          <w:rFonts w:ascii="Arial" w:hAnsi="Arial" w:cs="Arial"/>
          <w:sz w:val="24"/>
          <w:szCs w:val="24"/>
        </w:rPr>
      </w:pPr>
      <w:ins w:id="940" w:author="N S" w:date="2018-10-18T10:42:00Z">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ins>
      <w:ins w:id="941" w:author="N S" w:date="2018-10-19T15:21:00Z">
        <w:r w:rsidR="00A05642">
          <w:rPr>
            <w:rFonts w:ascii="Arial" w:hAnsi="Arial" w:cs="Arial"/>
            <w:sz w:val="24"/>
            <w:szCs w:val="24"/>
          </w:rPr>
          <w:t>f</w:t>
        </w:r>
      </w:ins>
      <w:ins w:id="942" w:author="N S" w:date="2018-10-18T10:42:00Z">
        <w:r>
          <w:rPr>
            <w:rFonts w:ascii="Arial" w:hAnsi="Arial" w:cs="Arial"/>
            <w:sz w:val="24"/>
            <w:szCs w:val="24"/>
          </w:rPr>
          <w:t>ungal genotype (isolate), P represents plant genotype (accession), D represents domestication status</w:t>
        </w:r>
      </w:ins>
      <w:ins w:id="943" w:author="N S" w:date="2018-10-19T15:22:00Z">
        <w:r w:rsidR="00A05642">
          <w:rPr>
            <w:rFonts w:ascii="Arial" w:hAnsi="Arial" w:cs="Arial"/>
            <w:sz w:val="24"/>
            <w:szCs w:val="24"/>
          </w:rPr>
          <w:t xml:space="preserve">, </w:t>
        </w:r>
      </w:ins>
      <w:ins w:id="944" w:author="N S" w:date="2018-10-18T10:42:00Z">
        <w:r>
          <w:rPr>
            <w:rFonts w:ascii="Arial" w:hAnsi="Arial" w:cs="Arial"/>
            <w:sz w:val="24"/>
            <w:szCs w:val="24"/>
          </w:rPr>
          <w:t>E represents experiment</w:t>
        </w:r>
      </w:ins>
      <w:ins w:id="945" w:author="N S" w:date="2018-10-19T15:22:00Z">
        <w:r w:rsidR="00A05642">
          <w:rPr>
            <w:rFonts w:ascii="Arial" w:hAnsi="Arial" w:cs="Arial"/>
            <w:sz w:val="24"/>
            <w:szCs w:val="24"/>
          </w:rPr>
          <w:t xml:space="preserve">, </w:t>
        </w:r>
      </w:ins>
      <w:ins w:id="946" w:author="N S" w:date="2018-10-18T10:42:00Z">
        <w:r>
          <w:rPr>
            <w:rFonts w:ascii="Arial" w:hAnsi="Arial" w:cs="Arial"/>
            <w:sz w:val="24"/>
            <w:szCs w:val="24"/>
          </w:rPr>
          <w:t xml:space="preserve">W represents whole plant, L represents leaf, A represents leaflet position. </w:t>
        </w:r>
      </w:ins>
      <w:ins w:id="947" w:author="N S" w:date="2018-10-19T15:23:00Z">
        <w:r w:rsidR="00A05642">
          <w:rPr>
            <w:rFonts w:ascii="Arial" w:hAnsi="Arial" w:cs="Arial"/>
            <w:sz w:val="24"/>
            <w:szCs w:val="24"/>
          </w:rPr>
          <w:t>Factors with the subscript R are included in the analysis as random effects.</w:t>
        </w:r>
      </w:ins>
    </w:p>
    <w:p w14:paraId="60CB6301" w14:textId="58332BA9" w:rsidR="00D91DB6" w:rsidRDefault="00D91DB6" w:rsidP="00044920">
      <w:pPr>
        <w:spacing w:line="360" w:lineRule="auto"/>
        <w:ind w:firstLine="720"/>
        <w:rPr>
          <w:ins w:id="948" w:author="N S" w:date="2018-10-25T13:30:00Z"/>
          <w:rFonts w:ascii="Arial" w:hAnsi="Arial" w:cs="Arial"/>
          <w:sz w:val="24"/>
          <w:szCs w:val="24"/>
        </w:rPr>
      </w:pPr>
      <w:del w:id="949" w:author="N S" w:date="2018-10-19T15:24:00Z">
        <w:r w:rsidRPr="008C1BDB" w:rsidDel="00500B15">
          <w:rPr>
            <w:rFonts w:ascii="Arial" w:hAnsi="Arial" w:cs="Arial"/>
            <w:sz w:val="24"/>
            <w:szCs w:val="24"/>
          </w:rPr>
          <w:lastRenderedPageBreak/>
          <w:delText>The</w:delText>
        </w:r>
        <w:r w:rsidR="00154DD4" w:rsidRPr="008C1BDB" w:rsidDel="00500B15">
          <w:rPr>
            <w:rFonts w:ascii="Arial" w:hAnsi="Arial" w:cs="Arial"/>
            <w:sz w:val="24"/>
            <w:szCs w:val="24"/>
          </w:rPr>
          <w:delText xml:space="preserve"> significance of individual terms in the model did not change </w:delText>
        </w:r>
      </w:del>
      <w:del w:id="950"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951" w:author="N S" w:date="2018-10-05T16:54:00Z">
        <w:r w:rsidRPr="008C1BDB" w:rsidDel="00D36EE0">
          <w:rPr>
            <w:rFonts w:ascii="Arial" w:hAnsi="Arial" w:cs="Arial"/>
            <w:sz w:val="24"/>
            <w:szCs w:val="24"/>
          </w:rPr>
          <w:delText xml:space="preserve">and block were </w:delText>
        </w:r>
      </w:del>
      <w:del w:id="952" w:author="N S" w:date="2018-10-18T14:47:00Z">
        <w:r w:rsidRPr="008C1BDB" w:rsidDel="009E0B63">
          <w:rPr>
            <w:rFonts w:ascii="Arial" w:hAnsi="Arial" w:cs="Arial"/>
            <w:sz w:val="24"/>
            <w:szCs w:val="24"/>
          </w:rPr>
          <w:delText>treated as random effect</w:delText>
        </w:r>
      </w:del>
      <w:del w:id="953" w:author="N S" w:date="2018-10-05T16:54:00Z">
        <w:r w:rsidRPr="008C1BDB" w:rsidDel="00D36EE0">
          <w:rPr>
            <w:rFonts w:ascii="Arial" w:hAnsi="Arial" w:cs="Arial"/>
            <w:sz w:val="24"/>
            <w:szCs w:val="24"/>
          </w:rPr>
          <w:delText>s</w:delText>
        </w:r>
      </w:del>
      <w:del w:id="954" w:author="N S" w:date="2018-10-22T10:55:00Z">
        <w:r w:rsidRPr="008C1BDB" w:rsidDel="00D02107">
          <w:rPr>
            <w:rFonts w:ascii="Arial" w:hAnsi="Arial" w:cs="Arial"/>
            <w:sz w:val="24"/>
            <w:szCs w:val="24"/>
          </w:rPr>
          <w:delText xml:space="preserve">. </w:delText>
        </w:r>
      </w:del>
      <w:del w:id="955"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956" w:author="N S" w:date="2018-10-18T10:45:00Z">
        <w:r w:rsidRPr="008C1BDB" w:rsidDel="00044920">
          <w:rPr>
            <w:rFonts w:ascii="Arial" w:hAnsi="Arial" w:cs="Arial"/>
            <w:sz w:val="24"/>
            <w:szCs w:val="24"/>
          </w:rPr>
          <w:delText xml:space="preserve">This </w:delText>
        </w:r>
      </w:del>
      <w:ins w:id="957"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ins w:id="958" w:author="N S" w:date="2018-10-22T17:42:00Z">
        <w:r w:rsidR="009F0987">
          <w:rPr>
            <w:rFonts w:ascii="Arial" w:hAnsi="Arial" w:cs="Arial"/>
            <w:sz w:val="24"/>
            <w:szCs w:val="24"/>
          </w:rPr>
          <w:t>ated</w:t>
        </w:r>
      </w:ins>
      <w:r w:rsidRPr="008C1BDB">
        <w:rPr>
          <w:rFonts w:ascii="Arial" w:hAnsi="Arial" w:cs="Arial"/>
          <w:sz w:val="24"/>
          <w:szCs w:val="24"/>
        </w:rPr>
        <w:t>/</w:t>
      </w:r>
      <w:ins w:id="959" w:author="N S" w:date="2018-10-22T17:42:00Z">
        <w:r w:rsidR="009F0987">
          <w:rPr>
            <w:rFonts w:ascii="Arial" w:hAnsi="Arial" w:cs="Arial"/>
            <w:sz w:val="24"/>
            <w:szCs w:val="24"/>
          </w:rPr>
          <w:t xml:space="preserve"> </w:t>
        </w:r>
      </w:ins>
      <w:r w:rsidRPr="008C1BDB">
        <w:rPr>
          <w:rFonts w:ascii="Arial" w:hAnsi="Arial" w:cs="Arial"/>
          <w:sz w:val="24"/>
          <w:szCs w:val="24"/>
        </w:rPr>
        <w:t>wild tomato. We also calculated a domestication sensitivity phenotype, Sensitivity = (Domesticated lesion size – Wild lesion size) / Domesticated lesion size.</w:t>
      </w:r>
      <w:ins w:id="960" w:author="N S" w:date="2018-09-27T11:51:00Z">
        <w:r w:rsidR="005561E2">
          <w:rPr>
            <w:rFonts w:ascii="Arial" w:hAnsi="Arial" w:cs="Arial"/>
            <w:sz w:val="24"/>
            <w:szCs w:val="24"/>
          </w:rPr>
          <w:t xml:space="preserve"> </w:t>
        </w:r>
      </w:ins>
    </w:p>
    <w:p w14:paraId="3E1ED72C" w14:textId="466FACDE" w:rsidR="00A52381" w:rsidRPr="008C1BDB" w:rsidRDefault="00A52381" w:rsidP="00044920">
      <w:pPr>
        <w:spacing w:line="360" w:lineRule="auto"/>
        <w:ind w:firstLine="720"/>
        <w:rPr>
          <w:rFonts w:ascii="Arial" w:hAnsi="Arial" w:cs="Arial"/>
          <w:sz w:val="24"/>
          <w:szCs w:val="24"/>
        </w:rPr>
      </w:pPr>
      <w:ins w:id="961" w:author="N S" w:date="2018-10-25T13:30:00Z">
        <w:r w:rsidRPr="00A52381">
          <w:rPr>
            <w:rFonts w:ascii="Arial" w:hAnsi="Arial" w:cs="Arial"/>
            <w:sz w:val="24"/>
            <w:szCs w:val="24"/>
          </w:rPr>
          <w:t xml:space="preserve">We bootstrapped assignment of plant accessions to domestication groups </w:t>
        </w:r>
        <w:proofErr w:type="gramStart"/>
        <w:r w:rsidRPr="00A52381">
          <w:rPr>
            <w:rFonts w:ascii="Arial" w:hAnsi="Arial" w:cs="Arial"/>
            <w:sz w:val="24"/>
            <w:szCs w:val="24"/>
          </w:rPr>
          <w:t>in order to</w:t>
        </w:r>
        <w:proofErr w:type="gramEnd"/>
        <w:r w:rsidRPr="00A52381">
          <w:rPr>
            <w:rFonts w:ascii="Arial" w:hAnsi="Arial" w:cs="Arial"/>
            <w:sz w:val="24"/>
            <w:szCs w:val="24"/>
          </w:rPr>
          <w:t xml:space="preserve"> assess the robustness of our observed domestication effects. We randomly drew three genotypes from the domesticated and wild groupings and assigned them to a new pseudo-wild grouping. The other six genotypes were assigned as a pseudo-domesticated grouping and the model was rerun. This bootstrapping was repeated 100 times with each representing a random draw. We used these to repeat the full model and to repeat the individual isolate models, as a test of the robustness of the tomato domestication effect.</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962"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395875A4"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963"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964" w:author="N S" w:date="2018-10-18T17:39:00Z">
        <w:r w:rsidRPr="008C1BDB" w:rsidDel="00FE54E5">
          <w:rPr>
            <w:rFonts w:ascii="Arial" w:hAnsi="Arial" w:cs="Arial"/>
            <w:sz w:val="24"/>
            <w:szCs w:val="24"/>
          </w:rPr>
          <w:delText xml:space="preserve">To </w:delText>
        </w:r>
      </w:del>
      <w:ins w:id="965"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966"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w:t>
      </w:r>
      <w:r w:rsidRPr="008C1BDB">
        <w:rPr>
          <w:rFonts w:ascii="Arial" w:hAnsi="Arial" w:cs="Arial"/>
          <w:sz w:val="24"/>
          <w:szCs w:val="24"/>
        </w:rPr>
        <w:lastRenderedPageBreak/>
        <w:t xml:space="preserve">domesticated vs. all wild tomato genotypes. Finally, we conducted single-isolate ANOVAs with FDR correction </w:t>
      </w:r>
      <w:ins w:id="967" w:author="N S" w:date="2018-10-22T17:45:00Z">
        <w:r w:rsidR="0003049B">
          <w:rPr>
            <w:rFonts w:ascii="Arial" w:hAnsi="Arial" w:cs="Arial"/>
            <w:sz w:val="24"/>
            <w:szCs w:val="24"/>
          </w:rPr>
          <w:t xml:space="preserve">on general linear models </w:t>
        </w:r>
      </w:ins>
      <w:r w:rsidRPr="008C1BDB">
        <w:rPr>
          <w:rFonts w:ascii="Arial" w:hAnsi="Arial" w:cs="Arial"/>
          <w:sz w:val="24"/>
          <w:szCs w:val="24"/>
        </w:rPr>
        <w:t>to identify isolates with a significant response to plant genotype or domestication status.</w:t>
      </w:r>
      <w:ins w:id="968" w:author="N S" w:date="2018-10-18T10:51:00Z">
        <w:r w:rsidR="005F40BA">
          <w:rPr>
            <w:rFonts w:ascii="Arial" w:hAnsi="Arial" w:cs="Arial"/>
            <w:sz w:val="24"/>
            <w:szCs w:val="24"/>
          </w:rPr>
          <w:t xml:space="preserve"> </w:t>
        </w:r>
      </w:ins>
    </w:p>
    <w:p w14:paraId="655B2C1B" w14:textId="4FF0AC1C"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F31220">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 xml:space="preserve">GWA used 272,672 SNPs at MAF 0.20 or greater and &lt;10% missing SNP calls as described above.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ins w:id="969"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12"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5941376F"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970"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del>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del w:id="971" w:author="N S" w:date="2018-10-01T16:19:00Z">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 xml:space="preserve">(Staats and van Kan 2012, Zerbino, </w:delText>
        </w:r>
        <w:r w:rsidR="00D03171" w:rsidRPr="008C1BDB" w:rsidDel="00CB3397">
          <w:rPr>
            <w:rFonts w:ascii="Arial" w:hAnsi="Arial" w:cs="Arial"/>
            <w:noProof/>
            <w:color w:val="222222"/>
            <w:sz w:val="24"/>
            <w:szCs w:val="24"/>
            <w:shd w:val="clear" w:color="auto" w:fill="FFFFFF"/>
          </w:rPr>
          <w:lastRenderedPageBreak/>
          <w:delText>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972" w:author="N S" w:date="2018-10-01T16:20:00Z">
        <w:r w:rsidRPr="008C1BDB" w:rsidDel="00CB3397">
          <w:rPr>
            <w:rFonts w:ascii="Arial" w:hAnsi="Arial" w:cs="Arial"/>
            <w:color w:val="222222"/>
            <w:sz w:val="24"/>
            <w:szCs w:val="24"/>
            <w:shd w:val="clear" w:color="auto" w:fill="FFFFFF"/>
          </w:rPr>
          <w:delText xml:space="preserve">overlap </w:delText>
        </w:r>
      </w:del>
      <w:ins w:id="973"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974"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975"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976"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977"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978" w:author="N S" w:date="2018-10-18T10:19:00Z"/>
          <w:rFonts w:ascii="Arial" w:hAnsi="Arial" w:cs="Arial"/>
          <w:color w:val="222222"/>
          <w:sz w:val="24"/>
          <w:szCs w:val="24"/>
          <w:shd w:val="clear" w:color="auto" w:fill="FFFFFF"/>
        </w:rPr>
      </w:pPr>
      <w:ins w:id="979" w:author="N S" w:date="2018-10-18T10:18:00Z">
        <w:r>
          <w:rPr>
            <w:rFonts w:ascii="Arial" w:hAnsi="Arial" w:cs="Arial"/>
            <w:color w:val="222222"/>
            <w:sz w:val="24"/>
            <w:szCs w:val="24"/>
            <w:shd w:val="clear" w:color="auto" w:fill="FFFFFF"/>
          </w:rPr>
          <w:t xml:space="preserve">Supplemental Data Set </w:t>
        </w:r>
      </w:ins>
      <w:ins w:id="980" w:author="N S" w:date="2018-10-22T14:06:00Z">
        <w:r w:rsidR="006E06DA">
          <w:rPr>
            <w:rFonts w:ascii="Arial" w:hAnsi="Arial" w:cs="Arial"/>
            <w:color w:val="222222"/>
            <w:sz w:val="24"/>
            <w:szCs w:val="24"/>
            <w:shd w:val="clear" w:color="auto" w:fill="FFFFFF"/>
          </w:rPr>
          <w:t>3</w:t>
        </w:r>
      </w:ins>
      <w:ins w:id="981" w:author="N S" w:date="2018-10-18T10:18:00Z">
        <w:r>
          <w:rPr>
            <w:rFonts w:ascii="Arial" w:hAnsi="Arial" w:cs="Arial"/>
            <w:color w:val="222222"/>
            <w:sz w:val="24"/>
            <w:szCs w:val="24"/>
            <w:shd w:val="clear" w:color="auto" w:fill="FFFFFF"/>
          </w:rPr>
          <w:t>. Results of si</w:t>
        </w:r>
      </w:ins>
      <w:ins w:id="982" w:author="N S" w:date="2018-10-18T10:19:00Z">
        <w:r>
          <w:rPr>
            <w:rFonts w:ascii="Arial" w:hAnsi="Arial" w:cs="Arial"/>
            <w:color w:val="222222"/>
            <w:sz w:val="24"/>
            <w:szCs w:val="24"/>
            <w:shd w:val="clear" w:color="auto" w:fill="FFFFFF"/>
          </w:rPr>
          <w:t>ngle-isolate ANOVA on mixed effect model</w:t>
        </w:r>
      </w:ins>
    </w:p>
    <w:p w14:paraId="2324B5FB" w14:textId="407D2E38" w:rsidR="00181F0D" w:rsidRDefault="00181F0D" w:rsidP="003E10A7">
      <w:pPr>
        <w:spacing w:line="360" w:lineRule="auto"/>
        <w:rPr>
          <w:ins w:id="983" w:author="N S" w:date="2018-10-25T12:27:00Z"/>
          <w:rFonts w:ascii="Arial" w:hAnsi="Arial" w:cs="Arial"/>
          <w:color w:val="222222"/>
          <w:sz w:val="24"/>
          <w:szCs w:val="24"/>
          <w:shd w:val="clear" w:color="auto" w:fill="FFFFFF"/>
        </w:rPr>
      </w:pPr>
      <w:ins w:id="984" w:author="N S" w:date="2018-10-18T10:19:00Z">
        <w:r>
          <w:rPr>
            <w:rFonts w:ascii="Arial" w:hAnsi="Arial" w:cs="Arial"/>
            <w:color w:val="222222"/>
            <w:sz w:val="24"/>
            <w:szCs w:val="24"/>
            <w:shd w:val="clear" w:color="auto" w:fill="FFFFFF"/>
          </w:rPr>
          <w:t xml:space="preserve">Supplemental Data Set </w:t>
        </w:r>
      </w:ins>
      <w:ins w:id="985" w:author="N S" w:date="2018-10-22T14:07:00Z">
        <w:r w:rsidR="006E06DA">
          <w:rPr>
            <w:rFonts w:ascii="Arial" w:hAnsi="Arial" w:cs="Arial"/>
            <w:color w:val="222222"/>
            <w:sz w:val="24"/>
            <w:szCs w:val="24"/>
            <w:shd w:val="clear" w:color="auto" w:fill="FFFFFF"/>
          </w:rPr>
          <w:t>4</w:t>
        </w:r>
      </w:ins>
      <w:ins w:id="986" w:author="N S" w:date="2018-10-18T10:19:00Z">
        <w:r>
          <w:rPr>
            <w:rFonts w:ascii="Arial" w:hAnsi="Arial" w:cs="Arial"/>
            <w:color w:val="222222"/>
            <w:sz w:val="24"/>
            <w:szCs w:val="24"/>
            <w:shd w:val="clear" w:color="auto" w:fill="FFFFFF"/>
          </w:rPr>
          <w:t>. Results of ANOVA following removal of domestication-associated isolates</w:t>
        </w:r>
      </w:ins>
    </w:p>
    <w:p w14:paraId="1D630113" w14:textId="1C4549DD" w:rsidR="00583E28" w:rsidRDefault="00583E28" w:rsidP="003E10A7">
      <w:pPr>
        <w:spacing w:line="360" w:lineRule="auto"/>
        <w:rPr>
          <w:rFonts w:ascii="Arial" w:hAnsi="Arial" w:cs="Arial"/>
          <w:color w:val="222222"/>
          <w:sz w:val="24"/>
          <w:szCs w:val="24"/>
          <w:shd w:val="clear" w:color="auto" w:fill="FFFFFF"/>
        </w:rPr>
      </w:pPr>
      <w:ins w:id="987" w:author="N S" w:date="2018-10-25T12:27:00Z">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ins>
    </w:p>
    <w:bookmarkEnd w:id="974"/>
    <w:p w14:paraId="0A10CA74" w14:textId="684CC722"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988" w:author="N S" w:date="2018-10-25T12:29:00Z">
        <w:r w:rsidR="00583E28">
          <w:rPr>
            <w:rFonts w:ascii="Arial" w:hAnsi="Arial" w:cs="Arial"/>
            <w:color w:val="222222"/>
            <w:sz w:val="24"/>
            <w:szCs w:val="24"/>
            <w:shd w:val="clear" w:color="auto" w:fill="FFFFFF"/>
          </w:rPr>
          <w:t>2</w:t>
        </w:r>
      </w:ins>
      <w:del w:id="989" w:author="N S" w:date="2018-10-25T12:29:00Z">
        <w:r w:rsidDel="00583E28">
          <w:rPr>
            <w:rFonts w:ascii="Arial" w:hAnsi="Arial" w:cs="Arial"/>
            <w:color w:val="222222"/>
            <w:sz w:val="24"/>
            <w:szCs w:val="24"/>
            <w:shd w:val="clear" w:color="auto" w:fill="FFFFFF"/>
          </w:rPr>
          <w:delText>1</w:delText>
        </w:r>
      </w:del>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del w:id="990" w:author="N S" w:date="2018-10-23T14:56:00Z">
        <w:r w:rsidR="0096026A" w:rsidRPr="0096026A" w:rsidDel="00E81A38">
          <w:rPr>
            <w:rFonts w:ascii="Arial" w:hAnsi="Arial" w:cs="Arial"/>
            <w:color w:val="222222"/>
            <w:sz w:val="24"/>
            <w:szCs w:val="24"/>
            <w:shd w:val="clear" w:color="auto" w:fill="FFFFFF"/>
          </w:rPr>
          <w:delText>.</w:delText>
        </w:r>
      </w:del>
    </w:p>
    <w:p w14:paraId="3D55F080" w14:textId="6E0366FF" w:rsidR="00E81A38" w:rsidRPr="00E81A38" w:rsidRDefault="00E81A38" w:rsidP="003E10A7">
      <w:pPr>
        <w:spacing w:line="360" w:lineRule="auto"/>
        <w:rPr>
          <w:ins w:id="991" w:author="N S" w:date="2018-10-23T14:56:00Z"/>
          <w:rFonts w:ascii="Arial" w:hAnsi="Arial" w:cs="Arial"/>
          <w:i/>
          <w:color w:val="222222"/>
          <w:sz w:val="24"/>
          <w:szCs w:val="24"/>
          <w:shd w:val="clear" w:color="auto" w:fill="FFFFFF"/>
        </w:rPr>
      </w:pPr>
      <w:ins w:id="992" w:author="N S" w:date="2018-10-23T14:56:00Z">
        <w:r>
          <w:rPr>
            <w:rFonts w:ascii="Arial" w:hAnsi="Arial" w:cs="Arial"/>
            <w:color w:val="222222"/>
            <w:sz w:val="24"/>
            <w:szCs w:val="24"/>
            <w:shd w:val="clear" w:color="auto" w:fill="FFFFFF"/>
          </w:rPr>
          <w:t xml:space="preserve">Supplemental Figure </w:t>
        </w:r>
      </w:ins>
      <w:ins w:id="993" w:author="N S" w:date="2018-10-25T12:28:00Z">
        <w:r w:rsidR="00583E28">
          <w:rPr>
            <w:rFonts w:ascii="Arial" w:hAnsi="Arial" w:cs="Arial"/>
            <w:color w:val="222222"/>
            <w:sz w:val="24"/>
            <w:szCs w:val="24"/>
            <w:shd w:val="clear" w:color="auto" w:fill="FFFFFF"/>
          </w:rPr>
          <w:t>3</w:t>
        </w:r>
      </w:ins>
      <w:ins w:id="994" w:author="N S" w:date="2018-10-23T14:56:00Z">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ins>
    </w:p>
    <w:p w14:paraId="79314BA3" w14:textId="360D352F" w:rsidR="003E10A7" w:rsidRDefault="00FA3E2E" w:rsidP="003E10A7">
      <w:pPr>
        <w:spacing w:line="360" w:lineRule="auto"/>
        <w:rPr>
          <w:ins w:id="995" w:author="N S" w:date="2018-10-22T21:30:00Z"/>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996" w:author="N S" w:date="2018-10-25T12:27:00Z">
        <w:r w:rsidR="00583E28">
          <w:rPr>
            <w:rFonts w:ascii="Arial" w:hAnsi="Arial" w:cs="Arial"/>
            <w:color w:val="222222"/>
            <w:sz w:val="24"/>
            <w:szCs w:val="24"/>
            <w:shd w:val="clear" w:color="auto" w:fill="FFFFFF"/>
          </w:rPr>
          <w:t>4</w:t>
        </w:r>
      </w:ins>
      <w:del w:id="997" w:author="N S" w:date="2018-10-23T14:55:00Z">
        <w:r w:rsidDel="00E81A38">
          <w:rPr>
            <w:rFonts w:ascii="Arial" w:hAnsi="Arial" w:cs="Arial"/>
            <w:color w:val="222222"/>
            <w:sz w:val="24"/>
            <w:szCs w:val="24"/>
            <w:shd w:val="clear" w:color="auto" w:fill="FFFFFF"/>
          </w:rPr>
          <w:delText>2</w:delText>
        </w:r>
      </w:del>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del w:id="998" w:author="N S" w:date="2018-10-23T14:56:00Z">
        <w:r w:rsidR="0096026A" w:rsidRPr="0096026A" w:rsidDel="00E81A38">
          <w:rPr>
            <w:rFonts w:ascii="Arial" w:hAnsi="Arial" w:cs="Arial"/>
            <w:color w:val="222222"/>
            <w:sz w:val="24"/>
            <w:szCs w:val="24"/>
            <w:shd w:val="clear" w:color="auto" w:fill="FFFFFF"/>
          </w:rPr>
          <w:delText>.</w:delText>
        </w:r>
      </w:del>
    </w:p>
    <w:p w14:paraId="66F561A3" w14:textId="0C861C1F" w:rsidR="00E81A38" w:rsidRPr="00E81A38" w:rsidDel="00E81A38" w:rsidRDefault="00E81A38" w:rsidP="003E10A7">
      <w:pPr>
        <w:spacing w:line="360" w:lineRule="auto"/>
        <w:rPr>
          <w:del w:id="999" w:author="N S" w:date="2018-10-23T14:56:00Z"/>
          <w:rFonts w:ascii="Arial" w:hAnsi="Arial" w:cs="Arial"/>
          <w:color w:val="222222"/>
          <w:sz w:val="24"/>
          <w:szCs w:val="24"/>
          <w:shd w:val="clear" w:color="auto" w:fill="FFFFFF"/>
        </w:rPr>
      </w:pPr>
    </w:p>
    <w:p w14:paraId="7AA760B2" w14:textId="53E7E6EF" w:rsidR="0096026A" w:rsidDel="00CB3397" w:rsidRDefault="00FA3E2E" w:rsidP="003E10A7">
      <w:pPr>
        <w:spacing w:line="360" w:lineRule="auto"/>
        <w:rPr>
          <w:del w:id="1000" w:author="N S" w:date="2018-10-01T16:20:00Z"/>
          <w:rFonts w:ascii="Arial" w:hAnsi="Arial" w:cs="Arial"/>
          <w:color w:val="222222"/>
          <w:sz w:val="24"/>
          <w:szCs w:val="24"/>
          <w:shd w:val="clear" w:color="auto" w:fill="FFFFFF"/>
        </w:rPr>
      </w:pPr>
      <w:del w:id="1001"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1002" w:author="N S" w:date="2018-10-01T16:20:00Z"/>
          <w:rFonts w:ascii="Arial" w:hAnsi="Arial" w:cs="Arial"/>
          <w:color w:val="222222"/>
          <w:sz w:val="24"/>
          <w:szCs w:val="24"/>
          <w:shd w:val="clear" w:color="auto" w:fill="FFFFFF"/>
        </w:rPr>
      </w:pPr>
      <w:del w:id="1003"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1004" w:author="N S" w:date="2018-10-01T16:20:00Z"/>
          <w:rFonts w:ascii="Arial" w:hAnsi="Arial" w:cs="Arial"/>
          <w:color w:val="222222"/>
          <w:sz w:val="24"/>
          <w:szCs w:val="24"/>
          <w:shd w:val="clear" w:color="auto" w:fill="FFFFFF"/>
        </w:rPr>
      </w:pPr>
      <w:del w:id="1005"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lastRenderedPageBreak/>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1006" w:author="N S" w:date="2018-10-20T16:23:00Z">
        <w:r w:rsidR="009679D6">
          <w:rPr>
            <w:rFonts w:ascii="Arial" w:hAnsi="Arial" w:cs="Arial"/>
            <w:sz w:val="24"/>
            <w:szCs w:val="24"/>
          </w:rPr>
          <w:t xml:space="preserve"> </w:t>
        </w:r>
      </w:ins>
      <w:del w:id="1007"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1008" w:author="N S" w:date="2018-10-20T16:23:00Z">
        <w:r w:rsidRPr="008C1BDB" w:rsidDel="009679D6">
          <w:rPr>
            <w:rFonts w:ascii="Arial" w:hAnsi="Arial" w:cs="Arial"/>
            <w:sz w:val="24"/>
            <w:szCs w:val="24"/>
          </w:rPr>
          <w:delText>&lt;2e-16</w:delText>
        </w:r>
      </w:del>
      <w:ins w:id="1009"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w:t>
      </w:r>
      <w:r w:rsidRPr="008C1BDB">
        <w:rPr>
          <w:rFonts w:ascii="Arial" w:hAnsi="Arial" w:cs="Arial"/>
          <w:sz w:val="24"/>
          <w:szCs w:val="24"/>
        </w:rPr>
        <w:lastRenderedPageBreak/>
        <w:t>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1010" w:author="N S" w:date="2018-09-27T12:25:00Z">
        <w:r w:rsidRPr="008C1BDB" w:rsidDel="00676532">
          <w:rPr>
            <w:rFonts w:ascii="Arial" w:hAnsi="Arial" w:cs="Arial"/>
            <w:sz w:val="24"/>
            <w:szCs w:val="24"/>
          </w:rPr>
          <w:delText xml:space="preserve">phenotype </w:delText>
        </w:r>
      </w:del>
      <w:ins w:id="1011"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1012" w:name="_Hlk527038431"/>
      <w:ins w:id="1013" w:author="N S" w:date="2018-10-11T16:23:00Z">
        <w:r w:rsidR="0019233E">
          <w:rPr>
            <w:rFonts w:ascii="Arial" w:hAnsi="Arial" w:cs="Arial"/>
            <w:sz w:val="24"/>
            <w:szCs w:val="24"/>
          </w:rPr>
          <w:t xml:space="preserve">Wild accessions are oranges (yellow to red shades) and domesticated accessions are blues (green to </w:t>
        </w:r>
      </w:ins>
      <w:ins w:id="1014" w:author="N S" w:date="2018-10-11T16:24:00Z">
        <w:r w:rsidR="0019233E">
          <w:rPr>
            <w:rFonts w:ascii="Arial" w:hAnsi="Arial" w:cs="Arial"/>
            <w:sz w:val="24"/>
            <w:szCs w:val="24"/>
          </w:rPr>
          <w:t xml:space="preserve">purple shades). </w:t>
        </w:r>
      </w:ins>
      <w:bookmarkEnd w:id="1012"/>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6A0CF3D5" w14:textId="10292F95" w:rsidR="00A53F01" w:rsidRPr="008C1BDB"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r w:rsidR="00A53F01" w:rsidRPr="008C1BDB">
        <w:rPr>
          <w:rFonts w:ascii="Arial" w:hAnsi="Arial" w:cs="Arial"/>
          <w:sz w:val="24"/>
          <w:szCs w:val="24"/>
        </w:rPr>
        <w:br w:type="page"/>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79510B00" w14:textId="77777777" w:rsidR="00F31220" w:rsidRPr="00F31220" w:rsidRDefault="00416136" w:rsidP="00F31220">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F31220" w:rsidRPr="00F31220">
        <w:t xml:space="preserve">Abramovitch, R. B. and G. B. Martin (2004). "Strategies used by bacterial pathogens to suppress plant defenses." </w:t>
      </w:r>
      <w:r w:rsidR="00F31220" w:rsidRPr="00F31220">
        <w:rPr>
          <w:u w:val="single"/>
        </w:rPr>
        <w:t>Current opinion in plant biology</w:t>
      </w:r>
      <w:r w:rsidR="00F31220" w:rsidRPr="00F31220">
        <w:t xml:space="preserve"> </w:t>
      </w:r>
      <w:r w:rsidR="00F31220" w:rsidRPr="00F31220">
        <w:rPr>
          <w:b/>
        </w:rPr>
        <w:t>7</w:t>
      </w:r>
      <w:r w:rsidR="00F31220" w:rsidRPr="00F31220">
        <w:t>(4): 356-364.</w:t>
      </w:r>
    </w:p>
    <w:p w14:paraId="29815838" w14:textId="77777777" w:rsidR="00F31220" w:rsidRPr="00F31220" w:rsidRDefault="00F31220" w:rsidP="00F31220">
      <w:pPr>
        <w:pStyle w:val="EndNoteBibliography"/>
      </w:pPr>
      <w:r w:rsidRPr="00F31220">
        <w:t xml:space="preserve">AbuQamar, S., M.-F. Chai, H. Luo, F. Song and T. Mengiste (2008). "Tomato protein kinase 1b mediates signaling of plant responses to necrotrophic fungi and insect herbivory." </w:t>
      </w:r>
      <w:r w:rsidRPr="00F31220">
        <w:rPr>
          <w:u w:val="single"/>
        </w:rPr>
        <w:t>The Plant Cell</w:t>
      </w:r>
      <w:r w:rsidRPr="00F31220">
        <w:t xml:space="preserve"> </w:t>
      </w:r>
      <w:r w:rsidRPr="00F31220">
        <w:rPr>
          <w:b/>
        </w:rPr>
        <w:t>20</w:t>
      </w:r>
      <w:r w:rsidRPr="00F31220">
        <w:t>(7): 1964-1983.</w:t>
      </w:r>
    </w:p>
    <w:p w14:paraId="09250C05" w14:textId="77777777" w:rsidR="00F31220" w:rsidRPr="00F31220" w:rsidRDefault="00F31220" w:rsidP="00F31220">
      <w:pPr>
        <w:pStyle w:val="EndNoteBibliography"/>
      </w:pPr>
      <w:r w:rsidRPr="00F31220">
        <w:t xml:space="preserve">Atwell, S., J. Corwin, N. Soltis, A. Subedy, K. Denby and D. J. Kliebenstein (2015). "Whole genome resequencing of Botrytis cinerea isolates identifies high levels of standing diversity." </w:t>
      </w:r>
      <w:r w:rsidRPr="00F31220">
        <w:rPr>
          <w:u w:val="single"/>
        </w:rPr>
        <w:t>Frontiers in microbiology</w:t>
      </w:r>
      <w:r w:rsidRPr="00F31220">
        <w:t xml:space="preserve"> </w:t>
      </w:r>
      <w:r w:rsidRPr="00F31220">
        <w:rPr>
          <w:b/>
        </w:rPr>
        <w:t>6</w:t>
      </w:r>
      <w:r w:rsidRPr="00F31220">
        <w:t>: 996.</w:t>
      </w:r>
    </w:p>
    <w:p w14:paraId="686FB3E4" w14:textId="77777777" w:rsidR="00F31220" w:rsidRPr="00F31220" w:rsidRDefault="00F31220" w:rsidP="00F31220">
      <w:pPr>
        <w:pStyle w:val="EndNoteBibliography"/>
      </w:pPr>
      <w:r w:rsidRPr="00F31220">
        <w:t xml:space="preserve">Bai, Y. and P. Lindhout (2007). "Domestication and breeding of tomatoes: what have we gained and what can we gain in the future?" </w:t>
      </w:r>
      <w:r w:rsidRPr="00F31220">
        <w:rPr>
          <w:u w:val="single"/>
        </w:rPr>
        <w:t>Annals of botany</w:t>
      </w:r>
      <w:r w:rsidRPr="00F31220">
        <w:t xml:space="preserve"> </w:t>
      </w:r>
      <w:r w:rsidRPr="00F31220">
        <w:rPr>
          <w:b/>
        </w:rPr>
        <w:t>100</w:t>
      </w:r>
      <w:r w:rsidRPr="00F31220">
        <w:t>(5): 1085-1094.</w:t>
      </w:r>
    </w:p>
    <w:p w14:paraId="5FA03187" w14:textId="77777777" w:rsidR="00F31220" w:rsidRPr="00F31220" w:rsidRDefault="00F31220" w:rsidP="00F31220">
      <w:pPr>
        <w:pStyle w:val="EndNoteBibliography"/>
      </w:pPr>
      <w:r w:rsidRPr="00F31220">
        <w:t xml:space="preserve">Ballaré, C. L. and R. Pierik (2017). "The shade‐avoidance syndrome: multiple signals and ecological consequences." </w:t>
      </w:r>
      <w:r w:rsidRPr="00F31220">
        <w:rPr>
          <w:u w:val="single"/>
        </w:rPr>
        <w:t>Plant, cell &amp; environment</w:t>
      </w:r>
      <w:r w:rsidRPr="00F31220">
        <w:t xml:space="preserve"> </w:t>
      </w:r>
      <w:r w:rsidRPr="00F31220">
        <w:rPr>
          <w:b/>
        </w:rPr>
        <w:t>40</w:t>
      </w:r>
      <w:r w:rsidRPr="00F31220">
        <w:t>(11): 2530-2543.</w:t>
      </w:r>
    </w:p>
    <w:p w14:paraId="04B51C0C" w14:textId="77777777" w:rsidR="00F31220" w:rsidRPr="00F31220" w:rsidRDefault="00F31220" w:rsidP="00F31220">
      <w:pPr>
        <w:pStyle w:val="EndNoteBibliography"/>
      </w:pPr>
      <w:r w:rsidRPr="00F31220">
        <w:t xml:space="preserve">Barrett, L. G. and M. Heil (2012). "Unifying concepts and mechanisms in the specificity of plant–enemy interactions." </w:t>
      </w:r>
      <w:r w:rsidRPr="00F31220">
        <w:rPr>
          <w:u w:val="single"/>
        </w:rPr>
        <w:t>Trends in plant science</w:t>
      </w:r>
      <w:r w:rsidRPr="00F31220">
        <w:t xml:space="preserve"> </w:t>
      </w:r>
      <w:r w:rsidRPr="00F31220">
        <w:rPr>
          <w:b/>
        </w:rPr>
        <w:t>17</w:t>
      </w:r>
      <w:r w:rsidRPr="00F31220">
        <w:t>(5): 282-292.</w:t>
      </w:r>
    </w:p>
    <w:p w14:paraId="7C805672" w14:textId="77777777" w:rsidR="00F31220" w:rsidRPr="00F31220" w:rsidRDefault="00F31220" w:rsidP="00F31220">
      <w:pPr>
        <w:pStyle w:val="EndNoteBibliography"/>
      </w:pPr>
      <w:r w:rsidRPr="00F31220">
        <w:t xml:space="preserve">Barrett, L. G., J. M. Kniskern, N. Bodenhausen, W. Zhang and J. Bergelson (2009). "Continua of specificity and virulence in plant host–pathogen interactions: causes and consequences." </w:t>
      </w:r>
      <w:r w:rsidRPr="00F31220">
        <w:rPr>
          <w:u w:val="single"/>
        </w:rPr>
        <w:t>New Phytologist</w:t>
      </w:r>
      <w:r w:rsidRPr="00F31220">
        <w:t xml:space="preserve"> </w:t>
      </w:r>
      <w:r w:rsidRPr="00F31220">
        <w:rPr>
          <w:b/>
        </w:rPr>
        <w:t>183</w:t>
      </w:r>
      <w:r w:rsidRPr="00F31220">
        <w:t>(3): 513-529.</w:t>
      </w:r>
    </w:p>
    <w:p w14:paraId="15DC2CE0" w14:textId="77777777" w:rsidR="00F31220" w:rsidRPr="00F31220" w:rsidRDefault="00F31220" w:rsidP="00F31220">
      <w:pPr>
        <w:pStyle w:val="EndNoteBibliography"/>
      </w:pPr>
      <w:r w:rsidRPr="00F31220">
        <w:t xml:space="preserve">Bartoli, C. and F. Roux (2017). "Genome-Wide Association Studies In Plant Pathosystems: Toward an Ecological Genomics Approach." </w:t>
      </w:r>
      <w:r w:rsidRPr="00F31220">
        <w:rPr>
          <w:u w:val="single"/>
        </w:rPr>
        <w:t>Frontiers in plant science</w:t>
      </w:r>
      <w:r w:rsidRPr="00F31220">
        <w:t xml:space="preserve"> </w:t>
      </w:r>
      <w:r w:rsidRPr="00F31220">
        <w:rPr>
          <w:b/>
        </w:rPr>
        <w:t>8</w:t>
      </w:r>
      <w:r w:rsidRPr="00F31220">
        <w:t>.</w:t>
      </w:r>
    </w:p>
    <w:p w14:paraId="51EEB5B4" w14:textId="77777777" w:rsidR="00F31220" w:rsidRPr="00F31220" w:rsidRDefault="00F31220" w:rsidP="00F31220">
      <w:pPr>
        <w:pStyle w:val="EndNoteBibliography"/>
      </w:pPr>
      <w:r w:rsidRPr="00F31220">
        <w:t xml:space="preserve">Bates, D., M. Maechler, B. Bolker and S. Walker (2015). "Fitting Linear Mixed-Effects Models Using lme4." </w:t>
      </w:r>
      <w:r w:rsidRPr="00F31220">
        <w:rPr>
          <w:u w:val="single"/>
        </w:rPr>
        <w:t>Journal of Statistical Software</w:t>
      </w:r>
      <w:r w:rsidRPr="00F31220">
        <w:t xml:space="preserve"> </w:t>
      </w:r>
      <w:r w:rsidRPr="00F31220">
        <w:rPr>
          <w:b/>
        </w:rPr>
        <w:t>67</w:t>
      </w:r>
      <w:r w:rsidRPr="00F31220">
        <w:t>(1): 1-48.</w:t>
      </w:r>
    </w:p>
    <w:p w14:paraId="7FA9CD8C" w14:textId="77777777" w:rsidR="00F31220" w:rsidRPr="00F31220" w:rsidRDefault="00F31220" w:rsidP="00F31220">
      <w:pPr>
        <w:pStyle w:val="EndNoteBibliography"/>
      </w:pPr>
      <w:r w:rsidRPr="00F31220">
        <w:t xml:space="preserve">Bergougnoux, V. (2014). "The history of tomato: from domestication to biopharming." </w:t>
      </w:r>
      <w:r w:rsidRPr="00F31220">
        <w:rPr>
          <w:u w:val="single"/>
        </w:rPr>
        <w:t>Biotechnology advances</w:t>
      </w:r>
      <w:r w:rsidRPr="00F31220">
        <w:t xml:space="preserve"> </w:t>
      </w:r>
      <w:r w:rsidRPr="00F31220">
        <w:rPr>
          <w:b/>
        </w:rPr>
        <w:t>32</w:t>
      </w:r>
      <w:r w:rsidRPr="00F31220">
        <w:t>(1): 170-189.</w:t>
      </w:r>
    </w:p>
    <w:p w14:paraId="5CEE35C5" w14:textId="77777777" w:rsidR="00F31220" w:rsidRPr="00F31220" w:rsidRDefault="00F31220" w:rsidP="00F31220">
      <w:pPr>
        <w:pStyle w:val="EndNoteBibliography"/>
      </w:pPr>
      <w:r w:rsidRPr="00F31220">
        <w:t xml:space="preserve">Bhardwaj, V., S. Meier, L. N. Petersen, R. A. Ingle and L. C. Roden (2011). "Defence responses of Arabidopsis thaliana to infection by Pseudomonas syringae are regulated by the circadian clock." </w:t>
      </w:r>
      <w:r w:rsidRPr="00F31220">
        <w:rPr>
          <w:u w:val="single"/>
        </w:rPr>
        <w:t>PloS one</w:t>
      </w:r>
      <w:r w:rsidRPr="00F31220">
        <w:t xml:space="preserve"> </w:t>
      </w:r>
      <w:r w:rsidRPr="00F31220">
        <w:rPr>
          <w:b/>
        </w:rPr>
        <w:t>6</w:t>
      </w:r>
      <w:r w:rsidRPr="00F31220">
        <w:t>(10): e26968.</w:t>
      </w:r>
    </w:p>
    <w:p w14:paraId="5D4D33DA" w14:textId="77777777" w:rsidR="00F31220" w:rsidRPr="00F31220" w:rsidRDefault="00F31220" w:rsidP="00F31220">
      <w:pPr>
        <w:pStyle w:val="EndNoteBibliography"/>
      </w:pPr>
      <w:r w:rsidRPr="00F31220">
        <w:t xml:space="preserve">Bittel, P. and S. Robatzek (2007). "Microbe-associated molecular patterns (MAMPs) probe plant immunity." </w:t>
      </w:r>
      <w:r w:rsidRPr="00F31220">
        <w:rPr>
          <w:u w:val="single"/>
        </w:rPr>
        <w:t>Current opinion in plant biology</w:t>
      </w:r>
      <w:r w:rsidRPr="00F31220">
        <w:t xml:space="preserve"> </w:t>
      </w:r>
      <w:r w:rsidRPr="00F31220">
        <w:rPr>
          <w:b/>
        </w:rPr>
        <w:t>10</w:t>
      </w:r>
      <w:r w:rsidRPr="00F31220">
        <w:t>(4): 335-341.</w:t>
      </w:r>
    </w:p>
    <w:p w14:paraId="0B219A89" w14:textId="77777777" w:rsidR="00F31220" w:rsidRPr="00F31220" w:rsidRDefault="00F31220" w:rsidP="00F31220">
      <w:pPr>
        <w:pStyle w:val="EndNoteBibliography"/>
      </w:pPr>
      <w:r w:rsidRPr="00F31220">
        <w:t xml:space="preserve">Blanca, J., J. Montero-Pau, C. Sauvage, G. Bauchet, E. Illa, M. J. Díez, D. Francis, M. Causse, E. van der Knaap and J. Cañizares (2015). "Genomic variation in tomato, from wild ancestors to contemporary breeding accessions." </w:t>
      </w:r>
      <w:r w:rsidRPr="00F31220">
        <w:rPr>
          <w:u w:val="single"/>
        </w:rPr>
        <w:t>BMC genomics</w:t>
      </w:r>
      <w:r w:rsidRPr="00F31220">
        <w:t xml:space="preserve"> </w:t>
      </w:r>
      <w:r w:rsidRPr="00F31220">
        <w:rPr>
          <w:b/>
        </w:rPr>
        <w:t>16</w:t>
      </w:r>
      <w:r w:rsidRPr="00F31220">
        <w:t>(1): 257.</w:t>
      </w:r>
    </w:p>
    <w:p w14:paraId="19F7BCB5" w14:textId="77777777" w:rsidR="00F31220" w:rsidRPr="00F31220" w:rsidRDefault="00F31220" w:rsidP="00F31220">
      <w:pPr>
        <w:pStyle w:val="EndNoteBibliography"/>
      </w:pPr>
      <w:r w:rsidRPr="00F31220">
        <w:t xml:space="preserve">Blanco-Ulate, B., A. Morales-Cruz, K. C. Amrine, J. M. Labavitch, A. L. Powell and D. Cantu (2014). "Genome-wide transcriptional profiling of Botrytis cinerea genes targeting plant cell walls during infections of different hosts." </w:t>
      </w:r>
      <w:r w:rsidRPr="00F31220">
        <w:rPr>
          <w:u w:val="single"/>
        </w:rPr>
        <w:t>Frontiers in plant science</w:t>
      </w:r>
      <w:r w:rsidRPr="00F31220">
        <w:t xml:space="preserve"> </w:t>
      </w:r>
      <w:r w:rsidRPr="00F31220">
        <w:rPr>
          <w:b/>
        </w:rPr>
        <w:t>5</w:t>
      </w:r>
      <w:r w:rsidRPr="00F31220">
        <w:t>.</w:t>
      </w:r>
    </w:p>
    <w:p w14:paraId="6FB7E5E5" w14:textId="77777777" w:rsidR="00F31220" w:rsidRPr="00F31220" w:rsidRDefault="00F31220" w:rsidP="00F31220">
      <w:pPr>
        <w:pStyle w:val="EndNoteBibliography"/>
      </w:pPr>
      <w:r w:rsidRPr="00F31220">
        <w:t xml:space="preserve">Boller, T. and S. Y. He (2009). "Innate immunity in plants: an arms race between pattern recognition receptors in plants and effectors in microbial pathogens." </w:t>
      </w:r>
      <w:r w:rsidRPr="00F31220">
        <w:rPr>
          <w:u w:val="single"/>
        </w:rPr>
        <w:t>Science</w:t>
      </w:r>
      <w:r w:rsidRPr="00F31220">
        <w:t xml:space="preserve"> </w:t>
      </w:r>
      <w:r w:rsidRPr="00F31220">
        <w:rPr>
          <w:b/>
        </w:rPr>
        <w:t>324</w:t>
      </w:r>
      <w:r w:rsidRPr="00F31220">
        <w:t>(5928): 742-744.</w:t>
      </w:r>
    </w:p>
    <w:p w14:paraId="5D48CC86" w14:textId="77777777" w:rsidR="00F31220" w:rsidRPr="00F31220" w:rsidRDefault="00F31220" w:rsidP="00F31220">
      <w:pPr>
        <w:pStyle w:val="EndNoteBibliography"/>
      </w:pPr>
      <w:r w:rsidRPr="00F31220">
        <w:t xml:space="preserve">Boyd, L. A., C. Ridout, D. M. O'Sullivan, J. E. Leach and H. Leung (2013). "Plant–pathogen interactions: disease resistance in modern agriculture." </w:t>
      </w:r>
      <w:r w:rsidRPr="00F31220">
        <w:rPr>
          <w:u w:val="single"/>
        </w:rPr>
        <w:t>Trends in genetics</w:t>
      </w:r>
      <w:r w:rsidRPr="00F31220">
        <w:t xml:space="preserve"> </w:t>
      </w:r>
      <w:r w:rsidRPr="00F31220">
        <w:rPr>
          <w:b/>
        </w:rPr>
        <w:t>29</w:t>
      </w:r>
      <w:r w:rsidRPr="00F31220">
        <w:t>(4): 233-240.</w:t>
      </w:r>
    </w:p>
    <w:p w14:paraId="432E8620" w14:textId="77777777" w:rsidR="00F31220" w:rsidRPr="00F31220" w:rsidRDefault="00F31220" w:rsidP="00F31220">
      <w:pPr>
        <w:pStyle w:val="EndNoteBibliography"/>
      </w:pPr>
      <w:r w:rsidRPr="00F31220">
        <w:t xml:space="preserve">Campos, M. L., Y. Yoshida, I. T. Major, D. de Oliveira Ferreira, S. M. Weraduwage, J. E. Froehlich, B. F. Johnson, D. M. Kramer, G. Jander and T. D. Sharkey (2016). "Rewiring of jasmonate and phytochrome B signalling uncouples plant growth-defense tradeoffs." </w:t>
      </w:r>
      <w:r w:rsidRPr="00F31220">
        <w:rPr>
          <w:u w:val="single"/>
        </w:rPr>
        <w:t>Nature communications</w:t>
      </w:r>
      <w:r w:rsidRPr="00F31220">
        <w:t xml:space="preserve"> </w:t>
      </w:r>
      <w:r w:rsidRPr="00F31220">
        <w:rPr>
          <w:b/>
        </w:rPr>
        <w:t>7</w:t>
      </w:r>
      <w:r w:rsidRPr="00F31220">
        <w:t>: 12570.</w:t>
      </w:r>
    </w:p>
    <w:p w14:paraId="65493868" w14:textId="77777777" w:rsidR="00F31220" w:rsidRPr="00F31220" w:rsidRDefault="00F31220" w:rsidP="00F31220">
      <w:pPr>
        <w:pStyle w:val="EndNoteBibliography"/>
      </w:pPr>
      <w:r w:rsidRPr="00F31220">
        <w:t xml:space="preserve">Cerveny, L., A. Straskova, V. Dankova, A. Hartlova, M. Ceckova, F. Staud and J. Stulik (2013). "Tetratricopeptide repeat motifs in the world of bacterial pathogens: role in virulence mechanisms." </w:t>
      </w:r>
      <w:r w:rsidRPr="00F31220">
        <w:rPr>
          <w:u w:val="single"/>
        </w:rPr>
        <w:t>Infection and immunity</w:t>
      </w:r>
      <w:r w:rsidRPr="00F31220">
        <w:t xml:space="preserve"> </w:t>
      </w:r>
      <w:r w:rsidRPr="00F31220">
        <w:rPr>
          <w:b/>
        </w:rPr>
        <w:t>81</w:t>
      </w:r>
      <w:r w:rsidRPr="00F31220">
        <w:t>(3): 629-635.</w:t>
      </w:r>
    </w:p>
    <w:p w14:paraId="03362F26" w14:textId="77777777" w:rsidR="00F31220" w:rsidRPr="00F31220" w:rsidRDefault="00F31220" w:rsidP="00F31220">
      <w:pPr>
        <w:pStyle w:val="EndNoteBibliography"/>
      </w:pPr>
      <w:r w:rsidRPr="00F31220">
        <w:t xml:space="preserve">Chaudhary, B. (2013). "Plant domestication and resistance to herbivory." </w:t>
      </w:r>
      <w:r w:rsidRPr="00F31220">
        <w:rPr>
          <w:u w:val="single"/>
        </w:rPr>
        <w:t>International journal of plant genomics</w:t>
      </w:r>
      <w:r w:rsidRPr="00F31220">
        <w:t xml:space="preserve"> </w:t>
      </w:r>
      <w:r w:rsidRPr="00F31220">
        <w:rPr>
          <w:b/>
        </w:rPr>
        <w:t>2013</w:t>
      </w:r>
      <w:r w:rsidRPr="00F31220">
        <w:t>.</w:t>
      </w:r>
    </w:p>
    <w:p w14:paraId="48722079" w14:textId="77777777" w:rsidR="00F31220" w:rsidRPr="00F31220" w:rsidRDefault="00F31220" w:rsidP="00F31220">
      <w:pPr>
        <w:pStyle w:val="EndNoteBibliography"/>
      </w:pPr>
      <w:r w:rsidRPr="00F31220">
        <w:lastRenderedPageBreak/>
        <w:t xml:space="preserve">Choquer, M., E. Fournier, C. Kunz, C. Levis, J.-M. Pradier, A. Simon and M. Viaud (2007). "Botrytis cinerea virulence factors: new insights into a necrotrophic and polyphageous pathogen." </w:t>
      </w:r>
      <w:r w:rsidRPr="00F31220">
        <w:rPr>
          <w:u w:val="single"/>
        </w:rPr>
        <w:t>FEMS microbiology letters</w:t>
      </w:r>
      <w:r w:rsidRPr="00F31220">
        <w:t xml:space="preserve"> </w:t>
      </w:r>
      <w:r w:rsidRPr="00F31220">
        <w:rPr>
          <w:b/>
        </w:rPr>
        <w:t>277</w:t>
      </w:r>
      <w:r w:rsidRPr="00F31220">
        <w:t>(1): 1-10.</w:t>
      </w:r>
    </w:p>
    <w:p w14:paraId="7314C68A" w14:textId="77777777" w:rsidR="00F31220" w:rsidRPr="00F31220" w:rsidRDefault="00F31220" w:rsidP="00F31220">
      <w:pPr>
        <w:pStyle w:val="EndNoteBibliography"/>
      </w:pPr>
      <w:r w:rsidRPr="00F31220">
        <w:t xml:space="preserve">Corwin, J. A., D. Copeland, J. Feusier, A. Subedy, R. Eshbaugh, C. Palmer, J. Maloof and D. J. Kliebenstein (2016). "The quantitative basis of the Arabidopsis innate immune system to endemic pathogens depends on pathogen genetics." </w:t>
      </w:r>
      <w:r w:rsidRPr="00F31220">
        <w:rPr>
          <w:u w:val="single"/>
        </w:rPr>
        <w:t>PLoS Genet</w:t>
      </w:r>
      <w:r w:rsidRPr="00F31220">
        <w:t xml:space="preserve"> </w:t>
      </w:r>
      <w:r w:rsidRPr="00F31220">
        <w:rPr>
          <w:b/>
        </w:rPr>
        <w:t>12</w:t>
      </w:r>
      <w:r w:rsidRPr="00F31220">
        <w:t>(2): e1005789.</w:t>
      </w:r>
    </w:p>
    <w:p w14:paraId="7168E9EB" w14:textId="77777777" w:rsidR="00F31220" w:rsidRPr="00F31220" w:rsidRDefault="00F31220" w:rsidP="00F31220">
      <w:pPr>
        <w:pStyle w:val="EndNoteBibliography"/>
      </w:pPr>
      <w:r w:rsidRPr="00F31220">
        <w:t xml:space="preserve">Corwin, J. A., A. Subedy, R. Eshbaugh and D. J. Kliebenstein (2016). "Expansive phenotypic landscape of Botrytis cinerea shows differential contribution of genetic diversity and plasticity." </w:t>
      </w:r>
      <w:r w:rsidRPr="00F31220">
        <w:rPr>
          <w:u w:val="single"/>
        </w:rPr>
        <w:t>Molecular Plant-Microbe Interactions</w:t>
      </w:r>
      <w:r w:rsidRPr="00F31220">
        <w:t xml:space="preserve"> </w:t>
      </w:r>
      <w:r w:rsidRPr="00F31220">
        <w:rPr>
          <w:b/>
        </w:rPr>
        <w:t>29</w:t>
      </w:r>
      <w:r w:rsidRPr="00F31220">
        <w:t>(4): 287-298.</w:t>
      </w:r>
    </w:p>
    <w:p w14:paraId="421CC313" w14:textId="77777777" w:rsidR="00F31220" w:rsidRPr="00F31220" w:rsidRDefault="00F31220" w:rsidP="00F31220">
      <w:pPr>
        <w:pStyle w:val="EndNoteBibliography"/>
      </w:pPr>
      <w:r w:rsidRPr="00F31220">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31220">
        <w:rPr>
          <w:u w:val="single"/>
        </w:rPr>
        <w:t>Genetics</w:t>
      </w:r>
      <w:r w:rsidRPr="00F31220">
        <w:t xml:space="preserve"> </w:t>
      </w:r>
      <w:r w:rsidRPr="00F31220">
        <w:rPr>
          <w:b/>
        </w:rPr>
        <w:t>170</w:t>
      </w:r>
      <w:r w:rsidRPr="00F31220">
        <w:t>(2): 613-630.</w:t>
      </w:r>
    </w:p>
    <w:p w14:paraId="282D800E" w14:textId="77777777" w:rsidR="00F31220" w:rsidRPr="00F31220" w:rsidRDefault="00F31220" w:rsidP="00F31220">
      <w:pPr>
        <w:pStyle w:val="EndNoteBibliography"/>
      </w:pPr>
      <w:r w:rsidRPr="00F31220">
        <w:t xml:space="preserve">Dalmais, B., J. Schumacher, J. Moraga, P. Le Pecheur, B. Tudzynski, I. G. Collado and M. Viaud (2011). "The Botrytis cinerea phytotoxin botcinic acid requires two polyketide synthases for production and has a redundant role in virulence with botrydial." </w:t>
      </w:r>
      <w:r w:rsidRPr="00F31220">
        <w:rPr>
          <w:u w:val="single"/>
        </w:rPr>
        <w:t>Molecular plant pathology</w:t>
      </w:r>
      <w:r w:rsidRPr="00F31220">
        <w:t xml:space="preserve"> </w:t>
      </w:r>
      <w:r w:rsidRPr="00F31220">
        <w:rPr>
          <w:b/>
        </w:rPr>
        <w:t>12</w:t>
      </w:r>
      <w:r w:rsidRPr="00F31220">
        <w:t>(6): 564-579.</w:t>
      </w:r>
    </w:p>
    <w:p w14:paraId="35FA47F7" w14:textId="77777777" w:rsidR="00F31220" w:rsidRPr="00F31220" w:rsidRDefault="00F31220" w:rsidP="00F31220">
      <w:pPr>
        <w:pStyle w:val="EndNoteBibliography"/>
      </w:pPr>
      <w:r w:rsidRPr="00F31220">
        <w:t xml:space="preserve">Dalman, K., K. Himmelstrand, Å. Olson, M. Lind, M. Brandström-Durling and J. Stenlid (2013). "A genome-wide association study identifies genomic regions for virulence in the non-model organism Heterobasidion annosum ss." </w:t>
      </w:r>
      <w:r w:rsidRPr="00F31220">
        <w:rPr>
          <w:u w:val="single"/>
        </w:rPr>
        <w:t>PLoS One</w:t>
      </w:r>
      <w:r w:rsidRPr="00F31220">
        <w:t xml:space="preserve"> </w:t>
      </w:r>
      <w:r w:rsidRPr="00F31220">
        <w:rPr>
          <w:b/>
        </w:rPr>
        <w:t>8</w:t>
      </w:r>
      <w:r w:rsidRPr="00F31220">
        <w:t>(1): e53525.</w:t>
      </w:r>
    </w:p>
    <w:p w14:paraId="055C4ACF" w14:textId="77777777" w:rsidR="00F31220" w:rsidRPr="00F31220" w:rsidRDefault="00F31220" w:rsidP="00F31220">
      <w:pPr>
        <w:pStyle w:val="EndNoteBibliography"/>
      </w:pPr>
      <w:r w:rsidRPr="00F31220">
        <w:t xml:space="preserve">Dangl, J. L. and J. D. Jones (2001). "Plant pathogens and integrated defence responses to infection." </w:t>
      </w:r>
      <w:r w:rsidRPr="00F31220">
        <w:rPr>
          <w:u w:val="single"/>
        </w:rPr>
        <w:t>nature</w:t>
      </w:r>
      <w:r w:rsidRPr="00F31220">
        <w:t xml:space="preserve"> </w:t>
      </w:r>
      <w:r w:rsidRPr="00F31220">
        <w:rPr>
          <w:b/>
        </w:rPr>
        <w:t>411</w:t>
      </w:r>
      <w:r w:rsidRPr="00F31220">
        <w:t>(6839): 826-833.</w:t>
      </w:r>
    </w:p>
    <w:p w14:paraId="458F2648" w14:textId="77777777" w:rsidR="00F31220" w:rsidRPr="00F31220" w:rsidRDefault="00F31220" w:rsidP="00F31220">
      <w:pPr>
        <w:pStyle w:val="EndNoteBibliography"/>
      </w:pPr>
      <w:r w:rsidRPr="00F31220">
        <w:t xml:space="preserve">De Feyter, R., Y. Yang and D. W. Gabriel (1993). "Gene-for-genes interactions between cotton R genes and Xanthomonas campestris pv. malvacearum avr genes." </w:t>
      </w:r>
      <w:r w:rsidRPr="00F31220">
        <w:rPr>
          <w:u w:val="single"/>
        </w:rPr>
        <w:t>Molecular plant-microbe interactions: MPMI</w:t>
      </w:r>
      <w:r w:rsidRPr="00F31220">
        <w:t xml:space="preserve"> </w:t>
      </w:r>
      <w:r w:rsidRPr="00F31220">
        <w:rPr>
          <w:b/>
        </w:rPr>
        <w:t>6</w:t>
      </w:r>
      <w:r w:rsidRPr="00F31220">
        <w:t>(2): 225-237.</w:t>
      </w:r>
    </w:p>
    <w:p w14:paraId="013E24EE" w14:textId="77777777" w:rsidR="00F31220" w:rsidRPr="00F31220" w:rsidRDefault="00F31220" w:rsidP="00F31220">
      <w:pPr>
        <w:pStyle w:val="EndNoteBibliography"/>
      </w:pPr>
      <w:r w:rsidRPr="00F31220">
        <w:t xml:space="preserve">Dean, R., J. A. Van Kan, Z. A. Pretorius, K. E. Hammond‐Kosack, A. Di Pietro, P. D. Spanu, J. J. Rudd, M. Dickman, R. Kahmann and J. Ellis (2012). "The Top 10 fungal pathogens in molecular plant pathology." </w:t>
      </w:r>
      <w:r w:rsidRPr="00F31220">
        <w:rPr>
          <w:u w:val="single"/>
        </w:rPr>
        <w:t>Molecular plant pathology</w:t>
      </w:r>
      <w:r w:rsidRPr="00F31220">
        <w:t xml:space="preserve"> </w:t>
      </w:r>
      <w:r w:rsidRPr="00F31220">
        <w:rPr>
          <w:b/>
        </w:rPr>
        <w:t>13</w:t>
      </w:r>
      <w:r w:rsidRPr="00F31220">
        <w:t>(4): 414-430.</w:t>
      </w:r>
    </w:p>
    <w:p w14:paraId="35C5D3F1" w14:textId="77777777" w:rsidR="00F31220" w:rsidRPr="00F31220" w:rsidRDefault="00F31220" w:rsidP="00F31220">
      <w:pPr>
        <w:pStyle w:val="EndNoteBibliography"/>
      </w:pPr>
      <w:r w:rsidRPr="00F31220">
        <w:t xml:space="preserve">Deighton, N., I. Muckenschnabel, A. J. Colmenares, I. G. Collado and B. Williamson (2001). "Botrydial is produced in plant tissues infected by Botrytis cinerea." </w:t>
      </w:r>
      <w:r w:rsidRPr="00F31220">
        <w:rPr>
          <w:u w:val="single"/>
        </w:rPr>
        <w:t>Phytochemistry</w:t>
      </w:r>
      <w:r w:rsidRPr="00F31220">
        <w:t xml:space="preserve"> </w:t>
      </w:r>
      <w:r w:rsidRPr="00F31220">
        <w:rPr>
          <w:b/>
        </w:rPr>
        <w:t>57</w:t>
      </w:r>
      <w:r w:rsidRPr="00F31220">
        <w:t>(5): 689-692.</w:t>
      </w:r>
    </w:p>
    <w:p w14:paraId="1FE4DCE5" w14:textId="77777777" w:rsidR="00F31220" w:rsidRPr="00F31220" w:rsidRDefault="00F31220" w:rsidP="00F31220">
      <w:pPr>
        <w:pStyle w:val="EndNoteBibliography"/>
      </w:pPr>
      <w:r w:rsidRPr="00F31220">
        <w:t xml:space="preserve">Denby, K. J., P. Kumar and D. J. Kliebenstein (2004). "Identification of Botrytis cinerea susceptibility loci in Arabidopsis thaliana." </w:t>
      </w:r>
      <w:r w:rsidRPr="00F31220">
        <w:rPr>
          <w:u w:val="single"/>
        </w:rPr>
        <w:t>The Plant Journal</w:t>
      </w:r>
      <w:r w:rsidRPr="00F31220">
        <w:t xml:space="preserve"> </w:t>
      </w:r>
      <w:r w:rsidRPr="00F31220">
        <w:rPr>
          <w:b/>
        </w:rPr>
        <w:t>38</w:t>
      </w:r>
      <w:r w:rsidRPr="00F31220">
        <w:t>(3): 473-486.</w:t>
      </w:r>
    </w:p>
    <w:p w14:paraId="797015D5" w14:textId="77777777" w:rsidR="00F31220" w:rsidRPr="00F31220" w:rsidRDefault="00F31220" w:rsidP="00F31220">
      <w:pPr>
        <w:pStyle w:val="EndNoteBibliography"/>
      </w:pPr>
      <w:r w:rsidRPr="00F31220">
        <w:t xml:space="preserve">Desjardins, C. A., K. A. Cohen, V. Munsamy, T. Abeel, K. Maharaj, B. J. Walker, T. P. Shea, D. V. Almeida, A. L. Manson and A. Salazar (2016). "Genomic and functional analyses of Mycobacterium tuberculosis strains implicate ald in D-cycloserine resistance." </w:t>
      </w:r>
      <w:r w:rsidRPr="00F31220">
        <w:rPr>
          <w:u w:val="single"/>
        </w:rPr>
        <w:t>Nature genetics</w:t>
      </w:r>
      <w:r w:rsidRPr="00F31220">
        <w:t xml:space="preserve"> </w:t>
      </w:r>
      <w:r w:rsidRPr="00F31220">
        <w:rPr>
          <w:b/>
        </w:rPr>
        <w:t>48</w:t>
      </w:r>
      <w:r w:rsidRPr="00F31220">
        <w:t>(5): 544-551.</w:t>
      </w:r>
    </w:p>
    <w:p w14:paraId="687EE5CF" w14:textId="77777777" w:rsidR="00F31220" w:rsidRPr="00F31220" w:rsidRDefault="00F31220" w:rsidP="00F31220">
      <w:pPr>
        <w:pStyle w:val="EndNoteBibliography"/>
      </w:pPr>
      <w:r w:rsidRPr="00F31220">
        <w:t xml:space="preserve">Dıaz, J., A. ten Have and J. A. van Kan (2002). "The role of ethylene and wound signaling in resistance of tomato to Botrytis cinerea." </w:t>
      </w:r>
      <w:r w:rsidRPr="00F31220">
        <w:rPr>
          <w:u w:val="single"/>
        </w:rPr>
        <w:t>Plant physiology</w:t>
      </w:r>
      <w:r w:rsidRPr="00F31220">
        <w:t xml:space="preserve"> </w:t>
      </w:r>
      <w:r w:rsidRPr="00F31220">
        <w:rPr>
          <w:b/>
        </w:rPr>
        <w:t>129</w:t>
      </w:r>
      <w:r w:rsidRPr="00F31220">
        <w:t>(3): 1341-1351.</w:t>
      </w:r>
    </w:p>
    <w:p w14:paraId="4C9EF2E7" w14:textId="77777777" w:rsidR="00F31220" w:rsidRPr="00F31220" w:rsidRDefault="00F31220" w:rsidP="00F31220">
      <w:pPr>
        <w:pStyle w:val="EndNoteBibliography"/>
      </w:pPr>
      <w:r w:rsidRPr="00F31220">
        <w:t xml:space="preserve">Dodds, P. N. and J. P. Rathjen (2010). "Plant immunity: towards an integrated view of plant–pathogen interactions." </w:t>
      </w:r>
      <w:r w:rsidRPr="00F31220">
        <w:rPr>
          <w:u w:val="single"/>
        </w:rPr>
        <w:t>Nature Reviews Genetics</w:t>
      </w:r>
      <w:r w:rsidRPr="00F31220">
        <w:t xml:space="preserve"> </w:t>
      </w:r>
      <w:r w:rsidRPr="00F31220">
        <w:rPr>
          <w:b/>
        </w:rPr>
        <w:t>11</w:t>
      </w:r>
      <w:r w:rsidRPr="00F31220">
        <w:t>(8): 539-548.</w:t>
      </w:r>
    </w:p>
    <w:p w14:paraId="4021C003" w14:textId="77777777" w:rsidR="00F31220" w:rsidRPr="00F31220" w:rsidRDefault="00F31220" w:rsidP="00F31220">
      <w:pPr>
        <w:pStyle w:val="EndNoteBibliography"/>
      </w:pPr>
      <w:r w:rsidRPr="00F31220">
        <w:t xml:space="preserve">Doebley, J. F., B. S. Gaut and B. D. Smith (2006). "The molecular genetics of crop domestication." </w:t>
      </w:r>
      <w:r w:rsidRPr="00F31220">
        <w:rPr>
          <w:u w:val="single"/>
        </w:rPr>
        <w:t>Cell</w:t>
      </w:r>
      <w:r w:rsidRPr="00F31220">
        <w:t xml:space="preserve"> </w:t>
      </w:r>
      <w:r w:rsidRPr="00F31220">
        <w:rPr>
          <w:b/>
        </w:rPr>
        <w:t>127</w:t>
      </w:r>
      <w:r w:rsidRPr="00F31220">
        <w:t>(7): 1309-1321.</w:t>
      </w:r>
    </w:p>
    <w:p w14:paraId="6E5EAEB1" w14:textId="77777777" w:rsidR="00F31220" w:rsidRPr="00F31220" w:rsidRDefault="00F31220" w:rsidP="00F31220">
      <w:pPr>
        <w:pStyle w:val="EndNoteBibliography"/>
      </w:pPr>
      <w:r w:rsidRPr="00F31220">
        <w:t xml:space="preserve">Doerge, R. W. and G. A. Churchill (1996). "Permutation tests for multiple loci affecting a quantitative character." </w:t>
      </w:r>
      <w:r w:rsidRPr="00F31220">
        <w:rPr>
          <w:u w:val="single"/>
        </w:rPr>
        <w:t>Genetics</w:t>
      </w:r>
      <w:r w:rsidRPr="00F31220">
        <w:t xml:space="preserve"> </w:t>
      </w:r>
      <w:r w:rsidRPr="00F31220">
        <w:rPr>
          <w:b/>
        </w:rPr>
        <w:t>142</w:t>
      </w:r>
      <w:r w:rsidRPr="00F31220">
        <w:t>(1): 285-294.</w:t>
      </w:r>
    </w:p>
    <w:p w14:paraId="0105C8AF" w14:textId="77777777" w:rsidR="00F31220" w:rsidRPr="00F31220" w:rsidRDefault="00F31220" w:rsidP="00F31220">
      <w:pPr>
        <w:pStyle w:val="EndNoteBibliography"/>
      </w:pPr>
      <w:r w:rsidRPr="00F31220">
        <w:t xml:space="preserve">Dwivedi, S. L., H. D. Upadhyaya, H. T. Stalker, M. W. Blair, D. J. Bertioli, S. Nielen and R. Ortiz (2008). "Enhancing crop gene pools with beneficial traits using wild relatives." </w:t>
      </w:r>
      <w:r w:rsidRPr="00F31220">
        <w:rPr>
          <w:u w:val="single"/>
        </w:rPr>
        <w:t>Plant Breeding Reviews</w:t>
      </w:r>
      <w:r w:rsidRPr="00F31220">
        <w:t xml:space="preserve"> </w:t>
      </w:r>
      <w:r w:rsidRPr="00F31220">
        <w:rPr>
          <w:b/>
        </w:rPr>
        <w:t>30</w:t>
      </w:r>
      <w:r w:rsidRPr="00F31220">
        <w:t>: 179.</w:t>
      </w:r>
    </w:p>
    <w:p w14:paraId="45B8B885" w14:textId="77777777" w:rsidR="00F31220" w:rsidRPr="00F31220" w:rsidRDefault="00F31220" w:rsidP="00F31220">
      <w:pPr>
        <w:pStyle w:val="EndNoteBibliography"/>
      </w:pPr>
      <w:r w:rsidRPr="00F31220">
        <w:t xml:space="preserve">Egashira, H., A. Kuwashima, H. Ishiguro, K. Fukushima, T. Kaya and S. Imanishi (2000). "Screening of wild accessions resistant to gray mold (Botrytis cinerea Pers.) in Lycopersicon." </w:t>
      </w:r>
      <w:r w:rsidRPr="00F31220">
        <w:rPr>
          <w:u w:val="single"/>
        </w:rPr>
        <w:t>Acta physiologiae plantarum</w:t>
      </w:r>
      <w:r w:rsidRPr="00F31220">
        <w:t xml:space="preserve"> </w:t>
      </w:r>
      <w:r w:rsidRPr="00F31220">
        <w:rPr>
          <w:b/>
        </w:rPr>
        <w:t>22</w:t>
      </w:r>
      <w:r w:rsidRPr="00F31220">
        <w:t>(3): 324-326.</w:t>
      </w:r>
    </w:p>
    <w:p w14:paraId="4AEE2CC5" w14:textId="77777777" w:rsidR="00F31220" w:rsidRPr="00F31220" w:rsidRDefault="00F31220" w:rsidP="00F31220">
      <w:pPr>
        <w:pStyle w:val="EndNoteBibliography"/>
      </w:pPr>
      <w:r w:rsidRPr="00F31220">
        <w:lastRenderedPageBreak/>
        <w:t xml:space="preserve">Elad, Y., B. Williamson, P. Tudzynski and N. Delen (2007). Botrytis spp. and diseases they cause in agricultural systems–an introduction. </w:t>
      </w:r>
      <w:r w:rsidRPr="00F31220">
        <w:rPr>
          <w:u w:val="single"/>
        </w:rPr>
        <w:t>Botrytis: Biology, pathology and control</w:t>
      </w:r>
      <w:r w:rsidRPr="00F31220">
        <w:t>, Springer</w:t>
      </w:r>
      <w:r w:rsidRPr="00F31220">
        <w:rPr>
          <w:b/>
        </w:rPr>
        <w:t xml:space="preserve">: </w:t>
      </w:r>
      <w:r w:rsidRPr="00F31220">
        <w:t>1-8.</w:t>
      </w:r>
    </w:p>
    <w:p w14:paraId="4605B4B3" w14:textId="77777777" w:rsidR="00F31220" w:rsidRPr="00F31220" w:rsidRDefault="00F31220" w:rsidP="00F31220">
      <w:pPr>
        <w:pStyle w:val="EndNoteBibliography"/>
        <w:rPr>
          <w:u w:val="single"/>
        </w:rPr>
      </w:pPr>
      <w:r w:rsidRPr="00F31220">
        <w:t xml:space="preserve">Failmezger, H., Y. Yuan, O. Rueda, F. Markowetz and M. H. Failmezger (2012). "CRImage: CRImage a package to classify cells and calculate tumour cellularity." </w:t>
      </w:r>
      <w:r w:rsidRPr="00F31220">
        <w:rPr>
          <w:u w:val="single"/>
        </w:rPr>
        <w:t>R package version 1.24.0.</w:t>
      </w:r>
    </w:p>
    <w:p w14:paraId="639B2ADD" w14:textId="77777777" w:rsidR="00F31220" w:rsidRPr="00F31220" w:rsidRDefault="00F31220" w:rsidP="00F31220">
      <w:pPr>
        <w:pStyle w:val="EndNoteBibliography"/>
      </w:pPr>
      <w:r w:rsidRPr="00F31220">
        <w:t xml:space="preserve">Farhat, M. R., B. J. Shapiro, K. J. Kieser, R. Sultana, K. R. Jacobson, T. C. Victor, R. M. Warren, E. M. Streicher, A. Calver and A. Sloutsky (2013). "Genomic analysis identifies targets of convergent positive selection in drug-resistant Mycobacterium tuberculosis." </w:t>
      </w:r>
      <w:r w:rsidRPr="00F31220">
        <w:rPr>
          <w:u w:val="single"/>
        </w:rPr>
        <w:t>Nature genetics</w:t>
      </w:r>
      <w:r w:rsidRPr="00F31220">
        <w:t xml:space="preserve"> </w:t>
      </w:r>
      <w:r w:rsidRPr="00F31220">
        <w:rPr>
          <w:b/>
        </w:rPr>
        <w:t>45</w:t>
      </w:r>
      <w:r w:rsidRPr="00F31220">
        <w:t>(10): 1183-1189.</w:t>
      </w:r>
    </w:p>
    <w:p w14:paraId="6BC011DD" w14:textId="77777777" w:rsidR="00F31220" w:rsidRPr="00F31220" w:rsidRDefault="00F31220" w:rsidP="00F31220">
      <w:pPr>
        <w:pStyle w:val="EndNoteBibliography"/>
      </w:pPr>
      <w:r w:rsidRPr="00F31220">
        <w:t xml:space="preserve">Fekete, É., E. Fekete, L. Irinyi, L. Karaffa, M. Árnyasi, M. Asadollahi and E. Sándor (2012). "Genetic diversity of a Botrytis cinerea cryptic species complex in Hungary." </w:t>
      </w:r>
      <w:r w:rsidRPr="00F31220">
        <w:rPr>
          <w:u w:val="single"/>
        </w:rPr>
        <w:t>Microbiological Research</w:t>
      </w:r>
      <w:r w:rsidRPr="00F31220">
        <w:t xml:space="preserve"> </w:t>
      </w:r>
      <w:r w:rsidRPr="00F31220">
        <w:rPr>
          <w:b/>
        </w:rPr>
        <w:t>167</w:t>
      </w:r>
      <w:r w:rsidRPr="00F31220">
        <w:t>(5): 283-291.</w:t>
      </w:r>
    </w:p>
    <w:p w14:paraId="02E76931" w14:textId="77777777" w:rsidR="00F31220" w:rsidRPr="00F31220" w:rsidRDefault="00F31220" w:rsidP="00F31220">
      <w:pPr>
        <w:pStyle w:val="EndNoteBibliography"/>
      </w:pPr>
      <w:r w:rsidRPr="00F31220">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31220">
        <w:rPr>
          <w:u w:val="single"/>
        </w:rPr>
        <w:t>Plant physiology</w:t>
      </w:r>
      <w:r w:rsidRPr="00F31220">
        <w:t xml:space="preserve"> </w:t>
      </w:r>
      <w:r w:rsidRPr="00F31220">
        <w:rPr>
          <w:b/>
        </w:rPr>
        <w:t>144</w:t>
      </w:r>
      <w:r w:rsidRPr="00F31220">
        <w:t>(1): 367-379.</w:t>
      </w:r>
    </w:p>
    <w:p w14:paraId="3880CB84" w14:textId="77777777" w:rsidR="00F31220" w:rsidRPr="00F31220" w:rsidRDefault="00F31220" w:rsidP="00F31220">
      <w:pPr>
        <w:pStyle w:val="EndNoteBibliography"/>
      </w:pPr>
      <w:r w:rsidRPr="00F31220">
        <w:t xml:space="preserve">Ferrari, S., J. M. Plotnikova, G. De Lorenzo and F. M. Ausubel (2003). "Arabidopsis local resistance to Botrytis cinerea involves salicylic acid and camalexin and requires EDS4 and PAD2, but not SID2, EDS5 or PAD4." </w:t>
      </w:r>
      <w:r w:rsidRPr="00F31220">
        <w:rPr>
          <w:u w:val="single"/>
        </w:rPr>
        <w:t>The Plant Journal</w:t>
      </w:r>
      <w:r w:rsidRPr="00F31220">
        <w:t xml:space="preserve"> </w:t>
      </w:r>
      <w:r w:rsidRPr="00F31220">
        <w:rPr>
          <w:b/>
        </w:rPr>
        <w:t>35</w:t>
      </w:r>
      <w:r w:rsidRPr="00F31220">
        <w:t>(2): 193-205.</w:t>
      </w:r>
    </w:p>
    <w:p w14:paraId="36C1B3B8" w14:textId="77777777" w:rsidR="00F31220" w:rsidRPr="00F31220" w:rsidRDefault="00F31220" w:rsidP="00F31220">
      <w:pPr>
        <w:pStyle w:val="EndNoteBibliography"/>
      </w:pPr>
      <w:r w:rsidRPr="00F31220">
        <w:t xml:space="preserve">Fillinger, S. and Y. Elad (2015). </w:t>
      </w:r>
      <w:r w:rsidRPr="00F31220">
        <w:rPr>
          <w:u w:val="single"/>
        </w:rPr>
        <w:t>Botrytis-the Fungus, the Pathogen and Its Management in Agricultural Systems</w:t>
      </w:r>
      <w:r w:rsidRPr="00F31220">
        <w:t>, Springer.</w:t>
      </w:r>
    </w:p>
    <w:p w14:paraId="5D601A1A" w14:textId="77777777" w:rsidR="00F31220" w:rsidRPr="00F31220" w:rsidRDefault="00F31220" w:rsidP="00F31220">
      <w:pPr>
        <w:pStyle w:val="EndNoteBibliography"/>
      </w:pPr>
      <w:r w:rsidRPr="00F31220">
        <w:t xml:space="preserve">Finkers, R., Y. Bai, P. van den Berg, R. van Berloo, F. Meijer-Dekens, A. Ten Have, J. van Kan, P. Lindhout and A. W. van Heusden (2008). "Quantitative resistance to Botrytis cinerea from Solanum neorickii." </w:t>
      </w:r>
      <w:r w:rsidRPr="00F31220">
        <w:rPr>
          <w:u w:val="single"/>
        </w:rPr>
        <w:t>Euphytica</w:t>
      </w:r>
      <w:r w:rsidRPr="00F31220">
        <w:t xml:space="preserve"> </w:t>
      </w:r>
      <w:r w:rsidRPr="00F31220">
        <w:rPr>
          <w:b/>
        </w:rPr>
        <w:t>159</w:t>
      </w:r>
      <w:r w:rsidRPr="00F31220">
        <w:t>(1-2): 83-92.</w:t>
      </w:r>
    </w:p>
    <w:p w14:paraId="52EA6C4A" w14:textId="77777777" w:rsidR="00F31220" w:rsidRPr="00F31220" w:rsidRDefault="00F31220" w:rsidP="00F31220">
      <w:pPr>
        <w:pStyle w:val="EndNoteBibliography"/>
      </w:pPr>
      <w:r w:rsidRPr="00F31220">
        <w:t xml:space="preserve">Finkers, R., A. W. van Heusden, F. Meijer-Dekens, J. A. van Kan, P. Maris and P. Lindhout (2007). "The construction of a Solanum habrochaites LYC4 introgression line population and the identification of QTLs for resistance to Botrytis cinerea." </w:t>
      </w:r>
      <w:r w:rsidRPr="00F31220">
        <w:rPr>
          <w:u w:val="single"/>
        </w:rPr>
        <w:t>Theoretical and Applied Genetics</w:t>
      </w:r>
      <w:r w:rsidRPr="00F31220">
        <w:t xml:space="preserve"> </w:t>
      </w:r>
      <w:r w:rsidRPr="00F31220">
        <w:rPr>
          <w:b/>
        </w:rPr>
        <w:t>114</w:t>
      </w:r>
      <w:r w:rsidRPr="00F31220">
        <w:t>(6): 1071-1080.</w:t>
      </w:r>
    </w:p>
    <w:p w14:paraId="732AC28E" w14:textId="77777777" w:rsidR="00F31220" w:rsidRPr="00F31220" w:rsidRDefault="00F31220" w:rsidP="00F31220">
      <w:pPr>
        <w:pStyle w:val="EndNoteBibliography"/>
      </w:pPr>
      <w:r w:rsidRPr="00F31220">
        <w:t xml:space="preserve">Fordyce, R., N. Soltis, C. Caseys, G. Gwinner, J. Corwin, S. Atwell, D. Copeland, J. Feusier, A. Subedy, R. Eshbaugh and D. Kliebenstein (2018). "Combining Digital Imaging and GWA Mapping to Dissect Visual Traits in Plant/Pathogen Interactions." </w:t>
      </w:r>
      <w:r w:rsidRPr="00F31220">
        <w:rPr>
          <w:u w:val="single"/>
        </w:rPr>
        <w:t>Plant Physiology</w:t>
      </w:r>
      <w:r w:rsidRPr="00F31220">
        <w:t>.</w:t>
      </w:r>
    </w:p>
    <w:p w14:paraId="03C49A6A" w14:textId="77777777" w:rsidR="00F31220" w:rsidRPr="00F31220" w:rsidRDefault="00F31220" w:rsidP="00F31220">
      <w:pPr>
        <w:pStyle w:val="EndNoteBibliography"/>
      </w:pPr>
      <w:r w:rsidRPr="00F31220">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31220">
        <w:rPr>
          <w:u w:val="single"/>
        </w:rPr>
        <w:t>Frontiers in plant science</w:t>
      </w:r>
      <w:r w:rsidRPr="00F31220">
        <w:t xml:space="preserve"> </w:t>
      </w:r>
      <w:r w:rsidRPr="00F31220">
        <w:rPr>
          <w:b/>
        </w:rPr>
        <w:t>7</w:t>
      </w:r>
      <w:r w:rsidRPr="00F31220">
        <w:t>.</w:t>
      </w:r>
    </w:p>
    <w:p w14:paraId="39EBF504" w14:textId="77777777" w:rsidR="00F31220" w:rsidRPr="00F31220" w:rsidRDefault="00F31220" w:rsidP="00F31220">
      <w:pPr>
        <w:pStyle w:val="EndNoteBibliography"/>
      </w:pPr>
      <w:r w:rsidRPr="00F31220">
        <w:t xml:space="preserve">Gao, Y., Z. Liu, J. D. Faris, J. Richards, R. S. Brueggeman, X. Li, R. P. Oliver, B. A. McDonald and T. L. Friesen (2016). "Validation of genome-wide association studies as a tool to identify virulence factors in Parastagonospora nodorum." </w:t>
      </w:r>
      <w:r w:rsidRPr="00F31220">
        <w:rPr>
          <w:u w:val="single"/>
        </w:rPr>
        <w:t>Phytopathology</w:t>
      </w:r>
      <w:r w:rsidRPr="00F31220">
        <w:t xml:space="preserve"> </w:t>
      </w:r>
      <w:r w:rsidRPr="00F31220">
        <w:rPr>
          <w:b/>
        </w:rPr>
        <w:t>106</w:t>
      </w:r>
      <w:r w:rsidRPr="00F31220">
        <w:t>(10): 1177-1185.</w:t>
      </w:r>
    </w:p>
    <w:p w14:paraId="0397121D" w14:textId="77777777" w:rsidR="00F31220" w:rsidRPr="00F31220" w:rsidRDefault="00F31220" w:rsidP="00F31220">
      <w:pPr>
        <w:pStyle w:val="EndNoteBibliography"/>
      </w:pPr>
      <w:r w:rsidRPr="00F31220">
        <w:t xml:space="preserve">Giraud, T., D. Fortini, C. Levis, C. Lamarque, P. Leroux, K. LoBuglio and Y. Brygoo (1999). "Two sibling species of the Botrytis cinerea complex, transposa and vacuma, are found in sympatry on numerous host plants." </w:t>
      </w:r>
      <w:r w:rsidRPr="00F31220">
        <w:rPr>
          <w:u w:val="single"/>
        </w:rPr>
        <w:t>Phytopathology</w:t>
      </w:r>
      <w:r w:rsidRPr="00F31220">
        <w:t xml:space="preserve"> </w:t>
      </w:r>
      <w:r w:rsidRPr="00F31220">
        <w:rPr>
          <w:b/>
        </w:rPr>
        <w:t>89</w:t>
      </w:r>
      <w:r w:rsidRPr="00F31220">
        <w:t>(10): 967-973.</w:t>
      </w:r>
    </w:p>
    <w:p w14:paraId="17B9FBFA" w14:textId="77777777" w:rsidR="00F31220" w:rsidRPr="00F31220" w:rsidRDefault="00F31220" w:rsidP="00F31220">
      <w:pPr>
        <w:pStyle w:val="EndNoteBibliography"/>
      </w:pPr>
      <w:r w:rsidRPr="00F31220">
        <w:t xml:space="preserve">Glazebrook, J. (2005). "Contrasting mechanisms of defense against biotrophic and necrotrophic pathogens." </w:t>
      </w:r>
      <w:r w:rsidRPr="00F31220">
        <w:rPr>
          <w:u w:val="single"/>
        </w:rPr>
        <w:t>Annu. Rev. Phytopathol.</w:t>
      </w:r>
      <w:r w:rsidRPr="00F31220">
        <w:t xml:space="preserve"> </w:t>
      </w:r>
      <w:r w:rsidRPr="00F31220">
        <w:rPr>
          <w:b/>
        </w:rPr>
        <w:t>43</w:t>
      </w:r>
      <w:r w:rsidRPr="00F31220">
        <w:t>: 205-227.</w:t>
      </w:r>
    </w:p>
    <w:p w14:paraId="16DB6742" w14:textId="77777777" w:rsidR="00F31220" w:rsidRPr="00F31220" w:rsidRDefault="00F31220" w:rsidP="00F31220">
      <w:pPr>
        <w:pStyle w:val="EndNoteBibliography"/>
      </w:pPr>
      <w:r w:rsidRPr="00F31220">
        <w:t xml:space="preserve">Goss, E. M. and J. Bergelson (2006). "Variation in resistance and virulence in the interaction between Arabidopsis thaliana and a bacterial pathogen." </w:t>
      </w:r>
      <w:r w:rsidRPr="00F31220">
        <w:rPr>
          <w:u w:val="single"/>
        </w:rPr>
        <w:t>Evolution</w:t>
      </w:r>
      <w:r w:rsidRPr="00F31220">
        <w:t xml:space="preserve"> </w:t>
      </w:r>
      <w:r w:rsidRPr="00F31220">
        <w:rPr>
          <w:b/>
        </w:rPr>
        <w:t>60</w:t>
      </w:r>
      <w:r w:rsidRPr="00F31220">
        <w:t>(8): 1562-1573.</w:t>
      </w:r>
    </w:p>
    <w:p w14:paraId="6523616C" w14:textId="77777777" w:rsidR="00F31220" w:rsidRPr="00F31220" w:rsidRDefault="00F31220" w:rsidP="00F31220">
      <w:pPr>
        <w:pStyle w:val="EndNoteBibliography"/>
      </w:pPr>
      <w:r w:rsidRPr="00F31220">
        <w:t xml:space="preserve">Guimaraes, R. L., R. T. Chetelat and H. U. Stotz (2004). "Resistance to Botrytis cinerea in Solanum lycopersicoides is dominant in hybrids with tomato, and involves induced hyphal death." </w:t>
      </w:r>
      <w:r w:rsidRPr="00F31220">
        <w:rPr>
          <w:u w:val="single"/>
        </w:rPr>
        <w:t>European journal of plant pathology</w:t>
      </w:r>
      <w:r w:rsidRPr="00F31220">
        <w:t xml:space="preserve"> </w:t>
      </w:r>
      <w:r w:rsidRPr="00F31220">
        <w:rPr>
          <w:b/>
        </w:rPr>
        <w:t>110</w:t>
      </w:r>
      <w:r w:rsidRPr="00F31220">
        <w:t>(1): 13-23.</w:t>
      </w:r>
    </w:p>
    <w:p w14:paraId="7E9CCD18" w14:textId="77777777" w:rsidR="00F31220" w:rsidRPr="00F31220" w:rsidRDefault="00F31220" w:rsidP="00F31220">
      <w:pPr>
        <w:pStyle w:val="EndNoteBibliography"/>
      </w:pPr>
      <w:r w:rsidRPr="00F31220">
        <w:t xml:space="preserve">Hacquard, S., B. Kracher, T. Maekawa, S. Vernaldi, P. Schulze-Lefert and E. V. L. van Themaat (2013). "Mosaic genome structure of the barley powdery mildew pathogen and conservation of transcriptional programs in divergent hosts." </w:t>
      </w:r>
      <w:r w:rsidRPr="00F31220">
        <w:rPr>
          <w:u w:val="single"/>
        </w:rPr>
        <w:t>Proceedings of the National Academy of Sciences</w:t>
      </w:r>
      <w:r w:rsidRPr="00F31220">
        <w:t xml:space="preserve"> </w:t>
      </w:r>
      <w:r w:rsidRPr="00F31220">
        <w:rPr>
          <w:b/>
        </w:rPr>
        <w:t>110</w:t>
      </w:r>
      <w:r w:rsidRPr="00F31220">
        <w:t>(24): E2219-E2228.</w:t>
      </w:r>
    </w:p>
    <w:p w14:paraId="0631DD01" w14:textId="77777777" w:rsidR="00F31220" w:rsidRPr="00F31220" w:rsidRDefault="00F31220" w:rsidP="00F31220">
      <w:pPr>
        <w:pStyle w:val="EndNoteBibliography"/>
      </w:pPr>
      <w:r w:rsidRPr="00F31220">
        <w:t xml:space="preserve">Hahn, M. (2014). "The rising threat of fungicide resistance in plant pathogenic fungi: Botrytis as a case study." </w:t>
      </w:r>
      <w:r w:rsidRPr="00F31220">
        <w:rPr>
          <w:u w:val="single"/>
        </w:rPr>
        <w:t>Journal of chemical biology</w:t>
      </w:r>
      <w:r w:rsidRPr="00F31220">
        <w:t xml:space="preserve"> </w:t>
      </w:r>
      <w:r w:rsidRPr="00F31220">
        <w:rPr>
          <w:b/>
        </w:rPr>
        <w:t>7</w:t>
      </w:r>
      <w:r w:rsidRPr="00F31220">
        <w:t>(4): 133-141.</w:t>
      </w:r>
    </w:p>
    <w:p w14:paraId="3666D719" w14:textId="77777777" w:rsidR="00F31220" w:rsidRPr="00F31220" w:rsidRDefault="00F31220" w:rsidP="00F31220">
      <w:pPr>
        <w:pStyle w:val="EndNoteBibliography"/>
      </w:pPr>
      <w:r w:rsidRPr="00F31220">
        <w:lastRenderedPageBreak/>
        <w:t xml:space="preserve">Hevia, M. A., P. Canessa, H. Müller-Esparza and L. F. Larrondo (2015). "A circadian oscillator in the fungus Botrytis cinerea regulates virulence when infecting Arabidopsis thaliana." </w:t>
      </w:r>
      <w:r w:rsidRPr="00F31220">
        <w:rPr>
          <w:u w:val="single"/>
        </w:rPr>
        <w:t>Proceedings of the National Academy of Sciences</w:t>
      </w:r>
      <w:r w:rsidRPr="00F31220">
        <w:t xml:space="preserve"> </w:t>
      </w:r>
      <w:r w:rsidRPr="00F31220">
        <w:rPr>
          <w:b/>
        </w:rPr>
        <w:t>112</w:t>
      </w:r>
      <w:r w:rsidRPr="00F31220">
        <w:t>(28): 8744-8749.</w:t>
      </w:r>
    </w:p>
    <w:p w14:paraId="74E88639" w14:textId="77777777" w:rsidR="00F31220" w:rsidRPr="00F31220" w:rsidRDefault="00F31220" w:rsidP="00F31220">
      <w:pPr>
        <w:pStyle w:val="EndNoteBibliography"/>
      </w:pPr>
      <w:r w:rsidRPr="00F31220">
        <w:t xml:space="preserve">Hyten, D. L., Q. Song, Y. Zhu, I.-Y. Choi, R. L. Nelson, J. M. Costa, J. E. Specht, R. C. Shoemaker and P. B. Cregan (2006). "Impacts of genetic bottlenecks on soybean genome diversity." </w:t>
      </w:r>
      <w:r w:rsidRPr="00F31220">
        <w:rPr>
          <w:u w:val="single"/>
        </w:rPr>
        <w:t>Proceedings of the National Academy of Sciences</w:t>
      </w:r>
      <w:r w:rsidRPr="00F31220">
        <w:t xml:space="preserve"> </w:t>
      </w:r>
      <w:r w:rsidRPr="00F31220">
        <w:rPr>
          <w:b/>
        </w:rPr>
        <w:t>103</w:t>
      </w:r>
      <w:r w:rsidRPr="00F31220">
        <w:t>(45): 16666-16671.</w:t>
      </w:r>
    </w:p>
    <w:p w14:paraId="7303FC4A" w14:textId="77777777" w:rsidR="00F31220" w:rsidRPr="00F31220" w:rsidRDefault="00F31220" w:rsidP="00F31220">
      <w:pPr>
        <w:pStyle w:val="EndNoteBibliography"/>
      </w:pPr>
      <w:r w:rsidRPr="00F31220">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F31220">
        <w:rPr>
          <w:u w:val="single"/>
        </w:rPr>
        <w:t>Environmental microbiology</w:t>
      </w:r>
      <w:r w:rsidRPr="00F31220">
        <w:t>.</w:t>
      </w:r>
    </w:p>
    <w:p w14:paraId="45D81DCF" w14:textId="77777777" w:rsidR="00F31220" w:rsidRPr="00F31220" w:rsidRDefault="00F31220" w:rsidP="00F31220">
      <w:pPr>
        <w:pStyle w:val="EndNoteBibliography"/>
      </w:pPr>
      <w:r w:rsidRPr="00F31220">
        <w:t xml:space="preserve">Jombart, T. (2008). "adegenet: a R package for the multivariate analysis of genetic markers." </w:t>
      </w:r>
      <w:r w:rsidRPr="00F31220">
        <w:rPr>
          <w:u w:val="single"/>
        </w:rPr>
        <w:t>Bioinformatics</w:t>
      </w:r>
      <w:r w:rsidRPr="00F31220">
        <w:t xml:space="preserve"> </w:t>
      </w:r>
      <w:r w:rsidRPr="00F31220">
        <w:rPr>
          <w:b/>
        </w:rPr>
        <w:t>24</w:t>
      </w:r>
      <w:r w:rsidRPr="00F31220">
        <w:t>(11): 1403-1405.</w:t>
      </w:r>
    </w:p>
    <w:p w14:paraId="0685FE69" w14:textId="77777777" w:rsidR="00F31220" w:rsidRPr="00F31220" w:rsidRDefault="00F31220" w:rsidP="00F31220">
      <w:pPr>
        <w:pStyle w:val="EndNoteBibliography"/>
      </w:pPr>
      <w:r w:rsidRPr="00F31220">
        <w:t xml:space="preserve">Jones, J. D. and J. L. Dangl (2006). "The plant immune system." </w:t>
      </w:r>
      <w:r w:rsidRPr="00F31220">
        <w:rPr>
          <w:u w:val="single"/>
        </w:rPr>
        <w:t>Nature</w:t>
      </w:r>
      <w:r w:rsidRPr="00F31220">
        <w:t xml:space="preserve"> </w:t>
      </w:r>
      <w:r w:rsidRPr="00F31220">
        <w:rPr>
          <w:b/>
        </w:rPr>
        <w:t>444</w:t>
      </w:r>
      <w:r w:rsidRPr="00F31220">
        <w:t>(7117): 323-329.</w:t>
      </w:r>
    </w:p>
    <w:p w14:paraId="4330419D" w14:textId="77777777" w:rsidR="00F31220" w:rsidRPr="00F31220" w:rsidRDefault="00F31220" w:rsidP="00F31220">
      <w:pPr>
        <w:pStyle w:val="EndNoteBibliography"/>
      </w:pPr>
      <w:r w:rsidRPr="00F31220">
        <w:t xml:space="preserve">Katan, T. (1999). "Current status of vegetative compatibility groups in Fusarium oxysporum." </w:t>
      </w:r>
      <w:r w:rsidRPr="00F31220">
        <w:rPr>
          <w:u w:val="single"/>
        </w:rPr>
        <w:t>Phytoparasitica</w:t>
      </w:r>
      <w:r w:rsidRPr="00F31220">
        <w:t xml:space="preserve"> </w:t>
      </w:r>
      <w:r w:rsidRPr="00F31220">
        <w:rPr>
          <w:b/>
        </w:rPr>
        <w:t>27</w:t>
      </w:r>
      <w:r w:rsidRPr="00F31220">
        <w:t>(1): 51-64.</w:t>
      </w:r>
    </w:p>
    <w:p w14:paraId="3D0F715A" w14:textId="77777777" w:rsidR="00F31220" w:rsidRPr="00F31220" w:rsidRDefault="00F31220" w:rsidP="00F31220">
      <w:pPr>
        <w:pStyle w:val="EndNoteBibliography"/>
      </w:pPr>
      <w:r w:rsidRPr="00F31220">
        <w:t xml:space="preserve">Keen, N. (1992). "The molecular biology of disease resistance." </w:t>
      </w:r>
      <w:r w:rsidRPr="00F31220">
        <w:rPr>
          <w:u w:val="single"/>
        </w:rPr>
        <w:t>Plant molecular biology</w:t>
      </w:r>
      <w:r w:rsidRPr="00F31220">
        <w:t xml:space="preserve"> </w:t>
      </w:r>
      <w:r w:rsidRPr="00F31220">
        <w:rPr>
          <w:b/>
        </w:rPr>
        <w:t>19</w:t>
      </w:r>
      <w:r w:rsidRPr="00F31220">
        <w:t>(1): 109-122.</w:t>
      </w:r>
    </w:p>
    <w:p w14:paraId="39A73472" w14:textId="77777777" w:rsidR="00F31220" w:rsidRPr="00F31220" w:rsidRDefault="00F31220" w:rsidP="00F31220">
      <w:pPr>
        <w:pStyle w:val="EndNoteBibliography"/>
      </w:pPr>
      <w:r w:rsidRPr="00F31220">
        <w:t xml:space="preserve">Kliebenstein, D. J., H. C. Rowe and K. J. Denby (2005). "Secondary metabolites influence Arabidopsis/Botrytis interactions: variation in host production and pathogen sensitivity." </w:t>
      </w:r>
      <w:r w:rsidRPr="00F31220">
        <w:rPr>
          <w:u w:val="single"/>
        </w:rPr>
        <w:t>The Plant Journal</w:t>
      </w:r>
      <w:r w:rsidRPr="00F31220">
        <w:t xml:space="preserve"> </w:t>
      </w:r>
      <w:r w:rsidRPr="00F31220">
        <w:rPr>
          <w:b/>
        </w:rPr>
        <w:t>44</w:t>
      </w:r>
      <w:r w:rsidRPr="00F31220">
        <w:t>(1): 25-36.</w:t>
      </w:r>
    </w:p>
    <w:p w14:paraId="060C42B8" w14:textId="77777777" w:rsidR="00F31220" w:rsidRPr="00F31220" w:rsidRDefault="00F31220" w:rsidP="00F31220">
      <w:pPr>
        <w:pStyle w:val="EndNoteBibliography"/>
      </w:pPr>
      <w:r w:rsidRPr="00F31220">
        <w:t xml:space="preserve">Koenig, D., J. M. Jiménez-Gómez, S. Kimura, D. Fulop, D. H. Chitwood, L. R. Headland, R. Kumar, M. F. Covington, U. K. Devisetty and A. V. Tat (2013). "Comparative transcriptomics reveals patterns of selection in domesticated and wild tomato." </w:t>
      </w:r>
      <w:r w:rsidRPr="00F31220">
        <w:rPr>
          <w:u w:val="single"/>
        </w:rPr>
        <w:t>Proceedings of the National Academy of Sciences</w:t>
      </w:r>
      <w:r w:rsidRPr="00F31220">
        <w:t xml:space="preserve"> </w:t>
      </w:r>
      <w:r w:rsidRPr="00F31220">
        <w:rPr>
          <w:b/>
        </w:rPr>
        <w:t>110</w:t>
      </w:r>
      <w:r w:rsidRPr="00F31220">
        <w:t>(28): E2655-E2662.</w:t>
      </w:r>
    </w:p>
    <w:p w14:paraId="5EBB5F2D" w14:textId="77777777" w:rsidR="00F31220" w:rsidRPr="00F31220" w:rsidRDefault="00F31220" w:rsidP="00F31220">
      <w:pPr>
        <w:pStyle w:val="EndNoteBibliography"/>
      </w:pPr>
      <w:r w:rsidRPr="00F31220">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31220">
        <w:rPr>
          <w:u w:val="single"/>
        </w:rPr>
        <w:t>Plant Physiology</w:t>
      </w:r>
      <w:r w:rsidRPr="00F31220">
        <w:t>: pp. 00997.02015.</w:t>
      </w:r>
    </w:p>
    <w:p w14:paraId="71FFC6BA" w14:textId="77777777" w:rsidR="00F31220" w:rsidRPr="00F31220" w:rsidRDefault="00F31220" w:rsidP="00F31220">
      <w:pPr>
        <w:pStyle w:val="EndNoteBibliography"/>
      </w:pPr>
      <w:r w:rsidRPr="00F31220">
        <w:t xml:space="preserve">Kover, P. X. and B. A. Schaal (2002). "Genetic variation for disease resistance and tolerance among Arabidopsis thaliana accessions." </w:t>
      </w:r>
      <w:r w:rsidRPr="00F31220">
        <w:rPr>
          <w:u w:val="single"/>
        </w:rPr>
        <w:t>Proceedings of the National Academy of Sciences</w:t>
      </w:r>
      <w:r w:rsidRPr="00F31220">
        <w:t xml:space="preserve"> </w:t>
      </w:r>
      <w:r w:rsidRPr="00F31220">
        <w:rPr>
          <w:b/>
        </w:rPr>
        <w:t>99</w:t>
      </w:r>
      <w:r w:rsidRPr="00F31220">
        <w:t>(17): 11270-11274.</w:t>
      </w:r>
    </w:p>
    <w:p w14:paraId="6216B94D" w14:textId="77777777" w:rsidR="00F31220" w:rsidRPr="00F31220" w:rsidRDefault="00F31220" w:rsidP="00F31220">
      <w:pPr>
        <w:pStyle w:val="EndNoteBibliography"/>
      </w:pPr>
      <w:r w:rsidRPr="00F31220">
        <w:t xml:space="preserve">Kretschmer, M. and M. Hahn (2008). "Fungicide resistance and genetic diversity of Botrytis cinerea isolates from a vineyard in Germany." </w:t>
      </w:r>
      <w:r w:rsidRPr="00F31220">
        <w:rPr>
          <w:u w:val="single"/>
        </w:rPr>
        <w:t>Journal of Plant Diseases and Protection</w:t>
      </w:r>
      <w:r w:rsidRPr="00F31220">
        <w:t>: 214-219.</w:t>
      </w:r>
    </w:p>
    <w:p w14:paraId="70D1D125" w14:textId="77777777" w:rsidR="00F31220" w:rsidRPr="00F31220" w:rsidRDefault="00F31220" w:rsidP="00F31220">
      <w:pPr>
        <w:pStyle w:val="EndNoteBibliography"/>
      </w:pPr>
      <w:r w:rsidRPr="00F31220">
        <w:t xml:space="preserve">Kurtz, S., A. Phillippy, A. L. Delcher, M. Smoot, M. Shumway, C. Antonescu and S. L. Salzberg (2004). "Versatile and open software for comparing large genomes." </w:t>
      </w:r>
      <w:r w:rsidRPr="00F31220">
        <w:rPr>
          <w:u w:val="single"/>
        </w:rPr>
        <w:t>Genome biology</w:t>
      </w:r>
      <w:r w:rsidRPr="00F31220">
        <w:t xml:space="preserve"> </w:t>
      </w:r>
      <w:r w:rsidRPr="00F31220">
        <w:rPr>
          <w:b/>
        </w:rPr>
        <w:t>5</w:t>
      </w:r>
      <w:r w:rsidRPr="00F31220">
        <w:t>(2): R12.</w:t>
      </w:r>
    </w:p>
    <w:p w14:paraId="6EA1E703" w14:textId="77777777" w:rsidR="00F31220" w:rsidRPr="00F31220" w:rsidRDefault="00F31220" w:rsidP="00F31220">
      <w:pPr>
        <w:pStyle w:val="EndNoteBibliography"/>
      </w:pPr>
      <w:r w:rsidRPr="00F31220">
        <w:t xml:space="preserve">Lin, T., G. Zhu, J. Zhang, X. Xu, Q. Yu, Z. Zheng, Z. Zhang, Y. Lun, S. Li and X. Wang (2014). "Genomic analyses provide insights into the history of tomato breeding." </w:t>
      </w:r>
      <w:r w:rsidRPr="00F31220">
        <w:rPr>
          <w:u w:val="single"/>
        </w:rPr>
        <w:t>Nature genetics</w:t>
      </w:r>
      <w:r w:rsidRPr="00F31220">
        <w:t xml:space="preserve"> </w:t>
      </w:r>
      <w:r w:rsidRPr="00F31220">
        <w:rPr>
          <w:b/>
        </w:rPr>
        <w:t>46</w:t>
      </w:r>
      <w:r w:rsidRPr="00F31220">
        <w:t>(11): 1220.</w:t>
      </w:r>
    </w:p>
    <w:p w14:paraId="5796A62E" w14:textId="77777777" w:rsidR="00F31220" w:rsidRPr="00F31220" w:rsidRDefault="00F31220" w:rsidP="00F31220">
      <w:pPr>
        <w:pStyle w:val="EndNoteBibliography"/>
      </w:pPr>
      <w:r w:rsidRPr="00F31220">
        <w:t xml:space="preserve">Liu, B., Y.-B. Hong, Y.-F. Zhang, X.-H. Li, L. Huang, H.-J. Zhang, D.-Y. Li and F.-M. Song (2014). "Tomato WRKY transcriptional factor SlDRW1 is required for disease resistance against Botrytis cinerea and tolerance to oxidative stress." </w:t>
      </w:r>
      <w:r w:rsidRPr="00F31220">
        <w:rPr>
          <w:u w:val="single"/>
        </w:rPr>
        <w:t>Plant Science</w:t>
      </w:r>
      <w:r w:rsidRPr="00F31220">
        <w:t xml:space="preserve"> </w:t>
      </w:r>
      <w:r w:rsidRPr="00F31220">
        <w:rPr>
          <w:b/>
        </w:rPr>
        <w:t>227</w:t>
      </w:r>
      <w:r w:rsidRPr="00F31220">
        <w:t>: 145-156.</w:t>
      </w:r>
    </w:p>
    <w:p w14:paraId="1CC9DB5D" w14:textId="77777777" w:rsidR="00F31220" w:rsidRPr="00F31220" w:rsidRDefault="00F31220" w:rsidP="00F31220">
      <w:pPr>
        <w:pStyle w:val="EndNoteBibliography"/>
      </w:pPr>
      <w:r w:rsidRPr="00F31220">
        <w:t xml:space="preserve">Lo Presti, L., C. López Díaz, D. Turrà, A. Di Pietro, M. Hampel, K. Heimel and R. Kahmann (2016). "A conserved co‐chaperone is required for virulence in fungal plant pathogens." </w:t>
      </w:r>
      <w:r w:rsidRPr="00F31220">
        <w:rPr>
          <w:u w:val="single"/>
        </w:rPr>
        <w:t>New Phytologist</w:t>
      </w:r>
      <w:r w:rsidRPr="00F31220">
        <w:t xml:space="preserve"> </w:t>
      </w:r>
      <w:r w:rsidRPr="00F31220">
        <w:rPr>
          <w:b/>
        </w:rPr>
        <w:t>209</w:t>
      </w:r>
      <w:r w:rsidRPr="00F31220">
        <w:t>(3): 1135-1148.</w:t>
      </w:r>
    </w:p>
    <w:p w14:paraId="6EA91FEE" w14:textId="77777777" w:rsidR="00F31220" w:rsidRPr="00F31220" w:rsidRDefault="00F31220" w:rsidP="00F31220">
      <w:pPr>
        <w:pStyle w:val="EndNoteBibliography"/>
      </w:pPr>
      <w:r w:rsidRPr="00F31220">
        <w:t xml:space="preserve">Loxdale, H. D., G. Lushai and J. A. Harvey (2011). "The evolutionary improbability of ‘generalism’in nature, with special reference to insects." </w:t>
      </w:r>
      <w:r w:rsidRPr="00F31220">
        <w:rPr>
          <w:u w:val="single"/>
        </w:rPr>
        <w:t>Biological Journal of the Linnean Society</w:t>
      </w:r>
      <w:r w:rsidRPr="00F31220">
        <w:t xml:space="preserve"> </w:t>
      </w:r>
      <w:r w:rsidRPr="00F31220">
        <w:rPr>
          <w:b/>
        </w:rPr>
        <w:t>103</w:t>
      </w:r>
      <w:r w:rsidRPr="00F31220">
        <w:t>(1): 1-18.</w:t>
      </w:r>
    </w:p>
    <w:p w14:paraId="3FDED6BD" w14:textId="77777777" w:rsidR="00F31220" w:rsidRPr="00F31220" w:rsidRDefault="00F31220" w:rsidP="00F31220">
      <w:pPr>
        <w:pStyle w:val="EndNoteBibliography"/>
      </w:pPr>
      <w:r w:rsidRPr="00F31220">
        <w:t xml:space="preserve">Ma, Z. and T. J. Michailides (2005). "Genetic structure of Botrytis cinerea populations from different host plants in California." </w:t>
      </w:r>
      <w:r w:rsidRPr="00F31220">
        <w:rPr>
          <w:u w:val="single"/>
        </w:rPr>
        <w:t>Plant disease</w:t>
      </w:r>
      <w:r w:rsidRPr="00F31220">
        <w:t xml:space="preserve"> </w:t>
      </w:r>
      <w:r w:rsidRPr="00F31220">
        <w:rPr>
          <w:b/>
        </w:rPr>
        <w:t>89</w:t>
      </w:r>
      <w:r w:rsidRPr="00F31220">
        <w:t>(10): 1083-1089.</w:t>
      </w:r>
    </w:p>
    <w:p w14:paraId="7E9CB949" w14:textId="77777777" w:rsidR="00F31220" w:rsidRPr="00F31220" w:rsidRDefault="00F31220" w:rsidP="00F31220">
      <w:pPr>
        <w:pStyle w:val="EndNoteBibliography"/>
      </w:pPr>
      <w:r w:rsidRPr="00F31220">
        <w:t xml:space="preserve">Martinez, F., D. Blancard, P. Lecomte, C. Levis, B. Dubos and M. Fermaud (2003). "Phenotypic differences between vacuma and transposa subpopulations of Botrytis cinerea." </w:t>
      </w:r>
      <w:r w:rsidRPr="00F31220">
        <w:rPr>
          <w:u w:val="single"/>
        </w:rPr>
        <w:t>European Journal of Plant Pathology</w:t>
      </w:r>
      <w:r w:rsidRPr="00F31220">
        <w:t xml:space="preserve"> </w:t>
      </w:r>
      <w:r w:rsidRPr="00F31220">
        <w:rPr>
          <w:b/>
        </w:rPr>
        <w:t>109</w:t>
      </w:r>
      <w:r w:rsidRPr="00F31220">
        <w:t>(5): 479-488.</w:t>
      </w:r>
    </w:p>
    <w:p w14:paraId="05C5225F" w14:textId="77777777" w:rsidR="00F31220" w:rsidRPr="00F31220" w:rsidRDefault="00F31220" w:rsidP="00F31220">
      <w:pPr>
        <w:pStyle w:val="EndNoteBibliography"/>
      </w:pPr>
      <w:r w:rsidRPr="00F31220">
        <w:lastRenderedPageBreak/>
        <w:t xml:space="preserve">Miller, J. and S. Tanksley (1990). "RFLP analysis of phylogenetic relationships and genetic variation in the genus Lycopersicon." </w:t>
      </w:r>
      <w:r w:rsidRPr="00F31220">
        <w:rPr>
          <w:u w:val="single"/>
        </w:rPr>
        <w:t>TAG Theoretical and Applied Genetics</w:t>
      </w:r>
      <w:r w:rsidRPr="00F31220">
        <w:t xml:space="preserve"> </w:t>
      </w:r>
      <w:r w:rsidRPr="00F31220">
        <w:rPr>
          <w:b/>
        </w:rPr>
        <w:t>80</w:t>
      </w:r>
      <w:r w:rsidRPr="00F31220">
        <w:t>(4): 437-448.</w:t>
      </w:r>
    </w:p>
    <w:p w14:paraId="722EAC5C" w14:textId="77777777" w:rsidR="00F31220" w:rsidRPr="00F31220" w:rsidRDefault="00F31220" w:rsidP="00F31220">
      <w:pPr>
        <w:pStyle w:val="EndNoteBibliography"/>
      </w:pPr>
      <w:r w:rsidRPr="00F31220">
        <w:t xml:space="preserve">Müller, N. A., C. L. Wijnen, A. Srinivasan, M. Ryngajllo, I. Ofner, T. Lin, A. Ranjan, D. West, J. N. Maloof and N. R. Sinha (2016). "Domestication selected for deceleration of the circadian clock in cultivated tomato." </w:t>
      </w:r>
      <w:r w:rsidRPr="00F31220">
        <w:rPr>
          <w:u w:val="single"/>
        </w:rPr>
        <w:t>Nature genetics</w:t>
      </w:r>
      <w:r w:rsidRPr="00F31220">
        <w:t xml:space="preserve"> </w:t>
      </w:r>
      <w:r w:rsidRPr="00F31220">
        <w:rPr>
          <w:b/>
        </w:rPr>
        <w:t>48</w:t>
      </w:r>
      <w:r w:rsidRPr="00F31220">
        <w:t>(1): 89-93.</w:t>
      </w:r>
    </w:p>
    <w:p w14:paraId="5A23A1CE" w14:textId="77777777" w:rsidR="00F31220" w:rsidRPr="00F31220" w:rsidRDefault="00F31220" w:rsidP="00F31220">
      <w:pPr>
        <w:pStyle w:val="EndNoteBibliography"/>
      </w:pPr>
      <w:r w:rsidRPr="00F31220">
        <w:t xml:space="preserve">Nicot, P., A. Moretti, C. Romiti, M. Bardin, C. Caranta and H. Ferriere (2002). "Differences in susceptibility of pruning wounds and leaves to infection by Botrytis cinerea among wild tomato accessions." </w:t>
      </w:r>
      <w:r w:rsidRPr="00F31220">
        <w:rPr>
          <w:u w:val="single"/>
        </w:rPr>
        <w:t>TGC Report</w:t>
      </w:r>
      <w:r w:rsidRPr="00F31220">
        <w:t xml:space="preserve"> </w:t>
      </w:r>
      <w:r w:rsidRPr="00F31220">
        <w:rPr>
          <w:b/>
        </w:rPr>
        <w:t>52</w:t>
      </w:r>
      <w:r w:rsidRPr="00F31220">
        <w:t>: 24-26.</w:t>
      </w:r>
    </w:p>
    <w:p w14:paraId="15606291" w14:textId="77777777" w:rsidR="00F31220" w:rsidRPr="00F31220" w:rsidRDefault="00F31220" w:rsidP="00F31220">
      <w:pPr>
        <w:pStyle w:val="EndNoteBibliography"/>
      </w:pPr>
      <w:r w:rsidRPr="00F31220">
        <w:t xml:space="preserve">Nicot, P. C. and A. Baille (1996). Integrated control of Botrytis cinerea on greenhouse tomatoes. </w:t>
      </w:r>
      <w:r w:rsidRPr="00F31220">
        <w:rPr>
          <w:u w:val="single"/>
        </w:rPr>
        <w:t>Aerial Plant Surface Microbiology</w:t>
      </w:r>
      <w:r w:rsidRPr="00F31220">
        <w:t>, Springer</w:t>
      </w:r>
      <w:r w:rsidRPr="00F31220">
        <w:rPr>
          <w:b/>
        </w:rPr>
        <w:t xml:space="preserve">: </w:t>
      </w:r>
      <w:r w:rsidRPr="00F31220">
        <w:t>169-189.</w:t>
      </w:r>
    </w:p>
    <w:p w14:paraId="298B40C2" w14:textId="77777777" w:rsidR="00F31220" w:rsidRPr="00F31220" w:rsidRDefault="00F31220" w:rsidP="00F31220">
      <w:pPr>
        <w:pStyle w:val="EndNoteBibliography"/>
      </w:pPr>
      <w:r w:rsidRPr="00F31220">
        <w:t xml:space="preserve">Nomura, K., M. Melotto and S.-Y. He (2005). "Suppression of host defense in compatible plant–Pseudomonas syringae interactions." </w:t>
      </w:r>
      <w:r w:rsidRPr="00F31220">
        <w:rPr>
          <w:u w:val="single"/>
        </w:rPr>
        <w:t>Current opinion in plant biology</w:t>
      </w:r>
      <w:r w:rsidRPr="00F31220">
        <w:t xml:space="preserve"> </w:t>
      </w:r>
      <w:r w:rsidRPr="00F31220">
        <w:rPr>
          <w:b/>
        </w:rPr>
        <w:t>8</w:t>
      </w:r>
      <w:r w:rsidRPr="00F31220">
        <w:t>(4): 361-368.</w:t>
      </w:r>
    </w:p>
    <w:p w14:paraId="47533BA9" w14:textId="77777777" w:rsidR="00F31220" w:rsidRPr="00F31220" w:rsidRDefault="00F31220" w:rsidP="00F31220">
      <w:pPr>
        <w:pStyle w:val="EndNoteBibliography"/>
      </w:pPr>
      <w:r w:rsidRPr="00F31220">
        <w:t xml:space="preserve">Ober, U., W. Huang, M. Magwire, M. Schlather, H. Simianer and T. F. Mackay (2015). "Accounting for genetic architecture improves sequence based genomic prediction for a Drosophila fitness trait." </w:t>
      </w:r>
      <w:r w:rsidRPr="00F31220">
        <w:rPr>
          <w:u w:val="single"/>
        </w:rPr>
        <w:t>PLoS One</w:t>
      </w:r>
      <w:r w:rsidRPr="00F31220">
        <w:t xml:space="preserve"> </w:t>
      </w:r>
      <w:r w:rsidRPr="00F31220">
        <w:rPr>
          <w:b/>
        </w:rPr>
        <w:t>10</w:t>
      </w:r>
      <w:r w:rsidRPr="00F31220">
        <w:t>(5): e0126880.</w:t>
      </w:r>
    </w:p>
    <w:p w14:paraId="1D369CB1" w14:textId="77777777" w:rsidR="00F31220" w:rsidRPr="00F31220" w:rsidRDefault="00F31220" w:rsidP="00F31220">
      <w:pPr>
        <w:pStyle w:val="EndNoteBibliography"/>
      </w:pPr>
      <w:r w:rsidRPr="00F31220">
        <w:t xml:space="preserve">Ormond, E. L., A. P. Thomas, P. J. Pugh, J. K. Pell and H. E. Roy (2010). "A fungal pathogen in time and space: the population dynamics of Beauveria bassiana in a conifer forest." </w:t>
      </w:r>
      <w:r w:rsidRPr="00F31220">
        <w:rPr>
          <w:u w:val="single"/>
        </w:rPr>
        <w:t>FEMS microbiology ecology</w:t>
      </w:r>
      <w:r w:rsidRPr="00F31220">
        <w:t xml:space="preserve"> </w:t>
      </w:r>
      <w:r w:rsidRPr="00F31220">
        <w:rPr>
          <w:b/>
        </w:rPr>
        <w:t>74</w:t>
      </w:r>
      <w:r w:rsidRPr="00F31220">
        <w:t>(1): 146-154.</w:t>
      </w:r>
    </w:p>
    <w:p w14:paraId="771C3980" w14:textId="77777777" w:rsidR="00F31220" w:rsidRPr="00F31220" w:rsidRDefault="00F31220" w:rsidP="00F31220">
      <w:pPr>
        <w:pStyle w:val="EndNoteBibliography"/>
      </w:pPr>
      <w:r w:rsidRPr="00F31220">
        <w:t xml:space="preserve">Panthee, D. R. and F. Chen (2010). "Genomics of fungal disease resistance in tomato." </w:t>
      </w:r>
      <w:r w:rsidRPr="00F31220">
        <w:rPr>
          <w:u w:val="single"/>
        </w:rPr>
        <w:t>Current genomics</w:t>
      </w:r>
      <w:r w:rsidRPr="00F31220">
        <w:t xml:space="preserve"> </w:t>
      </w:r>
      <w:r w:rsidRPr="00F31220">
        <w:rPr>
          <w:b/>
        </w:rPr>
        <w:t>11</w:t>
      </w:r>
      <w:r w:rsidRPr="00F31220">
        <w:t>(1): 30-39.</w:t>
      </w:r>
    </w:p>
    <w:p w14:paraId="65038FC9" w14:textId="77777777" w:rsidR="00F31220" w:rsidRPr="00F31220" w:rsidRDefault="00F31220" w:rsidP="00F31220">
      <w:pPr>
        <w:pStyle w:val="EndNoteBibliography"/>
      </w:pPr>
      <w:r w:rsidRPr="00F31220">
        <w:t xml:space="preserve">Parlevliet, J. E. (2002). "Durability of resistance against fungal, bacterial and viral pathogens; present situation." </w:t>
      </w:r>
      <w:r w:rsidRPr="00F31220">
        <w:rPr>
          <w:u w:val="single"/>
        </w:rPr>
        <w:t>Euphytica</w:t>
      </w:r>
      <w:r w:rsidRPr="00F31220">
        <w:t xml:space="preserve"> </w:t>
      </w:r>
      <w:r w:rsidRPr="00F31220">
        <w:rPr>
          <w:b/>
        </w:rPr>
        <w:t>124</w:t>
      </w:r>
      <w:r w:rsidRPr="00F31220">
        <w:t>(2): 147-156.</w:t>
      </w:r>
    </w:p>
    <w:p w14:paraId="7F9B7EB0" w14:textId="77777777" w:rsidR="00F31220" w:rsidRPr="00F31220" w:rsidRDefault="00F31220" w:rsidP="00F31220">
      <w:pPr>
        <w:pStyle w:val="EndNoteBibliography"/>
      </w:pPr>
      <w:r w:rsidRPr="00F31220">
        <w:t xml:space="preserve">Pau, G., F. Fuchs, O. Sklyar, M. Boutros and W. Huber (2010). "EBImage—an R package for image processing with applications to cellular phenotypes." </w:t>
      </w:r>
      <w:r w:rsidRPr="00F31220">
        <w:rPr>
          <w:u w:val="single"/>
        </w:rPr>
        <w:t>Bioinformatics</w:t>
      </w:r>
      <w:r w:rsidRPr="00F31220">
        <w:t xml:space="preserve"> </w:t>
      </w:r>
      <w:r w:rsidRPr="00F31220">
        <w:rPr>
          <w:b/>
        </w:rPr>
        <w:t>26</w:t>
      </w:r>
      <w:r w:rsidRPr="00F31220">
        <w:t>(7): 979-981.</w:t>
      </w:r>
    </w:p>
    <w:p w14:paraId="78ECD4BB" w14:textId="77777777" w:rsidR="00F31220" w:rsidRPr="00F31220" w:rsidRDefault="00F31220" w:rsidP="00F31220">
      <w:pPr>
        <w:pStyle w:val="EndNoteBibliography"/>
      </w:pPr>
      <w:r w:rsidRPr="00F31220">
        <w:t xml:space="preserve">Pedras, M. S. C. and P. W. Ahiahonu (2005). "Metabolism and detoxification of phytoalexins and analogs by phytopathogenic fungi." </w:t>
      </w:r>
      <w:r w:rsidRPr="00F31220">
        <w:rPr>
          <w:u w:val="single"/>
        </w:rPr>
        <w:t>Phytochemistry</w:t>
      </w:r>
      <w:r w:rsidRPr="00F31220">
        <w:t xml:space="preserve"> </w:t>
      </w:r>
      <w:r w:rsidRPr="00F31220">
        <w:rPr>
          <w:b/>
        </w:rPr>
        <w:t>66</w:t>
      </w:r>
      <w:r w:rsidRPr="00F31220">
        <w:t>(4): 391-411.</w:t>
      </w:r>
    </w:p>
    <w:p w14:paraId="46A1FCC7" w14:textId="77777777" w:rsidR="00F31220" w:rsidRPr="00F31220" w:rsidRDefault="00F31220" w:rsidP="00F31220">
      <w:pPr>
        <w:pStyle w:val="EndNoteBibliography"/>
      </w:pPr>
      <w:r w:rsidRPr="00F31220">
        <w:t xml:space="preserve">Pedras, M. S. C., S. Hossain and R. B. Snitynsky (2011). "Detoxification of cruciferous phytoalexins in Botrytis cinerea: Spontaneous dimerization of a camalexin metabolite." </w:t>
      </w:r>
      <w:r w:rsidRPr="00F31220">
        <w:rPr>
          <w:u w:val="single"/>
        </w:rPr>
        <w:t>Phytochemistry</w:t>
      </w:r>
      <w:r w:rsidRPr="00F31220">
        <w:t xml:space="preserve"> </w:t>
      </w:r>
      <w:r w:rsidRPr="00F31220">
        <w:rPr>
          <w:b/>
        </w:rPr>
        <w:t>72</w:t>
      </w:r>
      <w:r w:rsidRPr="00F31220">
        <w:t>(2): 199-206.</w:t>
      </w:r>
    </w:p>
    <w:p w14:paraId="52FA065A" w14:textId="77777777" w:rsidR="00F31220" w:rsidRPr="00F31220" w:rsidRDefault="00F31220" w:rsidP="00F31220">
      <w:pPr>
        <w:pStyle w:val="EndNoteBibliography"/>
      </w:pPr>
      <w:r w:rsidRPr="00F31220">
        <w:t xml:space="preserve">Peralta, I., D. Spooner and S. Knapp (2008). "The taxonomy of tomatoes: a revision of wild tomatoes (Solanum section Lycopersicon) and their outgroup relatives in sections Juglandifolium and Lycopersicoides." </w:t>
      </w:r>
      <w:r w:rsidRPr="00F31220">
        <w:rPr>
          <w:u w:val="single"/>
        </w:rPr>
        <w:t>Syst Bot Monogr</w:t>
      </w:r>
      <w:r w:rsidRPr="00F31220">
        <w:t xml:space="preserve"> </w:t>
      </w:r>
      <w:r w:rsidRPr="00F31220">
        <w:rPr>
          <w:b/>
        </w:rPr>
        <w:t>84</w:t>
      </w:r>
      <w:r w:rsidRPr="00F31220">
        <w:t>: 1-186.</w:t>
      </w:r>
    </w:p>
    <w:p w14:paraId="1451244F" w14:textId="77777777" w:rsidR="00F31220" w:rsidRPr="00F31220" w:rsidRDefault="00F31220" w:rsidP="00F31220">
      <w:pPr>
        <w:pStyle w:val="EndNoteBibliography"/>
      </w:pPr>
      <w:r w:rsidRPr="00F31220">
        <w:t xml:space="preserve">Persoons, A., E. Morin, C. Delaruelle, T. Payen, F. Halkett, P. Frey, S. De Mita and S. Duplessis (2014). "Patterns of genomic variation in the poplar rust fungus Melampsora larici-populina identify pathogenesis-related factors." </w:t>
      </w:r>
      <w:r w:rsidRPr="00F31220">
        <w:rPr>
          <w:u w:val="single"/>
        </w:rPr>
        <w:t>Frontiers in plant science</w:t>
      </w:r>
      <w:r w:rsidRPr="00F31220">
        <w:t xml:space="preserve"> </w:t>
      </w:r>
      <w:r w:rsidRPr="00F31220">
        <w:rPr>
          <w:b/>
        </w:rPr>
        <w:t>5</w:t>
      </w:r>
      <w:r w:rsidRPr="00F31220">
        <w:t>.</w:t>
      </w:r>
    </w:p>
    <w:p w14:paraId="5118DB1E" w14:textId="77777777" w:rsidR="00F31220" w:rsidRPr="00F31220" w:rsidRDefault="00F31220" w:rsidP="00F31220">
      <w:pPr>
        <w:pStyle w:val="EndNoteBibliography"/>
      </w:pPr>
      <w:r w:rsidRPr="00F31220">
        <w:t xml:space="preserve">Pieterse, C. M., D. Van der Does, C. Zamioudis, A. Leon-Reyes and S. C. Van Wees (2012). "Hormonal modulation of plant immunity." </w:t>
      </w:r>
      <w:r w:rsidRPr="00F31220">
        <w:rPr>
          <w:u w:val="single"/>
        </w:rPr>
        <w:t>Annual review of cell and developmental biology</w:t>
      </w:r>
      <w:r w:rsidRPr="00F31220">
        <w:t xml:space="preserve"> </w:t>
      </w:r>
      <w:r w:rsidRPr="00F31220">
        <w:rPr>
          <w:b/>
        </w:rPr>
        <w:t>28</w:t>
      </w:r>
      <w:r w:rsidRPr="00F31220">
        <w:t>: 489-521.</w:t>
      </w:r>
    </w:p>
    <w:p w14:paraId="7352892F" w14:textId="77777777" w:rsidR="00F31220" w:rsidRPr="00F31220" w:rsidRDefault="00F31220" w:rsidP="00F31220">
      <w:pPr>
        <w:pStyle w:val="EndNoteBibliography"/>
      </w:pPr>
      <w:r w:rsidRPr="00F31220">
        <w:t xml:space="preserve">Poland, J. A., P. J. Balint-Kurti, R. J. Wisser, R. C. Pratt and R. J. Nelson (2009). "Shades of gray: the world of quantitative disease resistance." </w:t>
      </w:r>
      <w:r w:rsidRPr="00F31220">
        <w:rPr>
          <w:u w:val="single"/>
        </w:rPr>
        <w:t>Trends in plant science</w:t>
      </w:r>
      <w:r w:rsidRPr="00F31220">
        <w:t xml:space="preserve"> </w:t>
      </w:r>
      <w:r w:rsidRPr="00F31220">
        <w:rPr>
          <w:b/>
        </w:rPr>
        <w:t>14</w:t>
      </w:r>
      <w:r w:rsidRPr="00F31220">
        <w:t>(1): 21-29.</w:t>
      </w:r>
    </w:p>
    <w:p w14:paraId="1D84D3DE" w14:textId="77777777" w:rsidR="00F31220" w:rsidRPr="00F31220" w:rsidRDefault="00F31220" w:rsidP="00F31220">
      <w:pPr>
        <w:pStyle w:val="EndNoteBibliography"/>
      </w:pPr>
      <w:r w:rsidRPr="00F31220">
        <w:t xml:space="preserve">Power, R. A., J. Parkhill and T. de Oliveira (2017). "Microbial genome-wide association studies: lessons from human GWAS." </w:t>
      </w:r>
      <w:r w:rsidRPr="00F31220">
        <w:rPr>
          <w:u w:val="single"/>
        </w:rPr>
        <w:t>Nature Reviews Genetics</w:t>
      </w:r>
      <w:r w:rsidRPr="00F31220">
        <w:t xml:space="preserve"> </w:t>
      </w:r>
      <w:r w:rsidRPr="00F31220">
        <w:rPr>
          <w:b/>
        </w:rPr>
        <w:t>18</w:t>
      </w:r>
      <w:r w:rsidRPr="00F31220">
        <w:t>(1): 41-50.</w:t>
      </w:r>
    </w:p>
    <w:p w14:paraId="0E7A4DDA" w14:textId="77777777" w:rsidR="00F31220" w:rsidRPr="00F31220" w:rsidRDefault="00F31220" w:rsidP="00F31220">
      <w:pPr>
        <w:pStyle w:val="EndNoteBibliography"/>
      </w:pPr>
      <w:r w:rsidRPr="00F31220">
        <w:t xml:space="preserve">Quidde, T., P. Büttner and P. Tudzynski (1999). "Evidence for three different specific saponin-detoxifying activities in Botrytis cinerea and cloning and functional analysis of a gene coding for a putative avenacinase." </w:t>
      </w:r>
      <w:r w:rsidRPr="00F31220">
        <w:rPr>
          <w:u w:val="single"/>
        </w:rPr>
        <w:t>European Journal of Plant Pathology</w:t>
      </w:r>
      <w:r w:rsidRPr="00F31220">
        <w:t xml:space="preserve"> </w:t>
      </w:r>
      <w:r w:rsidRPr="00F31220">
        <w:rPr>
          <w:b/>
        </w:rPr>
        <w:t>105</w:t>
      </w:r>
      <w:r w:rsidRPr="00F31220">
        <w:t>(3): 273-283.</w:t>
      </w:r>
    </w:p>
    <w:p w14:paraId="50B4C755" w14:textId="77777777" w:rsidR="00F31220" w:rsidRPr="00F31220" w:rsidRDefault="00F31220" w:rsidP="00F31220">
      <w:pPr>
        <w:pStyle w:val="EndNoteBibliography"/>
      </w:pPr>
      <w:r w:rsidRPr="00F31220">
        <w:t xml:space="preserve">Quidde, T., A. Osbourn and P. Tudzynski (1998). "Detoxification of α-tomatine by Botrytis cinerea." </w:t>
      </w:r>
      <w:r w:rsidRPr="00F31220">
        <w:rPr>
          <w:u w:val="single"/>
        </w:rPr>
        <w:t>Physiological and Molecular Plant Pathology</w:t>
      </w:r>
      <w:r w:rsidRPr="00F31220">
        <w:t xml:space="preserve"> </w:t>
      </w:r>
      <w:r w:rsidRPr="00F31220">
        <w:rPr>
          <w:b/>
        </w:rPr>
        <w:t>52</w:t>
      </w:r>
      <w:r w:rsidRPr="00F31220">
        <w:t>(3): 151-165.</w:t>
      </w:r>
    </w:p>
    <w:p w14:paraId="60B7D88E" w14:textId="77777777" w:rsidR="00F31220" w:rsidRPr="00F31220" w:rsidRDefault="00F31220" w:rsidP="00F31220">
      <w:pPr>
        <w:pStyle w:val="EndNoteBibliography"/>
      </w:pPr>
      <w:r w:rsidRPr="00F31220">
        <w:t xml:space="preserve">R Development Core Team (2008). "R: A language and environment for statistical computing." </w:t>
      </w:r>
      <w:r w:rsidRPr="00F31220">
        <w:rPr>
          <w:u w:val="single"/>
        </w:rPr>
        <w:t>R Foundation for Statistical Computing,Vienna, Austria. ISBN 3-900051-07-0</w:t>
      </w:r>
      <w:r w:rsidRPr="00F31220">
        <w:t>.</w:t>
      </w:r>
    </w:p>
    <w:p w14:paraId="4A351283" w14:textId="77777777" w:rsidR="00F31220" w:rsidRPr="00F31220" w:rsidRDefault="00F31220" w:rsidP="00F31220">
      <w:pPr>
        <w:pStyle w:val="EndNoteBibliography"/>
      </w:pPr>
      <w:r w:rsidRPr="00F31220">
        <w:lastRenderedPageBreak/>
        <w:t xml:space="preserve">Romanazzi, G. and S. Droby (2016). Control Strategies for Postharvest Grey Mould on Fruit Crops. </w:t>
      </w:r>
      <w:r w:rsidRPr="00F31220">
        <w:rPr>
          <w:u w:val="single"/>
        </w:rPr>
        <w:t>Botrytis–the Fungus, the Pathogen and its Management in Agricultural Systems</w:t>
      </w:r>
      <w:r w:rsidRPr="00F31220">
        <w:t>, Springer</w:t>
      </w:r>
      <w:r w:rsidRPr="00F31220">
        <w:rPr>
          <w:b/>
        </w:rPr>
        <w:t xml:space="preserve">: </w:t>
      </w:r>
      <w:r w:rsidRPr="00F31220">
        <w:t>217-228.</w:t>
      </w:r>
    </w:p>
    <w:p w14:paraId="6A864793" w14:textId="77777777" w:rsidR="00F31220" w:rsidRPr="00F31220" w:rsidRDefault="00F31220" w:rsidP="00F31220">
      <w:pPr>
        <w:pStyle w:val="EndNoteBibliography"/>
      </w:pPr>
      <w:r w:rsidRPr="00F31220">
        <w:t xml:space="preserve">Rosenthal, J. P. and R. Dirzo (1997). "Effects of life history, domestication and agronomic selection on plant defence against insects: evidence from maizes and wild relatives." </w:t>
      </w:r>
      <w:r w:rsidRPr="00F31220">
        <w:rPr>
          <w:u w:val="single"/>
        </w:rPr>
        <w:t>Evolutionary Ecology</w:t>
      </w:r>
      <w:r w:rsidRPr="00F31220">
        <w:t xml:space="preserve"> </w:t>
      </w:r>
      <w:r w:rsidRPr="00F31220">
        <w:rPr>
          <w:b/>
        </w:rPr>
        <w:t>11</w:t>
      </w:r>
      <w:r w:rsidRPr="00F31220">
        <w:t>(3): 337-355.</w:t>
      </w:r>
    </w:p>
    <w:p w14:paraId="64622849" w14:textId="77777777" w:rsidR="00F31220" w:rsidRPr="00F31220" w:rsidRDefault="00F31220" w:rsidP="00F31220">
      <w:pPr>
        <w:pStyle w:val="EndNoteBibliography"/>
      </w:pPr>
      <w:r w:rsidRPr="00F31220">
        <w:t xml:space="preserve">Rowe, H. C. and D. J. Kliebenstein (2007). "Elevated genetic variation within virulence-associated Botrytis cinerea polygalacturonase loci." </w:t>
      </w:r>
      <w:r w:rsidRPr="00F31220">
        <w:rPr>
          <w:u w:val="single"/>
        </w:rPr>
        <w:t>Molecular Plant-Microbe Interactions</w:t>
      </w:r>
      <w:r w:rsidRPr="00F31220">
        <w:t xml:space="preserve"> </w:t>
      </w:r>
      <w:r w:rsidRPr="00F31220">
        <w:rPr>
          <w:b/>
        </w:rPr>
        <w:t>20</w:t>
      </w:r>
      <w:r w:rsidRPr="00F31220">
        <w:t>(9): 1126-1137.</w:t>
      </w:r>
    </w:p>
    <w:p w14:paraId="12E959B4" w14:textId="77777777" w:rsidR="00F31220" w:rsidRPr="00F31220" w:rsidRDefault="00F31220" w:rsidP="00F31220">
      <w:pPr>
        <w:pStyle w:val="EndNoteBibliography"/>
      </w:pPr>
      <w:r w:rsidRPr="00F31220">
        <w:t xml:space="preserve">Rowe, H. C. and D. J. Kliebenstein (2008). "Complex genetics control natural variation in Arabidopsis thaliana resistance to Botrytis cinerea." </w:t>
      </w:r>
      <w:r w:rsidRPr="00F31220">
        <w:rPr>
          <w:u w:val="single"/>
        </w:rPr>
        <w:t>Genetics</w:t>
      </w:r>
      <w:r w:rsidRPr="00F31220">
        <w:t xml:space="preserve"> </w:t>
      </w:r>
      <w:r w:rsidRPr="00F31220">
        <w:rPr>
          <w:b/>
        </w:rPr>
        <w:t>180</w:t>
      </w:r>
      <w:r w:rsidRPr="00F31220">
        <w:t>(4): 2237-2250.</w:t>
      </w:r>
    </w:p>
    <w:p w14:paraId="6E318608" w14:textId="77777777" w:rsidR="00F31220" w:rsidRPr="00F31220" w:rsidRDefault="00F31220" w:rsidP="00F31220">
      <w:pPr>
        <w:pStyle w:val="EndNoteBibliography"/>
      </w:pPr>
      <w:r w:rsidRPr="00F31220">
        <w:t xml:space="preserve">Rowe, H. C., J. W. Walley, J. Corwin, E. K.-F. Chan, K. Dehesh and D. J. Kliebenstein (2010). "Deficiencies in jasmonate-mediated plant defense reveal quantitative variation in Botrytis cinerea pathogenesis." </w:t>
      </w:r>
      <w:r w:rsidRPr="00F31220">
        <w:rPr>
          <w:u w:val="single"/>
        </w:rPr>
        <w:t>PLoS Pathog</w:t>
      </w:r>
      <w:r w:rsidRPr="00F31220">
        <w:t xml:space="preserve"> </w:t>
      </w:r>
      <w:r w:rsidRPr="00F31220">
        <w:rPr>
          <w:b/>
        </w:rPr>
        <w:t>6</w:t>
      </w:r>
      <w:r w:rsidRPr="00F31220">
        <w:t>(4): e1000861.</w:t>
      </w:r>
    </w:p>
    <w:p w14:paraId="547E4DD6" w14:textId="77777777" w:rsidR="00F31220" w:rsidRPr="00F31220" w:rsidRDefault="00F31220" w:rsidP="00F31220">
      <w:pPr>
        <w:pStyle w:val="EndNoteBibliography"/>
      </w:pPr>
      <w:r w:rsidRPr="00F31220">
        <w:t xml:space="preserve">Samuel, S., T. Veloukas, A. Papavasileiou and G. S. Karaoglanidis (2012). "Differences in frequency of transposable elements presence in Botrytis cinerea populations from several hosts in Greece." </w:t>
      </w:r>
      <w:r w:rsidRPr="00F31220">
        <w:rPr>
          <w:u w:val="single"/>
        </w:rPr>
        <w:t>Plant disease</w:t>
      </w:r>
      <w:r w:rsidRPr="00F31220">
        <w:t xml:space="preserve"> </w:t>
      </w:r>
      <w:r w:rsidRPr="00F31220">
        <w:rPr>
          <w:b/>
        </w:rPr>
        <w:t>96</w:t>
      </w:r>
      <w:r w:rsidRPr="00F31220">
        <w:t>(9): 1286-1290.</w:t>
      </w:r>
    </w:p>
    <w:p w14:paraId="5E0E288B" w14:textId="77777777" w:rsidR="00F31220" w:rsidRPr="00F31220" w:rsidRDefault="00F31220" w:rsidP="00F31220">
      <w:pPr>
        <w:pStyle w:val="EndNoteBibliography"/>
      </w:pPr>
      <w:r w:rsidRPr="00F31220">
        <w:t xml:space="preserve">Sauerbrunn, N. and N. L. Schlaich (2004). "PCC1: a merging point for pathogen defence and circadian signalling in Arabidopsis." </w:t>
      </w:r>
      <w:r w:rsidRPr="00F31220">
        <w:rPr>
          <w:u w:val="single"/>
        </w:rPr>
        <w:t>Planta</w:t>
      </w:r>
      <w:r w:rsidRPr="00F31220">
        <w:t xml:space="preserve"> </w:t>
      </w:r>
      <w:r w:rsidRPr="00F31220">
        <w:rPr>
          <w:b/>
        </w:rPr>
        <w:t>218</w:t>
      </w:r>
      <w:r w:rsidRPr="00F31220">
        <w:t>(4): 552-561.</w:t>
      </w:r>
    </w:p>
    <w:p w14:paraId="1694AFB8" w14:textId="77777777" w:rsidR="00F31220" w:rsidRPr="00F31220" w:rsidRDefault="00F31220" w:rsidP="00F31220">
      <w:pPr>
        <w:pStyle w:val="EndNoteBibliography"/>
      </w:pPr>
      <w:r w:rsidRPr="00F31220">
        <w:t xml:space="preserve">Schumacher, J., J.-M. Pradier, A. Simon, S. Traeger, J. Moraga, I. G. Collado, M. Viaud and B. Tudzynski (2012). "Natural variation in the VELVET gene bcvel1 affects virulence and light-dependent differentiation in Botrytis cinerea." </w:t>
      </w:r>
      <w:r w:rsidRPr="00F31220">
        <w:rPr>
          <w:u w:val="single"/>
        </w:rPr>
        <w:t>PLoS One</w:t>
      </w:r>
      <w:r w:rsidRPr="00F31220">
        <w:t xml:space="preserve"> </w:t>
      </w:r>
      <w:r w:rsidRPr="00F31220">
        <w:rPr>
          <w:b/>
        </w:rPr>
        <w:t>7</w:t>
      </w:r>
      <w:r w:rsidRPr="00F31220">
        <w:t>(10): e47840.</w:t>
      </w:r>
    </w:p>
    <w:p w14:paraId="0314DBB7" w14:textId="77777777" w:rsidR="00F31220" w:rsidRPr="00F31220" w:rsidRDefault="00F31220" w:rsidP="00F31220">
      <w:pPr>
        <w:pStyle w:val="EndNoteBibliography"/>
      </w:pPr>
      <w:r w:rsidRPr="00F31220">
        <w:t xml:space="preserve">Shen, X., M. Alam, F. Fikse and L. Rönnegård (2013). "A novel generalized ridge regression method for quantitative genetics." </w:t>
      </w:r>
      <w:r w:rsidRPr="00F31220">
        <w:rPr>
          <w:u w:val="single"/>
        </w:rPr>
        <w:t>Genetics</w:t>
      </w:r>
      <w:r w:rsidRPr="00F31220">
        <w:t xml:space="preserve"> </w:t>
      </w:r>
      <w:r w:rsidRPr="00F31220">
        <w:rPr>
          <w:b/>
        </w:rPr>
        <w:t>193</w:t>
      </w:r>
      <w:r w:rsidRPr="00F31220">
        <w:t>(4): 1255-1268.</w:t>
      </w:r>
    </w:p>
    <w:p w14:paraId="6D419E8B" w14:textId="77777777" w:rsidR="00F31220" w:rsidRPr="00F31220" w:rsidRDefault="00F31220" w:rsidP="00F31220">
      <w:pPr>
        <w:pStyle w:val="EndNoteBibliography"/>
      </w:pPr>
      <w:r w:rsidRPr="00F31220">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31220">
        <w:rPr>
          <w:u w:val="single"/>
        </w:rPr>
        <w:t>Molecular plant-microbe interactions</w:t>
      </w:r>
      <w:r w:rsidRPr="00F31220">
        <w:t xml:space="preserve"> </w:t>
      </w:r>
      <w:r w:rsidRPr="00F31220">
        <w:rPr>
          <w:b/>
        </w:rPr>
        <w:t>18</w:t>
      </w:r>
      <w:r w:rsidRPr="00F31220">
        <w:t>(6): 602-612.</w:t>
      </w:r>
    </w:p>
    <w:p w14:paraId="7994A2A5" w14:textId="77777777" w:rsidR="00F31220" w:rsidRPr="00F31220" w:rsidRDefault="00F31220" w:rsidP="00F31220">
      <w:pPr>
        <w:pStyle w:val="EndNoteBibliography"/>
      </w:pPr>
      <w:r w:rsidRPr="00F31220">
        <w:t xml:space="preserve">Sim, S.-C., G. Durstewitz, J. Plieske, R. Wieseke, M. W. Ganal, A. Van Deynze, J. P. Hamilton, C. R. Buell, M. Causse and S. Wijeratne (2012). "Development of a large SNP genotyping array and generation of high-density genetic maps in tomato." </w:t>
      </w:r>
      <w:r w:rsidRPr="00F31220">
        <w:rPr>
          <w:u w:val="single"/>
        </w:rPr>
        <w:t>PloS one</w:t>
      </w:r>
      <w:r w:rsidRPr="00F31220">
        <w:t xml:space="preserve"> </w:t>
      </w:r>
      <w:r w:rsidRPr="00F31220">
        <w:rPr>
          <w:b/>
        </w:rPr>
        <w:t>7</w:t>
      </w:r>
      <w:r w:rsidRPr="00F31220">
        <w:t>(7): e40563.</w:t>
      </w:r>
    </w:p>
    <w:p w14:paraId="1DD32218" w14:textId="77777777" w:rsidR="00F31220" w:rsidRPr="00F31220" w:rsidRDefault="00F31220" w:rsidP="00F31220">
      <w:pPr>
        <w:pStyle w:val="EndNoteBibliography"/>
      </w:pPr>
      <w:r w:rsidRPr="00F31220">
        <w:t>Smale, M. (1996). "Understanding global trends in the use of wheat diversity and international flows of wheat genetic resources."</w:t>
      </w:r>
    </w:p>
    <w:p w14:paraId="7E819CCF" w14:textId="77777777" w:rsidR="00F31220" w:rsidRPr="00F31220" w:rsidRDefault="00F31220" w:rsidP="00F31220">
      <w:pPr>
        <w:pStyle w:val="EndNoteBibliography"/>
      </w:pPr>
      <w:r w:rsidRPr="00F31220">
        <w:t xml:space="preserve">Staats, M. and J. A. van Kan (2012). "Genome update of Botrytis cinerea strains B05. 10 and T4." </w:t>
      </w:r>
      <w:r w:rsidRPr="00F31220">
        <w:rPr>
          <w:u w:val="single"/>
        </w:rPr>
        <w:t>Eukaryotic cell</w:t>
      </w:r>
      <w:r w:rsidRPr="00F31220">
        <w:t xml:space="preserve"> </w:t>
      </w:r>
      <w:r w:rsidRPr="00F31220">
        <w:rPr>
          <w:b/>
        </w:rPr>
        <w:t>11</w:t>
      </w:r>
      <w:r w:rsidRPr="00F31220">
        <w:t>(11): 1413-1414.</w:t>
      </w:r>
    </w:p>
    <w:p w14:paraId="24895FEC" w14:textId="77777777" w:rsidR="00F31220" w:rsidRPr="00F31220" w:rsidRDefault="00F31220" w:rsidP="00F31220">
      <w:pPr>
        <w:pStyle w:val="EndNoteBibliography"/>
      </w:pPr>
      <w:r w:rsidRPr="00F31220">
        <w:t xml:space="preserve">Stefanato, F. L., E. Abou‐Mansour, A. Buchala, M. Kretschmer, A. Mosbach, M. Hahn, C. G. Bochet, J. P. Métraux and H. j. Schoonbeek (2009). "The ABC transporter BcatrB from Botrytis cinerea exports camalexin and is a virulence factor on Arabidopsis thaliana." </w:t>
      </w:r>
      <w:r w:rsidRPr="00F31220">
        <w:rPr>
          <w:u w:val="single"/>
        </w:rPr>
        <w:t>The Plant Journal</w:t>
      </w:r>
      <w:r w:rsidRPr="00F31220">
        <w:t xml:space="preserve"> </w:t>
      </w:r>
      <w:r w:rsidRPr="00F31220">
        <w:rPr>
          <w:b/>
        </w:rPr>
        <w:t>58</w:t>
      </w:r>
      <w:r w:rsidRPr="00F31220">
        <w:t>(3): 499-510.</w:t>
      </w:r>
    </w:p>
    <w:p w14:paraId="1D7F45B8" w14:textId="77777777" w:rsidR="00F31220" w:rsidRPr="00F31220" w:rsidRDefault="00F31220" w:rsidP="00F31220">
      <w:pPr>
        <w:pStyle w:val="EndNoteBibliography"/>
      </w:pPr>
      <w:r w:rsidRPr="00F31220">
        <w:t xml:space="preserve">Stukenbrock, E. H. and B. A. McDonald (2008). "The origins of plant pathogens in agro-ecosystems." </w:t>
      </w:r>
      <w:r w:rsidRPr="00F31220">
        <w:rPr>
          <w:u w:val="single"/>
        </w:rPr>
        <w:t>Annu. Rev. Phytopathol.</w:t>
      </w:r>
      <w:r w:rsidRPr="00F31220">
        <w:t xml:space="preserve"> </w:t>
      </w:r>
      <w:r w:rsidRPr="00F31220">
        <w:rPr>
          <w:b/>
        </w:rPr>
        <w:t>46</w:t>
      </w:r>
      <w:r w:rsidRPr="00F31220">
        <w:t>: 75-100.</w:t>
      </w:r>
    </w:p>
    <w:p w14:paraId="2E7177B3" w14:textId="77777777" w:rsidR="00F31220" w:rsidRPr="00F31220" w:rsidRDefault="00F31220" w:rsidP="00F31220">
      <w:pPr>
        <w:pStyle w:val="EndNoteBibliography"/>
      </w:pPr>
      <w:r w:rsidRPr="00F31220">
        <w:t xml:space="preserve">Talas, F., R. Kalih, T. Miedaner and B. A. McDonald (2016). "Genome-wide association study identifies novel candidate genes for aggressiveness, deoxynivalenol production, and azole sensitivity in natural field populations of Fusarium graminearum." </w:t>
      </w:r>
      <w:r w:rsidRPr="00F31220">
        <w:rPr>
          <w:u w:val="single"/>
        </w:rPr>
        <w:t>Molecular Plant-Microbe Interactions</w:t>
      </w:r>
      <w:r w:rsidRPr="00F31220">
        <w:t xml:space="preserve"> </w:t>
      </w:r>
      <w:r w:rsidRPr="00F31220">
        <w:rPr>
          <w:b/>
        </w:rPr>
        <w:t>29</w:t>
      </w:r>
      <w:r w:rsidRPr="00F31220">
        <w:t>(5): 417-430.</w:t>
      </w:r>
    </w:p>
    <w:p w14:paraId="4D7AB24E" w14:textId="77777777" w:rsidR="00F31220" w:rsidRPr="00F31220" w:rsidRDefault="00F31220" w:rsidP="00F31220">
      <w:pPr>
        <w:pStyle w:val="EndNoteBibliography"/>
      </w:pPr>
      <w:r w:rsidRPr="00F31220">
        <w:t xml:space="preserve">Tanksley, S. D. (2004). "The genetic, developmental, and molecular bases of fruit size and shape variation in tomato." </w:t>
      </w:r>
      <w:r w:rsidRPr="00F31220">
        <w:rPr>
          <w:u w:val="single"/>
        </w:rPr>
        <w:t>The plant cell</w:t>
      </w:r>
      <w:r w:rsidRPr="00F31220">
        <w:t xml:space="preserve"> </w:t>
      </w:r>
      <w:r w:rsidRPr="00F31220">
        <w:rPr>
          <w:b/>
        </w:rPr>
        <w:t>16</w:t>
      </w:r>
      <w:r w:rsidRPr="00F31220">
        <w:t>(suppl 1): S181-S189.</w:t>
      </w:r>
    </w:p>
    <w:p w14:paraId="4318BADD" w14:textId="77777777" w:rsidR="00F31220" w:rsidRPr="00F31220" w:rsidRDefault="00F31220" w:rsidP="00F31220">
      <w:pPr>
        <w:pStyle w:val="EndNoteBibliography"/>
      </w:pPr>
      <w:r w:rsidRPr="00F31220">
        <w:t xml:space="preserve">Tanksley, S. D. and S. R. McCouch (1997). "Seed banks and molecular maps: unlocking genetic potential from the wild." </w:t>
      </w:r>
      <w:r w:rsidRPr="00F31220">
        <w:rPr>
          <w:u w:val="single"/>
        </w:rPr>
        <w:t>Science</w:t>
      </w:r>
      <w:r w:rsidRPr="00F31220">
        <w:t xml:space="preserve"> </w:t>
      </w:r>
      <w:r w:rsidRPr="00F31220">
        <w:rPr>
          <w:b/>
        </w:rPr>
        <w:t>277</w:t>
      </w:r>
      <w:r w:rsidRPr="00F31220">
        <w:t>(5329): 1063-1066.</w:t>
      </w:r>
    </w:p>
    <w:p w14:paraId="04D4CDD7" w14:textId="77777777" w:rsidR="00F31220" w:rsidRPr="00F31220" w:rsidRDefault="00F31220" w:rsidP="00F31220">
      <w:pPr>
        <w:pStyle w:val="EndNoteBibliography"/>
      </w:pPr>
      <w:r w:rsidRPr="00F31220">
        <w:t xml:space="preserve">ten Have, A., W. Mulder, J. Visser and J. A. van Kan (1998). "The endopolygalacturonase gene Bcpg1 is required for full virulence of Botrytis cinerea." </w:t>
      </w:r>
      <w:r w:rsidRPr="00F31220">
        <w:rPr>
          <w:u w:val="single"/>
        </w:rPr>
        <w:t>Molecular Plant-Microbe Interactions</w:t>
      </w:r>
      <w:r w:rsidRPr="00F31220">
        <w:t xml:space="preserve"> </w:t>
      </w:r>
      <w:r w:rsidRPr="00F31220">
        <w:rPr>
          <w:b/>
        </w:rPr>
        <w:t>11</w:t>
      </w:r>
      <w:r w:rsidRPr="00F31220">
        <w:t>(10): 1009-1016.</w:t>
      </w:r>
    </w:p>
    <w:p w14:paraId="14FE85B7" w14:textId="77777777" w:rsidR="00F31220" w:rsidRPr="00F31220" w:rsidRDefault="00F31220" w:rsidP="00F31220">
      <w:pPr>
        <w:pStyle w:val="EndNoteBibliography"/>
      </w:pPr>
      <w:r w:rsidRPr="00F31220">
        <w:lastRenderedPageBreak/>
        <w:t xml:space="preserve">Ten Have, A., R. van Berloo, P. Lindhout and J. A. van Kan (2007). "Partial stem and leaf resistance against the fungal pathogen Botrytis cinerea in wild relatives of tomato." </w:t>
      </w:r>
      <w:r w:rsidRPr="00F31220">
        <w:rPr>
          <w:u w:val="single"/>
        </w:rPr>
        <w:t>European journal of plant pathology</w:t>
      </w:r>
      <w:r w:rsidRPr="00F31220">
        <w:t xml:space="preserve"> </w:t>
      </w:r>
      <w:r w:rsidRPr="00F31220">
        <w:rPr>
          <w:b/>
        </w:rPr>
        <w:t>117</w:t>
      </w:r>
      <w:r w:rsidRPr="00F31220">
        <w:t>(2): 153-166.</w:t>
      </w:r>
    </w:p>
    <w:p w14:paraId="480E1F00" w14:textId="77777777" w:rsidR="00F31220" w:rsidRPr="00F31220" w:rsidRDefault="00F31220" w:rsidP="00F31220">
      <w:pPr>
        <w:pStyle w:val="EndNoteBibliography"/>
      </w:pPr>
      <w:r w:rsidRPr="00F31220">
        <w:t xml:space="preserve">Tiffin, P. and D. A. Moeller (2006). "Molecular evolution of plant immune system genes." </w:t>
      </w:r>
      <w:r w:rsidRPr="00F31220">
        <w:rPr>
          <w:u w:val="single"/>
        </w:rPr>
        <w:t>Trends in genetics</w:t>
      </w:r>
      <w:r w:rsidRPr="00F31220">
        <w:t xml:space="preserve"> </w:t>
      </w:r>
      <w:r w:rsidRPr="00F31220">
        <w:rPr>
          <w:b/>
        </w:rPr>
        <w:t>22</w:t>
      </w:r>
      <w:r w:rsidRPr="00F31220">
        <w:t>(12): 662-670.</w:t>
      </w:r>
    </w:p>
    <w:p w14:paraId="49609505" w14:textId="77777777" w:rsidR="00F31220" w:rsidRPr="00F31220" w:rsidRDefault="00F31220" w:rsidP="00F31220">
      <w:pPr>
        <w:pStyle w:val="EndNoteBibliography"/>
      </w:pPr>
      <w:r w:rsidRPr="00F31220">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F31220">
        <w:rPr>
          <w:u w:val="single"/>
        </w:rPr>
        <w:t>Frontiers in plant science</w:t>
      </w:r>
      <w:r w:rsidRPr="00F31220">
        <w:t xml:space="preserve"> </w:t>
      </w:r>
      <w:r w:rsidRPr="00F31220">
        <w:rPr>
          <w:b/>
        </w:rPr>
        <w:t>5</w:t>
      </w:r>
      <w:r w:rsidRPr="00F31220">
        <w:t>.</w:t>
      </w:r>
    </w:p>
    <w:p w14:paraId="4FD945A2" w14:textId="77777777" w:rsidR="00F31220" w:rsidRPr="00F31220" w:rsidRDefault="00F31220" w:rsidP="00F31220">
      <w:pPr>
        <w:pStyle w:val="EndNoteBibliography"/>
      </w:pPr>
      <w:r w:rsidRPr="00F31220">
        <w:t xml:space="preserve">Valette-Collet, O., A. Cimerman, P. Reignault, C. Levis and M. Boccara (2003). "Disruption of Botrytis cinerea pectin methylesterase gene Bcpme1 reduces virulence on several host plants." </w:t>
      </w:r>
      <w:r w:rsidRPr="00F31220">
        <w:rPr>
          <w:u w:val="single"/>
        </w:rPr>
        <w:t>Molecular Plant-Microbe Interactions</w:t>
      </w:r>
      <w:r w:rsidRPr="00F31220">
        <w:t xml:space="preserve"> </w:t>
      </w:r>
      <w:r w:rsidRPr="00F31220">
        <w:rPr>
          <w:b/>
        </w:rPr>
        <w:t>16</w:t>
      </w:r>
      <w:r w:rsidRPr="00F31220">
        <w:t>(4): 360-367.</w:t>
      </w:r>
    </w:p>
    <w:p w14:paraId="16593F05" w14:textId="77777777" w:rsidR="00F31220" w:rsidRPr="00F31220" w:rsidRDefault="00F31220" w:rsidP="00F31220">
      <w:pPr>
        <w:pStyle w:val="EndNoteBibliography"/>
      </w:pPr>
      <w:r w:rsidRPr="00F31220">
        <w:t xml:space="preserve">Viaud, M., A.-F. Adam-Blondon, J. Amselem, P. Bally, A. Cimerman, B. Dalmais-Lenaers, N. Lapalu, M.-H. Lebrun, B. Poinssot and J. M. Pradier (2012). "Le génome de Botrytis décrypté." </w:t>
      </w:r>
      <w:r w:rsidRPr="00F31220">
        <w:rPr>
          <w:u w:val="single"/>
        </w:rPr>
        <w:t>Revue des oenologues et des techniques vitivinicoles et oenologiques</w:t>
      </w:r>
      <w:r w:rsidRPr="00F31220">
        <w:t>(142): 9-11.</w:t>
      </w:r>
    </w:p>
    <w:p w14:paraId="65BD5DBB" w14:textId="77777777" w:rsidR="00F31220" w:rsidRPr="00F31220" w:rsidRDefault="00F31220" w:rsidP="00F31220">
      <w:pPr>
        <w:pStyle w:val="EndNoteBibliography"/>
      </w:pPr>
      <w:r w:rsidRPr="00F31220">
        <w:t xml:space="preserve">Vleeshouwers, V. G. and R. P. Oliver (2014). "Effectors as tools in disease resistance breeding against biotrophic, hemibiotrophic, and necrotrophic plant pathogens." </w:t>
      </w:r>
      <w:r w:rsidRPr="00F31220">
        <w:rPr>
          <w:u w:val="single"/>
        </w:rPr>
        <w:t>Molecular plant-microbe interactions</w:t>
      </w:r>
      <w:r w:rsidRPr="00F31220">
        <w:t xml:space="preserve"> </w:t>
      </w:r>
      <w:r w:rsidRPr="00F31220">
        <w:rPr>
          <w:b/>
        </w:rPr>
        <w:t>27</w:t>
      </w:r>
      <w:r w:rsidRPr="00F31220">
        <w:t>(3): 196-206.</w:t>
      </w:r>
    </w:p>
    <w:p w14:paraId="19A3F503" w14:textId="77777777" w:rsidR="00F31220" w:rsidRPr="00F31220" w:rsidRDefault="00F31220" w:rsidP="00F31220">
      <w:pPr>
        <w:pStyle w:val="EndNoteBibliography"/>
      </w:pPr>
      <w:r w:rsidRPr="00F31220">
        <w:t xml:space="preserve">Weyman, P. D., Z. Pan, Q. Feng, D. G. Gilchrist and R. M. Bostock (2006). "A circadian rhythm-regulated tomato gene is induced by arachidonic acid and Phythophthora infestans infection." </w:t>
      </w:r>
      <w:r w:rsidRPr="00F31220">
        <w:rPr>
          <w:u w:val="single"/>
        </w:rPr>
        <w:t>Plant physiology</w:t>
      </w:r>
      <w:r w:rsidRPr="00F31220">
        <w:t xml:space="preserve"> </w:t>
      </w:r>
      <w:r w:rsidRPr="00F31220">
        <w:rPr>
          <w:b/>
        </w:rPr>
        <w:t>140</w:t>
      </w:r>
      <w:r w:rsidRPr="00F31220">
        <w:t>(1): 235-248.</w:t>
      </w:r>
    </w:p>
    <w:p w14:paraId="73EE1F0A" w14:textId="77777777" w:rsidR="00F31220" w:rsidRPr="00F31220" w:rsidRDefault="00F31220" w:rsidP="00F31220">
      <w:pPr>
        <w:pStyle w:val="EndNoteBibliography"/>
      </w:pPr>
      <w:r w:rsidRPr="00F31220">
        <w:t xml:space="preserve">Wicker, T., S. Oberhaensli, F. Parlange, J. P. Buchmann, M. Shatalina, S. Roffler, R. Ben-David, J. Doležel, H. Šimková and P. Schulze-Lefert (2013). "The wheat powdery mildew genome shows the unique evolution of an obligate biotroph." </w:t>
      </w:r>
      <w:r w:rsidRPr="00F31220">
        <w:rPr>
          <w:u w:val="single"/>
        </w:rPr>
        <w:t>Nature Genetics</w:t>
      </w:r>
      <w:r w:rsidRPr="00F31220">
        <w:t xml:space="preserve"> </w:t>
      </w:r>
      <w:r w:rsidRPr="00F31220">
        <w:rPr>
          <w:b/>
        </w:rPr>
        <w:t>45</w:t>
      </w:r>
      <w:r w:rsidRPr="00F31220">
        <w:t>(9): 1092-1096.</w:t>
      </w:r>
    </w:p>
    <w:p w14:paraId="01631D68" w14:textId="77777777" w:rsidR="00F31220" w:rsidRPr="00F31220" w:rsidRDefault="00F31220" w:rsidP="00F31220">
      <w:pPr>
        <w:pStyle w:val="EndNoteBibliography"/>
      </w:pPr>
      <w:r w:rsidRPr="00F31220">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F31220">
        <w:rPr>
          <w:u w:val="single"/>
        </w:rPr>
        <w:t>Frontiers in plant science</w:t>
      </w:r>
      <w:r w:rsidRPr="00F31220">
        <w:t xml:space="preserve"> </w:t>
      </w:r>
      <w:r w:rsidRPr="00F31220">
        <w:rPr>
          <w:b/>
        </w:rPr>
        <w:t>8</w:t>
      </w:r>
      <w:r w:rsidRPr="00F31220">
        <w:t>.</w:t>
      </w:r>
    </w:p>
    <w:p w14:paraId="481B9DB0" w14:textId="77777777" w:rsidR="00F31220" w:rsidRPr="00F31220" w:rsidRDefault="00F31220" w:rsidP="00F31220">
      <w:pPr>
        <w:pStyle w:val="EndNoteBibliography"/>
      </w:pPr>
      <w:r w:rsidRPr="00F31220">
        <w:t xml:space="preserve">Zerbino, D. R., P. Achuthan, W. Akanni, M. R. Amode, D. Barrell, J. Bhai, K. Billis, C. Cummins, A. Gall and C. G. Girón (2017). "Ensembl 2018." </w:t>
      </w:r>
      <w:r w:rsidRPr="00F31220">
        <w:rPr>
          <w:u w:val="single"/>
        </w:rPr>
        <w:t>Nucleic acids research</w:t>
      </w:r>
      <w:r w:rsidRPr="00F31220">
        <w:t xml:space="preserve"> </w:t>
      </w:r>
      <w:r w:rsidRPr="00F31220">
        <w:rPr>
          <w:b/>
        </w:rPr>
        <w:t>46</w:t>
      </w:r>
      <w:r w:rsidRPr="00F31220">
        <w:t>(D1): D754-D761.</w:t>
      </w:r>
    </w:p>
    <w:p w14:paraId="07765A71" w14:textId="77777777" w:rsidR="00F31220" w:rsidRPr="00F31220" w:rsidRDefault="00F31220" w:rsidP="00F31220">
      <w:pPr>
        <w:pStyle w:val="EndNoteBibliography"/>
      </w:pPr>
      <w:r w:rsidRPr="00F31220">
        <w:t xml:space="preserve">Zhang, L., A. Khan, D. Nino-Liu and M. Foolad (2002). "A molecular linkage map of tomato displaying chromosomal locations of resistance gene analogs based on a Lycopersicon esculentum× Lycopersicon hirsutum cross." </w:t>
      </w:r>
      <w:r w:rsidRPr="00F31220">
        <w:rPr>
          <w:u w:val="single"/>
        </w:rPr>
        <w:t>Genome</w:t>
      </w:r>
      <w:r w:rsidRPr="00F31220">
        <w:t xml:space="preserve"> </w:t>
      </w:r>
      <w:r w:rsidRPr="00F31220">
        <w:rPr>
          <w:b/>
        </w:rPr>
        <w:t>45</w:t>
      </w:r>
      <w:r w:rsidRPr="00F31220">
        <w:t>(1): 133-146.</w:t>
      </w:r>
    </w:p>
    <w:p w14:paraId="7CCC6048" w14:textId="77777777" w:rsidR="00F31220" w:rsidRPr="00F31220" w:rsidRDefault="00F31220" w:rsidP="00F31220">
      <w:pPr>
        <w:pStyle w:val="EndNoteBibliography"/>
      </w:pPr>
      <w:r w:rsidRPr="00F31220">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F31220">
        <w:rPr>
          <w:u w:val="single"/>
        </w:rPr>
        <w:t>The Plant Cell</w:t>
      </w:r>
      <w:r w:rsidRPr="00F31220">
        <w:t>: tpc. 00348.02017.</w:t>
      </w:r>
    </w:p>
    <w:p w14:paraId="79F87E67" w14:textId="77777777" w:rsidR="00F31220" w:rsidRPr="00F31220" w:rsidRDefault="00F31220" w:rsidP="00F31220">
      <w:pPr>
        <w:pStyle w:val="EndNoteBibliography"/>
      </w:pPr>
      <w:r w:rsidRPr="00F31220">
        <w:t xml:space="preserve">Zhou, X. and M. Stephens (2012). "Genome-wide efficient mixed-model analysis for association studies." </w:t>
      </w:r>
      <w:r w:rsidRPr="00F31220">
        <w:rPr>
          <w:u w:val="single"/>
        </w:rPr>
        <w:t>Nature genetics</w:t>
      </w:r>
      <w:r w:rsidRPr="00F31220">
        <w:t xml:space="preserve"> </w:t>
      </w:r>
      <w:r w:rsidRPr="00F31220">
        <w:rPr>
          <w:b/>
        </w:rPr>
        <w:t>44</w:t>
      </w:r>
      <w:r w:rsidRPr="00F31220">
        <w:t>(7): 821.</w:t>
      </w:r>
    </w:p>
    <w:p w14:paraId="155735A3" w14:textId="77777777" w:rsidR="00F31220" w:rsidRPr="00F31220" w:rsidRDefault="00F31220" w:rsidP="00F31220">
      <w:pPr>
        <w:pStyle w:val="EndNoteBibliography"/>
      </w:pPr>
      <w:r w:rsidRPr="00F31220">
        <w:t xml:space="preserve">Zipfel, C., S. Robatzek, L. Navarro and E. J. Oakeley (2004). "Bacterial disease resistance in Arabidopsis through flagellin perception." </w:t>
      </w:r>
      <w:r w:rsidRPr="00F31220">
        <w:rPr>
          <w:u w:val="single"/>
        </w:rPr>
        <w:t>Nature</w:t>
      </w:r>
      <w:r w:rsidRPr="00F31220">
        <w:t xml:space="preserve"> </w:t>
      </w:r>
      <w:r w:rsidRPr="00F31220">
        <w:rPr>
          <w:b/>
        </w:rPr>
        <w:t>428</w:t>
      </w:r>
      <w:r w:rsidRPr="00F31220">
        <w:t>(6984): 764.</w:t>
      </w:r>
    </w:p>
    <w:p w14:paraId="01BCA5B2" w14:textId="77777777" w:rsidR="00F31220" w:rsidRPr="00F31220" w:rsidRDefault="00F31220" w:rsidP="00F31220">
      <w:pPr>
        <w:pStyle w:val="EndNoteBibliography"/>
      </w:pPr>
      <w:r w:rsidRPr="00F31220">
        <w:t xml:space="preserve">Züst, T. and A. A. Agrawal (2017). "Trade-offs between plant growth and defense against insect herbivory: an emerging mechanistic synthesis." </w:t>
      </w:r>
      <w:r w:rsidRPr="00F31220">
        <w:rPr>
          <w:u w:val="single"/>
        </w:rPr>
        <w:t>Annual review of plant biology</w:t>
      </w:r>
      <w:r w:rsidRPr="00F31220">
        <w:t xml:space="preserve"> </w:t>
      </w:r>
      <w:r w:rsidRPr="00F31220">
        <w:rPr>
          <w:b/>
        </w:rPr>
        <w:t>68</w:t>
      </w:r>
      <w:r w:rsidRPr="00F31220">
        <w:t>: 513-534.</w:t>
      </w:r>
    </w:p>
    <w:p w14:paraId="4FDF3002" w14:textId="296AD00F"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Céline" w:date="2018-10-29T17:06:00Z" w:initials="C">
    <w:p w14:paraId="093786C6" w14:textId="5020ED7F" w:rsidR="00397EE1" w:rsidRDefault="00397EE1">
      <w:pPr>
        <w:pStyle w:val="CommentText"/>
      </w:pPr>
      <w:r>
        <w:rPr>
          <w:rStyle w:val="CommentReference"/>
        </w:rPr>
        <w:annotationRef/>
      </w:r>
      <w:r>
        <w:t>Missing a verb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3786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3786C6" w16cid:durableId="1F82A5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DE1D6" w14:textId="77777777" w:rsidR="002D39D5" w:rsidRDefault="002D39D5" w:rsidP="00B770AF">
      <w:r>
        <w:separator/>
      </w:r>
    </w:p>
  </w:endnote>
  <w:endnote w:type="continuationSeparator" w:id="0">
    <w:p w14:paraId="706569FA" w14:textId="77777777" w:rsidR="002D39D5" w:rsidRDefault="002D39D5"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397EE1" w:rsidRDefault="00397EE1">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397EE1" w:rsidRDefault="00397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63AF5" w14:textId="77777777" w:rsidR="002D39D5" w:rsidRDefault="002D39D5" w:rsidP="00B770AF">
      <w:r>
        <w:separator/>
      </w:r>
    </w:p>
  </w:footnote>
  <w:footnote w:type="continuationSeparator" w:id="0">
    <w:p w14:paraId="2E56A7CC" w14:textId="77777777" w:rsidR="002D39D5" w:rsidRDefault="002D39D5"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417B"/>
    <w:rsid w:val="003E5ED5"/>
    <w:rsid w:val="003E5F69"/>
    <w:rsid w:val="003E62A9"/>
    <w:rsid w:val="003E646D"/>
    <w:rsid w:val="003E70BE"/>
    <w:rsid w:val="003E734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46FA"/>
    <w:rsid w:val="00605543"/>
    <w:rsid w:val="006068CF"/>
    <w:rsid w:val="00610C40"/>
    <w:rsid w:val="006115F0"/>
    <w:rsid w:val="006127A5"/>
    <w:rsid w:val="006158B2"/>
    <w:rsid w:val="0062307C"/>
    <w:rsid w:val="00623B67"/>
    <w:rsid w:val="0062421C"/>
    <w:rsid w:val="00625929"/>
    <w:rsid w:val="00625D4A"/>
    <w:rsid w:val="00626599"/>
    <w:rsid w:val="00632015"/>
    <w:rsid w:val="00635624"/>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122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9A851376-C2F1-4589-89BD-E0E4369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roadinstitu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304B7-B9C0-49CB-BFF6-B89DB181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26059</Words>
  <Characters>141243</Characters>
  <Application>Microsoft Office Word</Application>
  <DocSecurity>0</DocSecurity>
  <Lines>1722</Lines>
  <Paragraphs>355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2</cp:revision>
  <cp:lastPrinted>2018-01-26T01:31:00Z</cp:lastPrinted>
  <dcterms:created xsi:type="dcterms:W3CDTF">2018-10-30T17:20:00Z</dcterms:created>
  <dcterms:modified xsi:type="dcterms:W3CDTF">2018-10-30T17:20:00Z</dcterms:modified>
</cp:coreProperties>
</file>