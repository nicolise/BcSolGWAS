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595D4874"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Crop domestication and pathogen virulence: Interactions of tomato and </w:t>
      </w:r>
      <w:r w:rsidRPr="008C1BDB">
        <w:rPr>
          <w:rFonts w:ascii="Arial" w:hAnsi="Arial" w:cs="Arial"/>
          <w:b/>
          <w:i/>
          <w:sz w:val="24"/>
          <w:szCs w:val="24"/>
        </w:rPr>
        <w:t xml:space="preserve">Botrytis </w:t>
      </w:r>
      <w:r w:rsidRPr="008C1BDB">
        <w:rPr>
          <w:rFonts w:ascii="Arial" w:hAnsi="Arial" w:cs="Arial"/>
          <w:b/>
          <w:sz w:val="24"/>
          <w:szCs w:val="24"/>
        </w:rPr>
        <w:t>genetic diversity</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75C4917"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r w:rsidR="009268BB" w:rsidRPr="008C1BDB">
        <w:rPr>
          <w:rFonts w:ascii="Arial" w:hAnsi="Arial" w:cs="Arial"/>
          <w:sz w:val="24"/>
          <w:szCs w:val="24"/>
        </w:rPr>
        <w:t>Little</w:t>
      </w:r>
      <w:r w:rsidRPr="008C1BDB">
        <w:rPr>
          <w:rFonts w:ascii="Arial" w:hAnsi="Arial" w:cs="Arial"/>
          <w:sz w:val="24"/>
          <w:szCs w:val="24"/>
        </w:rPr>
        <w:t xml:space="preserve"> is known about how crop </w:t>
      </w:r>
      <w:r w:rsidR="00197A11" w:rsidRPr="008C1BDB">
        <w:rPr>
          <w:rFonts w:ascii="Arial" w:hAnsi="Arial" w:cs="Arial"/>
          <w:sz w:val="24"/>
          <w:szCs w:val="24"/>
        </w:rPr>
        <w:t xml:space="preserve">domestication </w:t>
      </w:r>
      <w:r w:rsidR="006E3AFF" w:rsidRPr="008C1BDB">
        <w:rPr>
          <w:rFonts w:ascii="Arial" w:hAnsi="Arial" w:cs="Arial"/>
          <w:sz w:val="24"/>
          <w:szCs w:val="24"/>
        </w:rPr>
        <w:t>a</w:t>
      </w:r>
      <w:r w:rsidRPr="008C1BDB">
        <w:rPr>
          <w:rFonts w:ascii="Arial" w:hAnsi="Arial" w:cs="Arial"/>
          <w:sz w:val="24"/>
          <w:szCs w:val="24"/>
        </w:rPr>
        <w:t>ffects quantitative interactions with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crop domestication 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and correspondingly </w:t>
      </w:r>
      <w:r w:rsidR="00833029" w:rsidRPr="008C1BDB">
        <w:rPr>
          <w:rFonts w:ascii="Arial" w:hAnsi="Arial" w:cs="Arial"/>
          <w:sz w:val="24"/>
          <w:szCs w:val="24"/>
        </w:rPr>
        <w:t>how this interacts with the pathogen</w:t>
      </w:r>
      <w:r w:rsidR="00427063" w:rsidRPr="008C1BDB">
        <w:rPr>
          <w:rFonts w:ascii="Arial" w:hAnsi="Arial" w:cs="Arial"/>
          <w:sz w:val="24"/>
          <w:szCs w:val="24"/>
        </w:rPr>
        <w:t>’</w:t>
      </w:r>
      <w:r w:rsidR="00833029" w:rsidRPr="008C1BDB">
        <w:rPr>
          <w:rFonts w:ascii="Arial" w:hAnsi="Arial" w:cs="Arial"/>
          <w:sz w:val="24"/>
          <w:szCs w:val="24"/>
        </w:rPr>
        <w:t>s genetics</w:t>
      </w:r>
      <w:r w:rsidR="000A6823" w:rsidRPr="008C1BDB">
        <w:rPr>
          <w:rFonts w:ascii="Arial" w:hAnsi="Arial" w:cs="Arial"/>
          <w:sz w:val="24"/>
          <w:szCs w:val="24"/>
        </w:rPr>
        <w:t xml:space="preserve">, we </w:t>
      </w:r>
      <w:r w:rsidR="004F012E" w:rsidRPr="008C1BDB">
        <w:rPr>
          <w:rFonts w:ascii="Arial" w:hAnsi="Arial" w:cs="Arial"/>
          <w:sz w:val="24"/>
          <w:szCs w:val="24"/>
        </w:rPr>
        <w:t xml:space="preserve">infected a collection of wild and domesticated tomato accessions with </w:t>
      </w:r>
      <w:r w:rsidR="000A6823" w:rsidRPr="008C1BDB">
        <w:rPr>
          <w:rFonts w:ascii="Arial" w:hAnsi="Arial" w:cs="Arial"/>
          <w:sz w:val="24"/>
          <w:szCs w:val="24"/>
        </w:rPr>
        <w:t xml:space="preserve">a </w:t>
      </w:r>
      <w:r w:rsidR="00833029" w:rsidRPr="008C1BDB">
        <w:rPr>
          <w:rFonts w:ascii="Arial" w:hAnsi="Arial" w:cs="Arial"/>
          <w:sz w:val="24"/>
          <w:szCs w:val="24"/>
        </w:rPr>
        <w:t xml:space="preserve">genetically diverse </w:t>
      </w:r>
      <w:r w:rsidR="000A6823" w:rsidRPr="008C1BDB">
        <w:rPr>
          <w:rFonts w:ascii="Arial" w:hAnsi="Arial" w:cs="Arial"/>
          <w:sz w:val="24"/>
          <w:szCs w:val="24"/>
        </w:rPr>
        <w:t>population of the generalist pathogen</w:t>
      </w:r>
      <w:r w:rsidR="00197A11" w:rsidRPr="008C1BDB">
        <w:rPr>
          <w:rFonts w:ascii="Arial" w:hAnsi="Arial" w:cs="Arial"/>
          <w:sz w:val="24"/>
          <w:szCs w:val="24"/>
        </w:rPr>
        <w:t xml:space="preserve"> </w:t>
      </w:r>
      <w:r w:rsidR="00197A11" w:rsidRPr="008C1BDB">
        <w:rPr>
          <w:rFonts w:ascii="Arial" w:hAnsi="Arial" w:cs="Arial"/>
          <w:i/>
          <w:sz w:val="24"/>
          <w:szCs w:val="24"/>
        </w:rPr>
        <w:t>Botrytis cinerea</w:t>
      </w:r>
      <w:r w:rsidR="00197A11"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CF11DF" w:rsidRPr="008C1BDB">
        <w:rPr>
          <w:rFonts w:ascii="Arial" w:hAnsi="Arial" w:cs="Arial"/>
          <w:sz w:val="24"/>
          <w:szCs w:val="24"/>
        </w:rPr>
        <w:t xml:space="preserve"> controlled by </w:t>
      </w:r>
      <w:r w:rsidR="00427063" w:rsidRPr="008C1BDB">
        <w:rPr>
          <w:rFonts w:ascii="Arial" w:hAnsi="Arial" w:cs="Arial"/>
          <w:sz w:val="24"/>
          <w:szCs w:val="24"/>
        </w:rPr>
        <w:t xml:space="preserve">plant </w:t>
      </w:r>
      <w:r w:rsidR="00BA7E62" w:rsidRPr="008C1BDB">
        <w:rPr>
          <w:rFonts w:ascii="Arial" w:hAnsi="Arial" w:cs="Arial"/>
          <w:sz w:val="24"/>
          <w:szCs w:val="24"/>
        </w:rPr>
        <w:t xml:space="preserve">domestication, </w:t>
      </w:r>
      <w:r w:rsidR="00CF11DF" w:rsidRPr="008C1BDB">
        <w:rPr>
          <w:rFonts w:ascii="Arial" w:hAnsi="Arial" w:cs="Arial"/>
          <w:sz w:val="24"/>
          <w:szCs w:val="24"/>
        </w:rPr>
        <w:t xml:space="preserve">plant </w:t>
      </w:r>
      <w:r w:rsidR="00833029" w:rsidRPr="008C1BDB">
        <w:rPr>
          <w:rFonts w:ascii="Arial" w:hAnsi="Arial" w:cs="Arial"/>
          <w:sz w:val="24"/>
          <w:szCs w:val="24"/>
        </w:rPr>
        <w:t>genetic variation</w:t>
      </w:r>
      <w:r w:rsidR="00CF11DF" w:rsidRPr="008C1BDB">
        <w:rPr>
          <w:rFonts w:ascii="Arial" w:hAnsi="Arial" w:cs="Arial"/>
          <w:sz w:val="24"/>
          <w:szCs w:val="24"/>
        </w:rPr>
        <w:t>, and</w:t>
      </w:r>
      <w:r w:rsidR="00833029" w:rsidRPr="008C1BDB">
        <w:rPr>
          <w:rFonts w:ascii="Arial" w:hAnsi="Arial" w:cs="Arial"/>
          <w:sz w:val="24"/>
          <w:szCs w:val="24"/>
        </w:rPr>
        <w:t xml:space="preserve"> the</w:t>
      </w:r>
      <w:r w:rsidR="00CF11DF" w:rsidRPr="008C1BDB">
        <w:rPr>
          <w:rFonts w:ascii="Arial" w:hAnsi="Arial" w:cs="Arial"/>
          <w:sz w:val="24"/>
          <w:szCs w:val="24"/>
        </w:rPr>
        <w:t xml:space="preserve"> pathogen</w:t>
      </w:r>
      <w:r w:rsidR="00427063" w:rsidRPr="008C1BDB">
        <w:rPr>
          <w:rFonts w:ascii="Arial" w:hAnsi="Arial" w:cs="Arial"/>
          <w:sz w:val="24"/>
          <w:szCs w:val="24"/>
        </w:rPr>
        <w:t>’</w:t>
      </w:r>
      <w:r w:rsidR="00833029" w:rsidRPr="008C1BDB">
        <w:rPr>
          <w:rFonts w:ascii="Arial" w:hAnsi="Arial" w:cs="Arial"/>
          <w:sz w:val="24"/>
          <w:szCs w:val="24"/>
        </w:rPr>
        <w:t>s</w:t>
      </w:r>
      <w:r w:rsidR="00CF11DF" w:rsidRPr="008C1BDB">
        <w:rPr>
          <w:rFonts w:ascii="Arial" w:hAnsi="Arial" w:cs="Arial"/>
          <w:sz w:val="24"/>
          <w:szCs w:val="24"/>
        </w:rPr>
        <w:t xml:space="preserve"> genotype. </w:t>
      </w:r>
      <w:r w:rsidR="00833029" w:rsidRPr="008C1BDB">
        <w:rPr>
          <w:rFonts w:ascii="Arial" w:hAnsi="Arial" w:cs="Arial"/>
          <w:sz w:val="24"/>
          <w:szCs w:val="24"/>
        </w:rPr>
        <w:t xml:space="preserve">Overall, resistance </w:t>
      </w:r>
      <w:r w:rsidR="00543D88" w:rsidRPr="008C1BDB">
        <w:rPr>
          <w:rFonts w:ascii="Arial" w:hAnsi="Arial" w:cs="Arial"/>
          <w:sz w:val="24"/>
          <w:szCs w:val="24"/>
        </w:rPr>
        <w:t xml:space="preserve">was </w:t>
      </w:r>
      <w:r w:rsidR="00D03E48" w:rsidRPr="008C1BDB">
        <w:rPr>
          <w:rFonts w:ascii="Arial" w:hAnsi="Arial" w:cs="Arial"/>
          <w:sz w:val="24"/>
          <w:szCs w:val="24"/>
        </w:rPr>
        <w:t>slightly elevated in the</w:t>
      </w:r>
      <w:r w:rsidR="00BA7E62" w:rsidRPr="008C1BDB">
        <w:rPr>
          <w:rFonts w:ascii="Arial" w:hAnsi="Arial" w:cs="Arial"/>
          <w:sz w:val="24"/>
          <w:szCs w:val="24"/>
        </w:rPr>
        <w:t xml:space="preserve"> wild</w:t>
      </w:r>
      <w:r w:rsidR="00833029" w:rsidRPr="008C1BDB">
        <w:rPr>
          <w:rFonts w:ascii="Arial" w:hAnsi="Arial" w:cs="Arial"/>
          <w:sz w:val="24"/>
          <w:szCs w:val="24"/>
        </w:rPr>
        <w:t xml:space="preserve"> </w:t>
      </w:r>
      <w:r w:rsidR="00D43D9E" w:rsidRPr="008C1BDB">
        <w:rPr>
          <w:rFonts w:ascii="Arial" w:hAnsi="Arial" w:cs="Arial"/>
          <w:sz w:val="24"/>
          <w:szCs w:val="24"/>
        </w:rPr>
        <w:t xml:space="preserve">tomato </w:t>
      </w:r>
      <w:r w:rsidR="00AA46AC" w:rsidRPr="008C1BDB">
        <w:rPr>
          <w:rFonts w:ascii="Arial" w:hAnsi="Arial" w:cs="Arial"/>
          <w:sz w:val="24"/>
          <w:szCs w:val="24"/>
        </w:rPr>
        <w:t>accessions</w:t>
      </w:r>
      <w:r w:rsidR="00BA7E62" w:rsidRPr="008C1BDB">
        <w:rPr>
          <w:rFonts w:ascii="Arial" w:hAnsi="Arial" w:cs="Arial"/>
          <w:sz w:val="24"/>
          <w:szCs w:val="24"/>
        </w:rPr>
        <w:t xml:space="preserve">. </w:t>
      </w:r>
      <w:r w:rsidR="004F012E" w:rsidRPr="008C1BDB">
        <w:rPr>
          <w:rFonts w:ascii="Arial" w:hAnsi="Arial" w:cs="Arial"/>
          <w:sz w:val="24"/>
          <w:szCs w:val="24"/>
        </w:rPr>
        <w:t>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sidR="008A5ED9" w:rsidRPr="008C1BDB">
        <w:rPr>
          <w:rFonts w:ascii="Arial" w:hAnsi="Arial" w:cs="Arial"/>
          <w:sz w:val="24"/>
          <w:szCs w:val="24"/>
        </w:rPr>
        <w:t xml:space="preserve"> </w:t>
      </w:r>
      <w:r w:rsidR="00833029" w:rsidRPr="008C1BDB">
        <w:rPr>
          <w:rFonts w:ascii="Arial" w:hAnsi="Arial" w:cs="Arial"/>
          <w:sz w:val="24"/>
          <w:szCs w:val="24"/>
        </w:rPr>
        <w:t xml:space="preserve">identified a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collection of genes</w:t>
      </w:r>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a diversity of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the necessary allelic variation in place to handle the introgression of wild resistance mechanisms into the domesticated crop.</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7964E2B9" w14:textId="77777777"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6D203DD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w:t>
      </w:r>
      <w:r w:rsidR="00BA6180" w:rsidRPr="008C1BDB">
        <w:rPr>
          <w:rFonts w:ascii="Arial" w:hAnsi="Arial" w:cs="Arial"/>
          <w:sz w:val="24"/>
          <w:szCs w:val="24"/>
        </w:rPr>
        <w:lastRenderedPageBreak/>
        <w:t xml:space="preserve">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eS10aXRsZT5uYXR1cmU8L3NlY29uZGFyeS10aXRsZT48L3RpdGxlcz48cGFnZXM+ODI2LTgzMzwv
cGFnZXM+PHZvbHVtZT40MTE8L3ZvbHVtZT48bnVtYmVyPjY4Mzk8L251bWJlcj48ZGF0ZXM+PHll
YXI+MjAwMTwveWVhcj48L2RhdGVzPjxpc2JuPjAwMjgtMDgzNjwvaXNibj48dXJscz48L3VybHM+
PC9yZWNvcmQ+PC9DaXRlPjxDaXRlPjxBdXRob3I+Sm9uZXM8L0F1dGhvcj48WWVhcj4yMDA2PC9Z
ZWFyPjxSZWNOdW0+NDc1PC9SZWNOdW0+PHJlY29yZD48cmVjLW51bWJlcj40NzU8L3JlYy1udW1i
ZXI+PGZvcmVpZ24ta2V5cz48a2V5IGFwcD0iRU4iIGRiLWlkPSJhMngydHpzempmZDJ6amVkMGU4
cHNmZHRkMGRhYWZ3d3IwMDIiIHRpbWVzdGFtcD0iMCI+NDc1PC9rZXk+PC9mb3JlaWduLWtleXM+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dXJlPC9zZWNvbmRhcnktdGl0bGU+PC90aXRsZXM+PHBhZ2VzPjMyMy0zMjk8L3BhZ2VzPjx2b2x1
bWU+NDQ0PC92b2x1bWU+PG51bWJlcj43MTE3PC9udW1iZXI+PGRhdGVzPjx5ZWFyPjIwMDY8L3ll
YXI+PC9kYXRlcz48aXNibj4wMDI4LTA4MzY8L2lzYm4+PHVybHM+PC91cmxzPjwvcmVjb3JkPjwv
Q2l0ZT48L0VuZE5vdGU+AG==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PjxzZWNvbmRhcnktdGl0bGU+TmF0dXJlPC9zZWNvbmRhcnktdGl0bGU+PC90aXRsZXM+PHBhZ2Vz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1269A523"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c2JuPjx1cmxzPjwvdXJscz48L3JlY29yZD48L0NpdGU+PENpdGU+PEF1dGhvcj5HbGF6ZWJyb29r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cD0iRU4iIGRiLWlkPSJhMngydHpzempmZDJ6amVkMGU4cHNmZHRkMGRhYWZ3d3IwMDIiIHRpbWVz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8F425E"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 xml:space="preserve">(Quidde, Osbourn et al. 1998, </w:t>
      </w:r>
      <w:r w:rsidR="009810DC" w:rsidRPr="008C1BDB">
        <w:rPr>
          <w:rFonts w:ascii="Arial" w:hAnsi="Arial" w:cs="Arial"/>
          <w:noProof/>
          <w:sz w:val="24"/>
          <w:szCs w:val="24"/>
        </w:rPr>
        <w:lastRenderedPageBreak/>
        <w:t>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656D436A" w:rsidR="009836A7" w:rsidRPr="008C1BDB" w:rsidRDefault="00DD787D" w:rsidP="00E65FA1">
      <w:pPr>
        <w:spacing w:line="360" w:lineRule="auto"/>
        <w:ind w:firstLine="720"/>
        <w:rPr>
          <w:rFonts w:ascii="Arial" w:hAnsi="Arial" w:cs="Arial"/>
          <w:sz w:val="24"/>
          <w:szCs w:val="24"/>
        </w:rPr>
      </w:pPr>
      <w:r w:rsidRPr="008C1BDB">
        <w:rPr>
          <w:rFonts w:ascii="Arial" w:hAnsi="Arial" w:cs="Arial"/>
          <w:sz w:val="24"/>
          <w:szCs w:val="24"/>
        </w:rPr>
        <w:t>A key evolutionary process in plants that has affected resistance to specialist pathogens is</w:t>
      </w:r>
      <w:r w:rsidR="00BC36F7" w:rsidRPr="008C1BDB">
        <w:rPr>
          <w:rFonts w:ascii="Arial" w:hAnsi="Arial" w:cs="Arial"/>
          <w:sz w:val="24"/>
          <w:szCs w:val="24"/>
        </w:rPr>
        <w:t xml:space="preserve"> the</w:t>
      </w:r>
      <w:r w:rsidRPr="008C1BDB">
        <w:rPr>
          <w:rFonts w:ascii="Arial" w:hAnsi="Arial" w:cs="Arial"/>
          <w:sz w:val="24"/>
          <w:szCs w:val="24"/>
        </w:rPr>
        <w:t xml:space="preserve"> domestication </w:t>
      </w:r>
      <w:r w:rsidR="00BC36F7" w:rsidRPr="008C1BDB">
        <w:rPr>
          <w:rFonts w:ascii="Arial" w:hAnsi="Arial" w:cs="Arial"/>
          <w:sz w:val="24"/>
          <w:szCs w:val="24"/>
        </w:rPr>
        <w:t>of</w:t>
      </w:r>
      <w:r w:rsidRPr="008C1BDB">
        <w:rPr>
          <w:rFonts w:ascii="Arial" w:hAnsi="Arial" w:cs="Arial"/>
          <w:sz w:val="24"/>
          <w:szCs w:val="24"/>
        </w:rPr>
        <w:t xml:space="preserve"> crop plants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Y29uZGFyeS10aXRsZT48L3RpdGxlcz48cGFnZXM+NjEzLTYzMDwvcGFnZXM+PHZvbHVtZT4xNzA8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lower 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r w:rsidR="00A01C5A" w:rsidRPr="008C1BDB">
        <w:rPr>
          <w:rFonts w:ascii="Arial" w:hAnsi="Arial" w:cs="Arial"/>
          <w:sz w:val="24"/>
          <w:szCs w:val="24"/>
        </w:rPr>
        <w:t xml:space="preserve">similarly </w:t>
      </w:r>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sidRPr="008C1BDB">
        <w:rPr>
          <w:rFonts w:ascii="Arial" w:hAnsi="Arial" w:cs="Arial"/>
          <w:sz w:val="24"/>
          <w:szCs w:val="24"/>
        </w:rPr>
        <w:t>,</w:t>
      </w:r>
      <w:r w:rsidR="00A303A1" w:rsidRPr="008C1BDB">
        <w:rPr>
          <w:rFonts w:ascii="Arial" w:hAnsi="Arial" w:cs="Arial"/>
          <w:sz w:val="24"/>
          <w:szCs w:val="24"/>
        </w:rPr>
        <w:t xml:space="preserve"> and correspondingly</w:t>
      </w:r>
      <w:r w:rsidR="00F232DA" w:rsidRPr="008C1BDB">
        <w:rPr>
          <w:rFonts w:ascii="Arial" w:hAnsi="Arial" w:cs="Arial"/>
          <w:sz w:val="24"/>
          <w:szCs w:val="24"/>
        </w:rPr>
        <w:t>,</w:t>
      </w:r>
      <w:r w:rsidR="00A303A1" w:rsidRPr="008C1BDB">
        <w:rPr>
          <w:rFonts w:ascii="Arial" w:hAnsi="Arial" w:cs="Arial"/>
          <w:sz w:val="24"/>
          <w:szCs w:val="24"/>
        </w:rPr>
        <w:t xml:space="preserve"> how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3A0EC247"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 xml:space="preserve">onary processes </w:t>
      </w:r>
      <w:r w:rsidR="00DF2306" w:rsidRPr="008C1BDB">
        <w:rPr>
          <w:rFonts w:ascii="Arial" w:hAnsi="Arial" w:cs="Arial"/>
          <w:sz w:val="24"/>
          <w:szCs w:val="24"/>
        </w:rPr>
        <w:t xml:space="preserve">for this generalist in contrast to </w:t>
      </w:r>
      <w:r w:rsidRPr="008C1BDB">
        <w:rPr>
          <w:rFonts w:ascii="Arial" w:hAnsi="Arial" w:cs="Arial"/>
          <w:sz w:val="24"/>
          <w:szCs w:val="24"/>
        </w:rPr>
        <w:t>specialist pathogens</w:t>
      </w:r>
      <w:r w:rsidR="00EA6EAB" w:rsidRPr="008C1BD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 from bryophytes to eudicots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(Nicot and Baille 1996, Elad, Williamson et al. 2007, Fillinger </w:t>
      </w:r>
      <w:r w:rsidR="009B208D" w:rsidRPr="008C1BDB">
        <w:rPr>
          <w:rFonts w:ascii="Arial" w:hAnsi="Arial" w:cs="Arial"/>
          <w:noProof/>
          <w:sz w:val="24"/>
          <w:szCs w:val="24"/>
        </w:rPr>
        <w:lastRenderedPageBreak/>
        <w:t>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(Deighton, Muckenschnabel et al. 2001, Finkers, van Heusden et al. 2007, Ten Have, van Berloo et al. 2007, Corwin, Subedy et al. 2016)</w:t>
      </w:r>
      <w:r w:rsidR="003D0236" w:rsidRPr="008C1BDB">
        <w:rPr>
          <w:rFonts w:ascii="Arial" w:hAnsi="Arial" w:cs="Arial"/>
          <w:sz w:val="24"/>
          <w:szCs w:val="24"/>
        </w:rPr>
        <w:fldChar w:fldCharType="end"/>
      </w:r>
      <w:r w:rsidR="00CA37C4" w:rsidRPr="008C1BDB">
        <w:rPr>
          <w:rFonts w:ascii="Arial" w:hAnsi="Arial" w:cs="Arial"/>
          <w:sz w:val="24"/>
          <w:szCs w:val="24"/>
        </w:rPr>
        <w:t>,</w:t>
      </w:r>
      <w:r w:rsidR="00416136"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E310DC" w:rsidRPr="008C1BDB">
        <w:rPr>
          <w:rFonts w:ascii="Arial" w:hAnsi="Arial" w:cs="Arial"/>
          <w:sz w:val="24"/>
          <w:szCs w:val="24"/>
        </w:rPr>
        <w:t>This</w:t>
      </w:r>
      <w:r w:rsidR="00A01C5A" w:rsidRPr="008C1BDB">
        <w:rPr>
          <w:rFonts w:ascii="Arial" w:hAnsi="Arial" w:cs="Arial"/>
          <w:sz w:val="24"/>
          <w:szCs w:val="24"/>
        </w:rPr>
        <w:t xml:space="preserve"> genetic variation in diverse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 xml:space="preserve">B. cinerea </w:t>
      </w:r>
      <w:r w:rsidR="003F292E" w:rsidRPr="008C1BDB">
        <w:rPr>
          <w:rFonts w:ascii="Arial" w:hAnsi="Arial" w:cs="Arial"/>
          <w:sz w:val="24"/>
          <w:szCs w:val="24"/>
        </w:rPr>
        <w:t xml:space="preserve">was measured as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which</w:t>
      </w:r>
      <w:r w:rsidR="00796342" w:rsidRPr="008C1BDB">
        <w:rPr>
          <w:rFonts w:ascii="Arial" w:hAnsi="Arial" w:cs="Arial"/>
          <w:sz w:val="24"/>
          <w:szCs w:val="24"/>
        </w:rPr>
        <w:t xml:space="preserve"> 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the genetic diversity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cHA9IkVOIiBkYi1pZD0iYTJ4MnR6c3pqZmQyemplZDBlOHBzZmR0ZDBkYWFmd3dyMDAyIiB0aW1l
c3RhbXA9IjAiPjUxODwva2V5PjwvZm9yZWlnbi1rZXlzPjxyZWYtdHlwZSBuYW1lPSJKb3VybmFs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dGxlPjwvdGl0bGVzPjxwYWdlcz5FMjIxOS1FMjIyODwvcGFnZXM+PHZvbHVtZT4xMTA8L3ZvbHVt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(Farhat, Shapiro et al. 2013, Hacquard, Kracher et al. 2013, Wicker, Oberhaensli et al. 2013, Persoons, Morin et al. 2014, Desjardins, Cohen et al. 2016, Power, Parkhill et al. 2017)</w:t>
      </w:r>
      <w:r w:rsidR="006E0975" w:rsidRPr="008C1BDB">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contains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1" w:author="N S" w:date="2018-09-27T12:41:00Z">
        <w:r w:rsidR="00E310DC" w:rsidRPr="008C1BDB" w:rsidDel="005A412E">
          <w:rPr>
            <w:rFonts w:ascii="Arial" w:hAnsi="Arial" w:cs="Arial"/>
            <w:sz w:val="24"/>
            <w:szCs w:val="24"/>
          </w:rPr>
          <w:delText>.</w:delText>
        </w:r>
      </w:del>
      <w:ins w:id="2" w:author="N S" w:date="2018-09-27T12:41:00Z">
        <w:r w:rsidR="005A412E">
          <w:rPr>
            <w:rFonts w:ascii="Arial" w:hAnsi="Arial" w:cs="Arial"/>
            <w:sz w:val="24"/>
            <w:szCs w:val="24"/>
          </w:rPr>
          <w:t xml:space="preserve"> </w:t>
        </w:r>
      </w:ins>
      <w:r w:rsidR="005A412E">
        <w:rPr>
          <w:rFonts w:ascii="Arial" w:hAnsi="Arial" w:cs="Arial"/>
          <w:sz w:val="24"/>
          <w:szCs w:val="24"/>
        </w:rPr>
        <w:fldChar w:fldCharType="begin"/>
      </w:r>
      <w:r w:rsidR="005A412E">
        <w:rPr>
          <w:rFonts w:ascii="Arial" w:hAnsi="Arial" w:cs="Arial"/>
          <w:sz w:val="24"/>
          <w:szCs w:val="24"/>
        </w:rPr>
        <w:instrText xml:space="preserve"> ADDIN EN.CITE &lt;EndNote&gt;&lt;Cite&gt;&lt;Author&gt;Fordyce&lt;/Author&gt;&lt;Year&gt;2018&lt;/Year&gt;&lt;RecNum&gt;1136&lt;/RecNum&gt;&lt;DisplayText&gt;(Fordyce, Soltis et al. 2018)&lt;/DisplayText&gt;&lt;record&gt;&lt;rec-number&gt;1136&lt;/rec-number&gt;&lt;foreign-keys&gt;&lt;key app="EN" db-id="a2x2tzszjfd2zjed0e8psfdtd0daafwwr002" timestamp="1538077072"&gt;1136&lt;/key&gt;&lt;/foreign-keys&gt;&lt;ref-type name="Journal Article"&gt;17&lt;/ref-type&gt;&lt;contributors&gt;&lt;authors&gt;&lt;author&gt;Fordyce, R.&lt;/author&gt;&lt;author&gt;Soltis, N.&lt;/author&gt;&lt;author&gt;Caseys, C.&lt;/author&gt;&lt;author&gt;Gwinner, G.&lt;/author&gt;&lt;author&gt;Corwin, J.&lt;/author&gt;&lt;author&gt;Atwell, S.&lt;/author&gt;&lt;author&gt;Copeland, D.&lt;/author&gt;&lt;author&gt;Feusier, J.&lt;/author&gt;&lt;author&gt;Subedy, A.&lt;/author&gt;&lt;author&gt;Eshbaugh, R.&lt;/author&gt;&lt;author&gt;Kliebenstein, D.&lt;/author&gt;&lt;/authors&gt;&lt;/contributors&gt;&lt;titles&gt;&lt;title&gt;Combining Digital Imaging and GWA Mapping to Dissect Visual Traits in Plant/Pathogen Interactions&lt;/title&gt;&lt;secondary-title&gt;Plant Physiology&lt;/secondary-title&gt;&lt;/titles&gt;&lt;periodical&gt;&lt;full-title&gt;Plant Physiology&lt;/full-title&gt;&lt;/periodical&gt;&lt;dates&gt;&lt;year&gt;2018&lt;/year&gt;&lt;/dates&gt;&lt;urls&gt;&lt;/urls&gt;&lt;/record&gt;&lt;/Cite&gt;&lt;/EndNote&gt;</w:instrText>
      </w:r>
      <w:r w:rsidR="005A412E">
        <w:rPr>
          <w:rFonts w:ascii="Arial" w:hAnsi="Arial" w:cs="Arial"/>
          <w:sz w:val="24"/>
          <w:szCs w:val="24"/>
        </w:rPr>
        <w:fldChar w:fldCharType="separate"/>
      </w:r>
      <w:r w:rsidR="005A412E">
        <w:rPr>
          <w:rFonts w:ascii="Arial" w:hAnsi="Arial" w:cs="Arial"/>
          <w:noProof/>
          <w:sz w:val="24"/>
          <w:szCs w:val="24"/>
        </w:rPr>
        <w:t>(Fordyce, Soltis et al. 2018)</w:t>
      </w:r>
      <w:r w:rsidR="005A412E">
        <w:rPr>
          <w:rFonts w:ascii="Arial" w:hAnsi="Arial" w:cs="Arial"/>
          <w:sz w:val="24"/>
          <w:szCs w:val="24"/>
        </w:rPr>
        <w:fldChar w:fldCharType="end"/>
      </w:r>
      <w:ins w:id="3" w:author="N S" w:date="2018-09-27T12:41:00Z">
        <w:r w:rsidR="005A412E">
          <w:rPr>
            <w:rFonts w:ascii="Arial" w:hAnsi="Arial" w:cs="Arial"/>
            <w:sz w:val="24"/>
            <w:szCs w:val="24"/>
          </w:rPr>
          <w:t>.</w:t>
        </w:r>
      </w:ins>
      <w:r w:rsidR="00E310DC" w:rsidRPr="008C1BDB">
        <w:rPr>
          <w:rFonts w:ascii="Arial" w:hAnsi="Arial" w:cs="Arial"/>
          <w:sz w:val="24"/>
          <w:szCs w:val="24"/>
        </w:rPr>
        <w:t xml:space="preserve"> This can potentially</w:t>
      </w:r>
      <w:r w:rsidR="00A01C5A" w:rsidRPr="008C1BDB">
        <w:rPr>
          <w:rFonts w:ascii="Arial" w:hAnsi="Arial" w:cs="Arial"/>
          <w:sz w:val="24"/>
          <w:szCs w:val="24"/>
        </w:rPr>
        <w:t xml:space="preserve"> identify the </w:t>
      </w:r>
      <w:r w:rsidR="00A01C5A" w:rsidRPr="008C1BDB">
        <w:rPr>
          <w:rFonts w:ascii="Arial" w:hAnsi="Arial" w:cs="Arial"/>
          <w:sz w:val="24"/>
          <w:szCs w:val="24"/>
        </w:rPr>
        <w:lastRenderedPageBreak/>
        <w:t>pathogen variation</w:t>
      </w:r>
      <w:r w:rsidR="00D3121D" w:rsidRPr="008C1BDB">
        <w:rPr>
          <w:rFonts w:ascii="Arial" w:hAnsi="Arial" w:cs="Arial"/>
          <w:sz w:val="24"/>
          <w:szCs w:val="24"/>
        </w:rPr>
        <w:t xml:space="preserve"> controlling quantitative virulence</w:t>
      </w:r>
      <w:r w:rsidR="005D3672" w:rsidRPr="008C1BDB">
        <w:rPr>
          <w:rFonts w:ascii="Arial" w:hAnsi="Arial" w:cs="Arial"/>
          <w:sz w:val="24"/>
          <w:szCs w:val="24"/>
        </w:rPr>
        <w:t>,</w:t>
      </w:r>
      <w:r w:rsidR="004766F2" w:rsidRPr="008C1BDB">
        <w:rPr>
          <w:rFonts w:ascii="Arial" w:hAnsi="Arial" w:cs="Arial"/>
          <w:sz w:val="24"/>
          <w:szCs w:val="24"/>
        </w:rPr>
        <w:t xml:space="preserve"> even in non-model plant systems</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D3121D" w:rsidRPr="008C1BDB">
        <w:rPr>
          <w:rFonts w:ascii="Arial" w:hAnsi="Arial" w:cs="Arial"/>
          <w:sz w:val="24"/>
          <w:szCs w:val="24"/>
        </w:rPr>
        <w:t>.</w:t>
      </w:r>
    </w:p>
    <w:p w14:paraId="52C2E367" w14:textId="099A126A"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during domestication</w:t>
      </w:r>
      <w:r w:rsidR="00471076" w:rsidRPr="008C1BDB">
        <w:rPr>
          <w:rFonts w:ascii="Arial" w:hAnsi="Arial" w:cs="Arial"/>
          <w:sz w:val="24"/>
          <w:szCs w:val="24"/>
        </w:rPr>
        <w:t xml:space="preserve"> 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ZW5ldGljczwvYWx0LXRpdGxlPjwvdGl0bGVzPjxwYWdlcz4yMjM3LTUwPC9wYWdlcz48dm9sdW1l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7A7AF3" w:rsidRPr="008C1BDB">
        <w:rPr>
          <w:rFonts w:ascii="Arial" w:hAnsi="Arial" w:cs="Arial"/>
          <w:sz w:val="24"/>
          <w:szCs w:val="24"/>
        </w:rPr>
        <w:t>domestication</w:t>
      </w:r>
      <w:r w:rsidR="004766F2" w:rsidRPr="008C1BDB">
        <w:rPr>
          <w:rFonts w:ascii="Arial" w:hAnsi="Arial" w:cs="Arial"/>
          <w:sz w:val="24"/>
          <w:szCs w:val="24"/>
        </w:rPr>
        <w:t xml:space="preserve"> within tomato</w:t>
      </w:r>
      <w:r w:rsidR="007A7AF3" w:rsidRPr="008C1BDB">
        <w:rPr>
          <w:rFonts w:ascii="Arial" w:hAnsi="Arial" w:cs="Arial"/>
          <w:sz w:val="24"/>
          <w:szCs w:val="24"/>
        </w:rPr>
        <w:t xml:space="preserve"> can alter traits known 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 </w:t>
      </w:r>
      <w:r w:rsidR="00322463" w:rsidRPr="008C1BDB">
        <w:rPr>
          <w:rFonts w:ascii="Arial" w:hAnsi="Arial" w:cs="Arial"/>
          <w:sz w:val="24"/>
          <w:szCs w:val="24"/>
        </w:rPr>
        <w:t>from</w:t>
      </w:r>
      <w:r w:rsidR="007A7AF3" w:rsidRPr="008C1BDB">
        <w:rPr>
          <w:rFonts w:ascii="Arial" w:hAnsi="Arial" w:cs="Arial"/>
          <w:sz w:val="24"/>
          <w:szCs w:val="24"/>
        </w:rPr>
        <w:t xml:space="preserve"> other systems.</w:t>
      </w:r>
      <w:r w:rsidR="00EA6EAB" w:rsidRPr="008C1BDB">
        <w:rPr>
          <w:rFonts w:ascii="Arial" w:hAnsi="Arial" w:cs="Arial"/>
          <w:sz w:val="24"/>
          <w:szCs w:val="24"/>
        </w:rPr>
        <w:t xml:space="preserve"> </w:t>
      </w:r>
      <w:r w:rsidR="00540B3E" w:rsidRPr="008C1BDB">
        <w:rPr>
          <w:rFonts w:ascii="Arial" w:hAnsi="Arial" w:cs="Arial"/>
          <w:sz w:val="24"/>
          <w:szCs w:val="24"/>
        </w:rPr>
        <w:t xml:space="preserve">Tomato domestication </w:t>
      </w:r>
      <w:r w:rsidR="00E55832" w:rsidRPr="008C1BDB">
        <w:rPr>
          <w:rFonts w:ascii="Arial" w:hAnsi="Arial" w:cs="Arial"/>
          <w:sz w:val="24"/>
          <w:szCs w:val="24"/>
        </w:rPr>
        <w:t>is typically</w:t>
      </w:r>
      <w:r w:rsidR="00540B3E" w:rsidRPr="008C1BDB">
        <w:rPr>
          <w:rFonts w:ascii="Arial" w:hAnsi="Arial" w:cs="Arial"/>
          <w:sz w:val="24"/>
          <w:szCs w:val="24"/>
        </w:rPr>
        <w:t xml:space="preserve"> considered a single event, followed by extensive crop improvement </w:t>
      </w:r>
      <w:r w:rsidR="00075FF0"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190ECE"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540B3E" w:rsidRPr="008C1BDB">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crop domestication 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6318F176"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distantly related wild tomato species (i.e.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lycopersicum</w:t>
      </w:r>
      <w:proofErr w:type="spellEnd"/>
      <w:r w:rsidR="00890F0E" w:rsidRPr="008C1BDB">
        <w:rPr>
          <w:rFonts w:ascii="Arial" w:hAnsi="Arial" w:cs="Arial"/>
          <w:i/>
          <w:sz w:val="24"/>
          <w:szCs w:val="24"/>
        </w:rPr>
        <w:t xml:space="preserve"> </w:t>
      </w:r>
      <w:r w:rsidR="00890F0E" w:rsidRPr="008C1BDB">
        <w:rPr>
          <w:rFonts w:ascii="Arial" w:hAnsi="Arial" w:cs="Arial"/>
          <w:sz w:val="24"/>
          <w:szCs w:val="24"/>
        </w:rPr>
        <w:t xml:space="preserve">and </w:t>
      </w:r>
      <w:r w:rsidR="00890F0E" w:rsidRPr="008C1BDB">
        <w:rPr>
          <w:rFonts w:ascii="Arial" w:hAnsi="Arial" w:cs="Arial"/>
          <w:i/>
          <w:sz w:val="24"/>
          <w:szCs w:val="24"/>
        </w:rPr>
        <w:t xml:space="preserve">S. </w:t>
      </w:r>
      <w:proofErr w:type="spellStart"/>
      <w:r w:rsidR="00890F0E" w:rsidRPr="008C1BDB">
        <w:rPr>
          <w:rFonts w:ascii="Arial" w:hAnsi="Arial" w:cs="Arial"/>
          <w:i/>
          <w:sz w:val="24"/>
          <w:szCs w:val="24"/>
        </w:rPr>
        <w:t>pimpinellifolium</w:t>
      </w:r>
      <w:proofErr w:type="spellEnd"/>
      <w:r w:rsidR="00890F0E" w:rsidRPr="008C1BDB">
        <w:rPr>
          <w:rFonts w:ascii="Arial" w:hAnsi="Arial" w:cs="Arial"/>
          <w:sz w:val="24"/>
          <w:szCs w:val="24"/>
        </w:rPr>
        <w:t xml:space="preserve">)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closely related wild </w:t>
      </w:r>
      <w:r w:rsidR="00890F0E" w:rsidRPr="008C1BDB">
        <w:rPr>
          <w:rFonts w:ascii="Arial" w:hAnsi="Arial" w:cs="Arial"/>
          <w:sz w:val="24"/>
          <w:szCs w:val="24"/>
        </w:rPr>
        <w:lastRenderedPageBreak/>
        <w:t xml:space="preserve">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We looked for evidence of specialization within our generalist pathogen population. </w:t>
      </w:r>
      <w:r w:rsidR="00F442A5" w:rsidRPr="008C1BDB">
        <w:rPr>
          <w:rFonts w:ascii="Arial" w:hAnsi="Arial" w:cs="Arial"/>
          <w:sz w:val="24"/>
          <w:szCs w:val="24"/>
        </w:rPr>
        <w:t>W</w:t>
      </w:r>
      <w:r w:rsidR="00CB67E3" w:rsidRPr="008C1BDB">
        <w:rPr>
          <w:rFonts w:ascii="Arial" w:hAnsi="Arial" w:cs="Arial"/>
          <w:sz w:val="24"/>
          <w:szCs w:val="24"/>
        </w:rPr>
        <w:t xml:space="preserve">hile our </w:t>
      </w:r>
      <w:r w:rsidR="00CB67E3" w:rsidRPr="008C1BDB">
        <w:rPr>
          <w:rFonts w:ascii="Arial" w:hAnsi="Arial" w:cs="Arial"/>
          <w:i/>
          <w:sz w:val="24"/>
          <w:szCs w:val="24"/>
        </w:rPr>
        <w:t>B. cinerea</w:t>
      </w:r>
      <w:r w:rsidR="00CB67E3" w:rsidRPr="008C1BDB">
        <w:rPr>
          <w:rFonts w:ascii="Arial" w:hAnsi="Arial" w:cs="Arial"/>
          <w:sz w:val="24"/>
          <w:szCs w:val="24"/>
        </w:rPr>
        <w:t xml:space="preserve"> isolates appear to be</w:t>
      </w:r>
      <w:r w:rsidR="00EA6EAB" w:rsidRPr="008C1BDB">
        <w:rPr>
          <w:rFonts w:ascii="Arial" w:hAnsi="Arial" w:cs="Arial"/>
          <w:sz w:val="24"/>
          <w:szCs w:val="24"/>
        </w:rPr>
        <w:t xml:space="preserve"> generalists across domestication in </w:t>
      </w:r>
      <w:r w:rsidR="00EA6EAB" w:rsidRPr="008C1BDB">
        <w:rPr>
          <w:rFonts w:ascii="Arial" w:hAnsi="Arial" w:cs="Arial"/>
          <w:i/>
          <w:sz w:val="24"/>
          <w:szCs w:val="24"/>
        </w:rPr>
        <w:t>Solanum</w:t>
      </w:r>
      <w:r w:rsidR="00F442A5" w:rsidRPr="008C1BDB">
        <w:rPr>
          <w:rFonts w:ascii="Arial" w:hAnsi="Arial" w:cs="Arial"/>
          <w:i/>
          <w:sz w:val="24"/>
          <w:szCs w:val="24"/>
        </w:rPr>
        <w:t xml:space="preserve">, </w:t>
      </w:r>
      <w:r w:rsidR="00F442A5" w:rsidRPr="008C1BDB">
        <w:rPr>
          <w:rFonts w:ascii="Arial" w:hAnsi="Arial" w:cs="Arial"/>
          <w:sz w:val="24"/>
          <w:szCs w:val="24"/>
        </w:rPr>
        <w:t>a</w:t>
      </w:r>
      <w:r w:rsidR="00EA6EAB" w:rsidRPr="008C1BDB">
        <w:rPr>
          <w:rFonts w:ascii="Arial" w:hAnsi="Arial" w:cs="Arial"/>
          <w:sz w:val="24"/>
          <w:szCs w:val="24"/>
        </w:rPr>
        <w:t xml:space="preserve"> subset of isolates </w:t>
      </w:r>
      <w:r w:rsidR="0053312D" w:rsidRPr="008C1BDB">
        <w:rPr>
          <w:rFonts w:ascii="Arial" w:hAnsi="Arial" w:cs="Arial"/>
          <w:sz w:val="24"/>
          <w:szCs w:val="24"/>
        </w:rPr>
        <w:t>is</w:t>
      </w:r>
      <w:r w:rsidR="00EA6EAB" w:rsidRPr="008C1BDB">
        <w:rPr>
          <w:rFonts w:ascii="Arial" w:hAnsi="Arial" w:cs="Arial"/>
          <w:sz w:val="24"/>
          <w:szCs w:val="24"/>
        </w:rPr>
        <w:t xml:space="preserve"> sensitive to tomato domestication.</w:t>
      </w:r>
      <w:r w:rsidR="00F442A5"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domesticated and wild tomato.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8869A9" w:rsidRPr="008C1BDB">
        <w:rPr>
          <w:rFonts w:ascii="Arial" w:hAnsi="Arial" w:cs="Arial"/>
          <w:sz w:val="24"/>
          <w:szCs w:val="24"/>
        </w:rPr>
        <w:t xml:space="preserve"> </w:t>
      </w:r>
      <w:del w:id="4"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5" w:author="N S" w:date="2018-10-01T15:53:00Z">
        <w:r w:rsidR="0041243A">
          <w:rPr>
            <w:rFonts w:ascii="Arial" w:hAnsi="Arial" w:cs="Arial"/>
            <w:sz w:val="24"/>
            <w:szCs w:val="24"/>
          </w:rPr>
          <w:t>We found that th</w:t>
        </w:r>
      </w:ins>
      <w:ins w:id="6"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EF9E16E"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lastRenderedPageBreak/>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870D27" w:rsidRPr="008C1BDB">
        <w:rPr>
          <w:rFonts w:ascii="Arial" w:hAnsi="Arial" w:cs="Arial"/>
          <w:sz w:val="24"/>
          <w:szCs w:val="24"/>
        </w:rPr>
        <w:t>domestication</w:t>
      </w:r>
      <w:r w:rsidR="007B711D" w:rsidRPr="008C1BDB">
        <w:rPr>
          <w:rFonts w:ascii="Arial" w:hAnsi="Arial" w:cs="Arial"/>
          <w:sz w:val="24"/>
          <w:szCs w:val="24"/>
        </w:rPr>
        <w:t xml:space="preserve">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ins w:id="7" w:author="N S" w:date="2018-09-27T12:32:00Z">
        <w:r w:rsidR="00676532">
          <w:rPr>
            <w:rFonts w:ascii="Arial" w:hAnsi="Arial" w:cs="Arial"/>
            <w:sz w:val="24"/>
            <w:szCs w:val="24"/>
          </w:rPr>
          <w:t xml:space="preserve"> </w:t>
        </w:r>
      </w:ins>
      <w:r w:rsidR="00676532">
        <w:rPr>
          <w:rFonts w:ascii="Arial" w:hAnsi="Arial" w:cs="Arial"/>
          <w:sz w:val="24"/>
          <w:szCs w:val="24"/>
        </w:rPr>
        <w:fldChar w:fldCharType="begin"/>
      </w:r>
      <w:r w:rsidR="00676532">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76532">
        <w:rPr>
          <w:rFonts w:ascii="Arial" w:hAnsi="Arial" w:cs="Arial"/>
          <w:sz w:val="24"/>
          <w:szCs w:val="24"/>
        </w:rPr>
        <w:fldChar w:fldCharType="separate"/>
      </w:r>
      <w:r w:rsidR="00676532">
        <w:rPr>
          <w:rFonts w:ascii="Arial" w:hAnsi="Arial" w:cs="Arial"/>
          <w:noProof/>
          <w:sz w:val="24"/>
          <w:szCs w:val="24"/>
        </w:rPr>
        <w:t>(Zhang, Corwin et al. 2017)</w:t>
      </w:r>
      <w:r w:rsidR="00676532">
        <w:rPr>
          <w:rFonts w:ascii="Arial" w:hAnsi="Arial" w:cs="Arial"/>
          <w:sz w:val="24"/>
          <w:szCs w:val="24"/>
        </w:rPr>
        <w:fldChar w:fldCharType="end"/>
      </w:r>
      <w:r w:rsidR="00890F0E" w:rsidRPr="008C1BDB">
        <w:rPr>
          <w:rFonts w:ascii="Arial" w:hAnsi="Arial" w:cs="Arial"/>
          <w:sz w:val="24"/>
          <w:szCs w:val="24"/>
        </w:rPr>
        <w:t xml:space="preserve">. We compared domesticated and closely related wild tomatoes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Supplemental Figure 1</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cnktdGl0bGU+PGFsdC10aXRsZT5HZW5ldGljczwvYWx0LXRpdGxlPjwvdGl0bGVzPjxwYWdlcz4y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2B7378" w:rsidRPr="008C1BD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8"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8"/>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lastRenderedPageBreak/>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B1B4149" w14:textId="556EFE05" w:rsidR="005862D6" w:rsidRPr="008C1BDB" w:rsidRDefault="00C2121E" w:rsidP="00E65FA1">
      <w:pPr>
        <w:spacing w:line="360" w:lineRule="auto"/>
        <w:ind w:firstLine="720"/>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 xml:space="preserve">1).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 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p>
    <w:p w14:paraId="45B72C43" w14:textId="7F4481A0" w:rsidR="00082C15" w:rsidRPr="008C1BDB" w:rsidRDefault="00082C15" w:rsidP="00E65FA1">
      <w:pPr>
        <w:spacing w:line="360" w:lineRule="auto"/>
        <w:rPr>
          <w:rFonts w:ascii="Arial" w:hAnsi="Arial" w:cs="Arial"/>
          <w:b/>
          <w:sz w:val="24"/>
          <w:szCs w:val="24"/>
        </w:rPr>
      </w:pPr>
    </w:p>
    <w:p w14:paraId="74D23306" w14:textId="14B527DE"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 Plant Genetics and Crop Domestication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4493468" w:rsidR="00505B78" w:rsidRDefault="00127063" w:rsidP="00E65FA1">
      <w:pPr>
        <w:spacing w:line="360" w:lineRule="auto"/>
        <w:ind w:firstLine="720"/>
        <w:rPr>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C436F8" w:rsidRPr="008C1BDB">
        <w:rPr>
          <w:rFonts w:ascii="Arial" w:hAnsi="Arial" w:cs="Arial"/>
          <w:sz w:val="24"/>
          <w:szCs w:val="24"/>
        </w:rPr>
        <w:t xml:space="preserve">multiple </w:t>
      </w:r>
      <w:r w:rsidRPr="008C1BDB">
        <w:rPr>
          <w:rFonts w:ascii="Arial" w:hAnsi="Arial" w:cs="Arial"/>
          <w:sz w:val="24"/>
          <w:szCs w:val="24"/>
        </w:rPr>
        <w:t xml:space="preserve">linear </w:t>
      </w:r>
      <w:r w:rsidR="00C436F8" w:rsidRPr="008C1BDB">
        <w:rPr>
          <w:rFonts w:ascii="Arial" w:hAnsi="Arial" w:cs="Arial"/>
          <w:sz w:val="24"/>
          <w:szCs w:val="24"/>
        </w:rPr>
        <w:t xml:space="preserve">regression </w:t>
      </w:r>
      <w:r w:rsidRPr="008C1BDB">
        <w:rPr>
          <w:rFonts w:ascii="Arial" w:hAnsi="Arial" w:cs="Arial"/>
          <w:sz w:val="24"/>
          <w:szCs w:val="24"/>
        </w:rPr>
        <w:t>model</w:t>
      </w:r>
      <w:r w:rsidR="00C436F8"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(R Development Core Team 2008)</w:t>
      </w:r>
      <w:r w:rsidR="00B3570C" w:rsidRPr="008C1BDB">
        <w:rPr>
          <w:rFonts w:ascii="Arial" w:hAnsi="Arial" w:cs="Arial"/>
          <w:sz w:val="24"/>
          <w:szCs w:val="24"/>
        </w:rPr>
        <w:fldChar w:fldCharType="end"/>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plant domestication status,</w:t>
      </w:r>
      <w:r w:rsidR="00CB0FF3" w:rsidRPr="008C1BDB">
        <w:rPr>
          <w:rFonts w:ascii="Arial" w:hAnsi="Arial" w:cs="Arial"/>
          <w:sz w:val="24"/>
          <w:szCs w:val="24"/>
        </w:rPr>
        <w:t xml:space="preserve"> and pathogen genotype (isolate)</w:t>
      </w:r>
      <w:r w:rsidR="001D4F8D" w:rsidRPr="008C1BDB">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8B0B54" w:rsidRPr="008C1BDB">
        <w:rPr>
          <w:rFonts w:ascii="Arial" w:hAnsi="Arial" w:cs="Arial"/>
          <w:sz w:val="24"/>
          <w:szCs w:val="24"/>
        </w:rPr>
        <w:t xml:space="preserve">with </w:t>
      </w:r>
      <w:r w:rsidRPr="008C1BDB">
        <w:rPr>
          <w:rFonts w:ascii="Arial" w:hAnsi="Arial" w:cs="Arial"/>
          <w:sz w:val="24"/>
          <w:szCs w:val="24"/>
        </w:rPr>
        <w:t>pathogen</w:t>
      </w:r>
      <w:r w:rsidR="001C0D4A" w:rsidRPr="008C1BDB">
        <w:rPr>
          <w:rFonts w:ascii="Arial" w:hAnsi="Arial" w:cs="Arial"/>
          <w:sz w:val="24"/>
          <w:szCs w:val="24"/>
        </w:rPr>
        <w:t xml:space="preserve"> isolate</w:t>
      </w:r>
      <w:r w:rsidRPr="008C1BDB">
        <w:rPr>
          <w:rFonts w:ascii="Arial" w:hAnsi="Arial" w:cs="Arial"/>
          <w:sz w:val="24"/>
          <w:szCs w:val="24"/>
        </w:rPr>
        <w:t xml:space="preserve"> diversity</w:t>
      </w:r>
      <w:r w:rsidR="001C0D4A" w:rsidRPr="008C1BDB">
        <w:rPr>
          <w:rFonts w:ascii="Arial" w:hAnsi="Arial" w:cs="Arial"/>
          <w:sz w:val="24"/>
          <w:szCs w:val="24"/>
        </w:rPr>
        <w:t xml:space="preserve"> </w:t>
      </w:r>
      <w:r w:rsidR="004A1B55" w:rsidRPr="008C1BDB">
        <w:rPr>
          <w:rFonts w:ascii="Arial" w:hAnsi="Arial" w:cs="Arial"/>
          <w:sz w:val="24"/>
          <w:szCs w:val="24"/>
        </w:rPr>
        <w:t>explain</w:t>
      </w:r>
      <w:r w:rsidR="008B0B54" w:rsidRPr="008C1BDB">
        <w:rPr>
          <w:rFonts w:ascii="Arial" w:hAnsi="Arial" w:cs="Arial"/>
          <w:sz w:val="24"/>
          <w:szCs w:val="24"/>
        </w:rPr>
        <w:t>ing</w:t>
      </w:r>
      <w:r w:rsidR="004A1B55" w:rsidRPr="008C1BDB">
        <w:rPr>
          <w:rFonts w:ascii="Arial" w:hAnsi="Arial" w:cs="Arial"/>
          <w:sz w:val="24"/>
          <w:szCs w:val="24"/>
        </w:rPr>
        <w:t xml:space="preserve"> </w:t>
      </w:r>
      <w:proofErr w:type="gramStart"/>
      <w:r w:rsidR="001C0D4A" w:rsidRPr="008C1BDB">
        <w:rPr>
          <w:rFonts w:ascii="Arial" w:hAnsi="Arial" w:cs="Arial"/>
          <w:sz w:val="24"/>
          <w:szCs w:val="24"/>
        </w:rPr>
        <w:t>3.5</w:t>
      </w:r>
      <w:r w:rsidR="00415881" w:rsidRPr="008C1BDB">
        <w:rPr>
          <w:rFonts w:ascii="Arial" w:hAnsi="Arial" w:cs="Arial"/>
          <w:sz w:val="24"/>
          <w:szCs w:val="24"/>
        </w:rPr>
        <w:t xml:space="preserve"> fold</w:t>
      </w:r>
      <w:proofErr w:type="gramEnd"/>
      <w:r w:rsidR="001C0D4A" w:rsidRPr="008C1BDB">
        <w:rPr>
          <w:rFonts w:ascii="Arial" w:hAnsi="Arial" w:cs="Arial"/>
          <w:sz w:val="24"/>
          <w:szCs w:val="24"/>
        </w:rPr>
        <w:t xml:space="preserve"> more variance than plant genotype</w:t>
      </w:r>
      <w:r w:rsidR="00FD1429" w:rsidRPr="008C1BDB">
        <w:rPr>
          <w:rFonts w:ascii="Arial" w:hAnsi="Arial" w:cs="Arial"/>
          <w:sz w:val="24"/>
          <w:szCs w:val="24"/>
        </w:rPr>
        <w:t xml:space="preserve">, </w:t>
      </w:r>
      <w:r w:rsidR="00A50C30" w:rsidRPr="008C1BDB">
        <w:rPr>
          <w:rFonts w:ascii="Arial" w:hAnsi="Arial" w:cs="Arial"/>
          <w:sz w:val="24"/>
          <w:szCs w:val="24"/>
        </w:rPr>
        <w:t>46</w:t>
      </w:r>
      <w:r w:rsidR="00D71B30" w:rsidRPr="008C1BDB">
        <w:rPr>
          <w:rFonts w:ascii="Arial" w:hAnsi="Arial" w:cs="Arial"/>
          <w:sz w:val="24"/>
          <w:szCs w:val="24"/>
        </w:rPr>
        <w:t xml:space="preserve">% of total </w:t>
      </w:r>
      <w:r w:rsidR="00E9139E" w:rsidRPr="008C1BDB">
        <w:rPr>
          <w:rFonts w:ascii="Arial" w:hAnsi="Arial" w:cs="Arial"/>
          <w:sz w:val="24"/>
          <w:szCs w:val="24"/>
        </w:rPr>
        <w:t xml:space="preserve">genetic </w:t>
      </w:r>
      <w:r w:rsidR="00D71B30" w:rsidRPr="008C1BDB">
        <w:rPr>
          <w:rFonts w:ascii="Arial" w:hAnsi="Arial" w:cs="Arial"/>
          <w:sz w:val="24"/>
          <w:szCs w:val="24"/>
        </w:rPr>
        <w:t>variance</w:t>
      </w:r>
      <w:r w:rsidR="00F86FAA" w:rsidRPr="008C1BDB">
        <w:rPr>
          <w:rFonts w:ascii="Arial" w:hAnsi="Arial" w:cs="Arial"/>
          <w:sz w:val="24"/>
          <w:szCs w:val="24"/>
        </w:rPr>
        <w:t xml:space="preserve"> </w:t>
      </w:r>
      <w:r w:rsidR="00FD1429" w:rsidRPr="008C1BDB">
        <w:rPr>
          <w:rFonts w:ascii="Arial" w:hAnsi="Arial" w:cs="Arial"/>
          <w:sz w:val="24"/>
          <w:szCs w:val="24"/>
        </w:rPr>
        <w:t xml:space="preserve">for pathogen </w:t>
      </w:r>
      <w:r w:rsidR="00F86FAA" w:rsidRPr="008C1BDB">
        <w:rPr>
          <w:rFonts w:ascii="Arial" w:hAnsi="Arial" w:cs="Arial"/>
          <w:sz w:val="24"/>
          <w:szCs w:val="24"/>
        </w:rPr>
        <w:t>isolate</w:t>
      </w:r>
      <w:r w:rsidR="00D71B30" w:rsidRPr="008C1BDB">
        <w:rPr>
          <w:rFonts w:ascii="Arial" w:hAnsi="Arial" w:cs="Arial"/>
          <w:sz w:val="24"/>
          <w:szCs w:val="24"/>
        </w:rPr>
        <w:t xml:space="preserve"> vs. </w:t>
      </w:r>
      <w:r w:rsidR="00E9139E" w:rsidRPr="008C1BDB">
        <w:rPr>
          <w:rFonts w:ascii="Arial" w:hAnsi="Arial" w:cs="Arial"/>
          <w:sz w:val="24"/>
          <w:szCs w:val="24"/>
        </w:rPr>
        <w:t>13</w:t>
      </w:r>
      <w:r w:rsidR="00D71B30" w:rsidRPr="008C1BDB">
        <w:rPr>
          <w:rFonts w:ascii="Arial" w:hAnsi="Arial" w:cs="Arial"/>
          <w:sz w:val="24"/>
          <w:szCs w:val="24"/>
        </w:rPr>
        <w:t>%</w:t>
      </w:r>
      <w:r w:rsidR="00F86FAA" w:rsidRPr="008C1BDB">
        <w:rPr>
          <w:rFonts w:ascii="Arial" w:hAnsi="Arial" w:cs="Arial"/>
          <w:sz w:val="24"/>
          <w:szCs w:val="24"/>
        </w:rPr>
        <w:t xml:space="preserve"> </w:t>
      </w:r>
      <w:r w:rsidR="00FD1429" w:rsidRPr="008C1BDB">
        <w:rPr>
          <w:rFonts w:ascii="Arial" w:hAnsi="Arial" w:cs="Arial"/>
          <w:sz w:val="24"/>
          <w:szCs w:val="24"/>
        </w:rPr>
        <w:t xml:space="preserve">for </w:t>
      </w:r>
      <w:r w:rsidR="00F86FAA" w:rsidRPr="008C1BDB">
        <w:rPr>
          <w:rFonts w:ascii="Arial" w:hAnsi="Arial" w:cs="Arial"/>
          <w:sz w:val="24"/>
          <w:szCs w:val="24"/>
        </w:rPr>
        <w:t>plant</w:t>
      </w:r>
      <w:r w:rsidR="00FD1429" w:rsidRPr="008C1BDB">
        <w:rPr>
          <w:rFonts w:ascii="Arial" w:hAnsi="Arial" w:cs="Arial"/>
          <w:sz w:val="24"/>
          <w:szCs w:val="24"/>
        </w:rPr>
        <w:t xml:space="preserve"> genotype (</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as shown by the</w:t>
      </w:r>
      <w:r w:rsidRPr="008C1BDB">
        <w:rPr>
          <w:rFonts w:ascii="Arial" w:hAnsi="Arial" w:cs="Arial"/>
          <w:sz w:val="24"/>
          <w:szCs w:val="24"/>
        </w:rPr>
        <w:t xml:space="preserve"> </w:t>
      </w:r>
      <w:r w:rsidR="00F75570" w:rsidRPr="008C1BDB">
        <w:rPr>
          <w:rFonts w:ascii="Arial" w:hAnsi="Arial" w:cs="Arial"/>
          <w:sz w:val="24"/>
          <w:szCs w:val="24"/>
        </w:rPr>
        <w:t xml:space="preserve">small but </w:t>
      </w:r>
      <w:r w:rsidR="00C97B8A" w:rsidRPr="008C1BDB">
        <w:rPr>
          <w:rFonts w:ascii="Arial" w:hAnsi="Arial" w:cs="Arial"/>
          <w:sz w:val="24"/>
          <w:szCs w:val="24"/>
        </w:rPr>
        <w:t xml:space="preserve">significant effects of genetic variation between domesticated and wild </w:t>
      </w:r>
      <w:r w:rsidRPr="008C1BDB">
        <w:rPr>
          <w:rFonts w:ascii="Arial" w:hAnsi="Arial" w:cs="Arial"/>
          <w:sz w:val="24"/>
          <w:szCs w:val="24"/>
        </w:rPr>
        <w:t xml:space="preserve">tomatoes </w:t>
      </w:r>
      <w:r w:rsidR="00CA4ECA" w:rsidRPr="008C1BDB">
        <w:rPr>
          <w:rFonts w:ascii="Arial" w:hAnsi="Arial" w:cs="Arial"/>
          <w:sz w:val="24"/>
          <w:szCs w:val="24"/>
        </w:rPr>
        <w:t>(</w:t>
      </w:r>
      <w:r w:rsidR="00123ADB" w:rsidRPr="008C1BDB">
        <w:rPr>
          <w:rFonts w:ascii="Arial" w:hAnsi="Arial" w:cs="Arial"/>
          <w:sz w:val="24"/>
          <w:szCs w:val="24"/>
        </w:rPr>
        <w:t>3.5</w:t>
      </w:r>
      <w:r w:rsidR="00D71B30" w:rsidRPr="008C1BDB">
        <w:rPr>
          <w:rFonts w:ascii="Arial" w:hAnsi="Arial" w:cs="Arial"/>
          <w:sz w:val="24"/>
          <w:szCs w:val="24"/>
        </w:rPr>
        <w:t xml:space="preserve">% of total </w:t>
      </w:r>
      <w:r w:rsidR="00123ADB" w:rsidRPr="008C1BDB">
        <w:rPr>
          <w:rFonts w:ascii="Arial" w:hAnsi="Arial" w:cs="Arial"/>
          <w:sz w:val="24"/>
          <w:szCs w:val="24"/>
        </w:rPr>
        <w:t xml:space="preserve">genetic </w:t>
      </w:r>
      <w:r w:rsidR="00D71B30" w:rsidRPr="008C1BDB">
        <w:rPr>
          <w:rFonts w:ascii="Arial" w:hAnsi="Arial" w:cs="Arial"/>
          <w:sz w:val="24"/>
          <w:szCs w:val="24"/>
        </w:rPr>
        <w:t xml:space="preserve">variance, </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F75570" w:rsidRPr="008C1BDB">
        <w:rPr>
          <w:rFonts w:ascii="Arial" w:hAnsi="Arial" w:cs="Arial"/>
          <w:sz w:val="24"/>
          <w:szCs w:val="24"/>
        </w:rPr>
        <w:t>,</w:t>
      </w:r>
      <w:r w:rsidR="00A33EE1" w:rsidRPr="008C1BDB">
        <w:rPr>
          <w:rFonts w:ascii="Arial" w:hAnsi="Arial" w:cs="Arial"/>
          <w:sz w:val="24"/>
          <w:szCs w:val="24"/>
        </w:rPr>
        <w:t xml:space="preserve"> </w:t>
      </w:r>
      <w:r w:rsidR="00BE338C" w:rsidRPr="008C1BDB">
        <w:rPr>
          <w:rFonts w:ascii="Arial" w:hAnsi="Arial" w:cs="Arial"/>
          <w:sz w:val="24"/>
          <w:szCs w:val="24"/>
        </w:rPr>
        <w:t>but</w:t>
      </w:r>
      <w:r w:rsidR="00A33EE1" w:rsidRPr="008C1BDB">
        <w:rPr>
          <w:rFonts w:ascii="Arial" w:hAnsi="Arial" w:cs="Arial"/>
          <w:sz w:val="24"/>
          <w:szCs w:val="24"/>
        </w:rPr>
        <w:t xml:space="preserve"> this term contributed the largest proportion of the</w:t>
      </w:r>
      <w:r w:rsidR="00CA4ECA" w:rsidRPr="008C1BDB">
        <w:rPr>
          <w:rFonts w:ascii="Arial" w:hAnsi="Arial" w:cs="Arial"/>
          <w:sz w:val="24"/>
          <w:szCs w:val="24"/>
        </w:rPr>
        <w:t xml:space="preserve"> plant-related</w:t>
      </w:r>
      <w:r w:rsidR="00A33EE1" w:rsidRPr="008C1BDB">
        <w:rPr>
          <w:rFonts w:ascii="Arial" w:hAnsi="Arial" w:cs="Arial"/>
          <w:sz w:val="24"/>
          <w:szCs w:val="24"/>
        </w:rPr>
        <w:t xml:space="preserve"> variance in </w:t>
      </w:r>
      <w:r w:rsidR="00A33EE1" w:rsidRPr="008C1BDB">
        <w:rPr>
          <w:rFonts w:ascii="Arial" w:hAnsi="Arial" w:cs="Arial"/>
          <w:sz w:val="24"/>
          <w:szCs w:val="24"/>
        </w:rPr>
        <w:lastRenderedPageBreak/>
        <w:t>lesion size (</w:t>
      </w:r>
      <w:r w:rsidR="00123ADB" w:rsidRPr="008C1BDB">
        <w:rPr>
          <w:rFonts w:ascii="Arial" w:hAnsi="Arial" w:cs="Arial"/>
          <w:sz w:val="24"/>
          <w:szCs w:val="24"/>
        </w:rPr>
        <w:t>3</w:t>
      </w:r>
      <w:r w:rsidR="00A50C30" w:rsidRPr="008C1BDB">
        <w:rPr>
          <w:rFonts w:ascii="Arial" w:hAnsi="Arial" w:cs="Arial"/>
          <w:sz w:val="24"/>
          <w:szCs w:val="24"/>
        </w:rPr>
        <w:t>4</w:t>
      </w:r>
      <w:r w:rsidR="00BD23BD" w:rsidRPr="008C1BDB">
        <w:rPr>
          <w:rFonts w:ascii="Arial" w:hAnsi="Arial" w:cs="Arial"/>
          <w:sz w:val="24"/>
          <w:szCs w:val="24"/>
        </w:rPr>
        <w:t>%</w:t>
      </w:r>
      <w:r w:rsidR="001B6FE3" w:rsidRPr="008C1BDB">
        <w:rPr>
          <w:rFonts w:ascii="Arial" w:hAnsi="Arial" w:cs="Arial"/>
          <w:sz w:val="24"/>
          <w:szCs w:val="24"/>
        </w:rPr>
        <w:t xml:space="preserve"> of total</w:t>
      </w:r>
      <w:r w:rsidR="00123ADB" w:rsidRPr="008C1BDB">
        <w:rPr>
          <w:rFonts w:ascii="Arial" w:hAnsi="Arial" w:cs="Arial"/>
          <w:sz w:val="24"/>
          <w:szCs w:val="24"/>
        </w:rPr>
        <w:t xml:space="preserve"> genetic</w:t>
      </w:r>
      <w:r w:rsidR="001B6FE3" w:rsidRPr="008C1BDB">
        <w:rPr>
          <w:rFonts w:ascii="Arial" w:hAnsi="Arial" w:cs="Arial"/>
          <w:sz w:val="24"/>
          <w:szCs w:val="24"/>
        </w:rPr>
        <w:t xml:space="preserve"> variance</w:t>
      </w:r>
      <w:r w:rsidR="00BD23BD" w:rsidRPr="008C1BDB">
        <w:rPr>
          <w:rFonts w:ascii="Arial" w:hAnsi="Arial" w:cs="Arial"/>
          <w:sz w:val="24"/>
          <w:szCs w:val="24"/>
        </w:rPr>
        <w:t xml:space="preserve">, </w:t>
      </w:r>
      <w:r w:rsidR="00415881" w:rsidRPr="008C1BDB">
        <w:rPr>
          <w:rFonts w:ascii="Arial" w:hAnsi="Arial" w:cs="Arial"/>
          <w:sz w:val="24"/>
          <w:szCs w:val="24"/>
        </w:rPr>
        <w:t xml:space="preserve">Table </w:t>
      </w:r>
      <w:r w:rsidR="00A33EE1" w:rsidRPr="008C1BDB">
        <w:rPr>
          <w:rFonts w:ascii="Arial" w:hAnsi="Arial" w:cs="Arial"/>
          <w:sz w:val="24"/>
          <w:szCs w:val="24"/>
        </w:rPr>
        <w:t xml:space="preserve">1). </w:t>
      </w:r>
      <w:r w:rsidR="00664B59" w:rsidRPr="008C1BDB">
        <w:rPr>
          <w:rFonts w:ascii="Arial" w:hAnsi="Arial" w:cs="Arial"/>
          <w:sz w:val="24"/>
          <w:szCs w:val="24"/>
        </w:rPr>
        <w:t xml:space="preserve">The </w:t>
      </w:r>
      <w:r w:rsidR="00A33EE1" w:rsidRPr="008C1BDB">
        <w:rPr>
          <w:rFonts w:ascii="Arial" w:hAnsi="Arial" w:cs="Arial"/>
          <w:sz w:val="24"/>
          <w:szCs w:val="24"/>
        </w:rPr>
        <w:t xml:space="preserve">lack of significance </w:t>
      </w:r>
      <w:r w:rsidR="00664B59" w:rsidRPr="008C1BDB">
        <w:rPr>
          <w:rFonts w:ascii="Arial" w:hAnsi="Arial" w:cs="Arial"/>
          <w:sz w:val="24"/>
          <w:szCs w:val="24"/>
        </w:rPr>
        <w:t xml:space="preserve">for this term in face of the large fraction of variance </w:t>
      </w:r>
      <w:r w:rsidR="00A33EE1" w:rsidRPr="008C1BDB">
        <w:rPr>
          <w:rFonts w:ascii="Arial" w:hAnsi="Arial" w:cs="Arial"/>
          <w:sz w:val="24"/>
          <w:szCs w:val="24"/>
        </w:rPr>
        <w:t xml:space="preserve">may </w:t>
      </w:r>
      <w:r w:rsidR="006046FA" w:rsidRPr="008C1BDB">
        <w:rPr>
          <w:rFonts w:ascii="Arial" w:hAnsi="Arial" w:cs="Arial"/>
          <w:sz w:val="24"/>
          <w:szCs w:val="24"/>
        </w:rPr>
        <w:t xml:space="preserve">be </w:t>
      </w:r>
      <w:r w:rsidR="00F75570" w:rsidRPr="008C1BDB">
        <w:rPr>
          <w:rFonts w:ascii="Arial" w:hAnsi="Arial" w:cs="Arial"/>
          <w:sz w:val="24"/>
          <w:szCs w:val="24"/>
        </w:rPr>
        <w:t xml:space="preserve">due to the </w:t>
      </w:r>
      <w:r w:rsidR="00F919BB" w:rsidRPr="008C1BDB">
        <w:rPr>
          <w:rFonts w:ascii="Arial" w:hAnsi="Arial" w:cs="Arial"/>
          <w:sz w:val="24"/>
          <w:szCs w:val="24"/>
        </w:rPr>
        <w:t>vast degrees</w:t>
      </w:r>
      <w:r w:rsidR="00B738AF" w:rsidRPr="008C1BDB">
        <w:rPr>
          <w:rFonts w:ascii="Arial" w:hAnsi="Arial" w:cs="Arial"/>
          <w:sz w:val="24"/>
          <w:szCs w:val="24"/>
        </w:rPr>
        <w:t xml:space="preserve"> of freedom</w:t>
      </w:r>
      <w:r w:rsidR="00A33EE1" w:rsidRPr="008C1BDB">
        <w:rPr>
          <w:rFonts w:ascii="Arial" w:hAnsi="Arial" w:cs="Arial"/>
          <w:sz w:val="24"/>
          <w:szCs w:val="24"/>
        </w:rPr>
        <w:t xml:space="preserve"> in this term</w:t>
      </w:r>
      <w:r w:rsidR="00415881" w:rsidRPr="008C1BDB">
        <w:rPr>
          <w:rFonts w:ascii="Arial" w:hAnsi="Arial" w:cs="Arial"/>
          <w:sz w:val="24"/>
          <w:szCs w:val="24"/>
        </w:rPr>
        <w:t xml:space="preserve"> (Table </w:t>
      </w:r>
      <w:r w:rsidR="0044762C" w:rsidRPr="008C1BDB">
        <w:rPr>
          <w:rFonts w:ascii="Arial" w:hAnsi="Arial" w:cs="Arial"/>
          <w:sz w:val="24"/>
          <w:szCs w:val="24"/>
        </w:rPr>
        <w:t>1)</w:t>
      </w:r>
      <w:r w:rsidR="00EA1576" w:rsidRPr="008C1BDB">
        <w:rPr>
          <w:rFonts w:ascii="Arial" w:hAnsi="Arial" w:cs="Arial"/>
          <w:sz w:val="24"/>
          <w:szCs w:val="24"/>
        </w:rPr>
        <w:t>.</w:t>
      </w:r>
      <w:r w:rsidR="00CA4ECA" w:rsidRPr="008C1BDB">
        <w:rPr>
          <w:rFonts w:ascii="Arial" w:hAnsi="Arial" w:cs="Arial"/>
          <w:sz w:val="24"/>
          <w:szCs w:val="24"/>
        </w:rPr>
        <w:t xml:space="preserve"> </w:t>
      </w:r>
      <w:r w:rsidRPr="008C1BDB">
        <w:rPr>
          <w:rFonts w:ascii="Arial" w:hAnsi="Arial" w:cs="Arial"/>
          <w:sz w:val="24"/>
          <w:szCs w:val="24"/>
        </w:rPr>
        <w:t xml:space="preserve">Thus, the interaction between tomato and </w:t>
      </w:r>
      <w:r w:rsidRPr="008C1BDB">
        <w:rPr>
          <w:rFonts w:ascii="Arial" w:hAnsi="Arial" w:cs="Arial"/>
          <w:i/>
          <w:sz w:val="24"/>
          <w:szCs w:val="24"/>
        </w:rPr>
        <w:t>B. cinerea</w:t>
      </w:r>
      <w:r w:rsidRPr="008C1BDB">
        <w:rPr>
          <w:rFonts w:ascii="Arial" w:hAnsi="Arial" w:cs="Arial"/>
          <w:sz w:val="24"/>
          <w:szCs w:val="24"/>
        </w:rPr>
        <w:t xml:space="preserve"> </w:t>
      </w:r>
      <w:r w:rsidR="004A1B55" w:rsidRPr="008C1BDB">
        <w:rPr>
          <w:rFonts w:ascii="Arial" w:hAnsi="Arial" w:cs="Arial"/>
          <w:sz w:val="24"/>
          <w:szCs w:val="24"/>
        </w:rPr>
        <w:t>was</w:t>
      </w:r>
      <w:r w:rsidRPr="008C1BDB">
        <w:rPr>
          <w:rFonts w:ascii="Arial" w:hAnsi="Arial" w:cs="Arial"/>
          <w:sz w:val="24"/>
          <w:szCs w:val="24"/>
        </w:rPr>
        <w:t xml:space="preserve"> significantly controlled by</w:t>
      </w:r>
      <w:r w:rsidR="00CA4ECA" w:rsidRPr="008C1BDB">
        <w:rPr>
          <w:rFonts w:ascii="Arial" w:hAnsi="Arial" w:cs="Arial"/>
          <w:sz w:val="24"/>
          <w:szCs w:val="24"/>
        </w:rPr>
        <w:t xml:space="preserve"> genetic</w:t>
      </w:r>
      <w:r w:rsidRPr="008C1BDB">
        <w:rPr>
          <w:rFonts w:ascii="Arial" w:hAnsi="Arial" w:cs="Arial"/>
          <w:sz w:val="24"/>
          <w:szCs w:val="24"/>
        </w:rPr>
        <w:t xml:space="preserve"> diversity</w:t>
      </w:r>
      <w:r w:rsidR="00CA4ECA" w:rsidRPr="008C1BDB">
        <w:rPr>
          <w:rFonts w:ascii="Arial" w:hAnsi="Arial" w:cs="Arial"/>
          <w:sz w:val="24"/>
          <w:szCs w:val="24"/>
        </w:rPr>
        <w:t xml:space="preserve"> within the host plant and the pathogen</w:t>
      </w:r>
      <w:r w:rsidR="00F75570" w:rsidRPr="008C1BDB">
        <w:rPr>
          <w:rFonts w:ascii="Arial" w:hAnsi="Arial" w:cs="Arial"/>
          <w:sz w:val="24"/>
          <w:szCs w:val="24"/>
        </w:rPr>
        <w:t>,</w:t>
      </w:r>
      <w:r w:rsidRPr="008C1BDB">
        <w:rPr>
          <w:rFonts w:ascii="Arial" w:hAnsi="Arial" w:cs="Arial"/>
          <w:sz w:val="24"/>
          <w:szCs w:val="24"/>
        </w:rPr>
        <w:t xml:space="preserve"> including a slight effect of domestication status</w:t>
      </w:r>
      <w:r w:rsidR="00F86FAA" w:rsidRPr="008C1BDB">
        <w:rPr>
          <w:rFonts w:ascii="Arial" w:hAnsi="Arial" w:cs="Arial"/>
          <w:sz w:val="24"/>
          <w:szCs w:val="24"/>
        </w:rPr>
        <w:t>.</w:t>
      </w:r>
    </w:p>
    <w:p w14:paraId="676C539E" w14:textId="77777777" w:rsidR="008C1BDB" w:rsidRPr="008C1BDB" w:rsidRDefault="008C1BDB" w:rsidP="00E65FA1">
      <w:pPr>
        <w:spacing w:line="360" w:lineRule="auto"/>
        <w:ind w:firstLine="720"/>
        <w:rPr>
          <w:rFonts w:ascii="Arial" w:hAnsi="Arial" w:cs="Arial"/>
          <w:sz w:val="24"/>
          <w:szCs w:val="24"/>
        </w:rPr>
      </w:pPr>
    </w:p>
    <w:p w14:paraId="3CF549C9" w14:textId="77777777" w:rsidR="005F5F4B" w:rsidRPr="008C1BDB" w:rsidRDefault="005F5F4B" w:rsidP="005F5F4B">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291C7A1D" w14:textId="77777777" w:rsidR="005F5F4B" w:rsidRPr="008C1BDB" w:rsidRDefault="005F5F4B" w:rsidP="005F5F4B">
      <w:pPr>
        <w:rPr>
          <w:rFonts w:ascii="Arial" w:hAnsi="Arial" w:cs="Arial"/>
          <w:sz w:val="24"/>
          <w:szCs w:val="24"/>
        </w:rPr>
      </w:pPr>
      <w:r w:rsidRPr="008C1BDB">
        <w:rPr>
          <w:rFonts w:ascii="Arial" w:hAnsi="Arial" w:cs="Arial"/>
          <w:sz w:val="24"/>
          <w:szCs w:val="24"/>
        </w:rPr>
        <w:t xml:space="preserve">The Type III Sums-of-Squares, F-value, Degrees of Freedom and p-value for the linear modelling of lesion area for 12 tomato accessions by 95 </w:t>
      </w:r>
      <w:r w:rsidRPr="008C1BDB">
        <w:rPr>
          <w:rFonts w:ascii="Arial" w:hAnsi="Arial" w:cs="Arial"/>
          <w:i/>
          <w:sz w:val="24"/>
          <w:szCs w:val="24"/>
        </w:rPr>
        <w:t xml:space="preserve">B. cinerea </w:t>
      </w:r>
      <w:r w:rsidRPr="008C1BDB">
        <w:rPr>
          <w:rFonts w:ascii="Arial" w:hAnsi="Arial" w:cs="Arial"/>
          <w:sz w:val="24"/>
          <w:szCs w:val="24"/>
        </w:rPr>
        <w:t xml:space="preserve">isolates is shown. 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versus domestic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Plant is 12 tomato genotypes nested within their respective domestication groupings, Experiment tests the 2 independent replicate experiments, Experiment/Block tests the three blocks nested within each experiment. In addition, interactions of these factors are tested (:).</w:t>
      </w:r>
    </w:p>
    <w:p w14:paraId="4D01BF8C" w14:textId="77777777" w:rsidR="00726003" w:rsidRPr="008C1BDB" w:rsidRDefault="00726003" w:rsidP="00726003">
      <w:pPr>
        <w:rPr>
          <w:rFonts w:ascii="Arial" w:hAnsi="Arial" w:cs="Arial"/>
          <w:sz w:val="24"/>
          <w:szCs w:val="24"/>
        </w:rPr>
      </w:pPr>
    </w:p>
    <w:tbl>
      <w:tblPr>
        <w:tblW w:w="7800" w:type="dxa"/>
        <w:tblCellMar>
          <w:left w:w="0" w:type="dxa"/>
          <w:right w:w="0" w:type="dxa"/>
        </w:tblCellMar>
        <w:tblLook w:val="0600" w:firstRow="0" w:lastRow="0" w:firstColumn="0" w:lastColumn="0" w:noHBand="1" w:noVBand="1"/>
      </w:tblPr>
      <w:tblGrid>
        <w:gridCol w:w="1952"/>
        <w:gridCol w:w="984"/>
        <w:gridCol w:w="983"/>
        <w:gridCol w:w="972"/>
        <w:gridCol w:w="972"/>
        <w:gridCol w:w="965"/>
        <w:gridCol w:w="972"/>
      </w:tblGrid>
      <w:tr w:rsidR="00726003" w:rsidRPr="008C1BDB" w14:paraId="3A9DC73F"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1E3E71" w14:textId="77777777" w:rsidR="00726003" w:rsidRPr="008C1BDB" w:rsidRDefault="00726003" w:rsidP="00726003">
            <w:pPr>
              <w:rPr>
                <w:rFonts w:ascii="Arial" w:hAnsi="Arial" w:cs="Arial"/>
                <w:sz w:val="24"/>
                <w:szCs w:val="24"/>
              </w:rPr>
            </w:pPr>
            <w:r w:rsidRPr="008C1BDB">
              <w:rPr>
                <w:rFonts w:ascii="Arial" w:hAnsi="Arial" w:cs="Arial"/>
                <w:sz w:val="24"/>
                <w:szCs w:val="24"/>
              </w:rPr>
              <w:t>Fixed Effect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E4E540F" w14:textId="5B6E33DB"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total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FBA993"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 genetic variance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AA55C59"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SS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D4840B"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F value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DA7F4C"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DF</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5276A1" w14:textId="77777777" w:rsidR="00726003" w:rsidRPr="008C1BDB" w:rsidRDefault="00726003" w:rsidP="00B05CDB">
            <w:pPr>
              <w:jc w:val="center"/>
              <w:rPr>
                <w:rFonts w:ascii="Arial" w:eastAsiaTheme="majorEastAsia" w:hAnsi="Arial" w:cs="Arial"/>
                <w:color w:val="404040" w:themeColor="text1" w:themeTint="BF"/>
                <w:sz w:val="24"/>
                <w:szCs w:val="24"/>
              </w:rPr>
            </w:pPr>
            <w:r w:rsidRPr="008C1BDB">
              <w:rPr>
                <w:rFonts w:ascii="Arial" w:hAnsi="Arial" w:cs="Arial"/>
                <w:sz w:val="24"/>
                <w:szCs w:val="24"/>
              </w:rPr>
              <w:t>p</w:t>
            </w:r>
          </w:p>
        </w:tc>
      </w:tr>
      <w:tr w:rsidR="00726003" w:rsidRPr="008C1BDB" w14:paraId="2850E7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1F17DAC" w14:textId="77777777" w:rsidR="00726003" w:rsidRPr="008C1BDB" w:rsidRDefault="00726003" w:rsidP="00726003">
            <w:pPr>
              <w:rPr>
                <w:rFonts w:ascii="Arial" w:hAnsi="Arial" w:cs="Arial"/>
                <w:sz w:val="24"/>
                <w:szCs w:val="24"/>
              </w:rPr>
            </w:pPr>
            <w:r w:rsidRPr="008C1BDB">
              <w:rPr>
                <w:rFonts w:ascii="Arial" w:hAnsi="Arial" w:cs="Arial"/>
                <w:sz w:val="24"/>
                <w:szCs w:val="24"/>
              </w:rPr>
              <w:t>Isolate</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6F1BC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988A703"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45.8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7BE7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256.6</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5F5419" w14:textId="2DC83DC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2A45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AED5E8" w14:textId="77777777" w:rsidR="00726003" w:rsidRPr="008C1BDB" w:rsidRDefault="00726003" w:rsidP="00B05CDB">
            <w:pPr>
              <w:jc w:val="right"/>
              <w:rPr>
                <w:rFonts w:ascii="Arial" w:hAnsi="Arial" w:cs="Arial"/>
                <w:sz w:val="24"/>
                <w:szCs w:val="24"/>
              </w:rPr>
            </w:pPr>
            <w:r w:rsidRPr="008C1BDB">
              <w:rPr>
                <w:rFonts w:ascii="Arial" w:hAnsi="Arial" w:cs="Arial"/>
                <w:b/>
                <w:bCs/>
                <w:sz w:val="24"/>
                <w:szCs w:val="24"/>
              </w:rPr>
              <w:t>&lt;2e-16</w:t>
            </w:r>
          </w:p>
        </w:tc>
      </w:tr>
      <w:tr w:rsidR="00726003" w:rsidRPr="008C1BDB" w14:paraId="3742056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C32330" w14:textId="77777777" w:rsidR="00726003" w:rsidRPr="008C1BDB" w:rsidRDefault="00726003" w:rsidP="00726003">
            <w:pPr>
              <w:rPr>
                <w:rFonts w:ascii="Arial" w:hAnsi="Arial" w:cs="Arial"/>
                <w:sz w:val="24"/>
                <w:szCs w:val="24"/>
              </w:rPr>
            </w:pPr>
            <w:r w:rsidRPr="008C1BDB">
              <w:rPr>
                <w:rFonts w:ascii="Arial" w:hAnsi="Arial" w:cs="Arial"/>
                <w:sz w:val="24"/>
                <w:szCs w:val="24"/>
              </w:rPr>
              <w:t>Domestication</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29CC1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5877E8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0DB14C" w14:textId="75F73111" w:rsidR="00726003" w:rsidRPr="008C1BDB" w:rsidRDefault="00726003" w:rsidP="00B05CDB">
            <w:pPr>
              <w:jc w:val="right"/>
              <w:rPr>
                <w:rFonts w:ascii="Arial" w:hAnsi="Arial" w:cs="Arial"/>
                <w:sz w:val="24"/>
                <w:szCs w:val="24"/>
              </w:rPr>
            </w:pPr>
            <w:r w:rsidRPr="008C1BDB">
              <w:rPr>
                <w:rFonts w:ascii="Arial" w:hAnsi="Arial" w:cs="Arial"/>
                <w:sz w:val="24"/>
                <w:szCs w:val="24"/>
              </w:rPr>
              <w:t>19.</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57898D" w14:textId="27224C5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96.</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44B1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4731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30545F2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AD68327" w14:textId="77777777" w:rsidR="00726003" w:rsidRPr="008C1BDB" w:rsidRDefault="00726003" w:rsidP="00726003">
            <w:pPr>
              <w:rPr>
                <w:rFonts w:ascii="Arial" w:hAnsi="Arial" w:cs="Arial"/>
                <w:sz w:val="24"/>
                <w:szCs w:val="24"/>
              </w:rPr>
            </w:pPr>
            <w:proofErr w:type="spellStart"/>
            <w:r w:rsidRPr="008C1BDB">
              <w:rPr>
                <w:rFonts w:ascii="Arial" w:hAnsi="Arial" w:cs="Arial"/>
                <w:sz w:val="24"/>
                <w:szCs w:val="24"/>
              </w:rPr>
              <w:t>Domest</w:t>
            </w:r>
            <w:proofErr w:type="spell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72729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A2FB9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13.2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9BEAC3" w14:textId="69D7867C"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73.</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8A192C" w14:textId="0C4F3DEF"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36.5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AF4A11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D610E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6897E98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FD3ACE5"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9C907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5F7682" w14:textId="77777777" w:rsidR="00726003" w:rsidRPr="008C1BDB" w:rsidRDefault="00726003" w:rsidP="00B05CDB">
            <w:pPr>
              <w:jc w:val="right"/>
              <w:rPr>
                <w:rFonts w:ascii="Arial" w:hAnsi="Arial" w:cs="Arial"/>
                <w:sz w:val="24"/>
                <w:szCs w:val="24"/>
              </w:rPr>
            </w:pPr>
            <w:r w:rsidRPr="008C1BDB">
              <w:rPr>
                <w:rFonts w:ascii="Arial" w:hAnsi="Arial" w:cs="Arial"/>
                <w:sz w:val="24"/>
                <w:szCs w:val="24"/>
              </w:rPr>
              <w:t>3.7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521911" w14:textId="5707A91A"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w:t>
            </w:r>
            <w:r w:rsidR="00411B7E" w:rsidRPr="008C1BDB">
              <w:rPr>
                <w:rFonts w:ascii="Arial" w:hAnsi="Arial" w:cs="Arial"/>
                <w:sz w:val="24"/>
                <w:szCs w:val="24"/>
              </w:rPr>
              <w:t>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49871B9" w14:textId="5BEF3BE3"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4FAA29"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3FCC92"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0.260</w:t>
            </w:r>
          </w:p>
        </w:tc>
      </w:tr>
      <w:tr w:rsidR="00726003" w:rsidRPr="008C1BDB" w14:paraId="66B1AD7A"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E70736"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Iso:Domest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0C5F5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7.5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B1387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33.8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D0BE4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189.5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D203302" w14:textId="03D94D75" w:rsidR="00726003" w:rsidRPr="008C1BDB" w:rsidRDefault="00411B7E" w:rsidP="00B05CDB">
            <w:pPr>
              <w:jc w:val="right"/>
              <w:rPr>
                <w:rFonts w:ascii="Arial" w:hAnsi="Arial" w:cs="Arial"/>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51BAC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764E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0.623</w:t>
            </w:r>
          </w:p>
        </w:tc>
      </w:tr>
      <w:tr w:rsidR="00726003" w:rsidRPr="008C1BDB" w14:paraId="6D494F63"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590B1E" w14:textId="77777777" w:rsidR="00726003" w:rsidRPr="008C1BDB" w:rsidRDefault="00726003" w:rsidP="00726003">
            <w:pPr>
              <w:rPr>
                <w:rFonts w:ascii="Arial" w:hAnsi="Arial" w:cs="Arial"/>
                <w:sz w:val="24"/>
                <w:szCs w:val="24"/>
              </w:rPr>
            </w:pPr>
            <w:r w:rsidRPr="008C1BDB">
              <w:rPr>
                <w:rFonts w:ascii="Arial" w:hAnsi="Arial" w:cs="Arial"/>
                <w:sz w:val="24"/>
                <w:szCs w:val="24"/>
              </w:rPr>
              <w:t>Experiment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80C6A0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21.7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4C1FC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6BE69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545.7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7A0BC5"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2707</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22410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25C0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0DC4C14B"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0778426" w14:textId="77777777" w:rsidR="00726003" w:rsidRPr="008C1BDB" w:rsidRDefault="00726003" w:rsidP="00726003">
            <w:pPr>
              <w:rPr>
                <w:rFonts w:ascii="Arial" w:hAnsi="Arial" w:cs="Arial"/>
                <w:sz w:val="24"/>
                <w:szCs w:val="24"/>
              </w:rPr>
            </w:pPr>
            <w:r w:rsidRPr="008C1BDB">
              <w:rPr>
                <w:rFonts w:ascii="Arial" w:hAnsi="Arial" w:cs="Arial"/>
                <w:sz w:val="24"/>
                <w:szCs w:val="24"/>
              </w:rPr>
              <w:t>Exp/Block</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41570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B47F5"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2483DA"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201.0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E33A28"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249.3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3AE2F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6217CFD"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41D22D3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380362"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Exp:Iso</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FE695B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6.0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C0AD3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55CC3B"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152.2</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488D8D1" w14:textId="427D3AC0"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8.0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F2743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94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6019FF"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w:t>
            </w:r>
          </w:p>
        </w:tc>
      </w:tr>
      <w:tr w:rsidR="00726003" w:rsidRPr="008C1BDB" w14:paraId="2BE42538"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71C9DAC"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D9A66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0.03</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D18BDE"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FA44E" w14:textId="5943A8E5" w:rsidR="00726003" w:rsidRPr="008C1BDB" w:rsidRDefault="00726003" w:rsidP="00B05CDB">
            <w:pPr>
              <w:jc w:val="right"/>
              <w:rPr>
                <w:rFonts w:ascii="Arial" w:hAnsi="Arial" w:cs="Arial"/>
                <w:sz w:val="24"/>
                <w:szCs w:val="24"/>
              </w:rPr>
            </w:pPr>
            <w:r w:rsidRPr="008C1BDB">
              <w:rPr>
                <w:rFonts w:ascii="Arial" w:hAnsi="Arial" w:cs="Arial"/>
                <w:sz w:val="24"/>
                <w:szCs w:val="24"/>
              </w:rPr>
              <w:t>0</w:t>
            </w:r>
            <w:r w:rsidR="00411B7E" w:rsidRPr="008C1BDB">
              <w:rPr>
                <w:rFonts w:ascii="Arial" w:hAnsi="Arial" w:cs="Arial"/>
                <w:sz w:val="24"/>
                <w:szCs w:val="24"/>
              </w:rPr>
              <w:t>.8</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7F2A50" w14:textId="13B34E88"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w:t>
            </w:r>
            <w:r w:rsidR="00411B7E"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D87212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0F595E"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0.043</w:t>
            </w:r>
          </w:p>
        </w:tc>
      </w:tr>
      <w:tr w:rsidR="00726003" w:rsidRPr="008C1BDB" w14:paraId="67E80542"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4A66A" w14:textId="77777777" w:rsidR="00726003" w:rsidRPr="008C1BDB" w:rsidRDefault="00726003" w:rsidP="00726003">
            <w:pPr>
              <w:rPr>
                <w:rFonts w:ascii="Arial" w:hAnsi="Arial" w:cs="Arial"/>
                <w:sz w:val="24"/>
                <w:szCs w:val="24"/>
              </w:rPr>
            </w:pPr>
            <w:proofErr w:type="spellStart"/>
            <w:proofErr w:type="gramStart"/>
            <w:r w:rsidRPr="008C1BDB">
              <w:rPr>
                <w:rFonts w:ascii="Arial" w:hAnsi="Arial" w:cs="Arial"/>
                <w:sz w:val="24"/>
                <w:szCs w:val="24"/>
              </w:rPr>
              <w:t>Exp:Domest</w:t>
            </w:r>
            <w:proofErr w:type="spellEnd"/>
            <w:proofErr w:type="gramEnd"/>
            <w:r w:rsidRPr="008C1BDB">
              <w:rPr>
                <w:rFonts w:ascii="Arial" w:hAnsi="Arial" w:cs="Arial"/>
                <w:sz w:val="24"/>
                <w:szCs w:val="24"/>
              </w:rPr>
              <w:t>/Plant</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8211EE1"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9AA6691"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2DB7CC" w14:textId="60D87C1D"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47.4</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F0CEE5" w14:textId="6C1E540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23.</w:t>
            </w:r>
            <w:r w:rsidR="00411B7E" w:rsidRPr="008C1BDB">
              <w:rPr>
                <w:rFonts w:ascii="Arial" w:hAnsi="Arial" w:cs="Arial"/>
                <w:sz w:val="24"/>
                <w:szCs w:val="24"/>
              </w:rPr>
              <w:t>5</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63E1377"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7D81C4"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b/>
                <w:bCs/>
                <w:sz w:val="24"/>
                <w:szCs w:val="24"/>
              </w:rPr>
              <w:t>&lt;2e-16 </w:t>
            </w:r>
          </w:p>
        </w:tc>
      </w:tr>
      <w:tr w:rsidR="00726003" w:rsidRPr="008C1BDB" w14:paraId="4A7026D5" w14:textId="77777777" w:rsidTr="005F5F4B">
        <w:trPr>
          <w:trHeight w:val="300"/>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1E92A3" w14:textId="77777777" w:rsidR="00726003" w:rsidRPr="008C1BDB" w:rsidRDefault="00726003" w:rsidP="00726003">
            <w:pPr>
              <w:rPr>
                <w:rFonts w:ascii="Arial" w:hAnsi="Arial" w:cs="Arial"/>
                <w:sz w:val="24"/>
                <w:szCs w:val="24"/>
              </w:rPr>
            </w:pPr>
            <w:r w:rsidRPr="008C1BDB">
              <w:rPr>
                <w:rFonts w:ascii="Arial" w:hAnsi="Arial" w:cs="Arial"/>
                <w:sz w:val="24"/>
                <w:szCs w:val="24"/>
              </w:rPr>
              <w:t>Residuals</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EEC5300"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40.1</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B391464"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7D04806" w14:textId="77777777" w:rsidR="00726003" w:rsidRPr="008C1BDB" w:rsidRDefault="00726003" w:rsidP="00B05CDB">
            <w:pPr>
              <w:jc w:val="right"/>
              <w:rPr>
                <w:rFonts w:ascii="Arial" w:eastAsiaTheme="majorEastAsia" w:hAnsi="Arial" w:cs="Arial"/>
                <w:color w:val="404040" w:themeColor="text1" w:themeTint="BF"/>
                <w:sz w:val="24"/>
                <w:szCs w:val="24"/>
              </w:rPr>
            </w:pPr>
            <w:r w:rsidRPr="008C1BDB">
              <w:rPr>
                <w:rFonts w:ascii="Arial" w:hAnsi="Arial" w:cs="Arial"/>
                <w:sz w:val="24"/>
                <w:szCs w:val="24"/>
              </w:rPr>
              <w:t>1009</w:t>
            </w: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C67E638"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8F7DC97" w14:textId="77777777" w:rsidR="00726003" w:rsidRPr="008C1BDB" w:rsidRDefault="00726003" w:rsidP="00B05CDB">
            <w:pPr>
              <w:jc w:val="right"/>
              <w:rPr>
                <w:rFonts w:ascii="Arial" w:hAnsi="Arial" w:cs="Arial"/>
                <w:sz w:val="24"/>
                <w:szCs w:val="24"/>
              </w:rPr>
            </w:pPr>
          </w:p>
        </w:tc>
        <w:tc>
          <w:tcPr>
            <w:tcW w:w="98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D67C6D" w14:textId="77777777" w:rsidR="00726003" w:rsidRPr="008C1BDB" w:rsidRDefault="00726003" w:rsidP="00B05CDB">
            <w:pPr>
              <w:jc w:val="right"/>
              <w:rPr>
                <w:rFonts w:ascii="Arial" w:hAnsi="Arial" w:cs="Arial"/>
                <w:sz w:val="24"/>
                <w:szCs w:val="24"/>
              </w:rPr>
            </w:pPr>
          </w:p>
        </w:tc>
      </w:tr>
    </w:tbl>
    <w:p w14:paraId="78253255" w14:textId="77777777" w:rsidR="005F5F4B" w:rsidRPr="008C1BDB" w:rsidRDefault="005F5F4B" w:rsidP="005F5F4B">
      <w:pPr>
        <w:rPr>
          <w:rFonts w:ascii="Arial" w:hAnsi="Arial" w:cs="Arial"/>
          <w:b/>
          <w:sz w:val="24"/>
          <w:szCs w:val="24"/>
        </w:rPr>
      </w:pPr>
    </w:p>
    <w:p w14:paraId="577116E2" w14:textId="0F467ADC" w:rsidR="005F5F4B" w:rsidRPr="008C1BDB" w:rsidRDefault="005F5F4B" w:rsidP="00BC708D">
      <w:pPr>
        <w:rPr>
          <w:rFonts w:ascii="Arial" w:hAnsi="Arial" w:cs="Arial"/>
          <w:b/>
          <w:sz w:val="24"/>
          <w:szCs w:val="24"/>
        </w:rPr>
      </w:pPr>
    </w:p>
    <w:p w14:paraId="4B8E75BC" w14:textId="5C3424B5" w:rsidR="00A52DC5" w:rsidRPr="008C1BDB" w:rsidRDefault="00F126CA" w:rsidP="00E65FA1">
      <w:pPr>
        <w:spacing w:line="360" w:lineRule="auto"/>
        <w:rPr>
          <w:rFonts w:ascii="Arial" w:hAnsi="Arial" w:cs="Arial"/>
          <w:b/>
          <w:sz w:val="24"/>
          <w:szCs w:val="24"/>
        </w:rPr>
      </w:pPr>
      <w:r w:rsidRPr="008C1BDB">
        <w:rPr>
          <w:rFonts w:ascii="Arial" w:hAnsi="Arial" w:cs="Arial"/>
          <w:b/>
          <w:sz w:val="24"/>
          <w:szCs w:val="24"/>
        </w:rPr>
        <w:t xml:space="preserve">Domestication and </w:t>
      </w:r>
      <w:r w:rsidR="006C7FE0" w:rsidRPr="008C1BDB">
        <w:rPr>
          <w:rFonts w:ascii="Arial" w:hAnsi="Arial" w:cs="Arial"/>
          <w:b/>
          <w:sz w:val="24"/>
          <w:szCs w:val="24"/>
        </w:rPr>
        <w:t xml:space="preserve">Lesion </w:t>
      </w:r>
      <w:r w:rsidR="00F803BC" w:rsidRPr="008C1BDB">
        <w:rPr>
          <w:rFonts w:ascii="Arial" w:hAnsi="Arial" w:cs="Arial"/>
          <w:b/>
          <w:sz w:val="24"/>
          <w:szCs w:val="24"/>
        </w:rPr>
        <w:t>Size Variation</w:t>
      </w:r>
    </w:p>
    <w:p w14:paraId="6202A00F" w14:textId="2CE92E8B" w:rsidR="00E019E8" w:rsidRPr="008C1BDB" w:rsidRDefault="007811D3" w:rsidP="00E65FA1">
      <w:pPr>
        <w:spacing w:line="360" w:lineRule="auto"/>
        <w:rPr>
          <w:rFonts w:ascii="Arial" w:hAnsi="Arial" w:cs="Arial"/>
          <w:sz w:val="24"/>
          <w:szCs w:val="24"/>
        </w:rPr>
      </w:pPr>
      <w:r w:rsidRPr="008C1BDB">
        <w:rPr>
          <w:rFonts w:ascii="Arial" w:hAnsi="Arial" w:cs="Arial"/>
          <w:b/>
          <w:sz w:val="24"/>
          <w:szCs w:val="24"/>
        </w:rPr>
        <w:tab/>
      </w:r>
      <w:r w:rsidR="00E019E8" w:rsidRPr="008C1BDB">
        <w:rPr>
          <w:rFonts w:ascii="Arial" w:hAnsi="Arial" w:cs="Arial"/>
          <w:sz w:val="24"/>
          <w:szCs w:val="24"/>
        </w:rPr>
        <w:t xml:space="preserve">Existing literature predominantly </w:t>
      </w:r>
      <w:r w:rsidR="00DE1A99" w:rsidRPr="008C1BDB">
        <w:rPr>
          <w:rFonts w:ascii="Arial" w:hAnsi="Arial" w:cs="Arial"/>
          <w:sz w:val="24"/>
          <w:szCs w:val="24"/>
        </w:rPr>
        <w:t xml:space="preserve">reports </w:t>
      </w:r>
      <w:r w:rsidR="00E019E8" w:rsidRPr="008C1BDB">
        <w:rPr>
          <w:rFonts w:ascii="Arial" w:hAnsi="Arial" w:cs="Arial"/>
          <w:sz w:val="24"/>
          <w:szCs w:val="24"/>
        </w:rPr>
        <w:t xml:space="preserve">that crop domestication </w:t>
      </w:r>
      <w:r w:rsidR="00530DA9" w:rsidRPr="008C1BDB">
        <w:rPr>
          <w:rFonts w:ascii="Arial" w:hAnsi="Arial" w:cs="Arial"/>
          <w:sz w:val="24"/>
          <w:szCs w:val="24"/>
        </w:rPr>
        <w:t>decreases plant resistance</w:t>
      </w:r>
      <w:r w:rsidR="00E019E8" w:rsidRPr="008C1BDB">
        <w:rPr>
          <w:rFonts w:ascii="Arial" w:hAnsi="Arial" w:cs="Arial"/>
          <w:sz w:val="24"/>
          <w:szCs w:val="24"/>
        </w:rPr>
        <w:t xml:space="preserve"> to pathogens</w:t>
      </w:r>
      <w:r w:rsidR="00243223" w:rsidRPr="008C1BDB">
        <w:rPr>
          <w:rFonts w:ascii="Arial" w:hAnsi="Arial" w:cs="Arial"/>
          <w:sz w:val="24"/>
          <w:szCs w:val="24"/>
        </w:rPr>
        <w:t xml:space="preserve"> </w:t>
      </w:r>
      <w:r w:rsidR="003D0236"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bGU+PC90aXRsZXM+PHBhZ2VzPjYxMy02MzA8L3BhZ2VzPjx2b2x1bWU+MTcwPC92b2x1bWU+PG51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 Stukenbrock and McDonald 2008)</w:t>
      </w:r>
      <w:r w:rsidR="003D0236" w:rsidRPr="008C1BDB">
        <w:rPr>
          <w:rFonts w:ascii="Arial" w:hAnsi="Arial" w:cs="Arial"/>
          <w:sz w:val="24"/>
          <w:szCs w:val="24"/>
        </w:rPr>
        <w:fldChar w:fldCharType="end"/>
      </w:r>
      <w:r w:rsidR="00E019E8" w:rsidRPr="008C1BDB">
        <w:rPr>
          <w:rFonts w:ascii="Arial" w:hAnsi="Arial" w:cs="Arial"/>
          <w:sz w:val="24"/>
          <w:szCs w:val="24"/>
        </w:rPr>
        <w:t xml:space="preserve">.  In our analysis, we </w:t>
      </w:r>
      <w:r w:rsidR="006830A0" w:rsidRPr="008C1BDB">
        <w:rPr>
          <w:rFonts w:ascii="Arial" w:hAnsi="Arial" w:cs="Arial"/>
          <w:sz w:val="24"/>
          <w:szCs w:val="24"/>
        </w:rPr>
        <w:t>identified</w:t>
      </w:r>
      <w:r w:rsidR="00E019E8" w:rsidRPr="008C1BDB">
        <w:rPr>
          <w:rFonts w:ascii="Arial" w:hAnsi="Arial" w:cs="Arial"/>
          <w:sz w:val="24"/>
          <w:szCs w:val="24"/>
        </w:rPr>
        <w:t xml:space="preserve"> a </w:t>
      </w:r>
      <w:r w:rsidR="00A758DF" w:rsidRPr="008C1BDB">
        <w:rPr>
          <w:rFonts w:ascii="Arial" w:hAnsi="Arial" w:cs="Arial"/>
          <w:sz w:val="24"/>
          <w:szCs w:val="24"/>
        </w:rPr>
        <w:t>significantly greater</w:t>
      </w:r>
      <w:r w:rsidR="00295A10" w:rsidRPr="008C1BDB">
        <w:rPr>
          <w:rFonts w:ascii="Arial" w:hAnsi="Arial" w:cs="Arial"/>
          <w:sz w:val="24"/>
          <w:szCs w:val="24"/>
        </w:rPr>
        <w:t xml:space="preserve"> (</w:t>
      </w:r>
      <w:r w:rsidR="00664B59" w:rsidRPr="008C1BDB">
        <w:rPr>
          <w:rFonts w:ascii="Arial" w:hAnsi="Arial" w:cs="Arial"/>
          <w:sz w:val="24"/>
          <w:szCs w:val="24"/>
        </w:rPr>
        <w:t>18%</w:t>
      </w:r>
      <w:r w:rsidR="00295A10" w:rsidRPr="008C1BDB">
        <w:rPr>
          <w:rFonts w:ascii="Arial" w:hAnsi="Arial" w:cs="Arial"/>
          <w:sz w:val="24"/>
          <w:szCs w:val="24"/>
        </w:rPr>
        <w:t>)</w:t>
      </w:r>
      <w:r w:rsidR="00664B59" w:rsidRPr="008C1BDB">
        <w:rPr>
          <w:rFonts w:ascii="Arial" w:hAnsi="Arial" w:cs="Arial"/>
          <w:sz w:val="24"/>
          <w:szCs w:val="24"/>
        </w:rPr>
        <w:t xml:space="preserve"> </w:t>
      </w:r>
      <w:r w:rsidR="00E019E8" w:rsidRPr="008C1BDB">
        <w:rPr>
          <w:rFonts w:ascii="Arial" w:hAnsi="Arial" w:cs="Arial"/>
          <w:sz w:val="24"/>
          <w:szCs w:val="24"/>
        </w:rPr>
        <w:t xml:space="preserve">resistance of wild </w:t>
      </w:r>
      <w:r w:rsidR="00664B59" w:rsidRPr="008C1BDB">
        <w:rPr>
          <w:rFonts w:ascii="Arial" w:hAnsi="Arial" w:cs="Arial"/>
          <w:sz w:val="24"/>
          <w:szCs w:val="24"/>
        </w:rPr>
        <w:t xml:space="preserve">tomato in </w:t>
      </w:r>
      <w:r w:rsidR="00664B59" w:rsidRPr="008C1BDB">
        <w:rPr>
          <w:rFonts w:ascii="Arial" w:hAnsi="Arial" w:cs="Arial"/>
          <w:sz w:val="24"/>
          <w:szCs w:val="24"/>
        </w:rPr>
        <w:lastRenderedPageBreak/>
        <w:t>comparison to</w:t>
      </w:r>
      <w:r w:rsidR="00E019E8" w:rsidRPr="008C1BDB">
        <w:rPr>
          <w:rFonts w:ascii="Arial" w:hAnsi="Arial" w:cs="Arial"/>
          <w:sz w:val="24"/>
          <w:szCs w:val="24"/>
        </w:rPr>
        <w:t xml:space="preserve"> domesticated tomato</w:t>
      </w:r>
      <w:r w:rsidR="00DE1A99" w:rsidRPr="008C1BDB">
        <w:rPr>
          <w:rFonts w:ascii="Arial" w:hAnsi="Arial" w:cs="Arial"/>
          <w:sz w:val="24"/>
          <w:szCs w:val="24"/>
        </w:rPr>
        <w:t xml:space="preserve"> </w:t>
      </w:r>
      <w:r w:rsidR="00664B59" w:rsidRPr="008C1BDB">
        <w:rPr>
          <w:rFonts w:ascii="Arial" w:hAnsi="Arial" w:cs="Arial"/>
          <w:sz w:val="24"/>
          <w:szCs w:val="24"/>
        </w:rPr>
        <w:t xml:space="preserve">across </w:t>
      </w:r>
      <w:r w:rsidR="00DE1A99" w:rsidRPr="008C1BDB">
        <w:rPr>
          <w:rFonts w:ascii="Arial" w:hAnsi="Arial" w:cs="Arial"/>
          <w:sz w:val="24"/>
          <w:szCs w:val="24"/>
        </w:rPr>
        <w:t xml:space="preserve">the population of </w:t>
      </w:r>
      <w:r w:rsidR="00DE1A99" w:rsidRPr="008C1BDB">
        <w:rPr>
          <w:rFonts w:ascii="Arial" w:hAnsi="Arial" w:cs="Arial"/>
          <w:i/>
          <w:sz w:val="24"/>
          <w:szCs w:val="24"/>
        </w:rPr>
        <w:t>B. cinerea</w:t>
      </w:r>
      <w:r w:rsidR="00DE1A99" w:rsidRPr="008C1BDB">
        <w:rPr>
          <w:rFonts w:ascii="Arial" w:hAnsi="Arial" w:cs="Arial"/>
          <w:sz w:val="24"/>
          <w:szCs w:val="24"/>
        </w:rPr>
        <w:t xml:space="preserve"> isolates</w:t>
      </w:r>
      <w:r w:rsidR="00E019E8" w:rsidRPr="008C1BDB">
        <w:rPr>
          <w:rFonts w:ascii="Arial" w:hAnsi="Arial" w:cs="Arial"/>
          <w:sz w:val="24"/>
          <w:szCs w:val="24"/>
        </w:rPr>
        <w:t xml:space="preserve"> (</w:t>
      </w:r>
      <w:r w:rsidR="00664B59" w:rsidRPr="008C1BDB">
        <w:rPr>
          <w:rFonts w:ascii="Arial" w:hAnsi="Arial" w:cs="Arial"/>
          <w:sz w:val="24"/>
          <w:szCs w:val="24"/>
        </w:rPr>
        <w:t xml:space="preserve">Figure </w:t>
      </w:r>
      <w:r w:rsidR="00D03A16" w:rsidRPr="008C1BDB">
        <w:rPr>
          <w:rFonts w:ascii="Arial" w:hAnsi="Arial" w:cs="Arial"/>
          <w:sz w:val="24"/>
          <w:szCs w:val="24"/>
        </w:rPr>
        <w:t>2</w:t>
      </w:r>
      <w:r w:rsidR="00411B7E" w:rsidRPr="008C1BDB">
        <w:rPr>
          <w:rFonts w:ascii="Arial" w:hAnsi="Arial" w:cs="Arial"/>
          <w:sz w:val="24"/>
          <w:szCs w:val="24"/>
        </w:rPr>
        <w:t xml:space="preserve"> and 3</w:t>
      </w:r>
      <w:r w:rsidR="00664B59" w:rsidRPr="008C1BDB">
        <w:rPr>
          <w:rFonts w:ascii="Arial" w:hAnsi="Arial" w:cs="Arial"/>
          <w:sz w:val="24"/>
          <w:szCs w:val="24"/>
        </w:rPr>
        <w:t>, T</w:t>
      </w:r>
      <w:r w:rsidR="00415881" w:rsidRPr="008C1BDB">
        <w:rPr>
          <w:rFonts w:ascii="Arial" w:hAnsi="Arial" w:cs="Arial"/>
          <w:sz w:val="24"/>
          <w:szCs w:val="24"/>
        </w:rPr>
        <w:t xml:space="preserve">able </w:t>
      </w:r>
      <w:r w:rsidR="00664B59" w:rsidRPr="008C1BDB">
        <w:rPr>
          <w:rFonts w:ascii="Arial" w:hAnsi="Arial" w:cs="Arial"/>
          <w:sz w:val="24"/>
          <w:szCs w:val="24"/>
        </w:rPr>
        <w:t>1</w:t>
      </w:r>
      <w:r w:rsidR="00E019E8" w:rsidRPr="008C1BDB">
        <w:rPr>
          <w:rFonts w:ascii="Arial" w:hAnsi="Arial" w:cs="Arial"/>
          <w:sz w:val="24"/>
          <w:szCs w:val="24"/>
        </w:rPr>
        <w:t xml:space="preserve">). However, </w:t>
      </w:r>
      <w:r w:rsidR="006830A0" w:rsidRPr="008C1BDB">
        <w:rPr>
          <w:rFonts w:ascii="Arial" w:hAnsi="Arial" w:cs="Arial"/>
          <w:sz w:val="24"/>
          <w:szCs w:val="24"/>
        </w:rPr>
        <w:t xml:space="preserve">this domestication effect </w:t>
      </w:r>
      <w:r w:rsidR="004A1B55" w:rsidRPr="008C1BDB">
        <w:rPr>
          <w:rFonts w:ascii="Arial" w:hAnsi="Arial" w:cs="Arial"/>
          <w:sz w:val="24"/>
          <w:szCs w:val="24"/>
        </w:rPr>
        <w:t xml:space="preserve">was </w:t>
      </w:r>
      <w:r w:rsidR="006830A0" w:rsidRPr="008C1BDB">
        <w:rPr>
          <w:rFonts w:ascii="Arial" w:hAnsi="Arial" w:cs="Arial"/>
          <w:sz w:val="24"/>
          <w:szCs w:val="24"/>
        </w:rPr>
        <w:t>not the dominant source of variation</w:t>
      </w:r>
      <w:r w:rsidR="00F75570" w:rsidRPr="008C1BDB">
        <w:rPr>
          <w:rFonts w:ascii="Arial" w:hAnsi="Arial" w:cs="Arial"/>
          <w:sz w:val="24"/>
          <w:szCs w:val="24"/>
        </w:rPr>
        <w:t>,</w:t>
      </w:r>
      <w:r w:rsidR="006830A0" w:rsidRPr="008C1BDB">
        <w:rPr>
          <w:rFonts w:ascii="Arial" w:hAnsi="Arial" w:cs="Arial"/>
          <w:sz w:val="24"/>
          <w:szCs w:val="24"/>
        </w:rPr>
        <w:t xml:space="preserve"> as genetic variation within the domesticated and wild genotypes</w:t>
      </w:r>
      <w:r w:rsidR="006C7FE0" w:rsidRPr="008C1BDB">
        <w:rPr>
          <w:rFonts w:ascii="Arial" w:hAnsi="Arial" w:cs="Arial"/>
          <w:sz w:val="24"/>
          <w:szCs w:val="24"/>
        </w:rPr>
        <w:t xml:space="preserve"> </w:t>
      </w:r>
      <w:r w:rsidR="004A1B55" w:rsidRPr="008C1BDB">
        <w:rPr>
          <w:rFonts w:ascii="Arial" w:hAnsi="Arial" w:cs="Arial"/>
          <w:sz w:val="24"/>
          <w:szCs w:val="24"/>
        </w:rPr>
        <w:t xml:space="preserve">contributed </w:t>
      </w:r>
      <w:r w:rsidR="0031442C" w:rsidRPr="008C1BDB">
        <w:rPr>
          <w:rFonts w:ascii="Arial" w:hAnsi="Arial" w:cs="Arial"/>
          <w:sz w:val="24"/>
          <w:szCs w:val="24"/>
        </w:rPr>
        <w:t>3.8-fold</w:t>
      </w:r>
      <w:r w:rsidR="006C7FE0" w:rsidRPr="008C1BDB">
        <w:rPr>
          <w:rFonts w:ascii="Arial" w:hAnsi="Arial" w:cs="Arial"/>
          <w:sz w:val="24"/>
          <w:szCs w:val="24"/>
        </w:rPr>
        <w:t xml:space="preserve"> </w:t>
      </w:r>
      <w:r w:rsidR="006830A0" w:rsidRPr="008C1BDB">
        <w:rPr>
          <w:rFonts w:ascii="Arial" w:hAnsi="Arial" w:cs="Arial"/>
          <w:sz w:val="24"/>
          <w:szCs w:val="24"/>
        </w:rPr>
        <w:t>more variation in resistance than domestication alone</w:t>
      </w:r>
      <w:r w:rsidR="00415881" w:rsidRPr="008C1BDB">
        <w:rPr>
          <w:rFonts w:ascii="Arial" w:hAnsi="Arial" w:cs="Arial"/>
          <w:sz w:val="24"/>
          <w:szCs w:val="24"/>
        </w:rPr>
        <w:t xml:space="preserve"> (Table </w:t>
      </w:r>
      <w:r w:rsidR="00E019E8" w:rsidRPr="008C1BDB">
        <w:rPr>
          <w:rFonts w:ascii="Arial" w:hAnsi="Arial" w:cs="Arial"/>
          <w:sz w:val="24"/>
          <w:szCs w:val="24"/>
        </w:rPr>
        <w:t xml:space="preserve">1). </w:t>
      </w:r>
      <w:r w:rsidR="00CC4E31" w:rsidRPr="008C1BDB">
        <w:rPr>
          <w:rFonts w:ascii="Arial" w:hAnsi="Arial" w:cs="Arial"/>
          <w:sz w:val="24"/>
          <w:szCs w:val="24"/>
        </w:rPr>
        <w:t xml:space="preserve"> </w:t>
      </w:r>
      <w:r w:rsidR="00295A10" w:rsidRPr="008C1BDB">
        <w:rPr>
          <w:rFonts w:ascii="Arial" w:hAnsi="Arial" w:cs="Arial"/>
          <w:sz w:val="24"/>
          <w:szCs w:val="24"/>
        </w:rPr>
        <w:t>W</w:t>
      </w:r>
      <w:r w:rsidR="00CC4E31" w:rsidRPr="008C1BDB">
        <w:rPr>
          <w:rFonts w:ascii="Arial" w:hAnsi="Arial" w:cs="Arial"/>
          <w:sz w:val="24"/>
          <w:szCs w:val="24"/>
        </w:rPr>
        <w:t xml:space="preserve">hile we </w:t>
      </w:r>
      <w:r w:rsidR="004A1B55" w:rsidRPr="008C1BDB">
        <w:rPr>
          <w:rFonts w:ascii="Arial" w:hAnsi="Arial" w:cs="Arial"/>
          <w:sz w:val="24"/>
          <w:szCs w:val="24"/>
        </w:rPr>
        <w:t xml:space="preserve">did </w:t>
      </w:r>
      <w:r w:rsidR="00CC4E31" w:rsidRPr="008C1BDB">
        <w:rPr>
          <w:rFonts w:ascii="Arial" w:hAnsi="Arial" w:cs="Arial"/>
          <w:sz w:val="24"/>
          <w:szCs w:val="24"/>
        </w:rPr>
        <w:t xml:space="preserve">observe the expected </w:t>
      </w:r>
      <w:r w:rsidR="00664B59" w:rsidRPr="008C1BDB">
        <w:rPr>
          <w:rFonts w:ascii="Arial" w:hAnsi="Arial" w:cs="Arial"/>
          <w:sz w:val="24"/>
          <w:szCs w:val="24"/>
        </w:rPr>
        <w:t>decreased resistance</w:t>
      </w:r>
      <w:r w:rsidR="00CC4E31" w:rsidRPr="008C1BDB">
        <w:rPr>
          <w:rFonts w:ascii="Arial" w:hAnsi="Arial" w:cs="Arial"/>
          <w:sz w:val="24"/>
          <w:szCs w:val="24"/>
        </w:rPr>
        <w:t xml:space="preserve"> in domesticated tomato, domestication </w:t>
      </w:r>
      <w:r w:rsidR="00664B59" w:rsidRPr="008C1BDB">
        <w:rPr>
          <w:rFonts w:ascii="Arial" w:hAnsi="Arial" w:cs="Arial"/>
          <w:sz w:val="24"/>
          <w:szCs w:val="24"/>
        </w:rPr>
        <w:t>was a minor player in controlling</w:t>
      </w:r>
      <w:r w:rsidR="00CC4E31" w:rsidRPr="008C1BDB">
        <w:rPr>
          <w:rFonts w:ascii="Arial" w:hAnsi="Arial" w:cs="Arial"/>
          <w:sz w:val="24"/>
          <w:szCs w:val="24"/>
        </w:rPr>
        <w:t xml:space="preserve"> lesion size variation</w:t>
      </w:r>
      <w:r w:rsidR="005F7408" w:rsidRPr="008C1BDB">
        <w:rPr>
          <w:rFonts w:ascii="Arial" w:hAnsi="Arial" w:cs="Arial"/>
          <w:sz w:val="24"/>
          <w:szCs w:val="24"/>
        </w:rPr>
        <w:t>,</w:t>
      </w:r>
      <w:r w:rsidR="006830A0" w:rsidRPr="008C1BDB">
        <w:rPr>
          <w:rFonts w:ascii="Arial" w:hAnsi="Arial" w:cs="Arial"/>
          <w:sz w:val="24"/>
          <w:szCs w:val="24"/>
        </w:rPr>
        <w:t xml:space="preserve"> </w:t>
      </w:r>
      <w:r w:rsidR="00664B59" w:rsidRPr="008C1BDB">
        <w:rPr>
          <w:rFonts w:ascii="Arial" w:hAnsi="Arial" w:cs="Arial"/>
          <w:sz w:val="24"/>
          <w:szCs w:val="24"/>
        </w:rPr>
        <w:t>with most of the plant genetic signature coming from variation</w:t>
      </w:r>
      <w:r w:rsidR="00DE1A99" w:rsidRPr="008C1BDB">
        <w:rPr>
          <w:rFonts w:ascii="Arial" w:hAnsi="Arial" w:cs="Arial"/>
          <w:sz w:val="24"/>
          <w:szCs w:val="24"/>
        </w:rPr>
        <w:t xml:space="preserve"> within both</w:t>
      </w:r>
      <w:r w:rsidR="00664B59" w:rsidRPr="008C1BDB">
        <w:rPr>
          <w:rFonts w:ascii="Arial" w:hAnsi="Arial" w:cs="Arial"/>
          <w:sz w:val="24"/>
          <w:szCs w:val="24"/>
        </w:rPr>
        <w:t xml:space="preserve"> the</w:t>
      </w:r>
      <w:r w:rsidR="00DE1A99" w:rsidRPr="008C1BDB">
        <w:rPr>
          <w:rFonts w:ascii="Arial" w:hAnsi="Arial" w:cs="Arial"/>
          <w:sz w:val="24"/>
          <w:szCs w:val="24"/>
        </w:rPr>
        <w:t xml:space="preserve"> wild and domestic</w:t>
      </w:r>
      <w:r w:rsidR="005F7408" w:rsidRPr="008C1BDB">
        <w:rPr>
          <w:rFonts w:ascii="Arial" w:hAnsi="Arial" w:cs="Arial"/>
          <w:sz w:val="24"/>
          <w:szCs w:val="24"/>
        </w:rPr>
        <w:t>ated</w:t>
      </w:r>
      <w:r w:rsidR="00DE1A99" w:rsidRPr="008C1BDB">
        <w:rPr>
          <w:rFonts w:ascii="Arial" w:hAnsi="Arial" w:cs="Arial"/>
          <w:sz w:val="24"/>
          <w:szCs w:val="24"/>
        </w:rPr>
        <w:t xml:space="preserve"> tomato</w:t>
      </w:r>
      <w:r w:rsidR="00F75570" w:rsidRPr="008C1BDB">
        <w:rPr>
          <w:rFonts w:ascii="Arial" w:hAnsi="Arial" w:cs="Arial"/>
          <w:sz w:val="24"/>
          <w:szCs w:val="24"/>
        </w:rPr>
        <w:t xml:space="preserve"> species</w:t>
      </w:r>
      <w:r w:rsidR="00CC4E31" w:rsidRPr="008C1BDB">
        <w:rPr>
          <w:rFonts w:ascii="Arial" w:hAnsi="Arial" w:cs="Arial"/>
          <w:sz w:val="24"/>
          <w:szCs w:val="24"/>
        </w:rPr>
        <w:t>.</w:t>
      </w:r>
    </w:p>
    <w:p w14:paraId="123BA947" w14:textId="16028CA2" w:rsidR="005C4EA6" w:rsidRPr="008C1BDB" w:rsidRDefault="009C5523" w:rsidP="00E65FA1">
      <w:pPr>
        <w:spacing w:line="360" w:lineRule="auto"/>
        <w:ind w:firstLine="720"/>
        <w:rPr>
          <w:rFonts w:ascii="Arial" w:hAnsi="Arial" w:cs="Arial"/>
          <w:sz w:val="24"/>
          <w:szCs w:val="24"/>
        </w:rPr>
      </w:pPr>
      <w:r w:rsidRPr="008C1BDB">
        <w:rPr>
          <w:rFonts w:ascii="Arial" w:hAnsi="Arial" w:cs="Arial"/>
          <w:sz w:val="24"/>
          <w:szCs w:val="24"/>
        </w:rPr>
        <w:t>In addition to altering trait means, domestication commonly</w:t>
      </w:r>
      <w:r w:rsidR="00BF158A" w:rsidRPr="008C1BDB">
        <w:rPr>
          <w:rFonts w:ascii="Arial" w:hAnsi="Arial" w:cs="Arial"/>
          <w:sz w:val="24"/>
          <w:szCs w:val="24"/>
        </w:rPr>
        <w:t xml:space="preserve"> </w:t>
      </w:r>
      <w:r w:rsidR="007811D3" w:rsidRPr="008C1BDB">
        <w:rPr>
          <w:rFonts w:ascii="Arial" w:hAnsi="Arial" w:cs="Arial"/>
          <w:sz w:val="24"/>
          <w:szCs w:val="24"/>
        </w:rPr>
        <w:t>decrease</w:t>
      </w:r>
      <w:r w:rsidR="00F947B4" w:rsidRPr="008C1BDB">
        <w:rPr>
          <w:rFonts w:ascii="Arial" w:hAnsi="Arial" w:cs="Arial"/>
          <w:sz w:val="24"/>
          <w:szCs w:val="24"/>
        </w:rPr>
        <w:t>s</w:t>
      </w:r>
      <w:r w:rsidR="00B738AF" w:rsidRPr="008C1BDB">
        <w:rPr>
          <w:rFonts w:ascii="Arial" w:hAnsi="Arial" w:cs="Arial"/>
          <w:sz w:val="24"/>
          <w:szCs w:val="24"/>
        </w:rPr>
        <w:t xml:space="preserve"> </w:t>
      </w:r>
      <w:r w:rsidR="007811D3" w:rsidRPr="008C1BDB">
        <w:rPr>
          <w:rFonts w:ascii="Arial" w:hAnsi="Arial" w:cs="Arial"/>
          <w:sz w:val="24"/>
          <w:szCs w:val="24"/>
        </w:rPr>
        <w:t>genetic variation</w:t>
      </w:r>
      <w:r w:rsidR="00BF158A" w:rsidRPr="008C1BDB">
        <w:rPr>
          <w:rFonts w:ascii="Arial" w:hAnsi="Arial" w:cs="Arial"/>
          <w:sz w:val="24"/>
          <w:szCs w:val="24"/>
        </w:rPr>
        <w:t xml:space="preserve"> in comparison to wild germplasm </w:t>
      </w:r>
      <w:r w:rsidR="007811D3" w:rsidRPr="008C1BDB">
        <w:rPr>
          <w:rFonts w:ascii="Arial" w:hAnsi="Arial" w:cs="Arial"/>
          <w:sz w:val="24"/>
          <w:szCs w:val="24"/>
        </w:rPr>
        <w:t>due to bottlenecks</w:t>
      </w:r>
      <w:r w:rsidR="00F80AFB" w:rsidRPr="008C1BDB">
        <w:rPr>
          <w:rFonts w:ascii="Arial" w:hAnsi="Arial" w:cs="Arial"/>
          <w:sz w:val="24"/>
          <w:szCs w:val="24"/>
        </w:rPr>
        <w:t>,</w:t>
      </w:r>
      <w:r w:rsidR="00BF158A" w:rsidRPr="008C1BDB">
        <w:rPr>
          <w:rFonts w:ascii="Arial" w:hAnsi="Arial" w:cs="Arial"/>
          <w:sz w:val="24"/>
          <w:szCs w:val="24"/>
        </w:rPr>
        <w:t xml:space="preserve"> including for tomato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Bai and Lindhout 2007)</w:t>
      </w:r>
      <w:r w:rsidR="009B208D" w:rsidRPr="008C1BDB">
        <w:rPr>
          <w:rFonts w:ascii="Arial" w:hAnsi="Arial" w:cs="Arial"/>
          <w:sz w:val="24"/>
          <w:szCs w:val="24"/>
        </w:rPr>
        <w:fldChar w:fldCharType="end"/>
      </w:r>
      <w:r w:rsidR="00243223" w:rsidRPr="008C1BDB">
        <w:rPr>
          <w:rFonts w:ascii="Arial" w:hAnsi="Arial" w:cs="Arial"/>
          <w:sz w:val="24"/>
          <w:szCs w:val="24"/>
        </w:rPr>
        <w:t xml:space="preserve">. </w:t>
      </w:r>
      <w:r w:rsidR="00600DE3" w:rsidRPr="008C1BDB">
        <w:rPr>
          <w:rFonts w:ascii="Arial" w:hAnsi="Arial" w:cs="Arial"/>
          <w:sz w:val="24"/>
          <w:szCs w:val="24"/>
        </w:rPr>
        <w:t xml:space="preserve">We would expect this </w:t>
      </w:r>
      <w:r w:rsidR="00CC4E31" w:rsidRPr="008C1BDB">
        <w:rPr>
          <w:rFonts w:ascii="Arial" w:hAnsi="Arial" w:cs="Arial"/>
          <w:sz w:val="24"/>
          <w:szCs w:val="24"/>
        </w:rPr>
        <w:t xml:space="preserve">decreased genetic variation </w:t>
      </w:r>
      <w:r w:rsidR="00600DE3" w:rsidRPr="008C1BDB">
        <w:rPr>
          <w:rFonts w:ascii="Arial" w:hAnsi="Arial" w:cs="Arial"/>
          <w:sz w:val="24"/>
          <w:szCs w:val="24"/>
        </w:rPr>
        <w:t>to</w:t>
      </w:r>
      <w:r w:rsidR="009F1408" w:rsidRPr="008C1BDB">
        <w:rPr>
          <w:rFonts w:ascii="Arial" w:hAnsi="Arial" w:cs="Arial"/>
          <w:sz w:val="24"/>
          <w:szCs w:val="24"/>
        </w:rPr>
        <w:t xml:space="preserve"> limit </w:t>
      </w:r>
      <w:r w:rsidR="00CC4E31" w:rsidRPr="008C1BDB">
        <w:rPr>
          <w:rFonts w:ascii="Arial" w:hAnsi="Arial" w:cs="Arial"/>
          <w:sz w:val="24"/>
          <w:szCs w:val="24"/>
        </w:rPr>
        <w:t xml:space="preserve">phenotypic variation, including disease phenotypes. </w:t>
      </w:r>
      <w:r w:rsidR="00BF158A" w:rsidRPr="008C1BDB">
        <w:rPr>
          <w:rFonts w:ascii="Arial" w:hAnsi="Arial" w:cs="Arial"/>
          <w:sz w:val="24"/>
          <w:szCs w:val="24"/>
        </w:rPr>
        <w:t xml:space="preserve">Interestingly in this </w:t>
      </w:r>
      <w:r w:rsidR="00DE1A99" w:rsidRPr="008C1BDB">
        <w:rPr>
          <w:rFonts w:ascii="Arial" w:hAnsi="Arial" w:cs="Arial"/>
          <w:sz w:val="24"/>
          <w:szCs w:val="24"/>
        </w:rPr>
        <w:t xml:space="preserve">tomato </w:t>
      </w:r>
      <w:r w:rsidR="00BF158A" w:rsidRPr="008C1BDB">
        <w:rPr>
          <w:rFonts w:ascii="Arial" w:hAnsi="Arial" w:cs="Arial"/>
          <w:sz w:val="24"/>
          <w:szCs w:val="24"/>
        </w:rPr>
        <w:t>population</w:t>
      </w:r>
      <w:r w:rsidR="009D2C6D" w:rsidRPr="008C1BDB">
        <w:rPr>
          <w:rFonts w:ascii="Arial" w:hAnsi="Arial" w:cs="Arial"/>
          <w:sz w:val="24"/>
          <w:szCs w:val="24"/>
        </w:rPr>
        <w:t xml:space="preserve">, </w:t>
      </w:r>
      <w:r w:rsidR="00944FD4" w:rsidRPr="008C1BDB">
        <w:rPr>
          <w:rFonts w:ascii="Arial" w:hAnsi="Arial" w:cs="Arial"/>
          <w:sz w:val="24"/>
          <w:szCs w:val="24"/>
        </w:rPr>
        <w:t xml:space="preserve">we did not observe reduced variation in lesion size in the wild tomato. </w:t>
      </w:r>
      <w:r w:rsidR="00600DE3" w:rsidRPr="008C1BDB">
        <w:rPr>
          <w:rFonts w:ascii="Arial" w:hAnsi="Arial" w:cs="Arial"/>
          <w:sz w:val="24"/>
          <w:szCs w:val="24"/>
        </w:rPr>
        <w:t>Rather</w:t>
      </w:r>
      <w:r w:rsidR="00944FD4" w:rsidRPr="008C1BDB">
        <w:rPr>
          <w:rFonts w:ascii="Arial" w:hAnsi="Arial" w:cs="Arial"/>
          <w:sz w:val="24"/>
          <w:szCs w:val="24"/>
        </w:rPr>
        <w:t xml:space="preserve">, </w:t>
      </w:r>
      <w:r w:rsidR="009D2C6D" w:rsidRPr="008C1BDB">
        <w:rPr>
          <w:rFonts w:ascii="Arial" w:hAnsi="Arial" w:cs="Arial"/>
          <w:sz w:val="24"/>
          <w:szCs w:val="24"/>
        </w:rPr>
        <w:t xml:space="preserve">the domesticated tomato genotypes had a wider range of average lesion </w:t>
      </w:r>
      <w:r w:rsidR="00BF158A" w:rsidRPr="008C1BDB">
        <w:rPr>
          <w:rFonts w:ascii="Arial" w:hAnsi="Arial" w:cs="Arial"/>
          <w:sz w:val="24"/>
          <w:szCs w:val="24"/>
        </w:rPr>
        <w:t xml:space="preserve">size </w:t>
      </w:r>
      <w:r w:rsidR="009D2C6D" w:rsidRPr="008C1BDB">
        <w:rPr>
          <w:rFonts w:ascii="Arial" w:hAnsi="Arial" w:cs="Arial"/>
          <w:sz w:val="24"/>
          <w:szCs w:val="24"/>
        </w:rPr>
        <w:t>than wild genotypes</w:t>
      </w:r>
      <w:r w:rsidR="00F80AFB" w:rsidRPr="008C1BDB">
        <w:rPr>
          <w:rFonts w:ascii="Arial" w:hAnsi="Arial" w:cs="Arial"/>
          <w:sz w:val="24"/>
          <w:szCs w:val="24"/>
        </w:rPr>
        <w:t>;</w:t>
      </w:r>
      <w:r w:rsidR="00BF158A" w:rsidRPr="008C1BDB">
        <w:rPr>
          <w:rFonts w:ascii="Arial" w:hAnsi="Arial" w:cs="Arial"/>
          <w:sz w:val="24"/>
          <w:szCs w:val="24"/>
        </w:rPr>
        <w:t xml:space="preserve"> the 90</w:t>
      </w:r>
      <w:r w:rsidR="009A1C3C" w:rsidRPr="008C1BDB">
        <w:rPr>
          <w:rFonts w:ascii="Arial" w:hAnsi="Arial" w:cs="Arial"/>
          <w:sz w:val="24"/>
          <w:szCs w:val="24"/>
          <w:vertAlign w:val="superscript"/>
        </w:rPr>
        <w:t>th</w:t>
      </w:r>
      <w:r w:rsidR="00BF158A" w:rsidRPr="008C1BDB">
        <w:rPr>
          <w:rFonts w:ascii="Arial" w:hAnsi="Arial" w:cs="Arial"/>
          <w:sz w:val="24"/>
          <w:szCs w:val="24"/>
        </w:rPr>
        <w:t xml:space="preserve"> percentile range (95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to 5</w:t>
      </w:r>
      <w:r w:rsidR="00BF158A" w:rsidRPr="008C1BDB">
        <w:rPr>
          <w:rFonts w:ascii="Arial" w:hAnsi="Arial" w:cs="Arial"/>
          <w:sz w:val="24"/>
          <w:szCs w:val="24"/>
          <w:vertAlign w:val="superscript"/>
        </w:rPr>
        <w:t>th</w:t>
      </w:r>
      <w:r w:rsidR="00BF158A" w:rsidRPr="008C1BDB">
        <w:rPr>
          <w:rFonts w:ascii="Arial" w:hAnsi="Arial" w:cs="Arial"/>
          <w:sz w:val="24"/>
          <w:szCs w:val="24"/>
        </w:rPr>
        <w:t xml:space="preserve"> percentile) </w:t>
      </w:r>
      <w:r w:rsidR="00A906FC" w:rsidRPr="008C1BDB">
        <w:rPr>
          <w:rFonts w:ascii="Arial" w:hAnsi="Arial" w:cs="Arial"/>
          <w:sz w:val="24"/>
          <w:szCs w:val="24"/>
        </w:rPr>
        <w:t>spanned</w:t>
      </w:r>
      <w:r w:rsidR="00BF158A" w:rsidRPr="008C1BDB">
        <w:rPr>
          <w:rFonts w:ascii="Arial" w:hAnsi="Arial" w:cs="Arial"/>
          <w:sz w:val="24"/>
          <w:szCs w:val="24"/>
        </w:rPr>
        <w:t xml:space="preserve"> </w:t>
      </w:r>
      <w:r w:rsidR="00404C06" w:rsidRPr="008C1BDB">
        <w:rPr>
          <w:rFonts w:ascii="Arial" w:hAnsi="Arial" w:cs="Arial"/>
          <w:sz w:val="24"/>
          <w:szCs w:val="24"/>
        </w:rPr>
        <w:t xml:space="preserve">2.03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BF158A" w:rsidRPr="008C1BDB">
        <w:rPr>
          <w:rFonts w:ascii="Arial" w:hAnsi="Arial" w:cs="Arial"/>
          <w:sz w:val="24"/>
          <w:szCs w:val="24"/>
        </w:rPr>
        <w:t xml:space="preserve">lesion size variation </w:t>
      </w:r>
      <w:r w:rsidR="00404C06" w:rsidRPr="008C1BDB">
        <w:rPr>
          <w:rFonts w:ascii="Arial" w:hAnsi="Arial" w:cs="Arial"/>
          <w:sz w:val="24"/>
          <w:szCs w:val="24"/>
        </w:rPr>
        <w:t>on domesticated</w:t>
      </w:r>
      <w:r w:rsidR="00BF158A" w:rsidRPr="008C1BDB">
        <w:rPr>
          <w:rFonts w:ascii="Arial" w:hAnsi="Arial" w:cs="Arial"/>
          <w:sz w:val="24"/>
          <w:szCs w:val="24"/>
        </w:rPr>
        <w:t xml:space="preserve"> tomato </w:t>
      </w:r>
      <w:r w:rsidR="0049758B" w:rsidRPr="008C1BDB">
        <w:rPr>
          <w:rFonts w:ascii="Arial" w:hAnsi="Arial" w:cs="Arial"/>
          <w:sz w:val="24"/>
          <w:szCs w:val="24"/>
        </w:rPr>
        <w:t>(</w:t>
      </w:r>
      <w:r w:rsidR="00374C11" w:rsidRPr="008C1BDB">
        <w:rPr>
          <w:rFonts w:ascii="Arial" w:hAnsi="Arial" w:cs="Arial"/>
          <w:sz w:val="24"/>
          <w:szCs w:val="24"/>
        </w:rPr>
        <w:t>standard deviation = 0.68 cm</w:t>
      </w:r>
      <w:r w:rsidR="00374C11" w:rsidRPr="008C1BDB">
        <w:rPr>
          <w:rFonts w:ascii="Arial" w:hAnsi="Arial" w:cs="Arial"/>
          <w:sz w:val="24"/>
          <w:szCs w:val="24"/>
          <w:vertAlign w:val="superscript"/>
        </w:rPr>
        <w:t>2</w:t>
      </w:r>
      <w:r w:rsidR="00374C11" w:rsidRPr="008C1BDB">
        <w:rPr>
          <w:rFonts w:ascii="Arial" w:hAnsi="Arial" w:cs="Arial"/>
          <w:sz w:val="24"/>
          <w:szCs w:val="24"/>
        </w:rPr>
        <w:t xml:space="preserve">) </w:t>
      </w:r>
      <w:r w:rsidR="00BF158A" w:rsidRPr="008C1BDB">
        <w:rPr>
          <w:rFonts w:ascii="Arial" w:hAnsi="Arial" w:cs="Arial"/>
          <w:sz w:val="24"/>
          <w:szCs w:val="24"/>
        </w:rPr>
        <w:t xml:space="preserve">versus </w:t>
      </w:r>
      <w:r w:rsidR="00404C06" w:rsidRPr="008C1BDB">
        <w:rPr>
          <w:rFonts w:ascii="Arial" w:hAnsi="Arial" w:cs="Arial"/>
          <w:sz w:val="24"/>
          <w:szCs w:val="24"/>
        </w:rPr>
        <w:t xml:space="preserve">1.76 </w:t>
      </w:r>
      <w:r w:rsidR="00D759AF" w:rsidRPr="008C1BDB">
        <w:rPr>
          <w:rFonts w:ascii="Arial" w:hAnsi="Arial" w:cs="Arial"/>
          <w:sz w:val="24"/>
          <w:szCs w:val="24"/>
        </w:rPr>
        <w:t>cm</w:t>
      </w:r>
      <w:r w:rsidR="00D759AF" w:rsidRPr="008C1BDB">
        <w:rPr>
          <w:rFonts w:ascii="Arial" w:hAnsi="Arial" w:cs="Arial"/>
          <w:sz w:val="24"/>
          <w:szCs w:val="24"/>
          <w:vertAlign w:val="superscript"/>
        </w:rPr>
        <w:t>2</w:t>
      </w:r>
      <w:r w:rsidR="00D759AF" w:rsidRPr="008C1BDB">
        <w:rPr>
          <w:rFonts w:ascii="Arial" w:hAnsi="Arial" w:cs="Arial"/>
          <w:sz w:val="24"/>
          <w:szCs w:val="24"/>
        </w:rPr>
        <w:t xml:space="preserve"> </w:t>
      </w:r>
      <w:r w:rsidR="00F80AFB" w:rsidRPr="008C1BDB">
        <w:rPr>
          <w:rFonts w:ascii="Arial" w:hAnsi="Arial" w:cs="Arial"/>
          <w:sz w:val="24"/>
          <w:szCs w:val="24"/>
        </w:rPr>
        <w:t>variation on wild tomato</w:t>
      </w:r>
      <w:r w:rsidR="00374C11" w:rsidRPr="008C1BDB">
        <w:rPr>
          <w:rFonts w:ascii="Arial" w:hAnsi="Arial" w:cs="Arial"/>
          <w:sz w:val="24"/>
          <w:szCs w:val="24"/>
        </w:rPr>
        <w:t xml:space="preserve"> (standard deviation = 0.58 cm</w:t>
      </w:r>
      <w:r w:rsidR="00374C11" w:rsidRPr="008C1BDB">
        <w:rPr>
          <w:rFonts w:ascii="Arial" w:hAnsi="Arial" w:cs="Arial"/>
          <w:sz w:val="24"/>
          <w:szCs w:val="24"/>
          <w:vertAlign w:val="superscript"/>
        </w:rPr>
        <w:t>2</w:t>
      </w:r>
      <w:r w:rsidR="00374C11" w:rsidRPr="008C1BDB">
        <w:rPr>
          <w:rFonts w:ascii="Arial" w:hAnsi="Arial" w:cs="Arial"/>
          <w:sz w:val="24"/>
          <w:szCs w:val="24"/>
        </w:rPr>
        <w:t>)</w:t>
      </w:r>
      <w:r w:rsidR="00E14E45" w:rsidRPr="008C1BDB">
        <w:rPr>
          <w:rFonts w:ascii="Arial" w:hAnsi="Arial" w:cs="Arial"/>
          <w:sz w:val="24"/>
          <w:szCs w:val="24"/>
        </w:rPr>
        <w:t>.</w:t>
      </w:r>
      <w:r w:rsidR="00BF158A" w:rsidRPr="008C1BDB">
        <w:rPr>
          <w:rFonts w:ascii="Arial" w:hAnsi="Arial" w:cs="Arial"/>
          <w:sz w:val="24"/>
          <w:szCs w:val="24"/>
        </w:rPr>
        <w:t xml:space="preserve"> </w:t>
      </w:r>
      <w:r w:rsidR="006F7358" w:rsidRPr="008C1BDB">
        <w:rPr>
          <w:rFonts w:ascii="Arial" w:hAnsi="Arial" w:cs="Arial"/>
          <w:sz w:val="24"/>
          <w:szCs w:val="24"/>
        </w:rPr>
        <w:t xml:space="preserve">Additionally, the </w:t>
      </w:r>
      <w:r w:rsidR="00DE1A99" w:rsidRPr="008C1BDB">
        <w:rPr>
          <w:rFonts w:ascii="Arial" w:hAnsi="Arial" w:cs="Arial"/>
          <w:sz w:val="24"/>
          <w:szCs w:val="24"/>
        </w:rPr>
        <w:t>wild and domesticated tomato genotypes show</w:t>
      </w:r>
      <w:r w:rsidR="004A1B55" w:rsidRPr="008C1BDB">
        <w:rPr>
          <w:rFonts w:ascii="Arial" w:hAnsi="Arial" w:cs="Arial"/>
          <w:sz w:val="24"/>
          <w:szCs w:val="24"/>
        </w:rPr>
        <w:t>ed</w:t>
      </w:r>
      <w:r w:rsidR="00DE1A99" w:rsidRPr="008C1BDB">
        <w:rPr>
          <w:rFonts w:ascii="Arial" w:hAnsi="Arial" w:cs="Arial"/>
          <w:sz w:val="24"/>
          <w:szCs w:val="24"/>
        </w:rPr>
        <w:t xml:space="preserve"> </w:t>
      </w:r>
      <w:del w:id="9" w:author="N S" w:date="2018-09-27T11:20:00Z">
        <w:r w:rsidR="00DE1A99" w:rsidRPr="008C1BDB" w:rsidDel="001B1E3D">
          <w:rPr>
            <w:rFonts w:ascii="Arial" w:hAnsi="Arial" w:cs="Arial"/>
            <w:sz w:val="24"/>
            <w:szCs w:val="24"/>
          </w:rPr>
          <w:delText xml:space="preserve">statistically </w:delText>
        </w:r>
      </w:del>
      <w:r w:rsidR="00DE1A99" w:rsidRPr="008C1BDB">
        <w:rPr>
          <w:rFonts w:ascii="Arial" w:hAnsi="Arial" w:cs="Arial"/>
          <w:sz w:val="24"/>
          <w:szCs w:val="24"/>
        </w:rPr>
        <w:t>similar variation in resistance</w:t>
      </w:r>
      <w:r w:rsidR="006F7358" w:rsidRPr="008C1BDB">
        <w:rPr>
          <w:rFonts w:ascii="Arial" w:hAnsi="Arial" w:cs="Arial"/>
          <w:sz w:val="24"/>
          <w:szCs w:val="24"/>
        </w:rPr>
        <w:t xml:space="preserve"> (F-test, </w:t>
      </w:r>
      <w:r w:rsidR="000864B6" w:rsidRPr="008C1BDB">
        <w:rPr>
          <w:rFonts w:ascii="Arial" w:hAnsi="Arial" w:cs="Arial"/>
          <w:sz w:val="24"/>
          <w:szCs w:val="24"/>
        </w:rPr>
        <w:t>F</w:t>
      </w:r>
      <w:r w:rsidR="00664B59" w:rsidRPr="008C1BDB">
        <w:rPr>
          <w:rFonts w:ascii="Arial" w:hAnsi="Arial" w:cs="Arial"/>
          <w:sz w:val="24"/>
          <w:szCs w:val="24"/>
          <w:vertAlign w:val="subscript"/>
        </w:rPr>
        <w:t>96,96</w:t>
      </w:r>
      <w:r w:rsidR="005F7408" w:rsidRPr="008C1BDB">
        <w:rPr>
          <w:rFonts w:ascii="Arial" w:hAnsi="Arial" w:cs="Arial"/>
          <w:sz w:val="24"/>
          <w:szCs w:val="24"/>
        </w:rPr>
        <w:t>=1.39,</w:t>
      </w:r>
      <w:r w:rsidR="00016D5A" w:rsidRPr="008C1BDB">
        <w:rPr>
          <w:rFonts w:ascii="Arial" w:hAnsi="Arial" w:cs="Arial"/>
          <w:sz w:val="24"/>
          <w:szCs w:val="24"/>
        </w:rPr>
        <w:t xml:space="preserve"> p=0.11)</w:t>
      </w:r>
      <w:r w:rsidR="0019360C" w:rsidRPr="008C1BDB">
        <w:rPr>
          <w:rFonts w:ascii="Arial" w:hAnsi="Arial" w:cs="Arial"/>
          <w:sz w:val="24"/>
          <w:szCs w:val="24"/>
        </w:rPr>
        <w:t xml:space="preserve"> </w:t>
      </w:r>
      <w:r w:rsidR="004D38F6" w:rsidRPr="008C1BDB">
        <w:rPr>
          <w:rFonts w:ascii="Arial" w:hAnsi="Arial" w:cs="Arial"/>
          <w:sz w:val="24"/>
          <w:szCs w:val="24"/>
        </w:rPr>
        <w:t xml:space="preserve">(Figure </w:t>
      </w:r>
      <w:r w:rsidR="00D03A16" w:rsidRPr="008C1BDB">
        <w:rPr>
          <w:rFonts w:ascii="Arial" w:hAnsi="Arial" w:cs="Arial"/>
          <w:sz w:val="24"/>
          <w:szCs w:val="24"/>
        </w:rPr>
        <w:t>3</w:t>
      </w:r>
      <w:r w:rsidR="00540B3E" w:rsidRPr="008C1BDB">
        <w:rPr>
          <w:rFonts w:ascii="Arial" w:hAnsi="Arial" w:cs="Arial"/>
          <w:sz w:val="24"/>
          <w:szCs w:val="24"/>
        </w:rPr>
        <w:t xml:space="preserve">, </w:t>
      </w:r>
      <w:r w:rsidR="00FA3E2E">
        <w:rPr>
          <w:rFonts w:ascii="Arial" w:hAnsi="Arial" w:cs="Arial"/>
          <w:sz w:val="24"/>
          <w:szCs w:val="24"/>
        </w:rPr>
        <w:t>Supplemental Figure 1</w:t>
      </w:r>
      <w:r w:rsidR="004D38F6" w:rsidRPr="008C1BDB">
        <w:rPr>
          <w:rFonts w:ascii="Arial" w:hAnsi="Arial" w:cs="Arial"/>
          <w:sz w:val="24"/>
          <w:szCs w:val="24"/>
        </w:rPr>
        <w:t>).</w:t>
      </w:r>
      <w:r w:rsidR="00BF158A" w:rsidRPr="008C1BDB">
        <w:rPr>
          <w:rFonts w:ascii="Arial" w:hAnsi="Arial" w:cs="Arial"/>
          <w:sz w:val="24"/>
          <w:szCs w:val="24"/>
        </w:rPr>
        <w:t xml:space="preserve"> </w:t>
      </w:r>
      <w:r w:rsidR="00B411E9" w:rsidRPr="008C1BDB">
        <w:rPr>
          <w:rFonts w:ascii="Arial" w:hAnsi="Arial" w:cs="Arial"/>
          <w:sz w:val="24"/>
          <w:szCs w:val="24"/>
        </w:rPr>
        <w:t xml:space="preserve">Overall, </w:t>
      </w:r>
      <w:r w:rsidR="009F1408" w:rsidRPr="008C1BDB">
        <w:rPr>
          <w:rFonts w:ascii="Arial" w:hAnsi="Arial" w:cs="Arial"/>
          <w:sz w:val="24"/>
          <w:szCs w:val="24"/>
        </w:rPr>
        <w:t xml:space="preserve">there is a </w:t>
      </w:r>
      <w:r w:rsidR="00B411E9" w:rsidRPr="008C1BDB">
        <w:rPr>
          <w:rFonts w:ascii="Arial" w:hAnsi="Arial" w:cs="Arial"/>
          <w:sz w:val="24"/>
          <w:szCs w:val="24"/>
        </w:rPr>
        <w:t>slight domestication impact on</w:t>
      </w:r>
      <w:r w:rsidR="00BF158A" w:rsidRPr="008C1BDB">
        <w:rPr>
          <w:rFonts w:ascii="Arial" w:hAnsi="Arial" w:cs="Arial"/>
          <w:sz w:val="24"/>
          <w:szCs w:val="24"/>
        </w:rPr>
        <w:t xml:space="preserve"> average resistance to</w:t>
      </w:r>
      <w:r w:rsidR="00B411E9" w:rsidRPr="008C1BDB">
        <w:rPr>
          <w:rFonts w:ascii="Arial" w:hAnsi="Arial" w:cs="Arial"/>
          <w:sz w:val="24"/>
          <w:szCs w:val="24"/>
        </w:rPr>
        <w:t xml:space="preserve"> </w:t>
      </w:r>
      <w:r w:rsidR="00B411E9" w:rsidRPr="008C1BDB">
        <w:rPr>
          <w:rFonts w:ascii="Arial" w:hAnsi="Arial" w:cs="Arial"/>
          <w:i/>
          <w:sz w:val="24"/>
          <w:szCs w:val="24"/>
        </w:rPr>
        <w:t>B</w:t>
      </w:r>
      <w:r w:rsidR="009A1C3C" w:rsidRPr="008C1BDB">
        <w:rPr>
          <w:rFonts w:ascii="Arial" w:hAnsi="Arial" w:cs="Arial"/>
          <w:i/>
          <w:sz w:val="24"/>
          <w:szCs w:val="24"/>
        </w:rPr>
        <w:t>.</w:t>
      </w:r>
      <w:r w:rsidR="00B411E9" w:rsidRPr="008C1BDB">
        <w:rPr>
          <w:rFonts w:ascii="Arial" w:hAnsi="Arial" w:cs="Arial"/>
          <w:i/>
          <w:sz w:val="24"/>
          <w:szCs w:val="24"/>
        </w:rPr>
        <w:t xml:space="preserve"> cinerea</w:t>
      </w:r>
      <w:r w:rsidR="009707C0" w:rsidRPr="008C1BDB">
        <w:rPr>
          <w:rFonts w:ascii="Arial" w:hAnsi="Arial" w:cs="Arial"/>
          <w:sz w:val="24"/>
          <w:szCs w:val="24"/>
        </w:rPr>
        <w:t>,</w:t>
      </w:r>
      <w:r w:rsidR="00BF158A" w:rsidRPr="008C1BDB">
        <w:rPr>
          <w:rFonts w:ascii="Arial" w:hAnsi="Arial" w:cs="Arial"/>
          <w:sz w:val="24"/>
          <w:szCs w:val="24"/>
        </w:rPr>
        <w:t xml:space="preserve"> but no evidence of a phenotypic bottleneck</w:t>
      </w:r>
      <w:r w:rsidR="00016D5A" w:rsidRPr="008C1BDB">
        <w:rPr>
          <w:rFonts w:ascii="Arial" w:hAnsi="Arial" w:cs="Arial"/>
          <w:sz w:val="24"/>
          <w:szCs w:val="24"/>
        </w:rPr>
        <w:t xml:space="preserve"> </w:t>
      </w:r>
      <w:r w:rsidR="00CC4E31" w:rsidRPr="008C1BDB">
        <w:rPr>
          <w:rFonts w:ascii="Arial" w:hAnsi="Arial" w:cs="Arial"/>
          <w:sz w:val="24"/>
          <w:szCs w:val="24"/>
        </w:rPr>
        <w:t>due to domestication</w:t>
      </w:r>
      <w:r w:rsidR="005158C1" w:rsidRPr="008C1BDB">
        <w:rPr>
          <w:rFonts w:ascii="Arial" w:hAnsi="Arial" w:cs="Arial"/>
          <w:sz w:val="24"/>
          <w:szCs w:val="24"/>
        </w:rPr>
        <w:t>.</w:t>
      </w:r>
    </w:p>
    <w:p w14:paraId="3D07D2E6" w14:textId="77777777" w:rsidR="00E65FA1" w:rsidRPr="008C1BDB" w:rsidRDefault="00E65FA1" w:rsidP="00E65FA1">
      <w:pPr>
        <w:spacing w:line="360" w:lineRule="auto"/>
        <w:ind w:firstLine="720"/>
        <w:rPr>
          <w:rFonts w:ascii="Arial" w:hAnsi="Arial" w:cs="Arial"/>
          <w:sz w:val="24"/>
          <w:szCs w:val="24"/>
        </w:rPr>
      </w:pPr>
    </w:p>
    <w:p w14:paraId="2F6C7307" w14:textId="37A4AA2D" w:rsidR="00F05926" w:rsidRPr="008C1BDB" w:rsidRDefault="00F803BC" w:rsidP="00E65FA1">
      <w:pPr>
        <w:spacing w:line="360" w:lineRule="auto"/>
        <w:rPr>
          <w:rFonts w:ascii="Arial" w:hAnsi="Arial" w:cs="Arial"/>
          <w:b/>
          <w:sz w:val="24"/>
          <w:szCs w:val="24"/>
        </w:rPr>
      </w:pPr>
      <w:r w:rsidRPr="008C1BDB">
        <w:rPr>
          <w:rFonts w:ascii="Arial" w:hAnsi="Arial" w:cs="Arial"/>
          <w:b/>
          <w:sz w:val="24"/>
          <w:szCs w:val="24"/>
        </w:rPr>
        <w:t xml:space="preserve">Pathogen </w:t>
      </w:r>
      <w:r w:rsidR="00016D5A" w:rsidRPr="008C1BDB">
        <w:rPr>
          <w:rFonts w:ascii="Arial" w:hAnsi="Arial" w:cs="Arial"/>
          <w:b/>
          <w:sz w:val="24"/>
          <w:szCs w:val="24"/>
        </w:rPr>
        <w:t>S</w:t>
      </w:r>
      <w:r w:rsidR="007A7AF3" w:rsidRPr="008C1BDB">
        <w:rPr>
          <w:rFonts w:ascii="Arial" w:hAnsi="Arial" w:cs="Arial"/>
          <w:b/>
          <w:sz w:val="24"/>
          <w:szCs w:val="24"/>
        </w:rPr>
        <w:t>pecialization</w:t>
      </w:r>
      <w:r w:rsidR="006C7FE0" w:rsidRPr="008C1BDB">
        <w:rPr>
          <w:rFonts w:ascii="Arial" w:hAnsi="Arial" w:cs="Arial"/>
          <w:b/>
          <w:sz w:val="24"/>
          <w:szCs w:val="24"/>
        </w:rPr>
        <w:t xml:space="preserve"> </w:t>
      </w:r>
      <w:r w:rsidRPr="008C1BDB">
        <w:rPr>
          <w:rFonts w:ascii="Arial" w:hAnsi="Arial" w:cs="Arial"/>
          <w:b/>
          <w:sz w:val="24"/>
          <w:szCs w:val="24"/>
        </w:rPr>
        <w:t>to Source Host</w:t>
      </w:r>
    </w:p>
    <w:p w14:paraId="184B266F" w14:textId="1EE70538" w:rsidR="004D38F6" w:rsidRPr="008C1BDB" w:rsidRDefault="00E019E8" w:rsidP="00E65FA1">
      <w:pPr>
        <w:spacing w:line="360" w:lineRule="auto"/>
        <w:ind w:firstLine="360"/>
        <w:rPr>
          <w:rFonts w:ascii="Arial" w:hAnsi="Arial" w:cs="Arial"/>
          <w:sz w:val="24"/>
          <w:szCs w:val="24"/>
        </w:rPr>
      </w:pPr>
      <w:r w:rsidRPr="008C1BDB">
        <w:rPr>
          <w:rFonts w:ascii="Arial" w:hAnsi="Arial" w:cs="Arial"/>
          <w:sz w:val="24"/>
          <w:szCs w:val="24"/>
        </w:rPr>
        <w:t xml:space="preserve">One </w:t>
      </w:r>
      <w:r w:rsidR="00DE1A99" w:rsidRPr="008C1BDB">
        <w:rPr>
          <w:rFonts w:ascii="Arial" w:hAnsi="Arial" w:cs="Arial"/>
          <w:sz w:val="24"/>
          <w:szCs w:val="24"/>
        </w:rPr>
        <w:t xml:space="preserve">evolutionary </w:t>
      </w:r>
      <w:r w:rsidRPr="008C1BDB">
        <w:rPr>
          <w:rFonts w:ascii="Arial" w:hAnsi="Arial" w:cs="Arial"/>
          <w:sz w:val="24"/>
          <w:szCs w:val="24"/>
        </w:rPr>
        <w:t xml:space="preserve">model of </w:t>
      </w:r>
      <w:r w:rsidR="001D275E" w:rsidRPr="008C1BDB">
        <w:rPr>
          <w:rFonts w:ascii="Arial" w:hAnsi="Arial" w:cs="Arial"/>
          <w:sz w:val="24"/>
          <w:szCs w:val="24"/>
        </w:rPr>
        <w:t>plant-</w:t>
      </w:r>
      <w:r w:rsidRPr="008C1BDB">
        <w:rPr>
          <w:rFonts w:ascii="Arial" w:hAnsi="Arial" w:cs="Arial"/>
          <w:sz w:val="24"/>
          <w:szCs w:val="24"/>
        </w:rPr>
        <w:t>generalist pathogen</w:t>
      </w:r>
      <w:r w:rsidR="001D275E" w:rsidRPr="008C1BDB">
        <w:rPr>
          <w:rFonts w:ascii="Arial" w:hAnsi="Arial" w:cs="Arial"/>
          <w:sz w:val="24"/>
          <w:szCs w:val="24"/>
        </w:rPr>
        <w:t xml:space="preserve"> interaction</w:t>
      </w:r>
      <w:r w:rsidR="00435AF3" w:rsidRPr="008C1BDB">
        <w:rPr>
          <w:rFonts w:ascii="Arial" w:hAnsi="Arial" w:cs="Arial"/>
          <w:sz w:val="24"/>
          <w:szCs w:val="24"/>
        </w:rPr>
        <w:t>s</w:t>
      </w:r>
      <w:r w:rsidR="001D275E" w:rsidRPr="008C1BDB">
        <w:rPr>
          <w:rFonts w:ascii="Arial" w:hAnsi="Arial" w:cs="Arial"/>
          <w:sz w:val="24"/>
          <w:szCs w:val="24"/>
        </w:rPr>
        <w:t xml:space="preserve"> </w:t>
      </w:r>
      <w:r w:rsidRPr="008C1BDB">
        <w:rPr>
          <w:rFonts w:ascii="Arial" w:hAnsi="Arial" w:cs="Arial"/>
          <w:sz w:val="24"/>
          <w:szCs w:val="24"/>
        </w:rPr>
        <w:t>suggests that</w:t>
      </w:r>
      <w:r w:rsidR="00970D99" w:rsidRPr="008C1BDB">
        <w:rPr>
          <w:rFonts w:ascii="Arial" w:hAnsi="Arial" w:cs="Arial"/>
          <w:sz w:val="24"/>
          <w:szCs w:val="24"/>
        </w:rPr>
        <w:t xml:space="preserve"> </w:t>
      </w:r>
      <w:r w:rsidR="00F60037" w:rsidRPr="008C1BDB">
        <w:rPr>
          <w:rFonts w:ascii="Arial" w:hAnsi="Arial" w:cs="Arial"/>
          <w:sz w:val="24"/>
          <w:szCs w:val="24"/>
        </w:rPr>
        <w:t>generalist</w:t>
      </w:r>
      <w:r w:rsidR="00016D5A" w:rsidRPr="008C1BDB">
        <w:rPr>
          <w:rFonts w:ascii="Arial" w:hAnsi="Arial" w:cs="Arial"/>
          <w:sz w:val="24"/>
          <w:szCs w:val="24"/>
        </w:rPr>
        <w:t xml:space="preserve"> </w:t>
      </w:r>
      <w:r w:rsidR="00E75C3D" w:rsidRPr="008C1BDB">
        <w:rPr>
          <w:rFonts w:ascii="Arial" w:hAnsi="Arial" w:cs="Arial"/>
          <w:sz w:val="24"/>
          <w:szCs w:val="24"/>
        </w:rPr>
        <w:t xml:space="preserve">pathogen </w:t>
      </w:r>
      <w:r w:rsidR="00970D99" w:rsidRPr="008C1BDB">
        <w:rPr>
          <w:rFonts w:ascii="Arial" w:hAnsi="Arial" w:cs="Arial"/>
          <w:sz w:val="24"/>
          <w:szCs w:val="24"/>
        </w:rPr>
        <w:t>isolates</w:t>
      </w:r>
      <w:r w:rsidR="00435AF3" w:rsidRPr="008C1BDB">
        <w:rPr>
          <w:rFonts w:ascii="Arial" w:hAnsi="Arial" w:cs="Arial"/>
          <w:sz w:val="24"/>
          <w:szCs w:val="24"/>
        </w:rPr>
        <w:t xml:space="preserve"> within a species</w:t>
      </w:r>
      <w:r w:rsidRPr="008C1BDB">
        <w:rPr>
          <w:rFonts w:ascii="Arial" w:hAnsi="Arial" w:cs="Arial"/>
          <w:sz w:val="24"/>
          <w:szCs w:val="24"/>
        </w:rPr>
        <w:t xml:space="preserve"> may </w:t>
      </w:r>
      <w:r w:rsidR="006830A0" w:rsidRPr="008C1BDB">
        <w:rPr>
          <w:rFonts w:ascii="Arial" w:hAnsi="Arial" w:cs="Arial"/>
          <w:sz w:val="24"/>
          <w:szCs w:val="24"/>
        </w:rPr>
        <w:t xml:space="preserve">specialize </w:t>
      </w:r>
      <w:r w:rsidR="00435AF3" w:rsidRPr="008C1BDB">
        <w:rPr>
          <w:rFonts w:ascii="Arial" w:hAnsi="Arial" w:cs="Arial"/>
          <w:sz w:val="24"/>
          <w:szCs w:val="24"/>
        </w:rPr>
        <w:t xml:space="preserve">for </w:t>
      </w:r>
      <w:r w:rsidR="00970D99" w:rsidRPr="008C1BDB">
        <w:rPr>
          <w:rFonts w:ascii="Arial" w:hAnsi="Arial" w:cs="Arial"/>
          <w:sz w:val="24"/>
          <w:szCs w:val="24"/>
        </w:rPr>
        <w:t>interaction with</w:t>
      </w:r>
      <w:r w:rsidR="006830A0" w:rsidRPr="008C1BDB">
        <w:rPr>
          <w:rFonts w:ascii="Arial" w:hAnsi="Arial" w:cs="Arial"/>
          <w:sz w:val="24"/>
          <w:szCs w:val="24"/>
        </w:rPr>
        <w:t xml:space="preserve"> specific </w:t>
      </w:r>
      <w:r w:rsidRPr="008C1BDB">
        <w:rPr>
          <w:rFonts w:ascii="Arial" w:hAnsi="Arial" w:cs="Arial"/>
          <w:sz w:val="24"/>
          <w:szCs w:val="24"/>
        </w:rPr>
        <w:t xml:space="preserve">hosts. </w:t>
      </w:r>
      <w:r w:rsidR="00F60037" w:rsidRPr="008C1BDB">
        <w:rPr>
          <w:rFonts w:ascii="Arial" w:hAnsi="Arial" w:cs="Arial"/>
          <w:sz w:val="24"/>
          <w:szCs w:val="24"/>
        </w:rPr>
        <w:t>Alternat</w:t>
      </w:r>
      <w:r w:rsidR="00B81F2E" w:rsidRPr="008C1BDB">
        <w:rPr>
          <w:rFonts w:ascii="Arial" w:hAnsi="Arial" w:cs="Arial"/>
          <w:sz w:val="24"/>
          <w:szCs w:val="24"/>
        </w:rPr>
        <w:t>iv</w:t>
      </w:r>
      <w:r w:rsidR="00F60037" w:rsidRPr="008C1BDB">
        <w:rPr>
          <w:rFonts w:ascii="Arial" w:hAnsi="Arial" w:cs="Arial"/>
          <w:sz w:val="24"/>
          <w:szCs w:val="24"/>
        </w:rPr>
        <w:t xml:space="preserve">ely, </w:t>
      </w:r>
      <w:r w:rsidR="00970D99" w:rsidRPr="008C1BDB">
        <w:rPr>
          <w:rFonts w:ascii="Arial" w:hAnsi="Arial" w:cs="Arial"/>
          <w:sz w:val="24"/>
          <w:szCs w:val="24"/>
        </w:rPr>
        <w:t xml:space="preserve">generalist </w:t>
      </w:r>
      <w:r w:rsidR="00F60037" w:rsidRPr="008C1BDB">
        <w:rPr>
          <w:rFonts w:ascii="Arial" w:hAnsi="Arial" w:cs="Arial"/>
          <w:sz w:val="24"/>
          <w:szCs w:val="24"/>
        </w:rPr>
        <w:t>isolates may</w:t>
      </w:r>
      <w:r w:rsidR="00970D99" w:rsidRPr="008C1BDB">
        <w:rPr>
          <w:rFonts w:ascii="Arial" w:hAnsi="Arial" w:cs="Arial"/>
          <w:sz w:val="24"/>
          <w:szCs w:val="24"/>
        </w:rPr>
        <w:t xml:space="preserve"> show no host specialization or preference</w:t>
      </w:r>
      <w:r w:rsidR="00C45886" w:rsidRPr="008C1BDB">
        <w:rPr>
          <w:rFonts w:ascii="Arial" w:hAnsi="Arial" w:cs="Arial"/>
          <w:sz w:val="24"/>
          <w:szCs w:val="24"/>
        </w:rPr>
        <w:t>.</w:t>
      </w:r>
      <w:r w:rsidR="00F60037" w:rsidRPr="008C1BDB">
        <w:rPr>
          <w:rFonts w:ascii="Arial" w:hAnsi="Arial" w:cs="Arial"/>
          <w:sz w:val="24"/>
          <w:szCs w:val="24"/>
        </w:rPr>
        <w:t xml:space="preserve"> Our collection</w:t>
      </w:r>
      <w:r w:rsidR="009F1408" w:rsidRPr="008C1BDB">
        <w:rPr>
          <w:rFonts w:ascii="Arial" w:hAnsi="Arial" w:cs="Arial"/>
          <w:sz w:val="24"/>
          <w:szCs w:val="24"/>
        </w:rPr>
        <w:t xml:space="preserve"> of </w:t>
      </w:r>
      <w:r w:rsidR="009F1408" w:rsidRPr="008C1BDB">
        <w:rPr>
          <w:rFonts w:ascii="Arial" w:hAnsi="Arial" w:cs="Arial"/>
          <w:i/>
          <w:sz w:val="24"/>
          <w:szCs w:val="24"/>
        </w:rPr>
        <w:t>B. cinerea</w:t>
      </w:r>
      <w:r w:rsidR="009F1408" w:rsidRPr="008C1BDB">
        <w:rPr>
          <w:rFonts w:ascii="Arial" w:hAnsi="Arial" w:cs="Arial"/>
          <w:sz w:val="24"/>
          <w:szCs w:val="24"/>
        </w:rPr>
        <w:t xml:space="preserve"> </w:t>
      </w:r>
      <w:r w:rsidR="00F60037" w:rsidRPr="008C1BDB">
        <w:rPr>
          <w:rFonts w:ascii="Arial" w:hAnsi="Arial" w:cs="Arial"/>
          <w:sz w:val="24"/>
          <w:szCs w:val="24"/>
        </w:rPr>
        <w:t xml:space="preserve">includes five </w:t>
      </w:r>
      <w:r w:rsidR="00970D99" w:rsidRPr="008C1BDB">
        <w:rPr>
          <w:rFonts w:ascii="Arial" w:hAnsi="Arial" w:cs="Arial"/>
          <w:sz w:val="24"/>
          <w:szCs w:val="24"/>
        </w:rPr>
        <w:t>isolates that</w:t>
      </w:r>
      <w:r w:rsidR="00E75C3D" w:rsidRPr="008C1BDB">
        <w:rPr>
          <w:rFonts w:ascii="Arial" w:hAnsi="Arial" w:cs="Arial"/>
          <w:sz w:val="24"/>
          <w:szCs w:val="24"/>
        </w:rPr>
        <w:t xml:space="preserve"> may be adapted to tomato, as they were collected</w:t>
      </w:r>
      <w:r w:rsidR="00DE1A99" w:rsidRPr="008C1BDB">
        <w:rPr>
          <w:rFonts w:ascii="Arial" w:hAnsi="Arial" w:cs="Arial"/>
          <w:sz w:val="24"/>
          <w:szCs w:val="24"/>
        </w:rPr>
        <w:t xml:space="preserve"> from </w:t>
      </w:r>
      <w:r w:rsidR="00F60037" w:rsidRPr="008C1BDB">
        <w:rPr>
          <w:rFonts w:ascii="Arial" w:hAnsi="Arial" w:cs="Arial"/>
          <w:i/>
          <w:sz w:val="24"/>
          <w:szCs w:val="24"/>
        </w:rPr>
        <w:t xml:space="preserve">S. </w:t>
      </w:r>
      <w:proofErr w:type="spellStart"/>
      <w:r w:rsidR="00F60037" w:rsidRPr="008C1BDB">
        <w:rPr>
          <w:rFonts w:ascii="Arial" w:hAnsi="Arial" w:cs="Arial"/>
          <w:i/>
          <w:sz w:val="24"/>
          <w:szCs w:val="24"/>
        </w:rPr>
        <w:t>lycopersicum</w:t>
      </w:r>
      <w:proofErr w:type="spellEnd"/>
      <w:r w:rsidR="00F60037" w:rsidRPr="008C1BDB">
        <w:rPr>
          <w:rFonts w:ascii="Arial" w:hAnsi="Arial" w:cs="Arial"/>
          <w:sz w:val="24"/>
          <w:szCs w:val="24"/>
        </w:rPr>
        <w:t xml:space="preserve">. </w:t>
      </w:r>
      <w:r w:rsidR="00C344A5" w:rsidRPr="008C1BDB">
        <w:rPr>
          <w:rFonts w:ascii="Arial" w:hAnsi="Arial" w:cs="Arial"/>
          <w:sz w:val="24"/>
          <w:szCs w:val="24"/>
        </w:rPr>
        <w:t xml:space="preserve">To test if there is </w:t>
      </w:r>
      <w:r w:rsidR="00D941A2" w:rsidRPr="008C1BDB">
        <w:rPr>
          <w:rFonts w:ascii="Arial" w:hAnsi="Arial" w:cs="Arial"/>
          <w:sz w:val="24"/>
          <w:szCs w:val="24"/>
        </w:rPr>
        <w:t>evidence for</w:t>
      </w:r>
      <w:r w:rsidR="00F803BC" w:rsidRPr="008C1BDB">
        <w:rPr>
          <w:rFonts w:ascii="Arial" w:hAnsi="Arial" w:cs="Arial"/>
          <w:sz w:val="24"/>
          <w:szCs w:val="24"/>
        </w:rPr>
        <w:t xml:space="preserve"> specialization to the source host</w:t>
      </w:r>
      <w:r w:rsidR="00C344A5" w:rsidRPr="008C1BDB">
        <w:rPr>
          <w:rFonts w:ascii="Arial" w:hAnsi="Arial" w:cs="Arial"/>
          <w:sz w:val="24"/>
          <w:szCs w:val="24"/>
        </w:rPr>
        <w:t xml:space="preserve">, we compared the virulence of the </w:t>
      </w:r>
      <w:r w:rsidR="00C344A5" w:rsidRPr="008C1BDB">
        <w:rPr>
          <w:rFonts w:ascii="Arial" w:hAnsi="Arial" w:cs="Arial"/>
          <w:i/>
          <w:sz w:val="24"/>
          <w:szCs w:val="24"/>
        </w:rPr>
        <w:t>B. cinerea</w:t>
      </w:r>
      <w:r w:rsidR="00C344A5" w:rsidRPr="008C1BDB">
        <w:rPr>
          <w:rFonts w:ascii="Arial" w:hAnsi="Arial" w:cs="Arial"/>
          <w:sz w:val="24"/>
          <w:szCs w:val="24"/>
        </w:rPr>
        <w:t xml:space="preserve"> isolates </w:t>
      </w:r>
      <w:r w:rsidR="00DE1A99" w:rsidRPr="008C1BDB">
        <w:rPr>
          <w:rFonts w:ascii="Arial" w:hAnsi="Arial" w:cs="Arial"/>
          <w:sz w:val="24"/>
          <w:szCs w:val="24"/>
        </w:rPr>
        <w:t xml:space="preserve">obtained </w:t>
      </w:r>
      <w:r w:rsidR="00C344A5" w:rsidRPr="008C1BDB">
        <w:rPr>
          <w:rFonts w:ascii="Arial" w:hAnsi="Arial" w:cs="Arial"/>
          <w:sz w:val="24"/>
          <w:szCs w:val="24"/>
        </w:rPr>
        <w:t xml:space="preserve">from tomato </w:t>
      </w:r>
      <w:r w:rsidR="00DE1A99" w:rsidRPr="008C1BDB">
        <w:rPr>
          <w:rFonts w:ascii="Arial" w:hAnsi="Arial" w:cs="Arial"/>
          <w:sz w:val="24"/>
          <w:szCs w:val="24"/>
        </w:rPr>
        <w:t>to the</w:t>
      </w:r>
      <w:r w:rsidR="00BF3918" w:rsidRPr="008C1BDB">
        <w:rPr>
          <w:rFonts w:ascii="Arial" w:hAnsi="Arial" w:cs="Arial"/>
          <w:sz w:val="24"/>
          <w:szCs w:val="24"/>
        </w:rPr>
        <w:t xml:space="preserve"> broader pathogen population. </w:t>
      </w:r>
      <w:r w:rsidR="002817BF" w:rsidRPr="008C1BDB">
        <w:rPr>
          <w:rFonts w:ascii="Arial" w:hAnsi="Arial" w:cs="Arial"/>
          <w:sz w:val="24"/>
          <w:szCs w:val="24"/>
        </w:rPr>
        <w:t>For</w:t>
      </w:r>
      <w:r w:rsidR="002817BF" w:rsidRPr="008C1BDB">
        <w:rPr>
          <w:rFonts w:ascii="Arial" w:hAnsi="Arial" w:cs="Arial"/>
          <w:i/>
          <w:sz w:val="24"/>
          <w:szCs w:val="24"/>
        </w:rPr>
        <w:t xml:space="preserve"> B. cinerea </w:t>
      </w:r>
      <w:r w:rsidR="002817BF" w:rsidRPr="008C1BDB">
        <w:rPr>
          <w:rFonts w:ascii="Arial" w:hAnsi="Arial" w:cs="Arial"/>
          <w:sz w:val="24"/>
          <w:szCs w:val="24"/>
        </w:rPr>
        <w:t xml:space="preserve">genotypes isolated from tomato tissue vs. other hosts, </w:t>
      </w:r>
      <w:r w:rsidR="00DE1A99" w:rsidRPr="008C1BDB">
        <w:rPr>
          <w:rFonts w:ascii="Arial" w:hAnsi="Arial" w:cs="Arial"/>
          <w:sz w:val="24"/>
          <w:szCs w:val="24"/>
        </w:rPr>
        <w:t>there was</w:t>
      </w:r>
      <w:r w:rsidR="002817BF" w:rsidRPr="008C1BDB">
        <w:rPr>
          <w:rFonts w:ascii="Arial" w:hAnsi="Arial" w:cs="Arial"/>
          <w:sz w:val="24"/>
          <w:szCs w:val="24"/>
        </w:rPr>
        <w:t xml:space="preserve"> no significant difference in lesion size on </w:t>
      </w:r>
      <w:r w:rsidR="002817BF" w:rsidRPr="008C1BDB">
        <w:rPr>
          <w:rFonts w:ascii="Arial" w:hAnsi="Arial" w:cs="Arial"/>
          <w:sz w:val="24"/>
          <w:szCs w:val="24"/>
        </w:rPr>
        <w:lastRenderedPageBreak/>
        <w:t xml:space="preserve">domesticated </w:t>
      </w:r>
      <w:r w:rsidR="006755B8" w:rsidRPr="008C1BDB">
        <w:rPr>
          <w:rFonts w:ascii="Arial" w:hAnsi="Arial" w:cs="Arial"/>
          <w:sz w:val="24"/>
          <w:szCs w:val="24"/>
        </w:rPr>
        <w:t xml:space="preserve">tomato </w:t>
      </w:r>
      <w:r w:rsidR="002817BF" w:rsidRPr="008C1BDB">
        <w:rPr>
          <w:rFonts w:ascii="Arial" w:hAnsi="Arial" w:cs="Arial"/>
          <w:sz w:val="24"/>
          <w:szCs w:val="24"/>
        </w:rPr>
        <w:t>(t-</w:t>
      </w:r>
      <w:r w:rsidR="00BF3918" w:rsidRPr="008C1BDB">
        <w:rPr>
          <w:rFonts w:ascii="Arial" w:hAnsi="Arial" w:cs="Arial"/>
          <w:sz w:val="24"/>
          <w:szCs w:val="24"/>
        </w:rPr>
        <w:t xml:space="preserve">test; t=1.10,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D85DC4" w:rsidRPr="008C1BDB">
        <w:rPr>
          <w:rFonts w:ascii="Arial" w:hAnsi="Arial" w:cs="Arial"/>
          <w:sz w:val="24"/>
          <w:szCs w:val="24"/>
        </w:rPr>
        <w:t>,</w:t>
      </w:r>
      <w:r w:rsidR="002817BF" w:rsidRPr="008C1BDB">
        <w:rPr>
          <w:rFonts w:ascii="Arial" w:hAnsi="Arial" w:cs="Arial"/>
          <w:sz w:val="24"/>
          <w:szCs w:val="24"/>
        </w:rPr>
        <w:t xml:space="preserve"> wild </w:t>
      </w:r>
      <w:r w:rsidR="006755B8" w:rsidRPr="008C1BDB">
        <w:rPr>
          <w:rFonts w:ascii="Arial" w:hAnsi="Arial" w:cs="Arial"/>
          <w:sz w:val="24"/>
          <w:szCs w:val="24"/>
        </w:rPr>
        <w:t xml:space="preserve">tomato </w:t>
      </w:r>
      <w:r w:rsidR="002817BF" w:rsidRPr="008C1BDB">
        <w:rPr>
          <w:rFonts w:ascii="Arial" w:hAnsi="Arial" w:cs="Arial"/>
          <w:sz w:val="24"/>
          <w:szCs w:val="24"/>
        </w:rPr>
        <w:t>(</w:t>
      </w:r>
      <w:r w:rsidR="00BF3918" w:rsidRPr="008C1BDB">
        <w:rPr>
          <w:rFonts w:ascii="Arial" w:hAnsi="Arial" w:cs="Arial"/>
          <w:sz w:val="24"/>
          <w:szCs w:val="24"/>
        </w:rPr>
        <w:t xml:space="preserve">t-test; t=1.09, </w:t>
      </w:r>
      <w:r w:rsidR="00B41031" w:rsidRPr="008C1BDB">
        <w:rPr>
          <w:rFonts w:ascii="Arial" w:hAnsi="Arial" w:cs="Arial"/>
          <w:sz w:val="24"/>
          <w:szCs w:val="24"/>
        </w:rPr>
        <w:t>n = 97</w:t>
      </w:r>
      <w:r w:rsidR="00BF3918" w:rsidRPr="008C1BDB">
        <w:rPr>
          <w:rFonts w:ascii="Arial" w:hAnsi="Arial" w:cs="Arial"/>
          <w:sz w:val="24"/>
          <w:szCs w:val="24"/>
        </w:rPr>
        <w:t>, p=0.33</w:t>
      </w:r>
      <w:r w:rsidR="002817BF" w:rsidRPr="008C1BDB">
        <w:rPr>
          <w:rFonts w:ascii="Arial" w:hAnsi="Arial" w:cs="Arial"/>
          <w:sz w:val="24"/>
          <w:szCs w:val="24"/>
        </w:rPr>
        <w:t>)</w:t>
      </w:r>
      <w:r w:rsidR="00814B0C" w:rsidRPr="008C1BDB">
        <w:rPr>
          <w:rFonts w:ascii="Arial" w:hAnsi="Arial" w:cs="Arial"/>
          <w:sz w:val="24"/>
          <w:szCs w:val="24"/>
        </w:rPr>
        <w:t xml:space="preserve"> </w:t>
      </w:r>
      <w:r w:rsidR="00D85DC4" w:rsidRPr="008C1BDB">
        <w:rPr>
          <w:rFonts w:ascii="Arial" w:hAnsi="Arial" w:cs="Arial"/>
          <w:sz w:val="24"/>
          <w:szCs w:val="24"/>
        </w:rPr>
        <w:t xml:space="preserve">or </w:t>
      </w:r>
      <w:r w:rsidR="00814B0C" w:rsidRPr="008C1BDB">
        <w:rPr>
          <w:rFonts w:ascii="Arial" w:hAnsi="Arial" w:cs="Arial"/>
          <w:sz w:val="24"/>
          <w:szCs w:val="24"/>
        </w:rPr>
        <w:t xml:space="preserve">across </w:t>
      </w:r>
      <w:r w:rsidR="00D85DC4" w:rsidRPr="008C1BDB">
        <w:rPr>
          <w:rFonts w:ascii="Arial" w:hAnsi="Arial" w:cs="Arial"/>
          <w:sz w:val="24"/>
          <w:szCs w:val="24"/>
        </w:rPr>
        <w:t>all tomato genotypes (</w:t>
      </w:r>
      <w:r w:rsidR="00814B0C" w:rsidRPr="008C1BDB">
        <w:rPr>
          <w:rFonts w:ascii="Arial" w:hAnsi="Arial" w:cs="Arial"/>
          <w:sz w:val="24"/>
          <w:szCs w:val="24"/>
        </w:rPr>
        <w:t>t-t</w:t>
      </w:r>
      <w:r w:rsidR="00BF3918" w:rsidRPr="008C1BDB">
        <w:rPr>
          <w:rFonts w:ascii="Arial" w:hAnsi="Arial" w:cs="Arial"/>
          <w:sz w:val="24"/>
          <w:szCs w:val="24"/>
        </w:rPr>
        <w:t xml:space="preserve">est; </w:t>
      </w:r>
      <w:r w:rsidR="00B41031" w:rsidRPr="008C1BDB">
        <w:rPr>
          <w:rFonts w:ascii="Arial" w:hAnsi="Arial" w:cs="Arial"/>
          <w:sz w:val="24"/>
          <w:szCs w:val="24"/>
        </w:rPr>
        <w:t>n = 97</w:t>
      </w:r>
      <w:r w:rsidR="00BF3918" w:rsidRPr="008C1BDB">
        <w:rPr>
          <w:rFonts w:ascii="Arial" w:hAnsi="Arial" w:cs="Arial"/>
          <w:sz w:val="24"/>
          <w:szCs w:val="24"/>
        </w:rPr>
        <w:t>, p=0.14</w:t>
      </w:r>
      <w:r w:rsidR="00D85DC4" w:rsidRPr="008C1BDB">
        <w:rPr>
          <w:rFonts w:ascii="Arial" w:hAnsi="Arial" w:cs="Arial"/>
          <w:sz w:val="24"/>
          <w:szCs w:val="24"/>
        </w:rPr>
        <w:t xml:space="preserve">) </w:t>
      </w:r>
      <w:r w:rsidR="00C344A5" w:rsidRPr="008C1BDB">
        <w:rPr>
          <w:rFonts w:ascii="Arial" w:hAnsi="Arial" w:cs="Arial"/>
          <w:sz w:val="24"/>
          <w:szCs w:val="24"/>
        </w:rPr>
        <w:t xml:space="preserve">(Figure </w:t>
      </w:r>
      <w:r w:rsidR="00D03A16" w:rsidRPr="008C1BDB">
        <w:rPr>
          <w:rFonts w:ascii="Arial" w:hAnsi="Arial" w:cs="Arial"/>
          <w:sz w:val="24"/>
          <w:szCs w:val="24"/>
        </w:rPr>
        <w:t>1g</w:t>
      </w:r>
      <w:r w:rsidR="00C344A5" w:rsidRPr="008C1BDB">
        <w:rPr>
          <w:rFonts w:ascii="Arial" w:hAnsi="Arial" w:cs="Arial"/>
          <w:sz w:val="24"/>
          <w:szCs w:val="24"/>
        </w:rPr>
        <w:t>)</w:t>
      </w:r>
      <w:r w:rsidR="002817BF" w:rsidRPr="008C1BDB">
        <w:rPr>
          <w:rFonts w:ascii="Arial" w:hAnsi="Arial" w:cs="Arial"/>
          <w:sz w:val="24"/>
          <w:szCs w:val="24"/>
        </w:rPr>
        <w:t>.</w:t>
      </w:r>
      <w:r w:rsidR="004D38F6" w:rsidRPr="008C1BDB">
        <w:rPr>
          <w:rFonts w:ascii="Arial" w:hAnsi="Arial" w:cs="Arial"/>
          <w:sz w:val="24"/>
          <w:szCs w:val="24"/>
        </w:rPr>
        <w:t xml:space="preserve"> </w:t>
      </w:r>
      <w:r w:rsidR="00300AAD" w:rsidRPr="008C1BDB">
        <w:rPr>
          <w:rFonts w:ascii="Arial" w:hAnsi="Arial" w:cs="Arial"/>
          <w:sz w:val="24"/>
          <w:szCs w:val="24"/>
        </w:rPr>
        <w:t xml:space="preserve">In fact, one isolate collected from tomato tissue (KGB1) </w:t>
      </w:r>
      <w:r w:rsidR="004A1B55" w:rsidRPr="008C1BDB">
        <w:rPr>
          <w:rFonts w:ascii="Arial" w:hAnsi="Arial" w:cs="Arial"/>
          <w:sz w:val="24"/>
          <w:szCs w:val="24"/>
        </w:rPr>
        <w:t xml:space="preserve">was </w:t>
      </w:r>
      <w:r w:rsidR="00300AAD" w:rsidRPr="008C1BDB">
        <w:rPr>
          <w:rFonts w:ascii="Arial" w:hAnsi="Arial" w:cs="Arial"/>
          <w:sz w:val="24"/>
          <w:szCs w:val="24"/>
        </w:rPr>
        <w:t>within the 10 least-virulent isolates</w:t>
      </w:r>
      <w:r w:rsidR="00D941A2" w:rsidRPr="008C1BDB">
        <w:rPr>
          <w:rFonts w:ascii="Arial" w:hAnsi="Arial" w:cs="Arial"/>
          <w:sz w:val="24"/>
          <w:szCs w:val="24"/>
        </w:rPr>
        <w:t xml:space="preserve"> </w:t>
      </w:r>
      <w:r w:rsidR="000D40EF" w:rsidRPr="008C1BDB">
        <w:rPr>
          <w:rFonts w:ascii="Arial" w:hAnsi="Arial" w:cs="Arial"/>
          <w:sz w:val="24"/>
          <w:szCs w:val="24"/>
        </w:rPr>
        <w:t xml:space="preserve">and </w:t>
      </w:r>
      <w:r w:rsidR="00854A87" w:rsidRPr="008C1BDB">
        <w:rPr>
          <w:rFonts w:ascii="Arial" w:hAnsi="Arial" w:cs="Arial"/>
          <w:sz w:val="24"/>
          <w:szCs w:val="24"/>
        </w:rPr>
        <w:t xml:space="preserve">another (Triple3) </w:t>
      </w:r>
      <w:r w:rsidR="004A1B55" w:rsidRPr="008C1BDB">
        <w:rPr>
          <w:rFonts w:ascii="Arial" w:hAnsi="Arial" w:cs="Arial"/>
          <w:sz w:val="24"/>
          <w:szCs w:val="24"/>
        </w:rPr>
        <w:t>was</w:t>
      </w:r>
      <w:r w:rsidR="000D40EF" w:rsidRPr="008C1BDB">
        <w:rPr>
          <w:rFonts w:ascii="Arial" w:hAnsi="Arial" w:cs="Arial"/>
          <w:sz w:val="24"/>
          <w:szCs w:val="24"/>
        </w:rPr>
        <w:t xml:space="preserve"> within the 10 most-virulent isolates</w:t>
      </w:r>
      <w:r w:rsidR="008D0527" w:rsidRPr="008C1BDB">
        <w:rPr>
          <w:rFonts w:ascii="Arial" w:hAnsi="Arial" w:cs="Arial"/>
          <w:sz w:val="24"/>
          <w:szCs w:val="24"/>
        </w:rPr>
        <w:t xml:space="preserve"> (Figure </w:t>
      </w:r>
      <w:r w:rsidR="00D03A16" w:rsidRPr="008C1BDB">
        <w:rPr>
          <w:rFonts w:ascii="Arial" w:hAnsi="Arial" w:cs="Arial"/>
          <w:sz w:val="24"/>
          <w:szCs w:val="24"/>
        </w:rPr>
        <w:t>1g</w:t>
      </w:r>
      <w:r w:rsidR="00854A87" w:rsidRPr="008C1BDB">
        <w:rPr>
          <w:rFonts w:ascii="Arial" w:hAnsi="Arial" w:cs="Arial"/>
          <w:sz w:val="24"/>
          <w:szCs w:val="24"/>
        </w:rPr>
        <w:t>)</w:t>
      </w:r>
      <w:r w:rsidR="00300AAD" w:rsidRPr="008C1BDB">
        <w:rPr>
          <w:rFonts w:ascii="Arial" w:hAnsi="Arial" w:cs="Arial"/>
          <w:sz w:val="24"/>
          <w:szCs w:val="24"/>
        </w:rPr>
        <w:t xml:space="preserve">. This </w:t>
      </w:r>
      <w:r w:rsidR="004A1B55" w:rsidRPr="008C1BDB">
        <w:rPr>
          <w:rFonts w:ascii="Arial" w:hAnsi="Arial" w:cs="Arial"/>
          <w:sz w:val="24"/>
          <w:szCs w:val="24"/>
        </w:rPr>
        <w:t>demonstrated</w:t>
      </w:r>
      <w:r w:rsidR="00920521" w:rsidRPr="008C1BDB">
        <w:rPr>
          <w:rFonts w:ascii="Arial" w:hAnsi="Arial" w:cs="Arial"/>
          <w:sz w:val="24"/>
          <w:szCs w:val="24"/>
        </w:rPr>
        <w:t xml:space="preserve"> significant genetic variation in virulence across the </w:t>
      </w:r>
      <w:r w:rsidR="00920521" w:rsidRPr="008C1BDB">
        <w:rPr>
          <w:rFonts w:ascii="Arial" w:hAnsi="Arial" w:cs="Arial"/>
          <w:i/>
          <w:sz w:val="24"/>
          <w:szCs w:val="24"/>
        </w:rPr>
        <w:t>B. cinerea</w:t>
      </w:r>
      <w:r w:rsidR="00920521" w:rsidRPr="008C1BDB">
        <w:rPr>
          <w:rFonts w:ascii="Arial" w:hAnsi="Arial" w:cs="Arial"/>
          <w:sz w:val="24"/>
          <w:szCs w:val="24"/>
        </w:rPr>
        <w:t xml:space="preserve"> isolates</w:t>
      </w:r>
      <w:r w:rsidR="004A1B55" w:rsidRPr="008C1BDB">
        <w:rPr>
          <w:rFonts w:ascii="Arial" w:hAnsi="Arial" w:cs="Arial"/>
          <w:sz w:val="24"/>
          <w:szCs w:val="24"/>
        </w:rPr>
        <w:t>,</w:t>
      </w:r>
      <w:r w:rsidR="00920521" w:rsidRPr="008C1BDB">
        <w:rPr>
          <w:rFonts w:ascii="Arial" w:hAnsi="Arial" w:cs="Arial"/>
          <w:sz w:val="24"/>
          <w:szCs w:val="24"/>
        </w:rPr>
        <w:t xml:space="preserve"> and </w:t>
      </w:r>
      <w:r w:rsidR="00BF3918" w:rsidRPr="008C1BDB">
        <w:rPr>
          <w:rFonts w:ascii="Arial" w:hAnsi="Arial" w:cs="Arial"/>
          <w:sz w:val="24"/>
          <w:szCs w:val="24"/>
        </w:rPr>
        <w:t>that</w:t>
      </w:r>
      <w:r w:rsidR="009F1408" w:rsidRPr="008C1BDB">
        <w:rPr>
          <w:rFonts w:ascii="Arial" w:hAnsi="Arial" w:cs="Arial"/>
          <w:sz w:val="24"/>
          <w:szCs w:val="24"/>
        </w:rPr>
        <w:t xml:space="preserve"> this collection of </w:t>
      </w:r>
      <w:r w:rsidR="00BF3918" w:rsidRPr="008C1BDB">
        <w:rPr>
          <w:rFonts w:ascii="Arial" w:hAnsi="Arial" w:cs="Arial"/>
          <w:i/>
          <w:sz w:val="24"/>
          <w:szCs w:val="24"/>
        </w:rPr>
        <w:t xml:space="preserve">B. cinerea </w:t>
      </w:r>
      <w:r w:rsidR="003E7349" w:rsidRPr="008C1BDB">
        <w:rPr>
          <w:rFonts w:ascii="Arial" w:hAnsi="Arial" w:cs="Arial"/>
          <w:sz w:val="24"/>
          <w:szCs w:val="24"/>
        </w:rPr>
        <w:t xml:space="preserve">isolates </w:t>
      </w:r>
      <w:r w:rsidR="00854A87" w:rsidRPr="008C1BDB">
        <w:rPr>
          <w:rFonts w:ascii="Arial" w:hAnsi="Arial" w:cs="Arial"/>
          <w:sz w:val="24"/>
          <w:szCs w:val="24"/>
        </w:rPr>
        <w:t xml:space="preserve">from tomato do not display a strong </w:t>
      </w:r>
      <w:r w:rsidR="003E7349" w:rsidRPr="008C1BDB">
        <w:rPr>
          <w:rFonts w:ascii="Arial" w:hAnsi="Arial" w:cs="Arial"/>
          <w:sz w:val="24"/>
          <w:szCs w:val="24"/>
        </w:rPr>
        <w:t>host-specific</w:t>
      </w:r>
      <w:r w:rsidR="00854A87" w:rsidRPr="008C1BDB">
        <w:rPr>
          <w:rFonts w:ascii="Arial" w:hAnsi="Arial" w:cs="Arial"/>
          <w:sz w:val="24"/>
          <w:szCs w:val="24"/>
        </w:rPr>
        <w:t>ity</w:t>
      </w:r>
      <w:r w:rsidR="003E7349" w:rsidRPr="008C1BDB">
        <w:rPr>
          <w:rFonts w:ascii="Arial" w:hAnsi="Arial" w:cs="Arial"/>
          <w:sz w:val="24"/>
          <w:szCs w:val="24"/>
        </w:rPr>
        <w:t xml:space="preserve"> </w:t>
      </w:r>
      <w:r w:rsidR="009F1408" w:rsidRPr="008C1BDB">
        <w:rPr>
          <w:rFonts w:ascii="Arial" w:hAnsi="Arial" w:cs="Arial"/>
          <w:sz w:val="24"/>
          <w:szCs w:val="24"/>
        </w:rPr>
        <w:t xml:space="preserve">for tomato </w:t>
      </w:r>
      <w:r w:rsidR="003D0236"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(Martinez, Blancard et al. 2003, Ma and Michailides 2005, Rowe and Kliebenstein 2007, Samuel, Veloukas et al. 2012)</w:t>
      </w:r>
      <w:r w:rsidR="003D0236" w:rsidRPr="008C1BDB">
        <w:rPr>
          <w:rFonts w:ascii="Arial" w:hAnsi="Arial" w:cs="Arial"/>
          <w:sz w:val="24"/>
          <w:szCs w:val="24"/>
        </w:rPr>
        <w:fldChar w:fldCharType="end"/>
      </w:r>
      <w:r w:rsidR="00652E98" w:rsidRPr="008C1BDB">
        <w:rPr>
          <w:rFonts w:ascii="Arial" w:hAnsi="Arial" w:cs="Arial"/>
          <w:sz w:val="24"/>
          <w:szCs w:val="24"/>
        </w:rPr>
        <w:t>.</w:t>
      </w:r>
      <w:r w:rsidR="00300AAD" w:rsidRPr="008C1BDB">
        <w:rPr>
          <w:rFonts w:ascii="Arial" w:hAnsi="Arial" w:cs="Arial"/>
          <w:sz w:val="24"/>
          <w:szCs w:val="24"/>
        </w:rPr>
        <w:t xml:space="preserve"> </w:t>
      </w:r>
    </w:p>
    <w:p w14:paraId="07B1433B" w14:textId="77777777" w:rsidR="00920521" w:rsidRPr="008C1BDB" w:rsidRDefault="00920521" w:rsidP="00E65FA1">
      <w:pPr>
        <w:spacing w:line="360" w:lineRule="auto"/>
        <w:rPr>
          <w:rFonts w:ascii="Arial" w:hAnsi="Arial" w:cs="Arial"/>
          <w:sz w:val="24"/>
          <w:szCs w:val="24"/>
        </w:rPr>
      </w:pPr>
    </w:p>
    <w:p w14:paraId="30A312A6" w14:textId="0ACA5369" w:rsidR="00920521" w:rsidRPr="008C1BDB" w:rsidRDefault="00920521" w:rsidP="008C1BDB">
      <w:pPr>
        <w:spacing w:line="360" w:lineRule="auto"/>
        <w:rPr>
          <w:rFonts w:ascii="Arial" w:hAnsi="Arial" w:cs="Arial"/>
          <w:b/>
          <w:sz w:val="24"/>
          <w:szCs w:val="24"/>
        </w:rPr>
      </w:pPr>
      <w:r w:rsidRPr="008C1BDB">
        <w:rPr>
          <w:rFonts w:ascii="Arial" w:hAnsi="Arial" w:cs="Arial"/>
          <w:b/>
          <w:sz w:val="24"/>
          <w:szCs w:val="24"/>
        </w:rPr>
        <w:t xml:space="preserve">Pathogen </w:t>
      </w:r>
      <w:r w:rsidR="00403BBD" w:rsidRPr="008C1BDB">
        <w:rPr>
          <w:rFonts w:ascii="Arial" w:hAnsi="Arial" w:cs="Arial"/>
          <w:b/>
          <w:sz w:val="24"/>
          <w:szCs w:val="24"/>
        </w:rPr>
        <w:t xml:space="preserve">Specialization to Host </w:t>
      </w:r>
      <w:r w:rsidR="0034153E" w:rsidRPr="008C1BDB">
        <w:rPr>
          <w:rFonts w:ascii="Arial" w:hAnsi="Arial" w:cs="Arial"/>
          <w:b/>
          <w:sz w:val="24"/>
          <w:szCs w:val="24"/>
        </w:rPr>
        <w:t>Genotyp</w:t>
      </w:r>
      <w:r w:rsidR="008C1BDB">
        <w:rPr>
          <w:rFonts w:ascii="Arial" w:hAnsi="Arial" w:cs="Arial"/>
          <w:b/>
          <w:sz w:val="24"/>
          <w:szCs w:val="24"/>
        </w:rPr>
        <w:t>e</w:t>
      </w:r>
    </w:p>
    <w:p w14:paraId="660F9F13" w14:textId="36738E29" w:rsidR="00F803BC" w:rsidRPr="008C1BDB" w:rsidRDefault="00AF2308" w:rsidP="008C1BDB">
      <w:pPr>
        <w:spacing w:line="360" w:lineRule="auto"/>
        <w:ind w:firstLine="720"/>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Pr="008C1BDB">
        <w:rPr>
          <w:rFonts w:ascii="Arial" w:hAnsi="Arial" w:cs="Arial"/>
          <w:sz w:val="24"/>
          <w:szCs w:val="24"/>
        </w:rPr>
        <w:t xml:space="preserve">adaptation to </w:t>
      </w:r>
      <w:r w:rsidR="00F803BC" w:rsidRPr="008C1BDB">
        <w:rPr>
          <w:rFonts w:ascii="Arial" w:hAnsi="Arial" w:cs="Arial"/>
          <w:sz w:val="24"/>
          <w:szCs w:val="24"/>
        </w:rPr>
        <w:t>tomato</w:t>
      </w:r>
      <w:r w:rsidRPr="008C1BDB">
        <w:rPr>
          <w:rFonts w:ascii="Arial" w:hAnsi="Arial" w:cs="Arial"/>
          <w:sz w:val="24"/>
          <w:szCs w:val="24"/>
        </w:rPr>
        <w:t xml:space="preserve"> </w:t>
      </w:r>
      <w:r w:rsidR="00F803BC" w:rsidRPr="008C1BDB">
        <w:rPr>
          <w:rFonts w:ascii="Arial" w:hAnsi="Arial" w:cs="Arial"/>
          <w:sz w:val="24"/>
          <w:szCs w:val="24"/>
        </w:rPr>
        <w:t>based on isolate host</w:t>
      </w:r>
      <w:r w:rsidR="009F1408" w:rsidRPr="008C1BDB">
        <w:rPr>
          <w:rFonts w:ascii="Arial" w:hAnsi="Arial" w:cs="Arial"/>
          <w:sz w:val="24"/>
          <w:szCs w:val="24"/>
        </w:rPr>
        <w:t xml:space="preserve"> source</w:t>
      </w:r>
      <w:r w:rsidRPr="008C1BDB">
        <w:rPr>
          <w:rFonts w:ascii="Arial" w:hAnsi="Arial" w:cs="Arial"/>
          <w:sz w:val="24"/>
          <w:szCs w:val="24"/>
        </w:rPr>
        <w:t xml:space="preserve">, </w:t>
      </w:r>
      <w:r w:rsidR="00DE1A99" w:rsidRPr="008C1BDB">
        <w:rPr>
          <w:rFonts w:ascii="Arial" w:hAnsi="Arial" w:cs="Arial"/>
          <w:sz w:val="24"/>
          <w:szCs w:val="24"/>
        </w:rPr>
        <w:t xml:space="preserve">the </w:t>
      </w:r>
      <w:r w:rsidRPr="008C1BDB">
        <w:rPr>
          <w:rFonts w:ascii="Arial" w:hAnsi="Arial" w:cs="Arial"/>
          <w:i/>
          <w:sz w:val="24"/>
          <w:szCs w:val="24"/>
        </w:rPr>
        <w:t>B. cinerea</w:t>
      </w:r>
      <w:r w:rsidR="00F803BC" w:rsidRPr="008C1BDB">
        <w:rPr>
          <w:rFonts w:ascii="Arial" w:hAnsi="Arial" w:cs="Arial"/>
          <w:sz w:val="24"/>
          <w:szCs w:val="24"/>
        </w:rPr>
        <w:t xml:space="preserve"> </w:t>
      </w:r>
      <w:r w:rsidR="00DE1A99" w:rsidRPr="008C1BDB">
        <w:rPr>
          <w:rFonts w:ascii="Arial" w:hAnsi="Arial" w:cs="Arial"/>
          <w:sz w:val="24"/>
          <w:szCs w:val="24"/>
        </w:rPr>
        <w:t>isolates may contain genetic variation</w:t>
      </w:r>
      <w:r w:rsidR="009F1408" w:rsidRPr="008C1BDB">
        <w:rPr>
          <w:rFonts w:ascii="Arial" w:hAnsi="Arial" w:cs="Arial"/>
          <w:sz w:val="24"/>
          <w:szCs w:val="24"/>
        </w:rPr>
        <w:t xml:space="preserve"> at individual loci</w:t>
      </w:r>
      <w:r w:rsidR="00DE1A99" w:rsidRPr="008C1BDB">
        <w:rPr>
          <w:rFonts w:ascii="Arial" w:hAnsi="Arial" w:cs="Arial"/>
          <w:sz w:val="24"/>
          <w:szCs w:val="24"/>
        </w:rPr>
        <w:t xml:space="preserve"> that allow them to better attack subsets of the </w:t>
      </w:r>
      <w:r w:rsidR="00E33AB3" w:rsidRPr="008C1BDB">
        <w:rPr>
          <w:rFonts w:ascii="Arial" w:hAnsi="Arial" w:cs="Arial"/>
          <w:sz w:val="24"/>
          <w:szCs w:val="24"/>
        </w:rPr>
        <w:t>tomato genotypes</w:t>
      </w:r>
      <w:r w:rsidR="00072CD7"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(Rowe and Kliebenstein 2007, Kretschmer and Hahn 2008, Corwin, Subedy et al. 2016)</w:t>
      </w:r>
      <w:r w:rsidR="00B3570C" w:rsidRPr="008C1BDB">
        <w:rPr>
          <w:rFonts w:ascii="Arial" w:hAnsi="Arial" w:cs="Arial"/>
          <w:sz w:val="24"/>
          <w:szCs w:val="24"/>
        </w:rPr>
        <w:fldChar w:fldCharType="end"/>
      </w:r>
      <w:r w:rsidR="00072CD7" w:rsidRPr="008C1BDB">
        <w:rPr>
          <w:rFonts w:ascii="Arial" w:hAnsi="Arial" w:cs="Arial"/>
          <w:sz w:val="24"/>
          <w:szCs w:val="24"/>
        </w:rPr>
        <w:t xml:space="preserve">. </w:t>
      </w:r>
      <w:r w:rsidR="00920521" w:rsidRPr="008C1BDB">
        <w:rPr>
          <w:rFonts w:ascii="Arial" w:hAnsi="Arial" w:cs="Arial"/>
          <w:sz w:val="24"/>
          <w:szCs w:val="24"/>
        </w:rPr>
        <w:t xml:space="preserve">A visual analysis of the data </w:t>
      </w:r>
      <w:r w:rsidR="00DE1A99" w:rsidRPr="008C1BDB">
        <w:rPr>
          <w:rFonts w:ascii="Arial" w:hAnsi="Arial" w:cs="Arial"/>
          <w:sz w:val="24"/>
          <w:szCs w:val="24"/>
        </w:rPr>
        <w:t>suggested</w:t>
      </w:r>
      <w:r w:rsidR="00920521" w:rsidRPr="008C1BDB">
        <w:rPr>
          <w:rFonts w:ascii="Arial" w:hAnsi="Arial" w:cs="Arial"/>
          <w:sz w:val="24"/>
          <w:szCs w:val="24"/>
        </w:rPr>
        <w:t xml:space="preserve"> an interaction between the genomes of </w:t>
      </w:r>
      <w:r w:rsidR="00920521" w:rsidRPr="008C1BDB">
        <w:rPr>
          <w:rFonts w:ascii="Arial" w:hAnsi="Arial" w:cs="Arial"/>
          <w:i/>
          <w:sz w:val="24"/>
          <w:szCs w:val="24"/>
        </w:rPr>
        <w:t xml:space="preserve">B. cinerea </w:t>
      </w:r>
      <w:r w:rsidR="00920521" w:rsidRPr="008C1BDB">
        <w:rPr>
          <w:rFonts w:ascii="Arial" w:hAnsi="Arial" w:cs="Arial"/>
          <w:sz w:val="24"/>
          <w:szCs w:val="24"/>
        </w:rPr>
        <w:t xml:space="preserve">and tomato (Figure </w:t>
      </w:r>
      <w:r w:rsidR="00D03A16" w:rsidRPr="008C1BDB">
        <w:rPr>
          <w:rFonts w:ascii="Arial" w:hAnsi="Arial" w:cs="Arial"/>
          <w:sz w:val="24"/>
          <w:szCs w:val="24"/>
        </w:rPr>
        <w:t>1 c-h</w:t>
      </w:r>
      <w:r w:rsidR="00920521" w:rsidRPr="008C1BDB">
        <w:rPr>
          <w:rFonts w:ascii="Arial" w:hAnsi="Arial" w:cs="Arial"/>
          <w:sz w:val="24"/>
          <w:szCs w:val="24"/>
        </w:rPr>
        <w:t xml:space="preserve">). </w:t>
      </w:r>
      <w:r w:rsidR="005C464E" w:rsidRPr="008C1BDB">
        <w:rPr>
          <w:rFonts w:ascii="Arial" w:hAnsi="Arial" w:cs="Arial"/>
          <w:sz w:val="24"/>
          <w:szCs w:val="24"/>
        </w:rPr>
        <w:t xml:space="preserve">However, </w:t>
      </w:r>
      <w:r w:rsidR="00920521" w:rsidRPr="008C1BDB">
        <w:rPr>
          <w:rFonts w:ascii="Arial" w:hAnsi="Arial" w:cs="Arial"/>
          <w:sz w:val="24"/>
          <w:szCs w:val="24"/>
        </w:rPr>
        <w:t xml:space="preserve">when using the full model, </w:t>
      </w:r>
      <w:r w:rsidR="006755B8" w:rsidRPr="008C1BDB">
        <w:rPr>
          <w:rFonts w:ascii="Arial" w:hAnsi="Arial" w:cs="Arial"/>
          <w:sz w:val="24"/>
          <w:szCs w:val="24"/>
        </w:rPr>
        <w:t>we found</w:t>
      </w:r>
      <w:r w:rsidR="00920521" w:rsidRPr="008C1BDB">
        <w:rPr>
          <w:rFonts w:ascii="Arial" w:hAnsi="Arial" w:cs="Arial"/>
          <w:sz w:val="24"/>
          <w:szCs w:val="24"/>
        </w:rPr>
        <w:t xml:space="preserve"> no significant interaction between </w:t>
      </w:r>
      <w:r w:rsidR="00E60E08" w:rsidRPr="008C1BDB">
        <w:rPr>
          <w:rFonts w:ascii="Arial" w:hAnsi="Arial" w:cs="Arial"/>
          <w:sz w:val="24"/>
          <w:szCs w:val="24"/>
        </w:rPr>
        <w:t>isolate</w:t>
      </w:r>
      <w:r w:rsidR="00920521" w:rsidRPr="008C1BDB">
        <w:rPr>
          <w:rFonts w:ascii="Arial" w:hAnsi="Arial" w:cs="Arial"/>
          <w:sz w:val="24"/>
          <w:szCs w:val="24"/>
        </w:rPr>
        <w:t xml:space="preserve"> and individual host genotype</w:t>
      </w:r>
      <w:r w:rsidR="006755B8" w:rsidRPr="008C1BDB">
        <w:rPr>
          <w:rFonts w:ascii="Arial" w:hAnsi="Arial" w:cs="Arial"/>
          <w:sz w:val="24"/>
          <w:szCs w:val="24"/>
        </w:rPr>
        <w:t>,</w:t>
      </w:r>
      <w:r w:rsidR="00920521" w:rsidRPr="008C1BDB">
        <w:rPr>
          <w:rFonts w:ascii="Arial" w:hAnsi="Arial" w:cs="Arial"/>
          <w:sz w:val="24"/>
          <w:szCs w:val="24"/>
        </w:rPr>
        <w:t xml:space="preserve"> </w:t>
      </w:r>
      <w:r w:rsidR="006755B8" w:rsidRPr="008C1BDB">
        <w:rPr>
          <w:rFonts w:ascii="Arial" w:hAnsi="Arial" w:cs="Arial"/>
          <w:sz w:val="24"/>
          <w:szCs w:val="24"/>
        </w:rPr>
        <w:t xml:space="preserve">even though </w:t>
      </w:r>
      <w:r w:rsidR="00920521" w:rsidRPr="008C1BDB">
        <w:rPr>
          <w:rFonts w:ascii="Arial" w:hAnsi="Arial" w:cs="Arial"/>
          <w:sz w:val="24"/>
          <w:szCs w:val="24"/>
        </w:rPr>
        <w:t xml:space="preserve">there was a large fraction of variance within </w:t>
      </w:r>
      <w:r w:rsidR="007820BE" w:rsidRPr="008C1BDB">
        <w:rPr>
          <w:rFonts w:ascii="Arial" w:hAnsi="Arial" w:cs="Arial"/>
          <w:sz w:val="24"/>
          <w:szCs w:val="24"/>
        </w:rPr>
        <w:t xml:space="preserve">these </w:t>
      </w:r>
      <w:r w:rsidR="00920521" w:rsidRPr="008C1BDB">
        <w:rPr>
          <w:rFonts w:ascii="Arial" w:hAnsi="Arial" w:cs="Arial"/>
          <w:sz w:val="24"/>
          <w:szCs w:val="24"/>
        </w:rPr>
        <w:t>term</w:t>
      </w:r>
      <w:r w:rsidR="007820BE" w:rsidRPr="008C1BDB">
        <w:rPr>
          <w:rFonts w:ascii="Arial" w:hAnsi="Arial" w:cs="Arial"/>
          <w:sz w:val="24"/>
          <w:szCs w:val="24"/>
        </w:rPr>
        <w:t>s</w:t>
      </w:r>
      <w:r w:rsidR="00415881" w:rsidRPr="008C1BDB">
        <w:rPr>
          <w:rFonts w:ascii="Arial" w:hAnsi="Arial" w:cs="Arial"/>
          <w:sz w:val="24"/>
          <w:szCs w:val="24"/>
        </w:rPr>
        <w:t xml:space="preserve"> (Table </w:t>
      </w:r>
      <w:r w:rsidR="005C464E" w:rsidRPr="008C1BDB">
        <w:rPr>
          <w:rFonts w:ascii="Arial" w:hAnsi="Arial" w:cs="Arial"/>
          <w:sz w:val="24"/>
          <w:szCs w:val="24"/>
        </w:rPr>
        <w:t xml:space="preserve">1). </w:t>
      </w:r>
      <w:r w:rsidR="00F803BC" w:rsidRPr="008C1BDB">
        <w:rPr>
          <w:rFonts w:ascii="Arial" w:hAnsi="Arial" w:cs="Arial"/>
          <w:sz w:val="24"/>
          <w:szCs w:val="24"/>
        </w:rPr>
        <w:t xml:space="preserve">This may indicate a lack of </w:t>
      </w:r>
      <w:r w:rsidR="008478A5" w:rsidRPr="008C1BDB">
        <w:rPr>
          <w:rFonts w:ascii="Arial" w:hAnsi="Arial" w:cs="Arial"/>
          <w:sz w:val="24"/>
          <w:szCs w:val="24"/>
        </w:rPr>
        <w:t>interaction between genetic variation in the host and pathogen</w:t>
      </w:r>
      <w:r w:rsidR="00F803BC" w:rsidRPr="008C1BDB">
        <w:rPr>
          <w:rFonts w:ascii="Arial" w:hAnsi="Arial" w:cs="Arial"/>
          <w:sz w:val="24"/>
          <w:szCs w:val="24"/>
        </w:rPr>
        <w:t xml:space="preserve">. </w:t>
      </w:r>
      <w:r w:rsidR="00154DD4" w:rsidRPr="008C1BDB">
        <w:rPr>
          <w:rFonts w:ascii="Arial" w:hAnsi="Arial" w:cs="Arial"/>
          <w:sz w:val="24"/>
          <w:szCs w:val="24"/>
        </w:rPr>
        <w:t>Interaction effects</w:t>
      </w:r>
      <w:r w:rsidR="00C45692" w:rsidRPr="008C1BDB">
        <w:rPr>
          <w:rFonts w:ascii="Arial" w:hAnsi="Arial" w:cs="Arial"/>
          <w:sz w:val="24"/>
          <w:szCs w:val="24"/>
        </w:rPr>
        <w:t xml:space="preserve"> in large datasets can</w:t>
      </w:r>
      <w:r w:rsidR="00154DD4" w:rsidRPr="008C1BDB">
        <w:rPr>
          <w:rFonts w:ascii="Arial" w:hAnsi="Arial" w:cs="Arial"/>
          <w:sz w:val="24"/>
          <w:szCs w:val="24"/>
        </w:rPr>
        <w:t xml:space="preserve"> be difficult to identify using mixed models, so we used a second standard statistical approach, </w:t>
      </w:r>
      <w:r w:rsidR="009F1408" w:rsidRPr="008C1BDB">
        <w:rPr>
          <w:rFonts w:ascii="Arial" w:hAnsi="Arial" w:cs="Arial"/>
          <w:sz w:val="24"/>
          <w:szCs w:val="24"/>
        </w:rPr>
        <w:t>a Wilcoxon signed-rank test</w:t>
      </w:r>
      <w:r w:rsidR="00154DD4" w:rsidRPr="008C1BDB">
        <w:rPr>
          <w:rFonts w:ascii="Arial" w:hAnsi="Arial" w:cs="Arial"/>
          <w:sz w:val="24"/>
          <w:szCs w:val="24"/>
        </w:rPr>
        <w:t>,</w:t>
      </w:r>
      <w:r w:rsidR="009F1408" w:rsidRPr="008C1BDB">
        <w:rPr>
          <w:rFonts w:ascii="Arial" w:hAnsi="Arial" w:cs="Arial"/>
          <w:sz w:val="24"/>
          <w:szCs w:val="24"/>
        </w:rPr>
        <w:t xml:space="preserve"> to test if the rank of </w:t>
      </w:r>
      <w:r w:rsidR="009F1408" w:rsidRPr="008C1BDB">
        <w:rPr>
          <w:rFonts w:ascii="Arial" w:hAnsi="Arial" w:cs="Arial"/>
          <w:i/>
          <w:sz w:val="24"/>
          <w:szCs w:val="24"/>
        </w:rPr>
        <w:t>B. cinerea</w:t>
      </w:r>
      <w:r w:rsidR="009F1408" w:rsidRPr="008C1BDB">
        <w:rPr>
          <w:rFonts w:ascii="Arial" w:hAnsi="Arial" w:cs="Arial"/>
          <w:sz w:val="24"/>
          <w:szCs w:val="24"/>
        </w:rPr>
        <w:t xml:space="preserve"> isolate</w:t>
      </w:r>
      <w:r w:rsidR="00FD6D56" w:rsidRPr="008C1BDB">
        <w:rPr>
          <w:rFonts w:ascii="Arial" w:hAnsi="Arial" w:cs="Arial"/>
          <w:sz w:val="24"/>
          <w:szCs w:val="24"/>
        </w:rPr>
        <w:t>-</w:t>
      </w:r>
      <w:r w:rsidR="009F1408" w:rsidRPr="008C1BDB">
        <w:rPr>
          <w:rFonts w:ascii="Arial" w:hAnsi="Arial" w:cs="Arial"/>
          <w:sz w:val="24"/>
          <w:szCs w:val="24"/>
        </w:rPr>
        <w:t xml:space="preserve">induced lesion size </w:t>
      </w:r>
      <w:r w:rsidR="007820BE" w:rsidRPr="008C1BDB">
        <w:rPr>
          <w:rFonts w:ascii="Arial" w:hAnsi="Arial" w:cs="Arial"/>
          <w:sz w:val="24"/>
          <w:szCs w:val="24"/>
        </w:rPr>
        <w:t xml:space="preserve">significantly </w:t>
      </w:r>
      <w:r w:rsidR="009F1408" w:rsidRPr="008C1BDB">
        <w:rPr>
          <w:rFonts w:ascii="Arial" w:hAnsi="Arial" w:cs="Arial"/>
          <w:sz w:val="24"/>
          <w:szCs w:val="24"/>
        </w:rPr>
        <w:t>change</w:t>
      </w:r>
      <w:r w:rsidR="007820BE" w:rsidRPr="008C1BDB">
        <w:rPr>
          <w:rFonts w:ascii="Arial" w:hAnsi="Arial" w:cs="Arial"/>
          <w:sz w:val="24"/>
          <w:szCs w:val="24"/>
        </w:rPr>
        <w:t>s</w:t>
      </w:r>
      <w:r w:rsidR="009F1408" w:rsidRPr="008C1BDB">
        <w:rPr>
          <w:rFonts w:ascii="Arial" w:hAnsi="Arial" w:cs="Arial"/>
          <w:sz w:val="24"/>
          <w:szCs w:val="24"/>
        </w:rPr>
        <w:t xml:space="preserve"> between pairs of tomato genotypes. This showed that when using the</w:t>
      </w:r>
      <w:r w:rsidR="00021031" w:rsidRPr="008C1BDB">
        <w:rPr>
          <w:rFonts w:ascii="Arial" w:hAnsi="Arial" w:cs="Arial"/>
          <w:sz w:val="24"/>
          <w:szCs w:val="24"/>
        </w:rPr>
        <w:t xml:space="preserve"> full isolate population, </w:t>
      </w:r>
      <w:r w:rsidR="007820BE" w:rsidRPr="008C1BDB">
        <w:rPr>
          <w:rFonts w:ascii="Arial" w:hAnsi="Arial" w:cs="Arial"/>
          <w:sz w:val="24"/>
          <w:szCs w:val="24"/>
        </w:rPr>
        <w:t xml:space="preserve">the rank </w:t>
      </w:r>
      <w:r w:rsidR="00021031" w:rsidRPr="008C1BDB">
        <w:rPr>
          <w:rFonts w:ascii="Arial" w:hAnsi="Arial" w:cs="Arial"/>
          <w:sz w:val="24"/>
          <w:szCs w:val="24"/>
        </w:rPr>
        <w:t xml:space="preserve">performance </w:t>
      </w:r>
      <w:r w:rsidR="007820BE" w:rsidRPr="008C1BDB">
        <w:rPr>
          <w:rFonts w:ascii="Arial" w:hAnsi="Arial" w:cs="Arial"/>
          <w:sz w:val="24"/>
          <w:szCs w:val="24"/>
        </w:rPr>
        <w:t xml:space="preserve">of the isolates </w:t>
      </w:r>
      <w:r w:rsidR="00021031" w:rsidRPr="008C1BDB">
        <w:rPr>
          <w:rFonts w:ascii="Arial" w:hAnsi="Arial" w:cs="Arial"/>
          <w:sz w:val="24"/>
          <w:szCs w:val="24"/>
        </w:rPr>
        <w:t>does</w:t>
      </w:r>
      <w:r w:rsidR="009F1408" w:rsidRPr="008C1BDB">
        <w:rPr>
          <w:rFonts w:ascii="Arial" w:hAnsi="Arial" w:cs="Arial"/>
          <w:sz w:val="24"/>
          <w:szCs w:val="24"/>
        </w:rPr>
        <w:t xml:space="preserve"> signific</w:t>
      </w:r>
      <w:r w:rsidR="00661ADC" w:rsidRPr="008C1BDB">
        <w:rPr>
          <w:rFonts w:ascii="Arial" w:hAnsi="Arial" w:cs="Arial"/>
          <w:sz w:val="24"/>
          <w:szCs w:val="24"/>
        </w:rPr>
        <w:t>an</w:t>
      </w:r>
      <w:r w:rsidR="009F1408" w:rsidRPr="008C1BDB">
        <w:rPr>
          <w:rFonts w:ascii="Arial" w:hAnsi="Arial" w:cs="Arial"/>
          <w:sz w:val="24"/>
          <w:szCs w:val="24"/>
        </w:rPr>
        <w:t>tly</w:t>
      </w:r>
      <w:r w:rsidR="00021031" w:rsidRPr="008C1BDB">
        <w:rPr>
          <w:rFonts w:ascii="Arial" w:hAnsi="Arial" w:cs="Arial"/>
          <w:sz w:val="24"/>
          <w:szCs w:val="24"/>
        </w:rPr>
        <w:t xml:space="preserve"> vary between host genotypes. When comparing mean lesion size between paired plant genotypes, 58% </w:t>
      </w:r>
      <w:r w:rsidR="0022108E" w:rsidRPr="008C1BDB">
        <w:rPr>
          <w:rFonts w:ascii="Arial" w:hAnsi="Arial" w:cs="Arial"/>
          <w:sz w:val="24"/>
          <w:szCs w:val="24"/>
        </w:rPr>
        <w:t xml:space="preserve">(38 out of 66) </w:t>
      </w:r>
      <w:r w:rsidR="00021031" w:rsidRPr="008C1BDB">
        <w:rPr>
          <w:rFonts w:ascii="Arial" w:hAnsi="Arial" w:cs="Arial"/>
          <w:sz w:val="24"/>
          <w:szCs w:val="24"/>
        </w:rPr>
        <w:t xml:space="preserve">of </w:t>
      </w:r>
      <w:r w:rsidR="009F1408" w:rsidRPr="008C1BDB">
        <w:rPr>
          <w:rFonts w:ascii="Arial" w:hAnsi="Arial" w:cs="Arial"/>
          <w:sz w:val="24"/>
          <w:szCs w:val="24"/>
        </w:rPr>
        <w:t xml:space="preserve">tomato accession </w:t>
      </w:r>
      <w:r w:rsidR="00021031" w:rsidRPr="008C1BDB">
        <w:rPr>
          <w:rFonts w:ascii="Arial" w:hAnsi="Arial" w:cs="Arial"/>
          <w:sz w:val="24"/>
          <w:szCs w:val="24"/>
        </w:rPr>
        <w:t>pairs</w:t>
      </w:r>
      <w:r w:rsidR="007820BE" w:rsidRPr="008C1BDB">
        <w:rPr>
          <w:rFonts w:ascii="Arial" w:hAnsi="Arial" w:cs="Arial"/>
          <w:sz w:val="24"/>
          <w:szCs w:val="24"/>
        </w:rPr>
        <w:t xml:space="preserve"> had significantly different ranking of the isolates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1D7B0D" w:rsidRPr="008C1BDB">
        <w:rPr>
          <w:rFonts w:ascii="Arial" w:hAnsi="Arial" w:cs="Arial"/>
          <w:sz w:val="24"/>
          <w:szCs w:val="24"/>
        </w:rPr>
        <w:t xml:space="preserve"> with </w:t>
      </w:r>
      <w:proofErr w:type="spellStart"/>
      <w:r w:rsidR="009A731B" w:rsidRPr="008C1BDB">
        <w:rPr>
          <w:rFonts w:ascii="Arial" w:hAnsi="Arial" w:cs="Arial"/>
          <w:sz w:val="24"/>
          <w:szCs w:val="24"/>
        </w:rPr>
        <w:t>B</w:t>
      </w:r>
      <w:r w:rsidR="00567AFE" w:rsidRPr="008C1BDB">
        <w:rPr>
          <w:rFonts w:ascii="Arial" w:hAnsi="Arial" w:cs="Arial"/>
          <w:sz w:val="24"/>
          <w:szCs w:val="24"/>
        </w:rPr>
        <w:t>enjamini</w:t>
      </w:r>
      <w:proofErr w:type="spellEnd"/>
      <w:r w:rsidR="00567AFE" w:rsidRPr="008C1BDB">
        <w:rPr>
          <w:rFonts w:ascii="Arial" w:hAnsi="Arial" w:cs="Arial"/>
          <w:sz w:val="24"/>
          <w:szCs w:val="24"/>
        </w:rPr>
        <w:t>-</w:t>
      </w:r>
      <w:r w:rsidR="009A731B" w:rsidRPr="008C1BDB">
        <w:rPr>
          <w:rFonts w:ascii="Arial" w:hAnsi="Arial" w:cs="Arial"/>
          <w:sz w:val="24"/>
          <w:szCs w:val="24"/>
        </w:rPr>
        <w:t>H</w:t>
      </w:r>
      <w:r w:rsidR="00567AFE" w:rsidRPr="008C1BDB">
        <w:rPr>
          <w:rFonts w:ascii="Arial" w:hAnsi="Arial" w:cs="Arial"/>
          <w:sz w:val="24"/>
          <w:szCs w:val="24"/>
        </w:rPr>
        <w:t>ochberg</w:t>
      </w:r>
      <w:r w:rsidR="009A731B" w:rsidRPr="008C1BDB">
        <w:rPr>
          <w:rFonts w:ascii="Arial" w:hAnsi="Arial" w:cs="Arial"/>
          <w:sz w:val="24"/>
          <w:szCs w:val="24"/>
        </w:rPr>
        <w:t xml:space="preserve"> </w:t>
      </w:r>
      <w:r w:rsidR="001D7B0D" w:rsidRPr="008C1BDB">
        <w:rPr>
          <w:rFonts w:ascii="Arial" w:hAnsi="Arial" w:cs="Arial"/>
          <w:sz w:val="24"/>
          <w:szCs w:val="24"/>
        </w:rPr>
        <w:t>FDR-correction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722316" w:rsidRPr="008C1BDB">
        <w:rPr>
          <w:rFonts w:ascii="Arial" w:hAnsi="Arial" w:cs="Arial"/>
          <w:sz w:val="24"/>
          <w:szCs w:val="24"/>
        </w:rPr>
        <w:t>2</w:t>
      </w:r>
      <w:r w:rsidR="00BB5375" w:rsidRPr="008C1BDB">
        <w:rPr>
          <w:rFonts w:ascii="Arial" w:hAnsi="Arial" w:cs="Arial"/>
          <w:sz w:val="24"/>
          <w:szCs w:val="24"/>
        </w:rPr>
        <w:t xml:space="preserve">, </w:t>
      </w:r>
      <w:r w:rsidR="00FA3E2E">
        <w:rPr>
          <w:rFonts w:ascii="Arial" w:hAnsi="Arial" w:cs="Arial"/>
          <w:sz w:val="24"/>
          <w:szCs w:val="24"/>
        </w:rPr>
        <w:t>Supplemental Figure 2</w:t>
      </w:r>
      <w:r w:rsidR="00021031" w:rsidRPr="008C1BDB">
        <w:rPr>
          <w:rFonts w:ascii="Arial" w:hAnsi="Arial" w:cs="Arial"/>
          <w:sz w:val="24"/>
          <w:szCs w:val="24"/>
        </w:rPr>
        <w:t xml:space="preserve">). </w:t>
      </w:r>
      <w:r w:rsidR="0021189C" w:rsidRPr="008C1BDB">
        <w:rPr>
          <w:rFonts w:ascii="Arial" w:hAnsi="Arial" w:cs="Arial"/>
          <w:sz w:val="24"/>
          <w:szCs w:val="24"/>
        </w:rPr>
        <w:t xml:space="preserve">A significant p-value indicates that the </w:t>
      </w:r>
      <w:r w:rsidR="00CB598B" w:rsidRPr="008C1BDB">
        <w:rPr>
          <w:rFonts w:ascii="Arial" w:hAnsi="Arial" w:cs="Arial"/>
          <w:sz w:val="24"/>
          <w:szCs w:val="24"/>
        </w:rPr>
        <w:t xml:space="preserve">two host genotypes show evidence for different virulence interactions with the population of </w:t>
      </w:r>
      <w:r w:rsidR="00CB598B" w:rsidRPr="008C1BDB">
        <w:rPr>
          <w:rFonts w:ascii="Arial" w:hAnsi="Arial" w:cs="Arial"/>
          <w:i/>
          <w:sz w:val="24"/>
          <w:szCs w:val="24"/>
        </w:rPr>
        <w:t>B</w:t>
      </w:r>
      <w:r w:rsidR="00CB598B" w:rsidRPr="008C1BDB">
        <w:rPr>
          <w:rFonts w:ascii="Arial" w:hAnsi="Arial" w:cs="Arial"/>
          <w:sz w:val="24"/>
          <w:szCs w:val="24"/>
        </w:rPr>
        <w:t xml:space="preserve">. </w:t>
      </w:r>
      <w:r w:rsidR="00CB598B" w:rsidRPr="008C1BDB">
        <w:rPr>
          <w:rFonts w:ascii="Arial" w:hAnsi="Arial" w:cs="Arial"/>
          <w:i/>
          <w:sz w:val="24"/>
          <w:szCs w:val="24"/>
        </w:rPr>
        <w:t>cinerea</w:t>
      </w:r>
      <w:r w:rsidR="0021189C" w:rsidRPr="008C1BDB">
        <w:rPr>
          <w:rFonts w:ascii="Arial" w:hAnsi="Arial" w:cs="Arial"/>
          <w:sz w:val="24"/>
          <w:szCs w:val="24"/>
        </w:rPr>
        <w:t xml:space="preserve"> isolates</w:t>
      </w:r>
      <w:r w:rsidR="003444AC" w:rsidRPr="008C1BDB">
        <w:rPr>
          <w:rFonts w:ascii="Arial" w:hAnsi="Arial" w:cs="Arial"/>
          <w:sz w:val="24"/>
          <w:szCs w:val="24"/>
        </w:rPr>
        <w:t>,</w:t>
      </w:r>
      <w:r w:rsidR="0021189C" w:rsidRPr="008C1BDB">
        <w:rPr>
          <w:rFonts w:ascii="Arial" w:hAnsi="Arial" w:cs="Arial"/>
          <w:sz w:val="24"/>
          <w:szCs w:val="24"/>
        </w:rPr>
        <w:t xml:space="preserve"> </w:t>
      </w:r>
      <w:r w:rsidR="00CB598B" w:rsidRPr="008C1BDB">
        <w:rPr>
          <w:rFonts w:ascii="Arial" w:hAnsi="Arial" w:cs="Arial"/>
          <w:sz w:val="24"/>
          <w:szCs w:val="24"/>
        </w:rPr>
        <w:t>providing evidence for host x pathogen genotypic interactions</w:t>
      </w:r>
      <w:r w:rsidR="0021189C" w:rsidRPr="008C1BDB">
        <w:rPr>
          <w:rFonts w:ascii="Arial" w:hAnsi="Arial" w:cs="Arial"/>
          <w:sz w:val="24"/>
          <w:szCs w:val="24"/>
        </w:rPr>
        <w:t xml:space="preserve">. </w:t>
      </w:r>
      <w:r w:rsidR="003F3C58" w:rsidRPr="008C1BDB">
        <w:rPr>
          <w:rFonts w:ascii="Arial" w:hAnsi="Arial" w:cs="Arial"/>
          <w:sz w:val="24"/>
          <w:szCs w:val="24"/>
        </w:rPr>
        <w:t>This pattern was consistent</w:t>
      </w:r>
      <w:r w:rsidR="00CB598B" w:rsidRPr="008C1BDB">
        <w:rPr>
          <w:rFonts w:ascii="Arial" w:hAnsi="Arial" w:cs="Arial"/>
          <w:sz w:val="24"/>
          <w:szCs w:val="24"/>
        </w:rPr>
        <w:t xml:space="preserve"> across</w:t>
      </w:r>
      <w:r w:rsidR="00021031" w:rsidRPr="008C1BDB">
        <w:rPr>
          <w:rFonts w:ascii="Arial" w:hAnsi="Arial" w:cs="Arial"/>
          <w:sz w:val="24"/>
          <w:szCs w:val="24"/>
        </w:rPr>
        <w:t xml:space="preserve"> domesticated host pairs, wild host pairs, or </w:t>
      </w:r>
      <w:r w:rsidR="00CB598B" w:rsidRPr="008C1BDB">
        <w:rPr>
          <w:rFonts w:ascii="Arial" w:hAnsi="Arial" w:cs="Arial"/>
          <w:sz w:val="24"/>
          <w:szCs w:val="24"/>
        </w:rPr>
        <w:t>between</w:t>
      </w:r>
      <w:r w:rsidR="003444AC" w:rsidRPr="008C1BDB">
        <w:rPr>
          <w:rFonts w:ascii="Arial" w:hAnsi="Arial" w:cs="Arial"/>
          <w:sz w:val="24"/>
          <w:szCs w:val="24"/>
        </w:rPr>
        <w:t>-</w:t>
      </w:r>
      <w:r w:rsidR="00021031" w:rsidRPr="008C1BDB">
        <w:rPr>
          <w:rFonts w:ascii="Arial" w:hAnsi="Arial" w:cs="Arial"/>
          <w:sz w:val="24"/>
          <w:szCs w:val="24"/>
        </w:rPr>
        <w:t>species</w:t>
      </w:r>
      <w:r w:rsidR="00CB598B" w:rsidRPr="008C1BDB">
        <w:rPr>
          <w:rFonts w:ascii="Arial" w:hAnsi="Arial" w:cs="Arial"/>
          <w:sz w:val="24"/>
          <w:szCs w:val="24"/>
        </w:rPr>
        <w:t xml:space="preserve"> host pairs</w:t>
      </w:r>
      <w:r w:rsidR="00021031" w:rsidRPr="008C1BDB">
        <w:rPr>
          <w:rFonts w:ascii="Arial" w:hAnsi="Arial" w:cs="Arial"/>
          <w:sz w:val="24"/>
          <w:szCs w:val="24"/>
        </w:rPr>
        <w:t xml:space="preserve"> (</w:t>
      </w:r>
      <w:r w:rsidR="009B4A66" w:rsidRPr="008C1BDB">
        <w:rPr>
          <w:rFonts w:ascii="Arial" w:hAnsi="Arial" w:cs="Arial"/>
          <w:sz w:val="24"/>
          <w:szCs w:val="24"/>
        </w:rPr>
        <w:t>Wilcoxon signed-rank test</w:t>
      </w:r>
      <w:r w:rsidR="0022108E" w:rsidRPr="008C1BDB">
        <w:rPr>
          <w:rFonts w:ascii="Arial" w:hAnsi="Arial" w:cs="Arial"/>
          <w:sz w:val="24"/>
          <w:szCs w:val="24"/>
        </w:rPr>
        <w:t xml:space="preserve"> with </w:t>
      </w:r>
      <w:r w:rsidR="009A731B" w:rsidRPr="008C1BDB">
        <w:rPr>
          <w:rFonts w:ascii="Arial" w:hAnsi="Arial" w:cs="Arial"/>
          <w:sz w:val="24"/>
          <w:szCs w:val="24"/>
        </w:rPr>
        <w:t>B</w:t>
      </w:r>
      <w:r w:rsidR="00567AFE" w:rsidRPr="008C1BDB">
        <w:rPr>
          <w:rFonts w:ascii="Arial" w:hAnsi="Arial" w:cs="Arial"/>
          <w:sz w:val="24"/>
          <w:szCs w:val="24"/>
        </w:rPr>
        <w:t>-</w:t>
      </w:r>
      <w:r w:rsidR="009A731B" w:rsidRPr="008C1BDB">
        <w:rPr>
          <w:rFonts w:ascii="Arial" w:hAnsi="Arial" w:cs="Arial"/>
          <w:sz w:val="24"/>
          <w:szCs w:val="24"/>
        </w:rPr>
        <w:t xml:space="preserve">H </w:t>
      </w:r>
      <w:r w:rsidR="0022108E" w:rsidRPr="008C1BDB">
        <w:rPr>
          <w:rFonts w:ascii="Arial" w:hAnsi="Arial" w:cs="Arial"/>
          <w:sz w:val="24"/>
          <w:szCs w:val="24"/>
        </w:rPr>
        <w:t>FDR-</w:t>
      </w:r>
      <w:r w:rsidR="0022108E" w:rsidRPr="008C1BDB">
        <w:rPr>
          <w:rFonts w:ascii="Arial" w:hAnsi="Arial" w:cs="Arial"/>
          <w:sz w:val="24"/>
          <w:szCs w:val="24"/>
        </w:rPr>
        <w:lastRenderedPageBreak/>
        <w:t>correction</w:t>
      </w:r>
      <w:r w:rsidR="009B4A66" w:rsidRPr="008C1BDB">
        <w:rPr>
          <w:rFonts w:ascii="Arial" w:hAnsi="Arial" w:cs="Arial"/>
          <w:sz w:val="24"/>
          <w:szCs w:val="24"/>
        </w:rPr>
        <w:t xml:space="preserve">, </w:t>
      </w:r>
      <w:r w:rsidR="00415881" w:rsidRPr="008C1BDB">
        <w:rPr>
          <w:rFonts w:ascii="Arial" w:hAnsi="Arial" w:cs="Arial"/>
          <w:sz w:val="24"/>
          <w:szCs w:val="24"/>
        </w:rPr>
        <w:t xml:space="preserve">Table </w:t>
      </w:r>
      <w:r w:rsidR="00021031" w:rsidRPr="008C1BDB">
        <w:rPr>
          <w:rFonts w:ascii="Arial" w:hAnsi="Arial" w:cs="Arial"/>
          <w:sz w:val="24"/>
          <w:szCs w:val="24"/>
        </w:rPr>
        <w:t>2).</w:t>
      </w:r>
      <w:r w:rsidR="009B4A66" w:rsidRPr="008C1BDB">
        <w:rPr>
          <w:rFonts w:ascii="Arial" w:hAnsi="Arial" w:cs="Arial"/>
          <w:sz w:val="24"/>
          <w:szCs w:val="24"/>
        </w:rPr>
        <w:t xml:space="preserve"> </w:t>
      </w:r>
      <w:r w:rsidR="00CB598B" w:rsidRPr="008C1BDB">
        <w:rPr>
          <w:rFonts w:ascii="Arial" w:hAnsi="Arial" w:cs="Arial"/>
          <w:sz w:val="24"/>
          <w:szCs w:val="24"/>
        </w:rPr>
        <w:t>T</w:t>
      </w:r>
      <w:r w:rsidR="001803A3" w:rsidRPr="008C1BDB">
        <w:rPr>
          <w:rFonts w:ascii="Arial" w:hAnsi="Arial" w:cs="Arial"/>
          <w:sz w:val="24"/>
          <w:szCs w:val="24"/>
        </w:rPr>
        <w:t xml:space="preserve">his suggests that the population of </w:t>
      </w:r>
      <w:r w:rsidR="001803A3" w:rsidRPr="008C1BDB">
        <w:rPr>
          <w:rFonts w:ascii="Arial" w:hAnsi="Arial" w:cs="Arial"/>
          <w:i/>
          <w:sz w:val="24"/>
          <w:szCs w:val="24"/>
        </w:rPr>
        <w:t>B. cinerea</w:t>
      </w:r>
      <w:r w:rsidR="001803A3" w:rsidRPr="008C1BDB">
        <w:rPr>
          <w:rFonts w:ascii="Arial" w:hAnsi="Arial" w:cs="Arial"/>
          <w:sz w:val="24"/>
          <w:szCs w:val="24"/>
        </w:rPr>
        <w:t xml:space="preserve"> does display differential responses to the tomato genetic variation</w:t>
      </w:r>
      <w:r w:rsidR="009B4A66" w:rsidRPr="008C1BDB">
        <w:rPr>
          <w:rFonts w:ascii="Arial" w:hAnsi="Arial" w:cs="Arial"/>
          <w:sz w:val="24"/>
          <w:szCs w:val="24"/>
        </w:rPr>
        <w:t>.</w:t>
      </w:r>
    </w:p>
    <w:p w14:paraId="5C5A9B27" w14:textId="1AEE8918" w:rsidR="008F771F" w:rsidRPr="008C1BDB" w:rsidRDefault="00981BE2" w:rsidP="00E65FA1">
      <w:pPr>
        <w:spacing w:line="360" w:lineRule="auto"/>
        <w:ind w:firstLine="720"/>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domestication, we </w:t>
      </w:r>
      <w:r w:rsidR="002D1B03" w:rsidRPr="008C1BDB">
        <w:rPr>
          <w:rFonts w:ascii="Arial" w:hAnsi="Arial" w:cs="Arial"/>
          <w:sz w:val="24"/>
          <w:szCs w:val="24"/>
        </w:rPr>
        <w:t>applied</w:t>
      </w:r>
      <w:r w:rsidRPr="008C1BDB">
        <w:rPr>
          <w:rFonts w:ascii="Arial" w:hAnsi="Arial" w:cs="Arial"/>
          <w:sz w:val="24"/>
          <w:szCs w:val="24"/>
        </w:rPr>
        <w:t xml:space="preserve"> a Wilcoxon and ANOVA approach. </w:t>
      </w:r>
      <w:r w:rsidR="00E35BD9" w:rsidRPr="008C1BDB">
        <w:rPr>
          <w:rFonts w:ascii="Arial" w:hAnsi="Arial" w:cs="Arial"/>
          <w:sz w:val="24"/>
          <w:szCs w:val="24"/>
        </w:rPr>
        <w:t xml:space="preserve">Overall, most isolates (78/97, 80%) are more virulent on domesticated than wild tomato (Figure </w:t>
      </w:r>
      <w:r w:rsidR="00D03A16" w:rsidRPr="008C1BDB">
        <w:rPr>
          <w:rFonts w:ascii="Arial" w:hAnsi="Arial" w:cs="Arial"/>
          <w:sz w:val="24"/>
          <w:szCs w:val="24"/>
        </w:rPr>
        <w:t>3</w:t>
      </w:r>
      <w:r w:rsidR="00E35BD9" w:rsidRPr="008C1BDB">
        <w:rPr>
          <w:rFonts w:ascii="Arial" w:hAnsi="Arial" w:cs="Arial"/>
          <w:sz w:val="24"/>
          <w:szCs w:val="24"/>
        </w:rPr>
        <w:t xml:space="preserve">). </w:t>
      </w:r>
      <w:r w:rsidRPr="008C1BDB">
        <w:rPr>
          <w:rFonts w:ascii="Arial" w:hAnsi="Arial" w:cs="Arial"/>
          <w:sz w:val="24"/>
          <w:szCs w:val="24"/>
        </w:rPr>
        <w:t>The Wilcoxon signed-rank test</w:t>
      </w:r>
      <w:r w:rsidR="007D0BD3" w:rsidRPr="008C1BDB">
        <w:rPr>
          <w:rFonts w:ascii="Arial" w:hAnsi="Arial" w:cs="Arial"/>
          <w:sz w:val="24"/>
          <w:szCs w:val="24"/>
        </w:rPr>
        <w:t>,</w:t>
      </w:r>
      <w:r w:rsidRPr="008C1BDB">
        <w:rPr>
          <w:rFonts w:ascii="Arial" w:hAnsi="Arial" w:cs="Arial"/>
          <w:sz w:val="24"/>
          <w:szCs w:val="24"/>
        </w:rPr>
        <w:t xml:space="preserve"> to compare the rank of 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w:t>
      </w:r>
      <w:r w:rsidR="00415881" w:rsidRPr="008C1BDB">
        <w:rPr>
          <w:rFonts w:ascii="Arial" w:hAnsi="Arial" w:cs="Arial"/>
          <w:sz w:val="24"/>
          <w:szCs w:val="24"/>
        </w:rPr>
        <w:t>ated</w:t>
      </w:r>
      <w:r w:rsidRPr="008C1BDB">
        <w:rPr>
          <w:rFonts w:ascii="Arial" w:hAnsi="Arial" w:cs="Arial"/>
          <w:sz w:val="24"/>
          <w:szCs w:val="24"/>
        </w:rPr>
        <w:t xml:space="preserve"> tomato</w:t>
      </w:r>
      <w:r w:rsidR="007D0BD3" w:rsidRPr="008C1BDB">
        <w:rPr>
          <w:rFonts w:ascii="Arial" w:hAnsi="Arial" w:cs="Arial"/>
          <w:sz w:val="24"/>
          <w:szCs w:val="24"/>
        </w:rPr>
        <w:t>,</w:t>
      </w:r>
      <w:r w:rsidRPr="008C1BDB">
        <w:rPr>
          <w:rFonts w:ascii="Arial" w:hAnsi="Arial" w:cs="Arial"/>
          <w:sz w:val="24"/>
          <w:szCs w:val="24"/>
        </w:rPr>
        <w:t xml:space="preserve"> was significant (Wilcoxon signed-rank test, W = </w:t>
      </w:r>
      <w:r w:rsidR="00BB5375" w:rsidRPr="008C1BDB">
        <w:rPr>
          <w:rFonts w:ascii="Arial" w:hAnsi="Arial" w:cs="Arial"/>
          <w:sz w:val="24"/>
          <w:szCs w:val="24"/>
        </w:rPr>
        <w:t xml:space="preserve">5946, p-value = 0.002) (Figure </w:t>
      </w:r>
      <w:r w:rsidR="00D03A16" w:rsidRPr="008C1BDB">
        <w:rPr>
          <w:rFonts w:ascii="Arial" w:hAnsi="Arial" w:cs="Arial"/>
          <w:sz w:val="24"/>
          <w:szCs w:val="24"/>
        </w:rPr>
        <w:t>3</w:t>
      </w:r>
      <w:r w:rsidR="00BB5375" w:rsidRPr="008C1BDB">
        <w:rPr>
          <w:rFonts w:ascii="Arial" w:hAnsi="Arial" w:cs="Arial"/>
          <w:sz w:val="24"/>
          <w:szCs w:val="24"/>
        </w:rPr>
        <w:t>)</w:t>
      </w:r>
      <w:r w:rsidRPr="008C1BDB">
        <w:rPr>
          <w:rFonts w:ascii="Arial" w:hAnsi="Arial" w:cs="Arial"/>
          <w:sz w:val="24"/>
          <w:szCs w:val="24"/>
        </w:rPr>
        <w:t xml:space="preserve">. </w:t>
      </w:r>
      <w:r w:rsidR="00CB598B" w:rsidRPr="008C1BDB">
        <w:rPr>
          <w:rFonts w:ascii="Arial" w:hAnsi="Arial" w:cs="Arial"/>
          <w:sz w:val="24"/>
          <w:szCs w:val="24"/>
        </w:rPr>
        <w:t>To identify the pathogen genotypes most sensitive to domestication, we</w:t>
      </w:r>
      <w:r w:rsidRPr="008C1BDB">
        <w:rPr>
          <w:rFonts w:ascii="Arial" w:hAnsi="Arial" w:cs="Arial"/>
          <w:sz w:val="24"/>
          <w:szCs w:val="24"/>
        </w:rPr>
        <w:t xml:space="preserve"> conducted</w:t>
      </w:r>
      <w:r w:rsidR="0032415F" w:rsidRPr="008C1BDB">
        <w:rPr>
          <w:rFonts w:ascii="Arial" w:hAnsi="Arial" w:cs="Arial"/>
          <w:sz w:val="24"/>
          <w:szCs w:val="24"/>
        </w:rPr>
        <w:t xml:space="preserve"> single-isolate ANOVAs including</w:t>
      </w:r>
      <w:r w:rsidR="00784448" w:rsidRPr="008C1BDB">
        <w:rPr>
          <w:rFonts w:ascii="Arial" w:hAnsi="Arial" w:cs="Arial"/>
          <w:sz w:val="24"/>
          <w:szCs w:val="24"/>
        </w:rPr>
        <w:t xml:space="preserve"> the fixed effects of plant</w:t>
      </w:r>
      <w:r w:rsidR="008A25B9" w:rsidRPr="008C1BDB">
        <w:rPr>
          <w:rFonts w:ascii="Arial" w:hAnsi="Arial" w:cs="Arial"/>
          <w:sz w:val="24"/>
          <w:szCs w:val="24"/>
        </w:rPr>
        <w:t>,</w:t>
      </w:r>
      <w:r w:rsidR="00784448" w:rsidRPr="008C1BDB">
        <w:rPr>
          <w:rFonts w:ascii="Arial" w:hAnsi="Arial" w:cs="Arial"/>
          <w:sz w:val="24"/>
          <w:szCs w:val="24"/>
        </w:rPr>
        <w:t xml:space="preserve"> domestication, and </w:t>
      </w:r>
      <w:r w:rsidR="00FD6D56" w:rsidRPr="008C1BDB">
        <w:rPr>
          <w:rFonts w:ascii="Arial" w:hAnsi="Arial" w:cs="Arial"/>
          <w:sz w:val="24"/>
          <w:szCs w:val="24"/>
        </w:rPr>
        <w:t>experiment</w:t>
      </w:r>
      <w:r w:rsidRPr="008C1BDB">
        <w:rPr>
          <w:rFonts w:ascii="Arial" w:hAnsi="Arial" w:cs="Arial"/>
          <w:sz w:val="24"/>
          <w:szCs w:val="24"/>
        </w:rPr>
        <w:t>, and</w:t>
      </w:r>
      <w:r w:rsidR="00FD6D56" w:rsidRPr="008C1BDB">
        <w:rPr>
          <w:rFonts w:ascii="Arial" w:hAnsi="Arial" w:cs="Arial"/>
          <w:sz w:val="24"/>
          <w:szCs w:val="24"/>
        </w:rPr>
        <w:t xml:space="preserve"> </w:t>
      </w:r>
      <w:r w:rsidR="003F5AA6" w:rsidRPr="008C1BDB">
        <w:rPr>
          <w:rFonts w:ascii="Arial" w:hAnsi="Arial" w:cs="Arial"/>
          <w:sz w:val="24"/>
          <w:szCs w:val="24"/>
        </w:rPr>
        <w:t>found</w:t>
      </w:r>
      <w:r w:rsidR="0032415F" w:rsidRPr="008C1BDB">
        <w:rPr>
          <w:rFonts w:ascii="Arial" w:hAnsi="Arial" w:cs="Arial"/>
          <w:sz w:val="24"/>
          <w:szCs w:val="24"/>
        </w:rPr>
        <w:t xml:space="preserve"> </w:t>
      </w:r>
      <w:r w:rsidR="008C2128" w:rsidRPr="008C1BDB">
        <w:rPr>
          <w:rFonts w:ascii="Arial" w:hAnsi="Arial" w:cs="Arial"/>
          <w:sz w:val="24"/>
          <w:szCs w:val="24"/>
        </w:rPr>
        <w:t>two</w:t>
      </w:r>
      <w:r w:rsidR="00784448" w:rsidRPr="008C1BDB">
        <w:rPr>
          <w:rFonts w:ascii="Arial" w:hAnsi="Arial" w:cs="Arial"/>
          <w:sz w:val="24"/>
          <w:szCs w:val="24"/>
        </w:rPr>
        <w:t xml:space="preserve"> isolates </w:t>
      </w:r>
      <w:r w:rsidR="003F5AA6" w:rsidRPr="008C1BDB">
        <w:rPr>
          <w:rFonts w:ascii="Arial" w:hAnsi="Arial" w:cs="Arial"/>
          <w:sz w:val="24"/>
          <w:szCs w:val="24"/>
        </w:rPr>
        <w:t xml:space="preserve">with </w:t>
      </w:r>
      <w:r w:rsidR="00784448" w:rsidRPr="008C1BDB">
        <w:rPr>
          <w:rFonts w:ascii="Arial" w:hAnsi="Arial" w:cs="Arial"/>
          <w:sz w:val="24"/>
          <w:szCs w:val="24"/>
        </w:rPr>
        <w:t xml:space="preserve">a significant effect of domestication on lesion size </w:t>
      </w:r>
      <w:r w:rsidR="008C2128" w:rsidRPr="008C1BDB">
        <w:rPr>
          <w:rFonts w:ascii="Arial" w:hAnsi="Arial" w:cs="Arial"/>
          <w:sz w:val="24"/>
          <w:szCs w:val="24"/>
        </w:rPr>
        <w:t>(p &lt; 0.05, FDR corrected) (</w:t>
      </w:r>
      <w:r w:rsidR="00784448" w:rsidRPr="008C1BDB">
        <w:rPr>
          <w:rFonts w:ascii="Arial" w:hAnsi="Arial" w:cs="Arial"/>
          <w:sz w:val="24"/>
          <w:szCs w:val="24"/>
        </w:rPr>
        <w:t xml:space="preserve">Figure </w:t>
      </w:r>
      <w:r w:rsidR="00D03A16" w:rsidRPr="008C1BDB">
        <w:rPr>
          <w:rFonts w:ascii="Arial" w:hAnsi="Arial" w:cs="Arial"/>
          <w:sz w:val="24"/>
          <w:szCs w:val="24"/>
        </w:rPr>
        <w:t>1h</w:t>
      </w:r>
      <w:r w:rsidR="00784448" w:rsidRPr="008C1BDB">
        <w:rPr>
          <w:rFonts w:ascii="Arial" w:hAnsi="Arial" w:cs="Arial"/>
          <w:sz w:val="24"/>
          <w:szCs w:val="24"/>
        </w:rPr>
        <w:t>)</w:t>
      </w:r>
      <w:r w:rsidR="007D0BD3" w:rsidRPr="008C1BDB">
        <w:rPr>
          <w:rFonts w:ascii="Arial" w:hAnsi="Arial" w:cs="Arial"/>
          <w:sz w:val="24"/>
          <w:szCs w:val="24"/>
        </w:rPr>
        <w:t>, both of which are more virulent on domesticated tomato</w:t>
      </w:r>
      <w:r w:rsidR="00784448" w:rsidRPr="008C1BDB">
        <w:rPr>
          <w:rFonts w:ascii="Arial" w:hAnsi="Arial" w:cs="Arial"/>
          <w:sz w:val="24"/>
          <w:szCs w:val="24"/>
        </w:rPr>
        <w:t xml:space="preserve">. These included </w:t>
      </w:r>
      <w:r w:rsidR="00FD6C46" w:rsidRPr="008C1BDB">
        <w:rPr>
          <w:rFonts w:ascii="Arial" w:hAnsi="Arial" w:cs="Arial"/>
          <w:sz w:val="24"/>
          <w:szCs w:val="24"/>
        </w:rPr>
        <w:t>one of the</w:t>
      </w:r>
      <w:r w:rsidR="00784448" w:rsidRPr="008C1BDB">
        <w:rPr>
          <w:rFonts w:ascii="Arial" w:hAnsi="Arial" w:cs="Arial"/>
          <w:sz w:val="24"/>
          <w:szCs w:val="24"/>
        </w:rPr>
        <w:t xml:space="preserve"> </w:t>
      </w:r>
      <w:r w:rsidR="00AD09E6" w:rsidRPr="008C1BDB">
        <w:rPr>
          <w:rFonts w:ascii="Arial" w:hAnsi="Arial" w:cs="Arial"/>
          <w:sz w:val="24"/>
          <w:szCs w:val="24"/>
        </w:rPr>
        <w:t>highly</w:t>
      </w:r>
      <w:r w:rsidR="00784448" w:rsidRPr="008C1BDB">
        <w:rPr>
          <w:rFonts w:ascii="Arial" w:hAnsi="Arial" w:cs="Arial"/>
          <w:sz w:val="24"/>
          <w:szCs w:val="24"/>
        </w:rPr>
        <w:t xml:space="preserve"> virulent isolates</w:t>
      </w:r>
      <w:r w:rsidR="00FD6C46" w:rsidRPr="008C1BDB">
        <w:rPr>
          <w:rFonts w:ascii="Arial" w:hAnsi="Arial" w:cs="Arial"/>
          <w:sz w:val="24"/>
          <w:szCs w:val="24"/>
        </w:rPr>
        <w:t xml:space="preserve"> (Fd2)</w:t>
      </w:r>
      <w:r w:rsidR="00784448" w:rsidRPr="008C1BDB">
        <w:rPr>
          <w:rFonts w:ascii="Arial" w:hAnsi="Arial" w:cs="Arial"/>
          <w:sz w:val="24"/>
          <w:szCs w:val="24"/>
        </w:rPr>
        <w:t xml:space="preserve">, and one of the </w:t>
      </w:r>
      <w:r w:rsidR="003F5AA6" w:rsidRPr="008C1BDB">
        <w:rPr>
          <w:rFonts w:ascii="Arial" w:hAnsi="Arial" w:cs="Arial"/>
          <w:sz w:val="24"/>
          <w:szCs w:val="24"/>
        </w:rPr>
        <w:t xml:space="preserve">largely </w:t>
      </w:r>
      <w:r w:rsidR="00784448" w:rsidRPr="008C1BDB">
        <w:rPr>
          <w:rFonts w:ascii="Arial" w:hAnsi="Arial" w:cs="Arial"/>
          <w:sz w:val="24"/>
          <w:szCs w:val="24"/>
        </w:rPr>
        <w:t>saprophytic isolates</w:t>
      </w:r>
      <w:r w:rsidR="00FD6C46" w:rsidRPr="008C1BDB">
        <w:rPr>
          <w:rFonts w:ascii="Arial" w:hAnsi="Arial" w:cs="Arial"/>
          <w:sz w:val="24"/>
          <w:szCs w:val="24"/>
        </w:rPr>
        <w:t xml:space="preserve"> (Rose)</w:t>
      </w:r>
      <w:r w:rsidR="00784448" w:rsidRPr="008C1BDB">
        <w:rPr>
          <w:rFonts w:ascii="Arial" w:hAnsi="Arial" w:cs="Arial"/>
          <w:sz w:val="24"/>
          <w:szCs w:val="24"/>
        </w:rPr>
        <w:t xml:space="preserve">, </w:t>
      </w:r>
      <w:r w:rsidR="007838ED" w:rsidRPr="008C1BDB">
        <w:rPr>
          <w:rFonts w:ascii="Arial" w:hAnsi="Arial" w:cs="Arial"/>
          <w:sz w:val="24"/>
          <w:szCs w:val="24"/>
        </w:rPr>
        <w:t>which suggests</w:t>
      </w:r>
      <w:r w:rsidR="00784448" w:rsidRPr="008C1BDB">
        <w:rPr>
          <w:rFonts w:ascii="Arial" w:hAnsi="Arial" w:cs="Arial"/>
          <w:sz w:val="24"/>
          <w:szCs w:val="24"/>
        </w:rPr>
        <w:t xml:space="preserve"> that</w:t>
      </w:r>
      <w:r w:rsidR="00CE722A" w:rsidRPr="008C1BDB">
        <w:rPr>
          <w:rFonts w:ascii="Arial" w:hAnsi="Arial" w:cs="Arial"/>
          <w:sz w:val="24"/>
          <w:szCs w:val="24"/>
        </w:rPr>
        <w:t xml:space="preserve"> isolate virulence level on tomato does not </w:t>
      </w:r>
      <w:r w:rsidR="007838ED" w:rsidRPr="008C1BDB">
        <w:rPr>
          <w:rFonts w:ascii="Arial" w:hAnsi="Arial" w:cs="Arial"/>
          <w:sz w:val="24"/>
          <w:szCs w:val="24"/>
        </w:rPr>
        <w:t>predict</w:t>
      </w:r>
      <w:r w:rsidR="00C51BBB" w:rsidRPr="008C1BDB">
        <w:rPr>
          <w:rFonts w:ascii="Arial" w:hAnsi="Arial" w:cs="Arial"/>
          <w:sz w:val="24"/>
          <w:szCs w:val="24"/>
        </w:rPr>
        <w:t xml:space="preserve"> </w:t>
      </w:r>
      <w:r w:rsidR="00C51BBB" w:rsidRPr="008C1BDB">
        <w:rPr>
          <w:rFonts w:ascii="Arial" w:hAnsi="Arial" w:cs="Arial"/>
          <w:i/>
          <w:sz w:val="24"/>
          <w:szCs w:val="24"/>
        </w:rPr>
        <w:t xml:space="preserve">B. cinerea </w:t>
      </w:r>
      <w:r w:rsidR="00300B3E" w:rsidRPr="008C1BDB">
        <w:rPr>
          <w:rFonts w:ascii="Arial" w:hAnsi="Arial" w:cs="Arial"/>
          <w:sz w:val="24"/>
          <w:szCs w:val="24"/>
        </w:rPr>
        <w:t>genetic response</w:t>
      </w:r>
      <w:r w:rsidR="00C51BBB" w:rsidRPr="008C1BDB">
        <w:rPr>
          <w:rFonts w:ascii="Arial" w:hAnsi="Arial" w:cs="Arial"/>
          <w:sz w:val="24"/>
          <w:szCs w:val="24"/>
        </w:rPr>
        <w:t xml:space="preserve"> to tomato domestication</w:t>
      </w:r>
      <w:r w:rsidR="005C5BE9" w:rsidRPr="008C1BDB">
        <w:rPr>
          <w:rFonts w:ascii="Arial" w:hAnsi="Arial" w:cs="Arial"/>
          <w:sz w:val="24"/>
          <w:szCs w:val="24"/>
        </w:rPr>
        <w:t xml:space="preserve">. </w:t>
      </w:r>
      <w:del w:id="10" w:author="N S" w:date="2018-09-27T11:21:00Z">
        <w:r w:rsidR="00FD6C46" w:rsidRPr="008C1BDB" w:rsidDel="001B1E3D">
          <w:rPr>
            <w:rFonts w:ascii="Arial" w:hAnsi="Arial" w:cs="Arial"/>
            <w:sz w:val="24"/>
            <w:szCs w:val="24"/>
          </w:rPr>
          <w:delText>Both</w:delText>
        </w:r>
        <w:r w:rsidR="00173A62" w:rsidRPr="008C1BDB" w:rsidDel="001B1E3D">
          <w:rPr>
            <w:rFonts w:ascii="Arial" w:hAnsi="Arial" w:cs="Arial"/>
            <w:sz w:val="24"/>
            <w:szCs w:val="24"/>
          </w:rPr>
          <w:delText xml:space="preserve"> of these isolates </w:delText>
        </w:r>
        <w:r w:rsidR="00D02E34" w:rsidRPr="008C1BDB" w:rsidDel="001B1E3D">
          <w:rPr>
            <w:rFonts w:ascii="Arial" w:hAnsi="Arial" w:cs="Arial"/>
            <w:sz w:val="24"/>
            <w:szCs w:val="24"/>
          </w:rPr>
          <w:delText xml:space="preserve">were </w:delText>
        </w:r>
        <w:r w:rsidR="00173A62" w:rsidRPr="008C1BDB" w:rsidDel="001B1E3D">
          <w:rPr>
            <w:rFonts w:ascii="Arial" w:hAnsi="Arial" w:cs="Arial"/>
            <w:sz w:val="24"/>
            <w:szCs w:val="24"/>
          </w:rPr>
          <w:delText>more virulent on domesticated than on wild tomato</w:delText>
        </w:r>
        <w:r w:rsidR="00784448" w:rsidRPr="008C1BDB" w:rsidDel="001B1E3D">
          <w:rPr>
            <w:rFonts w:ascii="Arial" w:hAnsi="Arial" w:cs="Arial"/>
            <w:sz w:val="24"/>
            <w:szCs w:val="24"/>
          </w:rPr>
          <w:delText>.</w:delText>
        </w:r>
        <w:r w:rsidR="006755B8" w:rsidRPr="008C1BDB" w:rsidDel="001B1E3D">
          <w:rPr>
            <w:rFonts w:ascii="Arial" w:hAnsi="Arial" w:cs="Arial"/>
            <w:sz w:val="24"/>
            <w:szCs w:val="24"/>
          </w:rPr>
          <w:delText xml:space="preserve"> </w:delText>
        </w:r>
      </w:del>
      <w:r w:rsidR="003225BE" w:rsidRPr="008C1BDB">
        <w:rPr>
          <w:rFonts w:ascii="Arial" w:hAnsi="Arial" w:cs="Arial"/>
          <w:sz w:val="24"/>
          <w:szCs w:val="24"/>
        </w:rPr>
        <w:t>These results suggest that</w:t>
      </w:r>
      <w:r w:rsidR="00150E38" w:rsidRPr="008C1BDB">
        <w:rPr>
          <w:rFonts w:ascii="Arial" w:hAnsi="Arial" w:cs="Arial"/>
          <w:sz w:val="24"/>
          <w:szCs w:val="24"/>
        </w:rPr>
        <w:t xml:space="preserve"> this</w:t>
      </w:r>
      <w:r w:rsidR="003225BE" w:rsidRPr="008C1BDB">
        <w:rPr>
          <w:rFonts w:ascii="Arial" w:hAnsi="Arial" w:cs="Arial"/>
          <w:sz w:val="24"/>
          <w:szCs w:val="24"/>
        </w:rPr>
        <w:t xml:space="preserve"> </w:t>
      </w:r>
      <w:r w:rsidR="003225BE" w:rsidRPr="008C1BDB">
        <w:rPr>
          <w:rFonts w:ascii="Arial" w:hAnsi="Arial" w:cs="Arial"/>
          <w:i/>
          <w:sz w:val="24"/>
          <w:szCs w:val="24"/>
        </w:rPr>
        <w:t xml:space="preserve">B. cinerea </w:t>
      </w:r>
      <w:r w:rsidR="003225BE" w:rsidRPr="008C1BDB">
        <w:rPr>
          <w:rFonts w:ascii="Arial" w:hAnsi="Arial" w:cs="Arial"/>
          <w:sz w:val="24"/>
          <w:szCs w:val="24"/>
        </w:rPr>
        <w:t>population contain</w:t>
      </w:r>
      <w:r w:rsidR="00150E38" w:rsidRPr="008C1BDB">
        <w:rPr>
          <w:rFonts w:ascii="Arial" w:hAnsi="Arial" w:cs="Arial"/>
          <w:sz w:val="24"/>
          <w:szCs w:val="24"/>
        </w:rPr>
        <w:t>s</w:t>
      </w:r>
      <w:r w:rsidR="007D0BD3" w:rsidRPr="008C1BDB">
        <w:rPr>
          <w:rFonts w:ascii="Arial" w:hAnsi="Arial" w:cs="Arial"/>
          <w:sz w:val="24"/>
          <w:szCs w:val="24"/>
        </w:rPr>
        <w:t xml:space="preserve"> two </w:t>
      </w:r>
      <w:r w:rsidR="003225BE" w:rsidRPr="008C1BDB">
        <w:rPr>
          <w:rFonts w:ascii="Arial" w:hAnsi="Arial" w:cs="Arial"/>
          <w:sz w:val="24"/>
          <w:szCs w:val="24"/>
        </w:rPr>
        <w:t>highly domestication</w:t>
      </w:r>
      <w:r w:rsidR="00150E38" w:rsidRPr="008C1BDB">
        <w:rPr>
          <w:rFonts w:ascii="Arial" w:hAnsi="Arial" w:cs="Arial"/>
          <w:sz w:val="24"/>
          <w:szCs w:val="24"/>
        </w:rPr>
        <w:t>-</w:t>
      </w:r>
      <w:r w:rsidR="003225BE" w:rsidRPr="008C1BDB">
        <w:rPr>
          <w:rFonts w:ascii="Arial" w:hAnsi="Arial" w:cs="Arial"/>
          <w:sz w:val="24"/>
          <w:szCs w:val="24"/>
        </w:rPr>
        <w:t>sensitive isolates</w:t>
      </w:r>
      <w:r w:rsidR="007D0BD3" w:rsidRPr="008C1BDB">
        <w:rPr>
          <w:rFonts w:ascii="Arial" w:hAnsi="Arial" w:cs="Arial"/>
          <w:sz w:val="24"/>
          <w:szCs w:val="24"/>
        </w:rPr>
        <w:t xml:space="preserve"> which are more virulent on domesticated tomato,</w:t>
      </w:r>
      <w:r w:rsidR="003225BE" w:rsidRPr="008C1BDB">
        <w:rPr>
          <w:rFonts w:ascii="Arial" w:hAnsi="Arial" w:cs="Arial"/>
          <w:sz w:val="24"/>
          <w:szCs w:val="24"/>
        </w:rPr>
        <w:t xml:space="preserve"> and a broader pattern of </w:t>
      </w:r>
      <w:r w:rsidR="007D0BD3" w:rsidRPr="008C1BDB">
        <w:rPr>
          <w:rFonts w:ascii="Arial" w:hAnsi="Arial" w:cs="Arial"/>
          <w:i/>
          <w:sz w:val="24"/>
          <w:szCs w:val="24"/>
        </w:rPr>
        <w:t xml:space="preserve">B. cinerea </w:t>
      </w:r>
      <w:r w:rsidR="00A81BCD" w:rsidRPr="008C1BDB">
        <w:rPr>
          <w:rFonts w:ascii="Arial" w:hAnsi="Arial" w:cs="Arial"/>
          <w:sz w:val="24"/>
          <w:szCs w:val="24"/>
        </w:rPr>
        <w:t xml:space="preserve">sensitivity to </w:t>
      </w:r>
      <w:r w:rsidR="003225BE" w:rsidRPr="008C1BDB">
        <w:rPr>
          <w:rFonts w:ascii="Arial" w:hAnsi="Arial" w:cs="Arial"/>
          <w:sz w:val="24"/>
          <w:szCs w:val="24"/>
        </w:rPr>
        <w:t xml:space="preserve">tomato </w:t>
      </w:r>
      <w:r w:rsidR="00A81BCD" w:rsidRPr="008C1BDB">
        <w:rPr>
          <w:rFonts w:ascii="Arial" w:hAnsi="Arial" w:cs="Arial"/>
          <w:sz w:val="24"/>
          <w:szCs w:val="24"/>
        </w:rPr>
        <w:t>genetic variation</w:t>
      </w:r>
      <w:r w:rsidR="003225BE" w:rsidRPr="008C1BDB">
        <w:rPr>
          <w:rFonts w:ascii="Arial" w:hAnsi="Arial" w:cs="Arial"/>
          <w:sz w:val="24"/>
          <w:szCs w:val="24"/>
        </w:rPr>
        <w:t>.</w:t>
      </w:r>
    </w:p>
    <w:p w14:paraId="095C0A99" w14:textId="77777777" w:rsidR="00A53F01" w:rsidRPr="008C1BDB" w:rsidRDefault="00A53F01" w:rsidP="000526D0">
      <w:pPr>
        <w:rPr>
          <w:rFonts w:ascii="Arial" w:hAnsi="Arial" w:cs="Arial"/>
          <w:b/>
          <w:sz w:val="24"/>
          <w:szCs w:val="24"/>
        </w:rPr>
      </w:pPr>
    </w:p>
    <w:p w14:paraId="2F927704" w14:textId="77777777" w:rsidR="00E65FA1" w:rsidRPr="008C1BDB" w:rsidRDefault="00E65FA1">
      <w:pPr>
        <w:rPr>
          <w:rFonts w:ascii="Arial" w:hAnsi="Arial" w:cs="Arial"/>
          <w:b/>
          <w:sz w:val="24"/>
          <w:szCs w:val="24"/>
        </w:rPr>
      </w:pPr>
      <w:r w:rsidRPr="008C1BDB">
        <w:rPr>
          <w:rFonts w:ascii="Arial" w:hAnsi="Arial" w:cs="Arial"/>
          <w:b/>
          <w:sz w:val="24"/>
          <w:szCs w:val="24"/>
        </w:rPr>
        <w:br w:type="page"/>
      </w:r>
    </w:p>
    <w:p w14:paraId="1F87CC12" w14:textId="0F40448C" w:rsidR="000526D0" w:rsidRPr="008C1BDB" w:rsidRDefault="000526D0" w:rsidP="000526D0">
      <w:pPr>
        <w:rPr>
          <w:rFonts w:ascii="Arial" w:hAnsi="Arial" w:cs="Arial"/>
          <w:b/>
          <w:sz w:val="24"/>
          <w:szCs w:val="24"/>
        </w:rPr>
      </w:pPr>
      <w:r w:rsidRPr="008C1BDB">
        <w:rPr>
          <w:rFonts w:ascii="Arial" w:hAnsi="Arial" w:cs="Arial"/>
          <w:b/>
          <w:sz w:val="24"/>
          <w:szCs w:val="24"/>
        </w:rPr>
        <w:lastRenderedPageBreak/>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37AC9D4A" w14:textId="77777777" w:rsidR="000526D0" w:rsidRPr="008C1BDB" w:rsidRDefault="000526D0" w:rsidP="000526D0">
      <w:pPr>
        <w:rPr>
          <w:rFonts w:ascii="Arial" w:hAnsi="Arial" w:cs="Arial"/>
          <w:sz w:val="24"/>
          <w:szCs w:val="24"/>
        </w:rPr>
      </w:pPr>
      <w:bookmarkStart w:id="11" w:name="_Hlk514246344"/>
      <w:r w:rsidRPr="008C1BDB">
        <w:rPr>
          <w:rFonts w:ascii="Arial" w:hAnsi="Arial" w:cs="Arial"/>
          <w:sz w:val="24"/>
          <w:szCs w:val="24"/>
        </w:rPr>
        <w:t xml:space="preserve">Wilcoxon signed-rank test comparing 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11"/>
      <w:r w:rsidRPr="008C1BDB">
        <w:rPr>
          <w:rFonts w:ascii="Arial" w:hAnsi="Arial" w:cs="Arial"/>
          <w:sz w:val="24"/>
          <w:szCs w:val="24"/>
        </w:rPr>
        <w:t xml:space="preserve">A significant p-value suggests that the relative performance of individual isolates is altered from one host to the other. </w:t>
      </w:r>
      <w:bookmarkStart w:id="12" w:name="_Hlk514243931"/>
      <w:r w:rsidRPr="008C1BDB">
        <w:rPr>
          <w:rFonts w:ascii="Arial" w:hAnsi="Arial" w:cs="Arial"/>
          <w:sz w:val="24"/>
          <w:szCs w:val="24"/>
        </w:rPr>
        <w:t xml:space="preserve">The lower left corner of the chart includes B-H FDR-corrected p-values, the upper right corner includes the test statistic (W). </w:t>
      </w:r>
      <w:bookmarkEnd w:id="12"/>
      <w:r w:rsidRPr="008C1BDB">
        <w:rPr>
          <w:rFonts w:ascii="Arial" w:hAnsi="Arial" w:cs="Arial"/>
          <w:sz w:val="24"/>
          <w:szCs w:val="24"/>
        </w:rPr>
        <w:t>Bold text indicates significance at p &lt; 0.01 after correction, italicized text indicates suggestive p-values 0.01 &lt; p &lt; 0.1. NS shows non-significant interactions.</w:t>
      </w:r>
    </w:p>
    <w:p w14:paraId="5808901C" w14:textId="77777777" w:rsidR="008F771F" w:rsidRPr="008C1BDB" w:rsidRDefault="008F771F" w:rsidP="0032415F">
      <w:pPr>
        <w:spacing w:line="480" w:lineRule="auto"/>
        <w:ind w:firstLine="720"/>
        <w:rPr>
          <w:rFonts w:ascii="Arial" w:hAnsi="Arial" w:cs="Arial"/>
          <w:sz w:val="24"/>
          <w:szCs w:val="24"/>
        </w:rPr>
      </w:pPr>
    </w:p>
    <w:tbl>
      <w:tblPr>
        <w:tblW w:w="9182"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tblGrid>
      <w:tr w:rsidR="008F771F" w:rsidRPr="008C1BDB" w14:paraId="0337AC37" w14:textId="77777777" w:rsidTr="008F771F">
        <w:trPr>
          <w:trHeight w:val="290"/>
        </w:trPr>
        <w:tc>
          <w:tcPr>
            <w:tcW w:w="846" w:type="dxa"/>
            <w:gridSpan w:val="2"/>
            <w:vMerge w:val="restart"/>
            <w:tcBorders>
              <w:top w:val="nil"/>
              <w:bottom w:val="single" w:sz="4" w:space="0" w:color="auto"/>
              <w:right w:val="single" w:sz="4" w:space="0" w:color="auto"/>
            </w:tcBorders>
          </w:tcPr>
          <w:p w14:paraId="7EB7248D" w14:textId="15C5B6AD"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257FD78C" w14:textId="1BDBACF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6BE67587" w14:textId="009D983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8F771F" w:rsidRPr="008C1BDB" w14:paraId="03272294" w14:textId="77777777" w:rsidTr="008F771F">
        <w:trPr>
          <w:trHeight w:val="290"/>
        </w:trPr>
        <w:tc>
          <w:tcPr>
            <w:tcW w:w="846" w:type="dxa"/>
            <w:gridSpan w:val="2"/>
            <w:vMerge/>
            <w:tcBorders>
              <w:bottom w:val="single" w:sz="4" w:space="0" w:color="auto"/>
              <w:right w:val="single" w:sz="4" w:space="0" w:color="auto"/>
            </w:tcBorders>
          </w:tcPr>
          <w:p w14:paraId="1CD43F62" w14:textId="5E0C37CE" w:rsidR="008F771F" w:rsidRPr="008C1BDB" w:rsidRDefault="008F771F" w:rsidP="008F771F">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590591D"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DB75E1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EA166C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0F1CD7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76540C1"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5271E7D5"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6D7A74C"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3A1568"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315407EE"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7FC1046F"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AD40166"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2466F43" w14:textId="77777777"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8F771F" w:rsidRPr="008C1BDB" w14:paraId="2A5F4805" w14:textId="77777777" w:rsidTr="008F771F">
        <w:trPr>
          <w:trHeight w:val="550"/>
        </w:trPr>
        <w:tc>
          <w:tcPr>
            <w:tcW w:w="423" w:type="dxa"/>
            <w:vMerge w:val="restart"/>
            <w:tcBorders>
              <w:top w:val="single" w:sz="4" w:space="0" w:color="auto"/>
              <w:left w:val="single" w:sz="4" w:space="0" w:color="auto"/>
              <w:right w:val="single" w:sz="4" w:space="0" w:color="auto"/>
            </w:tcBorders>
            <w:textDirection w:val="btLr"/>
          </w:tcPr>
          <w:p w14:paraId="23B8F0EF" w14:textId="492C3070"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F6634F3" w14:textId="2A4E950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bottom"/>
            <w:hideMark/>
          </w:tcPr>
          <w:p w14:paraId="5F0A160F"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0FD2EB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3256</w:t>
            </w:r>
          </w:p>
        </w:tc>
        <w:tc>
          <w:tcPr>
            <w:tcW w:w="701" w:type="dxa"/>
            <w:tcBorders>
              <w:top w:val="nil"/>
              <w:left w:val="nil"/>
              <w:bottom w:val="single" w:sz="4" w:space="0" w:color="auto"/>
              <w:right w:val="single" w:sz="4" w:space="0" w:color="auto"/>
            </w:tcBorders>
            <w:shd w:val="clear" w:color="auto" w:fill="auto"/>
            <w:noWrap/>
            <w:vAlign w:val="bottom"/>
            <w:hideMark/>
          </w:tcPr>
          <w:p w14:paraId="2BF6FB1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3975</w:t>
            </w:r>
          </w:p>
        </w:tc>
        <w:tc>
          <w:tcPr>
            <w:tcW w:w="701" w:type="dxa"/>
            <w:tcBorders>
              <w:top w:val="nil"/>
              <w:left w:val="nil"/>
              <w:bottom w:val="single" w:sz="4" w:space="0" w:color="auto"/>
              <w:right w:val="single" w:sz="4" w:space="0" w:color="auto"/>
            </w:tcBorders>
            <w:shd w:val="clear" w:color="auto" w:fill="auto"/>
            <w:noWrap/>
            <w:vAlign w:val="bottom"/>
            <w:hideMark/>
          </w:tcPr>
          <w:p w14:paraId="3D0AEF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3069</w:t>
            </w:r>
          </w:p>
        </w:tc>
        <w:tc>
          <w:tcPr>
            <w:tcW w:w="701" w:type="dxa"/>
            <w:tcBorders>
              <w:top w:val="nil"/>
              <w:left w:val="nil"/>
              <w:bottom w:val="single" w:sz="4" w:space="0" w:color="auto"/>
              <w:right w:val="single" w:sz="4" w:space="0" w:color="auto"/>
            </w:tcBorders>
            <w:shd w:val="clear" w:color="auto" w:fill="auto"/>
            <w:noWrap/>
            <w:vAlign w:val="bottom"/>
            <w:hideMark/>
          </w:tcPr>
          <w:p w14:paraId="679C8F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2228</w:t>
            </w:r>
          </w:p>
        </w:tc>
        <w:tc>
          <w:tcPr>
            <w:tcW w:w="663" w:type="dxa"/>
            <w:tcBorders>
              <w:top w:val="nil"/>
              <w:left w:val="nil"/>
              <w:bottom w:val="single" w:sz="4" w:space="0" w:color="auto"/>
              <w:right w:val="single" w:sz="4" w:space="0" w:color="auto"/>
            </w:tcBorders>
            <w:shd w:val="clear" w:color="auto" w:fill="auto"/>
            <w:noWrap/>
            <w:vAlign w:val="bottom"/>
            <w:hideMark/>
          </w:tcPr>
          <w:p w14:paraId="7C3A6A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3006</w:t>
            </w:r>
          </w:p>
        </w:tc>
        <w:tc>
          <w:tcPr>
            <w:tcW w:w="701" w:type="dxa"/>
            <w:tcBorders>
              <w:top w:val="nil"/>
              <w:left w:val="nil"/>
              <w:bottom w:val="single" w:sz="4" w:space="0" w:color="auto"/>
              <w:right w:val="single" w:sz="4" w:space="0" w:color="auto"/>
            </w:tcBorders>
            <w:shd w:val="clear" w:color="auto" w:fill="auto"/>
            <w:noWrap/>
            <w:vAlign w:val="bottom"/>
            <w:hideMark/>
          </w:tcPr>
          <w:p w14:paraId="6818AA3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2165</w:t>
            </w:r>
          </w:p>
        </w:tc>
        <w:tc>
          <w:tcPr>
            <w:tcW w:w="701" w:type="dxa"/>
            <w:tcBorders>
              <w:top w:val="nil"/>
              <w:left w:val="nil"/>
              <w:bottom w:val="single" w:sz="4" w:space="0" w:color="auto"/>
              <w:right w:val="single" w:sz="4" w:space="0" w:color="auto"/>
            </w:tcBorders>
            <w:shd w:val="clear" w:color="auto" w:fill="auto"/>
            <w:noWrap/>
            <w:vAlign w:val="bottom"/>
            <w:hideMark/>
          </w:tcPr>
          <w:p w14:paraId="15475E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3478</w:t>
            </w:r>
          </w:p>
        </w:tc>
        <w:tc>
          <w:tcPr>
            <w:tcW w:w="701" w:type="dxa"/>
            <w:tcBorders>
              <w:top w:val="nil"/>
              <w:left w:val="nil"/>
              <w:bottom w:val="single" w:sz="4" w:space="0" w:color="auto"/>
              <w:right w:val="single" w:sz="4" w:space="0" w:color="auto"/>
            </w:tcBorders>
            <w:shd w:val="clear" w:color="auto" w:fill="auto"/>
            <w:noWrap/>
            <w:vAlign w:val="bottom"/>
            <w:hideMark/>
          </w:tcPr>
          <w:p w14:paraId="6E10394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1847</w:t>
            </w:r>
          </w:p>
        </w:tc>
        <w:tc>
          <w:tcPr>
            <w:tcW w:w="663" w:type="dxa"/>
            <w:tcBorders>
              <w:top w:val="nil"/>
              <w:left w:val="nil"/>
              <w:bottom w:val="single" w:sz="4" w:space="0" w:color="auto"/>
              <w:right w:val="single" w:sz="4" w:space="0" w:color="auto"/>
            </w:tcBorders>
            <w:shd w:val="clear" w:color="auto" w:fill="auto"/>
            <w:noWrap/>
            <w:vAlign w:val="bottom"/>
            <w:hideMark/>
          </w:tcPr>
          <w:p w14:paraId="7F723A9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1253</w:t>
            </w:r>
          </w:p>
        </w:tc>
        <w:tc>
          <w:tcPr>
            <w:tcW w:w="701" w:type="dxa"/>
            <w:tcBorders>
              <w:top w:val="nil"/>
              <w:left w:val="nil"/>
              <w:bottom w:val="single" w:sz="4" w:space="0" w:color="auto"/>
              <w:right w:val="single" w:sz="4" w:space="0" w:color="auto"/>
            </w:tcBorders>
            <w:shd w:val="clear" w:color="auto" w:fill="auto"/>
            <w:noWrap/>
            <w:vAlign w:val="bottom"/>
            <w:hideMark/>
          </w:tcPr>
          <w:p w14:paraId="5C3DF4E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3942</w:t>
            </w:r>
          </w:p>
        </w:tc>
        <w:tc>
          <w:tcPr>
            <w:tcW w:w="701" w:type="dxa"/>
            <w:tcBorders>
              <w:top w:val="nil"/>
              <w:left w:val="nil"/>
              <w:bottom w:val="single" w:sz="4" w:space="0" w:color="auto"/>
              <w:right w:val="single" w:sz="4" w:space="0" w:color="auto"/>
            </w:tcBorders>
            <w:shd w:val="clear" w:color="auto" w:fill="auto"/>
            <w:noWrap/>
            <w:vAlign w:val="bottom"/>
            <w:hideMark/>
          </w:tcPr>
          <w:p w14:paraId="4FE8A06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2970</w:t>
            </w:r>
          </w:p>
        </w:tc>
      </w:tr>
      <w:tr w:rsidR="008F771F" w:rsidRPr="008C1BDB" w14:paraId="69FD1497" w14:textId="77777777" w:rsidTr="008B5713">
        <w:trPr>
          <w:trHeight w:val="550"/>
        </w:trPr>
        <w:tc>
          <w:tcPr>
            <w:tcW w:w="423" w:type="dxa"/>
            <w:vMerge/>
            <w:tcBorders>
              <w:left w:val="single" w:sz="4" w:space="0" w:color="auto"/>
              <w:right w:val="single" w:sz="4" w:space="0" w:color="auto"/>
            </w:tcBorders>
            <w:textDirection w:val="btLr"/>
          </w:tcPr>
          <w:p w14:paraId="5A3B000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45ABA2A" w14:textId="08FFD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47A4A8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2E644B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6E6EF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5323</w:t>
            </w:r>
          </w:p>
        </w:tc>
        <w:tc>
          <w:tcPr>
            <w:tcW w:w="701" w:type="dxa"/>
            <w:tcBorders>
              <w:top w:val="nil"/>
              <w:left w:val="nil"/>
              <w:bottom w:val="single" w:sz="4" w:space="0" w:color="auto"/>
              <w:right w:val="single" w:sz="4" w:space="0" w:color="auto"/>
            </w:tcBorders>
            <w:shd w:val="clear" w:color="auto" w:fill="auto"/>
            <w:noWrap/>
            <w:vAlign w:val="bottom"/>
            <w:hideMark/>
          </w:tcPr>
          <w:p w14:paraId="0482DFF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4755</w:t>
            </w:r>
          </w:p>
        </w:tc>
        <w:tc>
          <w:tcPr>
            <w:tcW w:w="701" w:type="dxa"/>
            <w:tcBorders>
              <w:top w:val="nil"/>
              <w:left w:val="nil"/>
              <w:bottom w:val="single" w:sz="4" w:space="0" w:color="auto"/>
              <w:right w:val="single" w:sz="4" w:space="0" w:color="auto"/>
            </w:tcBorders>
            <w:shd w:val="clear" w:color="auto" w:fill="auto"/>
            <w:noWrap/>
            <w:vAlign w:val="bottom"/>
            <w:hideMark/>
          </w:tcPr>
          <w:p w14:paraId="2BD67A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3566</w:t>
            </w:r>
          </w:p>
        </w:tc>
        <w:tc>
          <w:tcPr>
            <w:tcW w:w="663" w:type="dxa"/>
            <w:tcBorders>
              <w:top w:val="nil"/>
              <w:left w:val="nil"/>
              <w:bottom w:val="single" w:sz="4" w:space="0" w:color="auto"/>
              <w:right w:val="single" w:sz="4" w:space="0" w:color="auto"/>
            </w:tcBorders>
            <w:shd w:val="clear" w:color="auto" w:fill="auto"/>
            <w:noWrap/>
            <w:vAlign w:val="bottom"/>
            <w:hideMark/>
          </w:tcPr>
          <w:p w14:paraId="5E3562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4563</w:t>
            </w:r>
          </w:p>
        </w:tc>
        <w:tc>
          <w:tcPr>
            <w:tcW w:w="701" w:type="dxa"/>
            <w:tcBorders>
              <w:top w:val="nil"/>
              <w:left w:val="nil"/>
              <w:bottom w:val="single" w:sz="4" w:space="0" w:color="auto"/>
              <w:right w:val="single" w:sz="4" w:space="0" w:color="auto"/>
            </w:tcBorders>
            <w:shd w:val="clear" w:color="auto" w:fill="auto"/>
            <w:noWrap/>
            <w:vAlign w:val="bottom"/>
            <w:hideMark/>
          </w:tcPr>
          <w:p w14:paraId="41055BE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3396</w:t>
            </w:r>
          </w:p>
        </w:tc>
        <w:tc>
          <w:tcPr>
            <w:tcW w:w="701" w:type="dxa"/>
            <w:tcBorders>
              <w:top w:val="nil"/>
              <w:left w:val="nil"/>
              <w:bottom w:val="single" w:sz="4" w:space="0" w:color="auto"/>
              <w:right w:val="single" w:sz="4" w:space="0" w:color="auto"/>
            </w:tcBorders>
            <w:shd w:val="clear" w:color="auto" w:fill="auto"/>
            <w:noWrap/>
            <w:vAlign w:val="bottom"/>
            <w:hideMark/>
          </w:tcPr>
          <w:p w14:paraId="05A28B4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4860</w:t>
            </w:r>
          </w:p>
        </w:tc>
        <w:tc>
          <w:tcPr>
            <w:tcW w:w="701" w:type="dxa"/>
            <w:tcBorders>
              <w:top w:val="nil"/>
              <w:left w:val="nil"/>
              <w:bottom w:val="single" w:sz="4" w:space="0" w:color="auto"/>
              <w:right w:val="single" w:sz="4" w:space="0" w:color="auto"/>
            </w:tcBorders>
            <w:shd w:val="clear" w:color="auto" w:fill="auto"/>
            <w:noWrap/>
            <w:vAlign w:val="bottom"/>
            <w:hideMark/>
          </w:tcPr>
          <w:p w14:paraId="47C6C42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3173</w:t>
            </w:r>
          </w:p>
        </w:tc>
        <w:tc>
          <w:tcPr>
            <w:tcW w:w="663" w:type="dxa"/>
            <w:tcBorders>
              <w:top w:val="nil"/>
              <w:left w:val="nil"/>
              <w:bottom w:val="single" w:sz="4" w:space="0" w:color="auto"/>
              <w:right w:val="single" w:sz="4" w:space="0" w:color="auto"/>
            </w:tcBorders>
            <w:shd w:val="clear" w:color="auto" w:fill="auto"/>
            <w:noWrap/>
            <w:vAlign w:val="bottom"/>
            <w:hideMark/>
          </w:tcPr>
          <w:p w14:paraId="2F606C2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2406</w:t>
            </w:r>
          </w:p>
        </w:tc>
        <w:tc>
          <w:tcPr>
            <w:tcW w:w="701" w:type="dxa"/>
            <w:tcBorders>
              <w:top w:val="nil"/>
              <w:left w:val="nil"/>
              <w:bottom w:val="single" w:sz="4" w:space="0" w:color="auto"/>
              <w:right w:val="single" w:sz="4" w:space="0" w:color="auto"/>
            </w:tcBorders>
            <w:shd w:val="clear" w:color="auto" w:fill="auto"/>
            <w:noWrap/>
            <w:vAlign w:val="bottom"/>
            <w:hideMark/>
          </w:tcPr>
          <w:p w14:paraId="212104E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5491</w:t>
            </w:r>
          </w:p>
        </w:tc>
        <w:tc>
          <w:tcPr>
            <w:tcW w:w="701" w:type="dxa"/>
            <w:tcBorders>
              <w:top w:val="nil"/>
              <w:left w:val="nil"/>
              <w:bottom w:val="single" w:sz="4" w:space="0" w:color="auto"/>
              <w:right w:val="single" w:sz="4" w:space="0" w:color="auto"/>
            </w:tcBorders>
            <w:shd w:val="clear" w:color="auto" w:fill="auto"/>
            <w:noWrap/>
            <w:vAlign w:val="bottom"/>
            <w:hideMark/>
          </w:tcPr>
          <w:p w14:paraId="0AC606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4426</w:t>
            </w:r>
          </w:p>
        </w:tc>
      </w:tr>
      <w:tr w:rsidR="008F771F" w:rsidRPr="008C1BDB" w14:paraId="17E8F29B" w14:textId="77777777" w:rsidTr="008B5713">
        <w:trPr>
          <w:trHeight w:val="550"/>
        </w:trPr>
        <w:tc>
          <w:tcPr>
            <w:tcW w:w="423" w:type="dxa"/>
            <w:vMerge/>
            <w:tcBorders>
              <w:left w:val="single" w:sz="4" w:space="0" w:color="auto"/>
              <w:right w:val="single" w:sz="4" w:space="0" w:color="auto"/>
            </w:tcBorders>
            <w:textDirection w:val="btLr"/>
          </w:tcPr>
          <w:p w14:paraId="56290CDD"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D0BCAD6" w14:textId="247C788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38712F63"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0.086</w:t>
            </w:r>
          </w:p>
        </w:tc>
        <w:tc>
          <w:tcPr>
            <w:tcW w:w="701" w:type="dxa"/>
            <w:tcBorders>
              <w:top w:val="nil"/>
              <w:left w:val="nil"/>
              <w:bottom w:val="single" w:sz="4" w:space="0" w:color="auto"/>
              <w:right w:val="single" w:sz="4" w:space="0" w:color="auto"/>
            </w:tcBorders>
            <w:shd w:val="clear" w:color="auto" w:fill="auto"/>
            <w:noWrap/>
            <w:vAlign w:val="bottom"/>
            <w:hideMark/>
          </w:tcPr>
          <w:p w14:paraId="6933B2E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7F63C5E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31ACE5C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4020</w:t>
            </w:r>
          </w:p>
        </w:tc>
        <w:tc>
          <w:tcPr>
            <w:tcW w:w="701" w:type="dxa"/>
            <w:tcBorders>
              <w:top w:val="nil"/>
              <w:left w:val="nil"/>
              <w:bottom w:val="single" w:sz="4" w:space="0" w:color="auto"/>
              <w:right w:val="single" w:sz="4" w:space="0" w:color="auto"/>
            </w:tcBorders>
            <w:shd w:val="clear" w:color="auto" w:fill="auto"/>
            <w:noWrap/>
            <w:vAlign w:val="bottom"/>
            <w:hideMark/>
          </w:tcPr>
          <w:p w14:paraId="50F88E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3008</w:t>
            </w:r>
          </w:p>
        </w:tc>
        <w:tc>
          <w:tcPr>
            <w:tcW w:w="663" w:type="dxa"/>
            <w:tcBorders>
              <w:top w:val="nil"/>
              <w:left w:val="nil"/>
              <w:bottom w:val="single" w:sz="4" w:space="0" w:color="auto"/>
              <w:right w:val="single" w:sz="4" w:space="0" w:color="auto"/>
            </w:tcBorders>
            <w:shd w:val="clear" w:color="auto" w:fill="auto"/>
            <w:noWrap/>
            <w:vAlign w:val="bottom"/>
            <w:hideMark/>
          </w:tcPr>
          <w:p w14:paraId="6A87C08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3926</w:t>
            </w:r>
          </w:p>
        </w:tc>
        <w:tc>
          <w:tcPr>
            <w:tcW w:w="701" w:type="dxa"/>
            <w:tcBorders>
              <w:top w:val="nil"/>
              <w:left w:val="nil"/>
              <w:bottom w:val="single" w:sz="4" w:space="0" w:color="auto"/>
              <w:right w:val="single" w:sz="4" w:space="0" w:color="auto"/>
            </w:tcBorders>
            <w:shd w:val="clear" w:color="auto" w:fill="auto"/>
            <w:noWrap/>
            <w:vAlign w:val="bottom"/>
            <w:hideMark/>
          </w:tcPr>
          <w:p w14:paraId="74F1977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2885</w:t>
            </w:r>
          </w:p>
        </w:tc>
        <w:tc>
          <w:tcPr>
            <w:tcW w:w="701" w:type="dxa"/>
            <w:tcBorders>
              <w:top w:val="nil"/>
              <w:left w:val="nil"/>
              <w:bottom w:val="single" w:sz="4" w:space="0" w:color="auto"/>
              <w:right w:val="single" w:sz="4" w:space="0" w:color="auto"/>
            </w:tcBorders>
            <w:shd w:val="clear" w:color="auto" w:fill="auto"/>
            <w:noWrap/>
            <w:vAlign w:val="bottom"/>
            <w:hideMark/>
          </w:tcPr>
          <w:p w14:paraId="734B9DD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4194</w:t>
            </w:r>
          </w:p>
        </w:tc>
        <w:tc>
          <w:tcPr>
            <w:tcW w:w="701" w:type="dxa"/>
            <w:tcBorders>
              <w:top w:val="nil"/>
              <w:left w:val="nil"/>
              <w:bottom w:val="single" w:sz="4" w:space="0" w:color="auto"/>
              <w:right w:val="single" w:sz="4" w:space="0" w:color="auto"/>
            </w:tcBorders>
            <w:shd w:val="clear" w:color="auto" w:fill="auto"/>
            <w:noWrap/>
            <w:vAlign w:val="bottom"/>
            <w:hideMark/>
          </w:tcPr>
          <w:p w14:paraId="36F25E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2627</w:t>
            </w:r>
          </w:p>
        </w:tc>
        <w:tc>
          <w:tcPr>
            <w:tcW w:w="663" w:type="dxa"/>
            <w:tcBorders>
              <w:top w:val="nil"/>
              <w:left w:val="nil"/>
              <w:bottom w:val="single" w:sz="4" w:space="0" w:color="auto"/>
              <w:right w:val="single" w:sz="4" w:space="0" w:color="auto"/>
            </w:tcBorders>
            <w:shd w:val="clear" w:color="auto" w:fill="auto"/>
            <w:noWrap/>
            <w:vAlign w:val="bottom"/>
            <w:hideMark/>
          </w:tcPr>
          <w:p w14:paraId="0B11CD9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1959</w:t>
            </w:r>
          </w:p>
        </w:tc>
        <w:tc>
          <w:tcPr>
            <w:tcW w:w="701" w:type="dxa"/>
            <w:tcBorders>
              <w:top w:val="nil"/>
              <w:left w:val="nil"/>
              <w:bottom w:val="single" w:sz="4" w:space="0" w:color="auto"/>
              <w:right w:val="single" w:sz="4" w:space="0" w:color="auto"/>
            </w:tcBorders>
            <w:shd w:val="clear" w:color="auto" w:fill="auto"/>
            <w:noWrap/>
            <w:vAlign w:val="bottom"/>
            <w:hideMark/>
          </w:tcPr>
          <w:p w14:paraId="4507E24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4776</w:t>
            </w:r>
          </w:p>
        </w:tc>
        <w:tc>
          <w:tcPr>
            <w:tcW w:w="701" w:type="dxa"/>
            <w:tcBorders>
              <w:top w:val="nil"/>
              <w:left w:val="nil"/>
              <w:bottom w:val="single" w:sz="4" w:space="0" w:color="auto"/>
              <w:right w:val="single" w:sz="4" w:space="0" w:color="auto"/>
            </w:tcBorders>
            <w:shd w:val="clear" w:color="auto" w:fill="auto"/>
            <w:noWrap/>
            <w:vAlign w:val="bottom"/>
            <w:hideMark/>
          </w:tcPr>
          <w:p w14:paraId="5A80BD3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3810</w:t>
            </w:r>
          </w:p>
        </w:tc>
      </w:tr>
      <w:tr w:rsidR="008F771F" w:rsidRPr="008C1BDB" w14:paraId="742A7734" w14:textId="77777777" w:rsidTr="008B5713">
        <w:trPr>
          <w:trHeight w:val="550"/>
        </w:trPr>
        <w:tc>
          <w:tcPr>
            <w:tcW w:w="423" w:type="dxa"/>
            <w:vMerge/>
            <w:tcBorders>
              <w:left w:val="single" w:sz="4" w:space="0" w:color="auto"/>
              <w:right w:val="single" w:sz="4" w:space="0" w:color="auto"/>
            </w:tcBorders>
            <w:textDirection w:val="btLr"/>
          </w:tcPr>
          <w:p w14:paraId="385D024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AFDA2E" w14:textId="7FDF661A"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1B52078E"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F89B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66810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044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904B31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3395</w:t>
            </w:r>
          </w:p>
        </w:tc>
        <w:tc>
          <w:tcPr>
            <w:tcW w:w="663" w:type="dxa"/>
            <w:tcBorders>
              <w:top w:val="nil"/>
              <w:left w:val="nil"/>
              <w:bottom w:val="single" w:sz="4" w:space="0" w:color="auto"/>
              <w:right w:val="single" w:sz="4" w:space="0" w:color="auto"/>
            </w:tcBorders>
            <w:shd w:val="clear" w:color="auto" w:fill="auto"/>
            <w:noWrap/>
            <w:vAlign w:val="bottom"/>
            <w:hideMark/>
          </w:tcPr>
          <w:p w14:paraId="74576FD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4575</w:t>
            </w:r>
          </w:p>
        </w:tc>
        <w:tc>
          <w:tcPr>
            <w:tcW w:w="701" w:type="dxa"/>
            <w:tcBorders>
              <w:top w:val="nil"/>
              <w:left w:val="nil"/>
              <w:bottom w:val="single" w:sz="4" w:space="0" w:color="auto"/>
              <w:right w:val="single" w:sz="4" w:space="0" w:color="auto"/>
            </w:tcBorders>
            <w:shd w:val="clear" w:color="auto" w:fill="auto"/>
            <w:noWrap/>
            <w:vAlign w:val="bottom"/>
            <w:hideMark/>
          </w:tcPr>
          <w:p w14:paraId="5969856F"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3260</w:t>
            </w:r>
          </w:p>
        </w:tc>
        <w:tc>
          <w:tcPr>
            <w:tcW w:w="701" w:type="dxa"/>
            <w:tcBorders>
              <w:top w:val="nil"/>
              <w:left w:val="nil"/>
              <w:bottom w:val="single" w:sz="4" w:space="0" w:color="auto"/>
              <w:right w:val="single" w:sz="4" w:space="0" w:color="auto"/>
            </w:tcBorders>
            <w:shd w:val="clear" w:color="auto" w:fill="auto"/>
            <w:noWrap/>
            <w:vAlign w:val="bottom"/>
            <w:hideMark/>
          </w:tcPr>
          <w:p w14:paraId="4030CB5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4943</w:t>
            </w:r>
          </w:p>
        </w:tc>
        <w:tc>
          <w:tcPr>
            <w:tcW w:w="701" w:type="dxa"/>
            <w:tcBorders>
              <w:top w:val="nil"/>
              <w:left w:val="nil"/>
              <w:bottom w:val="single" w:sz="4" w:space="0" w:color="auto"/>
              <w:right w:val="single" w:sz="4" w:space="0" w:color="auto"/>
            </w:tcBorders>
            <w:shd w:val="clear" w:color="auto" w:fill="auto"/>
            <w:noWrap/>
            <w:vAlign w:val="bottom"/>
            <w:hideMark/>
          </w:tcPr>
          <w:p w14:paraId="2AF699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2919</w:t>
            </w:r>
          </w:p>
        </w:tc>
        <w:tc>
          <w:tcPr>
            <w:tcW w:w="663" w:type="dxa"/>
            <w:tcBorders>
              <w:top w:val="nil"/>
              <w:left w:val="nil"/>
              <w:bottom w:val="single" w:sz="4" w:space="0" w:color="auto"/>
              <w:right w:val="single" w:sz="4" w:space="0" w:color="auto"/>
            </w:tcBorders>
            <w:shd w:val="clear" w:color="auto" w:fill="auto"/>
            <w:noWrap/>
            <w:vAlign w:val="bottom"/>
            <w:hideMark/>
          </w:tcPr>
          <w:p w14:paraId="5159B77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2093</w:t>
            </w:r>
          </w:p>
        </w:tc>
        <w:tc>
          <w:tcPr>
            <w:tcW w:w="701" w:type="dxa"/>
            <w:tcBorders>
              <w:top w:val="nil"/>
              <w:left w:val="nil"/>
              <w:bottom w:val="single" w:sz="4" w:space="0" w:color="auto"/>
              <w:right w:val="single" w:sz="4" w:space="0" w:color="auto"/>
            </w:tcBorders>
            <w:shd w:val="clear" w:color="auto" w:fill="auto"/>
            <w:noWrap/>
            <w:vAlign w:val="bottom"/>
            <w:hideMark/>
          </w:tcPr>
          <w:p w14:paraId="79E0888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5630</w:t>
            </w:r>
          </w:p>
        </w:tc>
        <w:tc>
          <w:tcPr>
            <w:tcW w:w="701" w:type="dxa"/>
            <w:tcBorders>
              <w:top w:val="nil"/>
              <w:left w:val="nil"/>
              <w:bottom w:val="single" w:sz="4" w:space="0" w:color="auto"/>
              <w:right w:val="single" w:sz="4" w:space="0" w:color="auto"/>
            </w:tcBorders>
            <w:shd w:val="clear" w:color="auto" w:fill="auto"/>
            <w:noWrap/>
            <w:vAlign w:val="bottom"/>
            <w:hideMark/>
          </w:tcPr>
          <w:p w14:paraId="35E3832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4384</w:t>
            </w:r>
          </w:p>
        </w:tc>
      </w:tr>
      <w:tr w:rsidR="008F771F" w:rsidRPr="008C1BDB" w14:paraId="3171DA83" w14:textId="77777777" w:rsidTr="008B5713">
        <w:trPr>
          <w:trHeight w:val="550"/>
        </w:trPr>
        <w:tc>
          <w:tcPr>
            <w:tcW w:w="423" w:type="dxa"/>
            <w:vMerge/>
            <w:tcBorders>
              <w:left w:val="single" w:sz="4" w:space="0" w:color="auto"/>
              <w:right w:val="single" w:sz="4" w:space="0" w:color="auto"/>
            </w:tcBorders>
            <w:textDirection w:val="btLr"/>
          </w:tcPr>
          <w:p w14:paraId="3D33D0A2"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C2C0D83" w14:textId="632C7FE8"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610F2BB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E0DC0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0.007</w:t>
            </w:r>
          </w:p>
        </w:tc>
        <w:tc>
          <w:tcPr>
            <w:tcW w:w="701" w:type="dxa"/>
            <w:tcBorders>
              <w:top w:val="nil"/>
              <w:left w:val="nil"/>
              <w:bottom w:val="single" w:sz="4" w:space="0" w:color="auto"/>
              <w:right w:val="single" w:sz="4" w:space="0" w:color="auto"/>
            </w:tcBorders>
            <w:shd w:val="clear" w:color="auto" w:fill="auto"/>
            <w:noWrap/>
            <w:vAlign w:val="bottom"/>
            <w:hideMark/>
          </w:tcPr>
          <w:p w14:paraId="10A3F1E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C84DA3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0FB4C7B4"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55DF5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5766</w:t>
            </w:r>
          </w:p>
        </w:tc>
        <w:tc>
          <w:tcPr>
            <w:tcW w:w="701" w:type="dxa"/>
            <w:tcBorders>
              <w:top w:val="nil"/>
              <w:left w:val="nil"/>
              <w:bottom w:val="single" w:sz="4" w:space="0" w:color="auto"/>
              <w:right w:val="single" w:sz="4" w:space="0" w:color="auto"/>
            </w:tcBorders>
            <w:shd w:val="clear" w:color="auto" w:fill="auto"/>
            <w:noWrap/>
            <w:vAlign w:val="bottom"/>
            <w:hideMark/>
          </w:tcPr>
          <w:p w14:paraId="20AA54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4428</w:t>
            </w:r>
          </w:p>
        </w:tc>
        <w:tc>
          <w:tcPr>
            <w:tcW w:w="701" w:type="dxa"/>
            <w:tcBorders>
              <w:top w:val="nil"/>
              <w:left w:val="nil"/>
              <w:bottom w:val="single" w:sz="4" w:space="0" w:color="auto"/>
              <w:right w:val="single" w:sz="4" w:space="0" w:color="auto"/>
            </w:tcBorders>
            <w:shd w:val="clear" w:color="auto" w:fill="auto"/>
            <w:noWrap/>
            <w:vAlign w:val="bottom"/>
            <w:hideMark/>
          </w:tcPr>
          <w:p w14:paraId="41897B3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5955</w:t>
            </w:r>
          </w:p>
        </w:tc>
        <w:tc>
          <w:tcPr>
            <w:tcW w:w="701" w:type="dxa"/>
            <w:tcBorders>
              <w:top w:val="nil"/>
              <w:left w:val="nil"/>
              <w:bottom w:val="single" w:sz="4" w:space="0" w:color="auto"/>
              <w:right w:val="single" w:sz="4" w:space="0" w:color="auto"/>
            </w:tcBorders>
            <w:shd w:val="clear" w:color="auto" w:fill="auto"/>
            <w:noWrap/>
            <w:vAlign w:val="bottom"/>
            <w:hideMark/>
          </w:tcPr>
          <w:p w14:paraId="5249BD4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4287</w:t>
            </w:r>
          </w:p>
        </w:tc>
        <w:tc>
          <w:tcPr>
            <w:tcW w:w="663" w:type="dxa"/>
            <w:tcBorders>
              <w:top w:val="nil"/>
              <w:left w:val="nil"/>
              <w:bottom w:val="single" w:sz="4" w:space="0" w:color="auto"/>
              <w:right w:val="single" w:sz="4" w:space="0" w:color="auto"/>
            </w:tcBorders>
            <w:shd w:val="clear" w:color="auto" w:fill="auto"/>
            <w:noWrap/>
            <w:vAlign w:val="bottom"/>
            <w:hideMark/>
          </w:tcPr>
          <w:p w14:paraId="71EE6E9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3411</w:t>
            </w:r>
          </w:p>
        </w:tc>
        <w:tc>
          <w:tcPr>
            <w:tcW w:w="701" w:type="dxa"/>
            <w:tcBorders>
              <w:top w:val="nil"/>
              <w:left w:val="nil"/>
              <w:bottom w:val="single" w:sz="4" w:space="0" w:color="auto"/>
              <w:right w:val="single" w:sz="4" w:space="0" w:color="auto"/>
            </w:tcBorders>
            <w:shd w:val="clear" w:color="auto" w:fill="auto"/>
            <w:noWrap/>
            <w:vAlign w:val="bottom"/>
            <w:hideMark/>
          </w:tcPr>
          <w:p w14:paraId="6316242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6670</w:t>
            </w:r>
          </w:p>
        </w:tc>
        <w:tc>
          <w:tcPr>
            <w:tcW w:w="701" w:type="dxa"/>
            <w:tcBorders>
              <w:top w:val="nil"/>
              <w:left w:val="nil"/>
              <w:bottom w:val="single" w:sz="4" w:space="0" w:color="auto"/>
              <w:right w:val="single" w:sz="4" w:space="0" w:color="auto"/>
            </w:tcBorders>
            <w:shd w:val="clear" w:color="auto" w:fill="auto"/>
            <w:noWrap/>
            <w:vAlign w:val="bottom"/>
            <w:hideMark/>
          </w:tcPr>
          <w:p w14:paraId="637598C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5610</w:t>
            </w:r>
          </w:p>
        </w:tc>
      </w:tr>
      <w:tr w:rsidR="008F771F" w:rsidRPr="008C1BDB" w14:paraId="1929F751" w14:textId="77777777" w:rsidTr="008B5713">
        <w:trPr>
          <w:trHeight w:val="470"/>
        </w:trPr>
        <w:tc>
          <w:tcPr>
            <w:tcW w:w="423" w:type="dxa"/>
            <w:vMerge/>
            <w:tcBorders>
              <w:left w:val="single" w:sz="4" w:space="0" w:color="auto"/>
              <w:bottom w:val="single" w:sz="4" w:space="0" w:color="auto"/>
              <w:right w:val="single" w:sz="4" w:space="0" w:color="auto"/>
            </w:tcBorders>
            <w:textDirection w:val="btLr"/>
          </w:tcPr>
          <w:p w14:paraId="751BB094"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7D8A87B" w14:textId="07D7992B"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4DC46F2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E9A1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4E3E15E"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0.067</w:t>
            </w:r>
          </w:p>
        </w:tc>
        <w:tc>
          <w:tcPr>
            <w:tcW w:w="701" w:type="dxa"/>
            <w:tcBorders>
              <w:top w:val="nil"/>
              <w:left w:val="nil"/>
              <w:bottom w:val="single" w:sz="4" w:space="0" w:color="auto"/>
              <w:right w:val="single" w:sz="4" w:space="0" w:color="auto"/>
            </w:tcBorders>
            <w:shd w:val="clear" w:color="auto" w:fill="auto"/>
            <w:noWrap/>
            <w:vAlign w:val="bottom"/>
            <w:hideMark/>
          </w:tcPr>
          <w:p w14:paraId="2549A12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4B80C0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0.012</w:t>
            </w:r>
          </w:p>
        </w:tc>
        <w:tc>
          <w:tcPr>
            <w:tcW w:w="663" w:type="dxa"/>
            <w:tcBorders>
              <w:top w:val="nil"/>
              <w:left w:val="nil"/>
              <w:bottom w:val="single" w:sz="4" w:space="0" w:color="auto"/>
              <w:right w:val="single" w:sz="4" w:space="0" w:color="auto"/>
            </w:tcBorders>
            <w:shd w:val="clear" w:color="auto" w:fill="auto"/>
            <w:noWrap/>
            <w:vAlign w:val="bottom"/>
            <w:hideMark/>
          </w:tcPr>
          <w:p w14:paraId="73B1CDC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0730C48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5939</w:t>
            </w:r>
          </w:p>
        </w:tc>
        <w:tc>
          <w:tcPr>
            <w:tcW w:w="701" w:type="dxa"/>
            <w:tcBorders>
              <w:top w:val="nil"/>
              <w:left w:val="nil"/>
              <w:bottom w:val="single" w:sz="4" w:space="0" w:color="auto"/>
              <w:right w:val="single" w:sz="4" w:space="0" w:color="auto"/>
            </w:tcBorders>
            <w:shd w:val="clear" w:color="auto" w:fill="auto"/>
            <w:noWrap/>
            <w:vAlign w:val="bottom"/>
            <w:hideMark/>
          </w:tcPr>
          <w:p w14:paraId="74EF6818"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4376</w:t>
            </w:r>
          </w:p>
        </w:tc>
        <w:tc>
          <w:tcPr>
            <w:tcW w:w="701" w:type="dxa"/>
            <w:tcBorders>
              <w:top w:val="nil"/>
              <w:left w:val="nil"/>
              <w:bottom w:val="single" w:sz="4" w:space="0" w:color="auto"/>
              <w:right w:val="single" w:sz="4" w:space="0" w:color="auto"/>
            </w:tcBorders>
            <w:shd w:val="clear" w:color="auto" w:fill="auto"/>
            <w:noWrap/>
            <w:vAlign w:val="bottom"/>
            <w:hideMark/>
          </w:tcPr>
          <w:p w14:paraId="1F795BC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6212</w:t>
            </w:r>
          </w:p>
        </w:tc>
        <w:tc>
          <w:tcPr>
            <w:tcW w:w="663" w:type="dxa"/>
            <w:tcBorders>
              <w:top w:val="nil"/>
              <w:left w:val="nil"/>
              <w:bottom w:val="single" w:sz="4" w:space="0" w:color="auto"/>
              <w:right w:val="single" w:sz="4" w:space="0" w:color="auto"/>
            </w:tcBorders>
            <w:shd w:val="clear" w:color="auto" w:fill="auto"/>
            <w:noWrap/>
            <w:vAlign w:val="bottom"/>
            <w:hideMark/>
          </w:tcPr>
          <w:p w14:paraId="0DC1B87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6999</w:t>
            </w:r>
          </w:p>
        </w:tc>
        <w:tc>
          <w:tcPr>
            <w:tcW w:w="701" w:type="dxa"/>
            <w:tcBorders>
              <w:top w:val="nil"/>
              <w:left w:val="nil"/>
              <w:bottom w:val="single" w:sz="4" w:space="0" w:color="auto"/>
              <w:right w:val="single" w:sz="4" w:space="0" w:color="auto"/>
            </w:tcBorders>
            <w:shd w:val="clear" w:color="auto" w:fill="auto"/>
            <w:noWrap/>
            <w:vAlign w:val="bottom"/>
            <w:hideMark/>
          </w:tcPr>
          <w:p w14:paraId="5BCF177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3703</w:t>
            </w:r>
          </w:p>
        </w:tc>
        <w:tc>
          <w:tcPr>
            <w:tcW w:w="701" w:type="dxa"/>
            <w:tcBorders>
              <w:top w:val="nil"/>
              <w:left w:val="nil"/>
              <w:bottom w:val="single" w:sz="4" w:space="0" w:color="auto"/>
              <w:right w:val="single" w:sz="4" w:space="0" w:color="auto"/>
            </w:tcBorders>
            <w:shd w:val="clear" w:color="auto" w:fill="auto"/>
            <w:noWrap/>
            <w:vAlign w:val="bottom"/>
            <w:hideMark/>
          </w:tcPr>
          <w:p w14:paraId="32C3B60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4869</w:t>
            </w:r>
          </w:p>
        </w:tc>
      </w:tr>
      <w:tr w:rsidR="008F771F" w:rsidRPr="008C1BDB" w14:paraId="1A265557" w14:textId="77777777" w:rsidTr="008B5713">
        <w:trPr>
          <w:trHeight w:val="550"/>
        </w:trPr>
        <w:tc>
          <w:tcPr>
            <w:tcW w:w="423" w:type="dxa"/>
            <w:vMerge w:val="restart"/>
            <w:tcBorders>
              <w:top w:val="nil"/>
              <w:left w:val="single" w:sz="4" w:space="0" w:color="auto"/>
              <w:right w:val="single" w:sz="4" w:space="0" w:color="auto"/>
            </w:tcBorders>
            <w:textDirection w:val="btLr"/>
          </w:tcPr>
          <w:p w14:paraId="61B69776" w14:textId="71626BF1"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A01A5AE" w14:textId="4252132E"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2C3DFA7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0BDD98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701" w:type="dxa"/>
            <w:tcBorders>
              <w:top w:val="nil"/>
              <w:left w:val="nil"/>
              <w:bottom w:val="single" w:sz="4" w:space="0" w:color="auto"/>
              <w:right w:val="single" w:sz="4" w:space="0" w:color="auto"/>
            </w:tcBorders>
            <w:shd w:val="clear" w:color="auto" w:fill="auto"/>
            <w:noWrap/>
            <w:vAlign w:val="bottom"/>
            <w:hideMark/>
          </w:tcPr>
          <w:p w14:paraId="6E4F026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81B4A7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7A054BA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3833AF3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31D4B1C2"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7B439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6071</w:t>
            </w:r>
          </w:p>
        </w:tc>
        <w:tc>
          <w:tcPr>
            <w:tcW w:w="701" w:type="dxa"/>
            <w:tcBorders>
              <w:top w:val="nil"/>
              <w:left w:val="nil"/>
              <w:bottom w:val="single" w:sz="4" w:space="0" w:color="auto"/>
              <w:right w:val="single" w:sz="4" w:space="0" w:color="auto"/>
            </w:tcBorders>
            <w:shd w:val="clear" w:color="auto" w:fill="auto"/>
            <w:noWrap/>
            <w:vAlign w:val="bottom"/>
            <w:hideMark/>
          </w:tcPr>
          <w:p w14:paraId="681BC931"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4564</w:t>
            </w:r>
          </w:p>
        </w:tc>
        <w:tc>
          <w:tcPr>
            <w:tcW w:w="663" w:type="dxa"/>
            <w:tcBorders>
              <w:top w:val="nil"/>
              <w:left w:val="nil"/>
              <w:bottom w:val="single" w:sz="4" w:space="0" w:color="auto"/>
              <w:right w:val="single" w:sz="4" w:space="0" w:color="auto"/>
            </w:tcBorders>
            <w:shd w:val="clear" w:color="auto" w:fill="auto"/>
            <w:noWrap/>
            <w:vAlign w:val="bottom"/>
            <w:hideMark/>
          </w:tcPr>
          <w:p w14:paraId="0D023FB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3785</w:t>
            </w:r>
          </w:p>
        </w:tc>
        <w:tc>
          <w:tcPr>
            <w:tcW w:w="701" w:type="dxa"/>
            <w:tcBorders>
              <w:top w:val="nil"/>
              <w:left w:val="nil"/>
              <w:bottom w:val="single" w:sz="4" w:space="0" w:color="auto"/>
              <w:right w:val="single" w:sz="4" w:space="0" w:color="auto"/>
            </w:tcBorders>
            <w:shd w:val="clear" w:color="auto" w:fill="auto"/>
            <w:noWrap/>
            <w:vAlign w:val="bottom"/>
            <w:hideMark/>
          </w:tcPr>
          <w:p w14:paraId="2A52D39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6716</w:t>
            </w:r>
          </w:p>
        </w:tc>
        <w:tc>
          <w:tcPr>
            <w:tcW w:w="701" w:type="dxa"/>
            <w:tcBorders>
              <w:top w:val="nil"/>
              <w:left w:val="nil"/>
              <w:bottom w:val="single" w:sz="4" w:space="0" w:color="auto"/>
              <w:right w:val="single" w:sz="4" w:space="0" w:color="auto"/>
            </w:tcBorders>
            <w:shd w:val="clear" w:color="auto" w:fill="auto"/>
            <w:noWrap/>
            <w:vAlign w:val="bottom"/>
            <w:hideMark/>
          </w:tcPr>
          <w:p w14:paraId="468C946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5794</w:t>
            </w:r>
          </w:p>
        </w:tc>
      </w:tr>
      <w:tr w:rsidR="008F771F" w:rsidRPr="008C1BDB" w14:paraId="241EEE73" w14:textId="77777777" w:rsidTr="008B5713">
        <w:trPr>
          <w:trHeight w:val="550"/>
        </w:trPr>
        <w:tc>
          <w:tcPr>
            <w:tcW w:w="423" w:type="dxa"/>
            <w:vMerge/>
            <w:tcBorders>
              <w:left w:val="single" w:sz="4" w:space="0" w:color="auto"/>
              <w:right w:val="single" w:sz="4" w:space="0" w:color="auto"/>
            </w:tcBorders>
            <w:textDirection w:val="btLr"/>
          </w:tcPr>
          <w:p w14:paraId="2FF2DE2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BA4B23D" w14:textId="34DD7C35"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08569A8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701" w:type="dxa"/>
            <w:tcBorders>
              <w:top w:val="nil"/>
              <w:left w:val="nil"/>
              <w:bottom w:val="single" w:sz="4" w:space="0" w:color="auto"/>
              <w:right w:val="single" w:sz="4" w:space="0" w:color="auto"/>
            </w:tcBorders>
            <w:shd w:val="clear" w:color="auto" w:fill="auto"/>
            <w:noWrap/>
            <w:vAlign w:val="bottom"/>
            <w:hideMark/>
          </w:tcPr>
          <w:p w14:paraId="7D7270F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64008E"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9761F2D"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396E82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0.003</w:t>
            </w:r>
          </w:p>
        </w:tc>
        <w:tc>
          <w:tcPr>
            <w:tcW w:w="663" w:type="dxa"/>
            <w:tcBorders>
              <w:top w:val="nil"/>
              <w:left w:val="nil"/>
              <w:bottom w:val="single" w:sz="4" w:space="0" w:color="auto"/>
              <w:right w:val="single" w:sz="4" w:space="0" w:color="auto"/>
            </w:tcBorders>
            <w:shd w:val="clear" w:color="auto" w:fill="auto"/>
            <w:noWrap/>
            <w:vAlign w:val="bottom"/>
            <w:hideMark/>
          </w:tcPr>
          <w:p w14:paraId="6F54DBBC"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7EA4A6"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0.001</w:t>
            </w:r>
          </w:p>
        </w:tc>
        <w:tc>
          <w:tcPr>
            <w:tcW w:w="701" w:type="dxa"/>
            <w:tcBorders>
              <w:top w:val="nil"/>
              <w:left w:val="nil"/>
              <w:bottom w:val="single" w:sz="4" w:space="0" w:color="auto"/>
              <w:right w:val="single" w:sz="4" w:space="0" w:color="auto"/>
            </w:tcBorders>
            <w:shd w:val="clear" w:color="auto" w:fill="auto"/>
            <w:noWrap/>
            <w:vAlign w:val="bottom"/>
            <w:hideMark/>
          </w:tcPr>
          <w:p w14:paraId="067F36C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964DB76"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3062</w:t>
            </w:r>
          </w:p>
        </w:tc>
        <w:tc>
          <w:tcPr>
            <w:tcW w:w="663" w:type="dxa"/>
            <w:tcBorders>
              <w:top w:val="nil"/>
              <w:left w:val="nil"/>
              <w:bottom w:val="single" w:sz="4" w:space="0" w:color="auto"/>
              <w:right w:val="single" w:sz="4" w:space="0" w:color="auto"/>
            </w:tcBorders>
            <w:shd w:val="clear" w:color="auto" w:fill="auto"/>
            <w:noWrap/>
            <w:vAlign w:val="bottom"/>
            <w:hideMark/>
          </w:tcPr>
          <w:p w14:paraId="0D442B0B"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2339</w:t>
            </w:r>
          </w:p>
        </w:tc>
        <w:tc>
          <w:tcPr>
            <w:tcW w:w="701" w:type="dxa"/>
            <w:tcBorders>
              <w:top w:val="nil"/>
              <w:left w:val="nil"/>
              <w:bottom w:val="single" w:sz="4" w:space="0" w:color="auto"/>
              <w:right w:val="single" w:sz="4" w:space="0" w:color="auto"/>
            </w:tcBorders>
            <w:shd w:val="clear" w:color="auto" w:fill="auto"/>
            <w:noWrap/>
            <w:vAlign w:val="bottom"/>
            <w:hideMark/>
          </w:tcPr>
          <w:p w14:paraId="0B33EB1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5309</w:t>
            </w:r>
          </w:p>
        </w:tc>
        <w:tc>
          <w:tcPr>
            <w:tcW w:w="701" w:type="dxa"/>
            <w:tcBorders>
              <w:top w:val="nil"/>
              <w:left w:val="nil"/>
              <w:bottom w:val="single" w:sz="4" w:space="0" w:color="auto"/>
              <w:right w:val="single" w:sz="4" w:space="0" w:color="auto"/>
            </w:tcBorders>
            <w:shd w:val="clear" w:color="auto" w:fill="auto"/>
            <w:noWrap/>
            <w:vAlign w:val="bottom"/>
            <w:hideMark/>
          </w:tcPr>
          <w:p w14:paraId="61CD82C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4283</w:t>
            </w:r>
          </w:p>
        </w:tc>
      </w:tr>
      <w:tr w:rsidR="008F771F" w:rsidRPr="008C1BDB" w14:paraId="3C0C5D80" w14:textId="77777777" w:rsidTr="008B5713">
        <w:trPr>
          <w:trHeight w:val="550"/>
        </w:trPr>
        <w:tc>
          <w:tcPr>
            <w:tcW w:w="423" w:type="dxa"/>
            <w:vMerge/>
            <w:tcBorders>
              <w:left w:val="single" w:sz="4" w:space="0" w:color="auto"/>
              <w:right w:val="single" w:sz="4" w:space="0" w:color="auto"/>
            </w:tcBorders>
            <w:textDirection w:val="btLr"/>
          </w:tcPr>
          <w:p w14:paraId="350F0871"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1AE89AB" w14:textId="1340B93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2FE4416F"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2AF10C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34069"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06AFD1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37C72C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684C669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6091D20"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6AF4624"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D22B408"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376198C2"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3824</w:t>
            </w:r>
          </w:p>
        </w:tc>
        <w:tc>
          <w:tcPr>
            <w:tcW w:w="701" w:type="dxa"/>
            <w:tcBorders>
              <w:top w:val="nil"/>
              <w:left w:val="nil"/>
              <w:bottom w:val="single" w:sz="4" w:space="0" w:color="auto"/>
              <w:right w:val="single" w:sz="4" w:space="0" w:color="auto"/>
            </w:tcBorders>
            <w:shd w:val="clear" w:color="auto" w:fill="auto"/>
            <w:noWrap/>
            <w:vAlign w:val="bottom"/>
            <w:hideMark/>
          </w:tcPr>
          <w:p w14:paraId="362E1C1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21F7D753"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6022</w:t>
            </w:r>
          </w:p>
        </w:tc>
      </w:tr>
      <w:tr w:rsidR="008F771F" w:rsidRPr="008C1BDB" w14:paraId="4FC69C39" w14:textId="77777777" w:rsidTr="008B5713">
        <w:trPr>
          <w:trHeight w:val="470"/>
        </w:trPr>
        <w:tc>
          <w:tcPr>
            <w:tcW w:w="423" w:type="dxa"/>
            <w:vMerge/>
            <w:tcBorders>
              <w:left w:val="single" w:sz="4" w:space="0" w:color="auto"/>
              <w:right w:val="single" w:sz="4" w:space="0" w:color="auto"/>
            </w:tcBorders>
            <w:textDirection w:val="btLr"/>
          </w:tcPr>
          <w:p w14:paraId="182FA5FB"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16BC2E1" w14:textId="1CC3A222"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5E20013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CDC504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B00D32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9B1D982"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6F235C1"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75050BAB"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D9DA82A"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044935A5"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79B9B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0.037</w:t>
            </w:r>
          </w:p>
        </w:tc>
        <w:tc>
          <w:tcPr>
            <w:tcW w:w="663" w:type="dxa"/>
            <w:tcBorders>
              <w:top w:val="nil"/>
              <w:left w:val="nil"/>
              <w:bottom w:val="single" w:sz="4" w:space="0" w:color="auto"/>
              <w:right w:val="single" w:sz="4" w:space="0" w:color="auto"/>
            </w:tcBorders>
            <w:shd w:val="clear" w:color="auto" w:fill="auto"/>
            <w:noWrap/>
            <w:vAlign w:val="bottom"/>
            <w:hideMark/>
          </w:tcPr>
          <w:p w14:paraId="77969209"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666D5C3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7779</w:t>
            </w:r>
          </w:p>
        </w:tc>
        <w:tc>
          <w:tcPr>
            <w:tcW w:w="701" w:type="dxa"/>
            <w:tcBorders>
              <w:top w:val="nil"/>
              <w:left w:val="nil"/>
              <w:bottom w:val="single" w:sz="4" w:space="0" w:color="auto"/>
              <w:right w:val="single" w:sz="4" w:space="0" w:color="auto"/>
            </w:tcBorders>
            <w:shd w:val="clear" w:color="auto" w:fill="auto"/>
            <w:noWrap/>
            <w:vAlign w:val="bottom"/>
            <w:hideMark/>
          </w:tcPr>
          <w:p w14:paraId="0C771754"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6820</w:t>
            </w:r>
          </w:p>
        </w:tc>
      </w:tr>
      <w:tr w:rsidR="008F771F" w:rsidRPr="008C1BDB" w14:paraId="1FD00727" w14:textId="77777777" w:rsidTr="008B5713">
        <w:trPr>
          <w:trHeight w:val="550"/>
        </w:trPr>
        <w:tc>
          <w:tcPr>
            <w:tcW w:w="423" w:type="dxa"/>
            <w:vMerge/>
            <w:tcBorders>
              <w:left w:val="single" w:sz="4" w:space="0" w:color="auto"/>
              <w:right w:val="single" w:sz="4" w:space="0" w:color="auto"/>
            </w:tcBorders>
            <w:textDirection w:val="btLr"/>
          </w:tcPr>
          <w:p w14:paraId="3A64181C"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11642514" w14:textId="76FF476D"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49EF3918"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0.072</w:t>
            </w:r>
          </w:p>
        </w:tc>
        <w:tc>
          <w:tcPr>
            <w:tcW w:w="701" w:type="dxa"/>
            <w:tcBorders>
              <w:top w:val="nil"/>
              <w:left w:val="nil"/>
              <w:bottom w:val="single" w:sz="4" w:space="0" w:color="auto"/>
              <w:right w:val="single" w:sz="4" w:space="0" w:color="auto"/>
            </w:tcBorders>
            <w:shd w:val="clear" w:color="auto" w:fill="auto"/>
            <w:noWrap/>
            <w:vAlign w:val="bottom"/>
            <w:hideMark/>
          </w:tcPr>
          <w:p w14:paraId="796E3CD6"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0.065</w:t>
            </w:r>
          </w:p>
        </w:tc>
        <w:tc>
          <w:tcPr>
            <w:tcW w:w="701" w:type="dxa"/>
            <w:tcBorders>
              <w:top w:val="nil"/>
              <w:left w:val="nil"/>
              <w:bottom w:val="single" w:sz="4" w:space="0" w:color="auto"/>
              <w:right w:val="single" w:sz="4" w:space="0" w:color="auto"/>
            </w:tcBorders>
            <w:shd w:val="clear" w:color="auto" w:fill="auto"/>
            <w:noWrap/>
            <w:vAlign w:val="bottom"/>
            <w:hideMark/>
          </w:tcPr>
          <w:p w14:paraId="1520C5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554A840"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0.030</w:t>
            </w:r>
          </w:p>
        </w:tc>
        <w:tc>
          <w:tcPr>
            <w:tcW w:w="701" w:type="dxa"/>
            <w:tcBorders>
              <w:top w:val="nil"/>
              <w:left w:val="nil"/>
              <w:bottom w:val="single" w:sz="4" w:space="0" w:color="auto"/>
              <w:right w:val="single" w:sz="4" w:space="0" w:color="auto"/>
            </w:tcBorders>
            <w:shd w:val="clear" w:color="auto" w:fill="auto"/>
            <w:noWrap/>
            <w:vAlign w:val="bottom"/>
            <w:hideMark/>
          </w:tcPr>
          <w:p w14:paraId="3BC772B8"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6D88E404"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0.018</w:t>
            </w:r>
          </w:p>
        </w:tc>
        <w:tc>
          <w:tcPr>
            <w:tcW w:w="701" w:type="dxa"/>
            <w:tcBorders>
              <w:top w:val="nil"/>
              <w:left w:val="nil"/>
              <w:bottom w:val="single" w:sz="4" w:space="0" w:color="auto"/>
              <w:right w:val="single" w:sz="4" w:space="0" w:color="auto"/>
            </w:tcBorders>
            <w:shd w:val="clear" w:color="auto" w:fill="auto"/>
            <w:noWrap/>
            <w:vAlign w:val="bottom"/>
            <w:hideMark/>
          </w:tcPr>
          <w:p w14:paraId="37A0723A"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214AEFD1"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0.158</w:t>
            </w:r>
          </w:p>
        </w:tc>
        <w:tc>
          <w:tcPr>
            <w:tcW w:w="701" w:type="dxa"/>
            <w:tcBorders>
              <w:top w:val="nil"/>
              <w:left w:val="nil"/>
              <w:bottom w:val="single" w:sz="4" w:space="0" w:color="auto"/>
              <w:right w:val="single" w:sz="4" w:space="0" w:color="auto"/>
            </w:tcBorders>
            <w:shd w:val="clear" w:color="auto" w:fill="auto"/>
            <w:noWrap/>
            <w:vAlign w:val="bottom"/>
            <w:hideMark/>
          </w:tcPr>
          <w:p w14:paraId="52DEE91C"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4CA1BC40"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BFBE5C"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F6CAD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3601</w:t>
            </w:r>
          </w:p>
        </w:tc>
      </w:tr>
      <w:tr w:rsidR="008F771F" w:rsidRPr="008C1BDB" w14:paraId="4CE864DE" w14:textId="77777777" w:rsidTr="008B5713">
        <w:trPr>
          <w:trHeight w:val="550"/>
        </w:trPr>
        <w:tc>
          <w:tcPr>
            <w:tcW w:w="423" w:type="dxa"/>
            <w:vMerge/>
            <w:tcBorders>
              <w:left w:val="single" w:sz="4" w:space="0" w:color="auto"/>
              <w:bottom w:val="single" w:sz="4" w:space="0" w:color="auto"/>
              <w:right w:val="single" w:sz="4" w:space="0" w:color="auto"/>
            </w:tcBorders>
            <w:textDirection w:val="btLr"/>
          </w:tcPr>
          <w:p w14:paraId="1CB78B63" w14:textId="77777777" w:rsidR="008F771F" w:rsidRPr="008C1BDB" w:rsidRDefault="008F771F" w:rsidP="008F771F">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0AAF185F" w14:textId="2CFDB939" w:rsidR="008F771F" w:rsidRPr="008C1BDB" w:rsidRDefault="008F771F" w:rsidP="008F771F">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7A46A6A3"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73A8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23C97D"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0.034</w:t>
            </w:r>
          </w:p>
        </w:tc>
        <w:tc>
          <w:tcPr>
            <w:tcW w:w="701" w:type="dxa"/>
            <w:tcBorders>
              <w:top w:val="nil"/>
              <w:left w:val="nil"/>
              <w:bottom w:val="single" w:sz="4" w:space="0" w:color="auto"/>
              <w:right w:val="single" w:sz="4" w:space="0" w:color="auto"/>
            </w:tcBorders>
            <w:shd w:val="clear" w:color="auto" w:fill="auto"/>
            <w:noWrap/>
            <w:vAlign w:val="bottom"/>
            <w:hideMark/>
          </w:tcPr>
          <w:p w14:paraId="02F587E5"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06B1A9C" w14:textId="77777777" w:rsidR="008F771F" w:rsidRPr="008C1BDB" w:rsidRDefault="008F771F" w:rsidP="008F771F">
            <w:pPr>
              <w:jc w:val="right"/>
              <w:rPr>
                <w:rFonts w:eastAsia="Times New Roman" w:cstheme="minorHAnsi"/>
                <w:i/>
                <w:iCs/>
                <w:color w:val="000000"/>
                <w:sz w:val="16"/>
                <w:szCs w:val="16"/>
              </w:rPr>
            </w:pPr>
            <w:r w:rsidRPr="008C1BDB">
              <w:rPr>
                <w:rFonts w:eastAsia="Times New Roman" w:cstheme="minorHAnsi"/>
                <w:i/>
                <w:iCs/>
                <w:color w:val="000000"/>
                <w:sz w:val="16"/>
                <w:szCs w:val="16"/>
              </w:rPr>
              <w:t>0.032</w:t>
            </w:r>
          </w:p>
        </w:tc>
        <w:tc>
          <w:tcPr>
            <w:tcW w:w="663" w:type="dxa"/>
            <w:tcBorders>
              <w:top w:val="nil"/>
              <w:left w:val="nil"/>
              <w:bottom w:val="single" w:sz="4" w:space="0" w:color="auto"/>
              <w:right w:val="single" w:sz="4" w:space="0" w:color="auto"/>
            </w:tcBorders>
            <w:shd w:val="clear" w:color="auto" w:fill="auto"/>
            <w:noWrap/>
            <w:vAlign w:val="bottom"/>
            <w:hideMark/>
          </w:tcPr>
          <w:p w14:paraId="47E891EA"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032942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0.010</w:t>
            </w:r>
          </w:p>
        </w:tc>
        <w:tc>
          <w:tcPr>
            <w:tcW w:w="701" w:type="dxa"/>
            <w:tcBorders>
              <w:top w:val="nil"/>
              <w:left w:val="nil"/>
              <w:bottom w:val="single" w:sz="4" w:space="0" w:color="auto"/>
              <w:right w:val="single" w:sz="4" w:space="0" w:color="auto"/>
            </w:tcBorders>
            <w:shd w:val="clear" w:color="auto" w:fill="auto"/>
            <w:noWrap/>
            <w:vAlign w:val="bottom"/>
            <w:hideMark/>
          </w:tcPr>
          <w:p w14:paraId="6F6B57D7" w14:textId="77777777" w:rsidR="008F771F" w:rsidRPr="008C1BDB" w:rsidRDefault="008F771F" w:rsidP="008F771F">
            <w:pPr>
              <w:jc w:val="right"/>
              <w:rPr>
                <w:rFonts w:eastAsia="Times New Roman" w:cstheme="minorHAnsi"/>
                <w:color w:val="000000"/>
                <w:sz w:val="16"/>
                <w:szCs w:val="16"/>
              </w:rPr>
            </w:pPr>
            <w:r w:rsidRPr="008C1BDB">
              <w:rPr>
                <w:rFonts w:eastAsia="Times New Roman" w:cstheme="minorHAns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15B69D"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00B60E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F915CC7" w14:textId="77777777" w:rsidR="008F771F" w:rsidRPr="008C1BDB" w:rsidRDefault="008F771F" w:rsidP="008F771F">
            <w:pPr>
              <w:jc w:val="right"/>
              <w:rPr>
                <w:rFonts w:eastAsia="Times New Roman" w:cstheme="minorHAnsi"/>
                <w:b/>
                <w:bCs/>
                <w:color w:val="000000"/>
                <w:sz w:val="16"/>
                <w:szCs w:val="16"/>
              </w:rPr>
            </w:pPr>
            <w:r w:rsidRPr="008C1BDB">
              <w:rPr>
                <w:rFonts w:eastAsia="Times New Roman" w:cstheme="minorHAns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66A1167B" w14:textId="77777777" w:rsidR="008F771F" w:rsidRPr="008C1BDB" w:rsidRDefault="008F771F" w:rsidP="008F771F">
            <w:pPr>
              <w:rPr>
                <w:rFonts w:eastAsia="Times New Roman" w:cstheme="minorHAnsi"/>
                <w:color w:val="000000"/>
                <w:sz w:val="16"/>
                <w:szCs w:val="16"/>
              </w:rPr>
            </w:pPr>
            <w:r w:rsidRPr="008C1BDB">
              <w:rPr>
                <w:rFonts w:eastAsia="Times New Roman" w:cstheme="minorHAnsi"/>
                <w:color w:val="000000"/>
                <w:sz w:val="16"/>
                <w:szCs w:val="16"/>
              </w:rPr>
              <w:t> </w:t>
            </w:r>
          </w:p>
        </w:tc>
      </w:tr>
    </w:tbl>
    <w:p w14:paraId="71EBB3B4" w14:textId="77777777" w:rsidR="009A731B" w:rsidRPr="008C1BDB" w:rsidRDefault="009A731B">
      <w:pPr>
        <w:rPr>
          <w:rFonts w:ascii="Arial" w:hAnsi="Arial" w:cs="Arial"/>
          <w:b/>
          <w:sz w:val="24"/>
          <w:szCs w:val="24"/>
        </w:rPr>
      </w:pP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03A30C21"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300B3E" w:rsidRPr="008C1BDB">
        <w:rPr>
          <w:rFonts w:ascii="Arial" w:hAnsi="Arial" w:cs="Arial"/>
          <w:sz w:val="24"/>
          <w:szCs w:val="24"/>
        </w:rPr>
        <w:t>interacted</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 xml:space="preserve">pathogen </w:t>
      </w:r>
      <w:r w:rsidRPr="008C1BDB">
        <w:rPr>
          <w:rFonts w:ascii="Arial" w:hAnsi="Arial" w:cs="Arial"/>
          <w:sz w:val="24"/>
          <w:szCs w:val="24"/>
        </w:rPr>
        <w:lastRenderedPageBreak/>
        <w:t>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13"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the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14"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 xml:space="preserve">in combination with </w:t>
      </w:r>
      <w:r w:rsidR="00FE1826" w:rsidRPr="008C1BDB">
        <w:rPr>
          <w:rFonts w:ascii="Arial" w:hAnsi="Arial" w:cs="Arial"/>
          <w:sz w:val="24"/>
          <w:szCs w:val="24"/>
        </w:rPr>
        <w:t xml:space="preserve">272,672 </w:t>
      </w:r>
      <w:r w:rsidRPr="008C1BDB">
        <w:rPr>
          <w:rFonts w:ascii="Arial" w:hAnsi="Arial" w:cs="Arial"/>
          <w:sz w:val="24"/>
          <w:szCs w:val="24"/>
        </w:rPr>
        <w:t xml:space="preserve">SNPs from </w:t>
      </w:r>
      <w:r w:rsidRPr="008C1BDB">
        <w:rPr>
          <w:rFonts w:ascii="Arial" w:hAnsi="Arial" w:cs="Arial"/>
          <w:i/>
          <w:sz w:val="24"/>
          <w:szCs w:val="24"/>
        </w:rPr>
        <w:t xml:space="preserve">B. cinerea </w:t>
      </w:r>
      <w:r w:rsidR="00036746" w:rsidRPr="008C1BDB">
        <w:rPr>
          <w:rFonts w:ascii="Arial" w:hAnsi="Arial" w:cs="Arial"/>
          <w:sz w:val="24"/>
          <w:szCs w:val="24"/>
        </w:rPr>
        <w:t xml:space="preserve">compared to the T4 reference genome </w:t>
      </w:r>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bmV0aWNzPC9zZWNvbmRhcnktdGl0bGU+PC90aXRsZXM+PHBhZ2VzPjEyNTUtMTI2ODwvcGFnZXM+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bnRpZXJzIGluIHBsYW50IHNjaWVuY2U8L3NlY29uZGFyeS10aXRsZT48L3RpdGxlcz48dm9sdW1l
Pjc8L3ZvbHVtZT48ZGF0ZXM+PHllYXI+MjAxNjwveWVhcj48L2RhdGVzPjx1cmxzPjwvdXJscz48
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15"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16"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17"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 xml:space="preserve">esholds within each plant host. </w:t>
      </w:r>
      <w:del w:id="18" w:author="N S" w:date="2018-10-01T15:56:00Z">
        <w:r w:rsidR="00BA5DC0" w:rsidRPr="008C1BDB" w:rsidDel="0041243A">
          <w:rPr>
            <w:rFonts w:ascii="Arial" w:hAnsi="Arial" w:cs="Arial"/>
            <w:sz w:val="24"/>
            <w:szCs w:val="24"/>
          </w:rPr>
          <w:delText xml:space="preserve"> </w:delText>
        </w:r>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19" w:author="N S" w:date="2018-10-01T15:56:00Z">
        <w:r w:rsidR="00F2371C" w:rsidRPr="008C1BDB" w:rsidDel="0041243A">
          <w:rPr>
            <w:rFonts w:ascii="Arial" w:hAnsi="Arial" w:cs="Arial"/>
            <w:sz w:val="24"/>
            <w:szCs w:val="24"/>
          </w:rPr>
          <w:delText>neither method of GWA identified</w:delText>
        </w:r>
      </w:del>
      <w:ins w:id="20"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21" w:author="N S" w:date="2018-09-27T12:29:00Z">
        <w:r w:rsidR="00676532">
          <w:rPr>
            <w:rFonts w:ascii="Arial" w:hAnsi="Arial" w:cs="Arial"/>
            <w:sz w:val="24"/>
            <w:szCs w:val="24"/>
          </w:rPr>
          <w:t xml:space="preserve"> number of </w:t>
        </w:r>
      </w:ins>
      <w:ins w:id="22"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23"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24" w:author="N S" w:date="2018-09-27T12:29:00Z">
        <w:r w:rsidR="00847F0D" w:rsidRPr="008C1BDB" w:rsidDel="00676532">
          <w:rPr>
            <w:rFonts w:ascii="Arial" w:hAnsi="Arial" w:cs="Arial"/>
            <w:sz w:val="24"/>
            <w:szCs w:val="24"/>
          </w:rPr>
          <w:delText>identified from</w:delText>
        </w:r>
      </w:del>
      <w:ins w:id="25" w:author="N S" w:date="2018-09-27T12:29:00Z">
        <w:r w:rsidR="00676532">
          <w:rPr>
            <w:rFonts w:ascii="Arial" w:hAnsi="Arial" w:cs="Arial"/>
            <w:sz w:val="24"/>
            <w:szCs w:val="24"/>
          </w:rPr>
          <w:t xml:space="preserve">varied </w:t>
        </w:r>
      </w:ins>
      <w:ins w:id="26"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27" w:author="N S" w:date="2018-09-27T12:30:00Z">
        <w:r w:rsidR="00676532">
          <w:rPr>
            <w:rFonts w:ascii="Arial" w:hAnsi="Arial" w:cs="Arial"/>
            <w:sz w:val="24"/>
            <w:szCs w:val="24"/>
          </w:rPr>
          <w:t xml:space="preserve">on </w:t>
        </w:r>
      </w:ins>
      <w:del w:id="28"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29"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159340F7" w14:textId="5196B18A"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lastRenderedPageBreak/>
        <w:t xml:space="preserve">Supplemental Data 2 </w:t>
      </w:r>
      <w:r w:rsidR="00410703" w:rsidRPr="008C1BDB">
        <w:rPr>
          <w:rFonts w:ascii="Arial" w:hAnsi="Arial" w:cs="Arial"/>
          <w:sz w:val="24"/>
          <w:szCs w:val="24"/>
        </w:rPr>
        <w:t>e</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2 </w:t>
      </w:r>
      <w:r w:rsidR="00410703" w:rsidRPr="008C1BDB">
        <w:rPr>
          <w:rFonts w:ascii="Arial" w:hAnsi="Arial" w:cs="Arial"/>
          <w:sz w:val="24"/>
          <w:szCs w:val="24"/>
        </w:rPr>
        <w:t>e</w:t>
      </w:r>
      <w:r w:rsidR="006F171A" w:rsidRPr="008C1BDB">
        <w:rPr>
          <w:rFonts w:ascii="Arial" w:hAnsi="Arial" w:cs="Arial"/>
          <w:sz w:val="24"/>
          <w:szCs w:val="24"/>
        </w:rPr>
        <w:t>)</w:t>
      </w:r>
      <w:r w:rsidR="00277283" w:rsidRPr="008C1BDB">
        <w:rPr>
          <w:rFonts w:ascii="Arial" w:hAnsi="Arial" w:cs="Arial"/>
          <w:sz w:val="24"/>
          <w:szCs w:val="24"/>
        </w:rPr>
        <w:t xml:space="preserve">. </w:t>
      </w:r>
      <w:del w:id="30"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22D12495"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 xml:space="preserve">Therefore,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31"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lastRenderedPageBreak/>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9C0B71C" w:rsidR="00082C15" w:rsidRPr="008C1BDB" w:rsidRDefault="00833708" w:rsidP="00E65FA1">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hosts</w:t>
      </w:r>
      <w:ins w:id="32" w:author="N S" w:date="2018-10-01T16:08:00Z">
        <w:r w:rsidR="002659F9">
          <w:rPr>
            <w:rFonts w:ascii="Arial" w:hAnsi="Arial" w:cs="Arial"/>
            <w:sz w:val="24"/>
            <w:szCs w:val="24"/>
          </w:rPr>
          <w:t xml:space="preserve">. </w:t>
        </w:r>
      </w:ins>
      <w:del w:id="33" w:author="N S" w:date="2018-10-01T16:08:00Z">
        <w:r w:rsidRPr="008C1BDB" w:rsidDel="002659F9">
          <w:rPr>
            <w:rFonts w:ascii="Arial" w:hAnsi="Arial" w:cs="Arial"/>
            <w:sz w:val="24"/>
            <w:szCs w:val="24"/>
          </w:rPr>
          <w:delText xml:space="preserve"> </w:delText>
        </w:r>
      </w:del>
      <w:del w:id="34" w:author="N S" w:date="2018-10-01T16:07:00Z">
        <w:r w:rsidRPr="008C1BDB" w:rsidDel="002659F9">
          <w:rPr>
            <w:rFonts w:ascii="Arial" w:hAnsi="Arial" w:cs="Arial"/>
            <w:sz w:val="24"/>
            <w:szCs w:val="24"/>
          </w:rPr>
          <w:delText xml:space="preserve">and both GWA methods. </w:delText>
        </w:r>
      </w:del>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del w:id="35" w:author="N S" w:date="2018-10-01T16:08:00Z">
        <w:r w:rsidRPr="008C1BDB" w:rsidDel="002659F9">
          <w:rPr>
            <w:rFonts w:ascii="Arial" w:hAnsi="Arial" w:cs="Arial"/>
            <w:sz w:val="24"/>
            <w:szCs w:val="24"/>
          </w:rPr>
          <w:delText xml:space="preserve"> using the bigRR analysis </w:delText>
        </w:r>
      </w:del>
      <w:r w:rsidRPr="008C1BDB">
        <w:rPr>
          <w:rFonts w:ascii="Arial" w:hAnsi="Arial" w:cs="Arial"/>
          <w:sz w:val="24"/>
          <w:szCs w:val="24"/>
        </w:rPr>
        <w: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t>
      </w:r>
      <w:del w:id="36"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37" w:author="N S" w:date="2018-09-27T11:22:00Z">
        <w:r w:rsidRPr="008C1BDB" w:rsidDel="001B1E3D">
          <w:rPr>
            <w:rFonts w:ascii="Arial" w:hAnsi="Arial" w:cs="Arial"/>
            <w:sz w:val="24"/>
            <w:szCs w:val="24"/>
          </w:rPr>
          <w:delText xml:space="preserve">SNP calling between hosts was lower for </w:delText>
        </w:r>
      </w:del>
      <w:del w:id="38" w:author="N S" w:date="2018-09-27T11:23:00Z">
        <w:r w:rsidRPr="008C1BDB" w:rsidDel="001B1E3D">
          <w:rPr>
            <w:rFonts w:ascii="Arial" w:hAnsi="Arial" w:cs="Arial"/>
            <w:sz w:val="24"/>
            <w:szCs w:val="24"/>
          </w:rPr>
          <w:delText>GEMMA at</w:delText>
        </w:r>
      </w:del>
      <w:del w:id="39" w:author="N S" w:date="2018-10-01T16:08:00Z">
        <w:r w:rsidRPr="008C1BDB" w:rsidDel="002659F9">
          <w:rPr>
            <w:rFonts w:ascii="Arial" w:hAnsi="Arial" w:cs="Arial"/>
            <w:sz w:val="24"/>
            <w:szCs w:val="24"/>
          </w:rPr>
          <w:delText xml:space="preserve"> the 99.9% permutation threshold</w:delText>
        </w:r>
      </w:del>
      <w:del w:id="40" w:author="N S" w:date="2018-09-27T11:23:00Z">
        <w:r w:rsidRPr="008C1BDB" w:rsidDel="001B1E3D">
          <w:rPr>
            <w:rFonts w:ascii="Arial" w:hAnsi="Arial" w:cs="Arial"/>
            <w:sz w:val="24"/>
            <w:szCs w:val="24"/>
          </w:rPr>
          <w:delText>,</w:delText>
        </w:r>
      </w:del>
      <w:del w:id="41"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r w:rsidRPr="008C1BDB">
        <w:rPr>
          <w:rFonts w:ascii="Arial" w:hAnsi="Arial" w:cs="Arial"/>
          <w:sz w:val="24"/>
          <w:szCs w:val="24"/>
        </w:rPr>
        <w:t xml:space="preserve">While only a small subset of these </w:t>
      </w:r>
      <w:r w:rsidRPr="008C1BDB">
        <w:rPr>
          <w:rFonts w:ascii="Arial" w:hAnsi="Arial" w:cs="Arial"/>
          <w:i/>
          <w:sz w:val="24"/>
          <w:szCs w:val="24"/>
        </w:rPr>
        <w:t xml:space="preserve">B. cinerea </w:t>
      </w:r>
      <w:r w:rsidRPr="008C1BDB">
        <w:rPr>
          <w:rFonts w:ascii="Arial" w:hAnsi="Arial" w:cs="Arial"/>
          <w:sz w:val="24"/>
          <w:szCs w:val="24"/>
        </w:rPr>
        <w:t xml:space="preserve">SNPs were linked to virulence on all the tomato genotypes, we </w:t>
      </w:r>
      <w:r w:rsidR="00974426" w:rsidRPr="008C1BDB">
        <w:rPr>
          <w:rFonts w:ascii="Arial" w:hAnsi="Arial" w:cs="Arial"/>
          <w:sz w:val="24"/>
          <w:szCs w:val="24"/>
        </w:rPr>
        <w:t>obtained</w:t>
      </w:r>
      <w:r w:rsidRPr="008C1BDB">
        <w:rPr>
          <w:rFonts w:ascii="Arial" w:hAnsi="Arial" w:cs="Arial"/>
          <w:sz w:val="24"/>
          <w:szCs w:val="24"/>
        </w:rPr>
        <w:t xml:space="preserve"> better overlap across host genotypes by focusing on gene windows.</w:t>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2700195E"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distinctly respond to tomato domestication suggests that there is 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that is affected by tomato domestication.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 xml:space="preserve">domestic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w:t>
      </w:r>
      <w:r w:rsidR="00B623B3" w:rsidRPr="008C1BDB">
        <w:rPr>
          <w:rFonts w:ascii="Arial" w:hAnsi="Arial" w:cs="Arial"/>
          <w:sz w:val="24"/>
          <w:szCs w:val="24"/>
        </w:rPr>
        <w:lastRenderedPageBreak/>
        <w:t xml:space="preserve">of significant SNPs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42" w:author="N S" w:date="2018-09-27T12:28:00Z">
        <w:r w:rsidR="00B623B3" w:rsidRPr="008C1BDB" w:rsidDel="00676532">
          <w:rPr>
            <w:rFonts w:ascii="Arial" w:hAnsi="Arial" w:cs="Arial"/>
            <w:sz w:val="24"/>
            <w:szCs w:val="24"/>
          </w:rPr>
          <w:delText xml:space="preserve">This </w:delText>
        </w:r>
      </w:del>
      <w:ins w:id="43"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the Domestication Sensitivity trait identified a much more limited set of SNPs that had less overlap with 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44"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begin querying the underlying gene functions for these various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45"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 xml:space="preserve">Supplemental Data 2 </w:t>
      </w:r>
      <w:r w:rsidR="004526A2" w:rsidRPr="008C1BDB">
        <w:rPr>
          <w:rFonts w:ascii="Arial" w:hAnsi="Arial" w:cs="Arial"/>
          <w:sz w:val="24"/>
          <w:szCs w:val="24"/>
        </w:rPr>
        <w:t xml:space="preserve">f) when compared to the whole-genome T4 gene annotation. </w:t>
      </w:r>
      <w:del w:id="46" w:author="N S" w:date="2018-10-01T16:12:00Z">
        <w:r w:rsidR="004526A2" w:rsidRPr="008C1BDB" w:rsidDel="002659F9">
          <w:rPr>
            <w:rFonts w:ascii="Arial" w:hAnsi="Arial" w:cs="Arial"/>
            <w:sz w:val="24"/>
            <w:szCs w:val="24"/>
          </w:rPr>
          <w:delText xml:space="preserve">We also examined functional enrichment for </w:delText>
        </w:r>
        <w:r w:rsidR="001E57D3" w:rsidRPr="008C1BDB" w:rsidDel="002659F9">
          <w:rPr>
            <w:rFonts w:ascii="Arial" w:hAnsi="Arial" w:cs="Arial"/>
            <w:sz w:val="24"/>
            <w:szCs w:val="24"/>
          </w:rPr>
          <w:delText xml:space="preserve">the </w:delText>
        </w:r>
        <w:r w:rsidR="004526A2" w:rsidRPr="008C1BDB" w:rsidDel="002659F9">
          <w:rPr>
            <w:rFonts w:ascii="Arial" w:hAnsi="Arial" w:cs="Arial"/>
            <w:sz w:val="24"/>
            <w:szCs w:val="24"/>
          </w:rPr>
          <w:delText>genes associated with domestication traits by both GEMMA and bigRR. We found 41 significantly overrepresented biological functions (</w:delText>
        </w:r>
        <w:r w:rsidR="00FA3E2E" w:rsidDel="002659F9">
          <w:rPr>
            <w:rFonts w:ascii="Arial" w:hAnsi="Arial" w:cs="Arial"/>
            <w:sz w:val="24"/>
            <w:szCs w:val="24"/>
          </w:rPr>
          <w:delText xml:space="preserve">Supplemental Data 2 </w:delText>
        </w:r>
        <w:r w:rsidR="004526A2" w:rsidRPr="008C1BDB" w:rsidDel="002659F9">
          <w:rPr>
            <w:rFonts w:ascii="Arial" w:hAnsi="Arial" w:cs="Arial"/>
            <w:sz w:val="24"/>
            <w:szCs w:val="24"/>
          </w:rPr>
          <w:delText xml:space="preserve">d). In both datasets, the </w:delText>
        </w:r>
      </w:del>
      <w:ins w:id="47"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788B04A"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lastRenderedPageBreak/>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 </w:instrText>
      </w:r>
      <w:r w:rsidR="00190ECE"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ZD0iYTJ4MnR6c3pqZmQyemplZDBlOHBzZmR0ZDBkYWFmd3dyMDAyIiB0aW1lc3RhbXA9IjAiPjU3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</w:fldData>
        </w:fldChar>
      </w:r>
      <w:r w:rsidR="00190ECE" w:rsidRPr="008C1BDB">
        <w:rPr>
          <w:rFonts w:ascii="Arial" w:hAnsi="Arial" w:cs="Arial"/>
          <w:sz w:val="24"/>
          <w:szCs w:val="24"/>
        </w:rPr>
        <w:instrText xml:space="preserve"> ADDIN EN.CITE.DATA </w:instrText>
      </w:r>
      <w:r w:rsidR="00190ECE" w:rsidRPr="008C1BDB">
        <w:rPr>
          <w:rFonts w:ascii="Arial" w:hAnsi="Arial" w:cs="Arial"/>
          <w:sz w:val="24"/>
          <w:szCs w:val="24"/>
        </w:rPr>
      </w:r>
      <w:r w:rsidR="00190EC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E62AE8" w:rsidRPr="008C1BDB">
        <w:rPr>
          <w:rFonts w:ascii="Arial" w:hAnsi="Arial" w:cs="Arial"/>
          <w:sz w:val="24"/>
          <w:szCs w:val="24"/>
        </w:rPr>
        <w:t xml:space="preserve">on 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 xml:space="preserve">. </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This also allowed us</w:t>
      </w:r>
      <w:r w:rsidR="00E62AE8" w:rsidRPr="008C1BDB">
        <w:rPr>
          <w:rFonts w:ascii="Arial" w:hAnsi="Arial" w:cs="Arial"/>
          <w:sz w:val="24"/>
          <w:szCs w:val="24"/>
        </w:rPr>
        <w:t xml:space="preserve"> t</w:t>
      </w:r>
      <w:r w:rsidR="00B41031" w:rsidRPr="008C1BDB">
        <w:rPr>
          <w:rFonts w:ascii="Arial" w:hAnsi="Arial" w:cs="Arial"/>
          <w:sz w:val="24"/>
          <w:szCs w:val="24"/>
        </w:rPr>
        <w:t>o t</w:t>
      </w:r>
      <w:r w:rsidR="00E62AE8" w:rsidRPr="008C1BDB">
        <w:rPr>
          <w:rFonts w:ascii="Arial" w:hAnsi="Arial" w:cs="Arial"/>
          <w:sz w:val="24"/>
          <w:szCs w:val="24"/>
        </w:rPr>
        <w:t>est how domestication within tomato influenced the interaction at the level of the pathogen population and individual genes in the pathogen</w:t>
      </w:r>
      <w:r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Tomato domestication </w:t>
      </w:r>
      <w:r w:rsidR="00E62AE8" w:rsidRPr="008C1BDB">
        <w:rPr>
          <w:rFonts w:ascii="Arial" w:hAnsi="Arial" w:cs="Arial"/>
          <w:sz w:val="24"/>
          <w:szCs w:val="24"/>
        </w:rPr>
        <w:t>led to a slight but significant decrease in resistance to the pathogen but critically,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 xml:space="preserve">Supplemental Data 2 </w:t>
      </w:r>
      <w:del w:id="48"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49"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50"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1F68078E" w:rsidR="00F60FC1" w:rsidRPr="008C1BDB" w:rsidRDefault="00E62AE8" w:rsidP="00E65FA1">
      <w:pPr>
        <w:spacing w:line="360" w:lineRule="auto"/>
        <w:ind w:firstLine="720"/>
        <w:rPr>
          <w:rFonts w:ascii="Arial" w:hAnsi="Arial" w:cs="Arial"/>
          <w:sz w:val="24"/>
          <w:szCs w:val="24"/>
        </w:rPr>
      </w:pPr>
      <w:r w:rsidRPr="008C1BDB">
        <w:rPr>
          <w:rFonts w:ascii="Arial" w:hAnsi="Arial" w:cs="Arial"/>
          <w:sz w:val="24"/>
          <w:szCs w:val="24"/>
        </w:rPr>
        <w:t xml:space="preserve">These </w:t>
      </w:r>
      <w:r w:rsidR="009707C0" w:rsidRPr="008C1BDB">
        <w:rPr>
          <w:rFonts w:ascii="Arial" w:hAnsi="Arial" w:cs="Arial"/>
          <w:sz w:val="24"/>
          <w:szCs w:val="24"/>
        </w:rPr>
        <w:t xml:space="preserve">results provide evidence of a mild </w:t>
      </w:r>
      <w:r w:rsidRPr="008C1BDB">
        <w:rPr>
          <w:rFonts w:ascii="Arial" w:hAnsi="Arial" w:cs="Arial"/>
          <w:sz w:val="24"/>
          <w:szCs w:val="24"/>
        </w:rPr>
        <w:t xml:space="preserve">tomato </w:t>
      </w:r>
      <w:r w:rsidR="009707C0" w:rsidRPr="008C1BDB">
        <w:rPr>
          <w:rFonts w:ascii="Arial" w:hAnsi="Arial" w:cs="Arial"/>
          <w:sz w:val="24"/>
          <w:szCs w:val="24"/>
        </w:rPr>
        <w:t xml:space="preserve">domestication effect on resistance to the generalist pathogen, </w:t>
      </w:r>
      <w:r w:rsidRPr="008C1BDB">
        <w:rPr>
          <w:rFonts w:ascii="Arial" w:hAnsi="Arial" w:cs="Arial"/>
          <w:i/>
          <w:sz w:val="24"/>
          <w:szCs w:val="24"/>
        </w:rPr>
        <w:t xml:space="preserve">B. </w:t>
      </w:r>
      <w:r w:rsidR="009707C0" w:rsidRPr="008C1BDB">
        <w:rPr>
          <w:rFonts w:ascii="Arial" w:hAnsi="Arial" w:cs="Arial"/>
          <w:i/>
          <w:sz w:val="24"/>
          <w:szCs w:val="24"/>
        </w:rPr>
        <w:t>cinerea.</w:t>
      </w:r>
      <w:r w:rsidR="009707C0" w:rsidRPr="008C1BDB">
        <w:rPr>
          <w:rFonts w:ascii="Arial" w:hAnsi="Arial" w:cs="Arial"/>
          <w:sz w:val="24"/>
          <w:szCs w:val="24"/>
        </w:rPr>
        <w:t xml:space="preserve"> </w:t>
      </w:r>
      <w:r w:rsidR="007C110C" w:rsidRPr="008C1BDB">
        <w:rPr>
          <w:rFonts w:ascii="Arial" w:hAnsi="Arial" w:cs="Arial"/>
          <w:sz w:val="24"/>
          <w:szCs w:val="24"/>
        </w:rPr>
        <w:t xml:space="preserve">We measured an 18% increase in susceptibility across domesticated varieties, but this </w:t>
      </w:r>
      <w:r w:rsidR="00686E9E" w:rsidRPr="008C1BDB">
        <w:rPr>
          <w:rFonts w:ascii="Arial" w:hAnsi="Arial" w:cs="Arial"/>
          <w:sz w:val="24"/>
          <w:szCs w:val="24"/>
        </w:rPr>
        <w:t xml:space="preserve">represents </w:t>
      </w:r>
      <w:r w:rsidR="007C110C" w:rsidRPr="008C1BDB">
        <w:rPr>
          <w:rFonts w:ascii="Arial" w:hAnsi="Arial" w:cs="Arial"/>
          <w:sz w:val="24"/>
          <w:szCs w:val="24"/>
        </w:rPr>
        <w:t xml:space="preserve">less than 1% of the total variance of </w:t>
      </w:r>
      <w:r w:rsidR="007C110C" w:rsidRPr="008C1BDB">
        <w:rPr>
          <w:rFonts w:ascii="Arial" w:hAnsi="Arial" w:cs="Arial"/>
          <w:i/>
          <w:sz w:val="24"/>
          <w:szCs w:val="24"/>
        </w:rPr>
        <w:t>B. cinerea</w:t>
      </w:r>
      <w:r w:rsidR="007C110C" w:rsidRPr="008C1BDB">
        <w:rPr>
          <w:rFonts w:ascii="Arial" w:hAnsi="Arial" w:cs="Arial"/>
          <w:sz w:val="24"/>
          <w:szCs w:val="24"/>
        </w:rPr>
        <w:t xml:space="preserve"> lesion size on tomato</w:t>
      </w:r>
      <w:r w:rsidR="00415881" w:rsidRPr="008C1BDB">
        <w:rPr>
          <w:rFonts w:ascii="Arial" w:hAnsi="Arial" w:cs="Arial"/>
          <w:sz w:val="24"/>
          <w:szCs w:val="24"/>
        </w:rPr>
        <w:t xml:space="preserve"> (Table </w:t>
      </w:r>
      <w:r w:rsidR="00167C8A" w:rsidRPr="008C1BDB">
        <w:rPr>
          <w:rFonts w:ascii="Arial" w:hAnsi="Arial" w:cs="Arial"/>
          <w:sz w:val="24"/>
          <w:szCs w:val="24"/>
        </w:rPr>
        <w:t>1)</w:t>
      </w:r>
      <w:r w:rsidR="007C110C" w:rsidRPr="008C1BDB">
        <w:rPr>
          <w:rFonts w:ascii="Arial" w:hAnsi="Arial" w:cs="Arial"/>
          <w:sz w:val="24"/>
          <w:szCs w:val="24"/>
        </w:rPr>
        <w:t xml:space="preserve">.  </w:t>
      </w:r>
      <w:r w:rsidR="00686E9E" w:rsidRPr="008C1BDB">
        <w:rPr>
          <w:rFonts w:ascii="Arial" w:hAnsi="Arial" w:cs="Arial"/>
          <w:sz w:val="24"/>
          <w:szCs w:val="24"/>
        </w:rPr>
        <w:t>As such</w:t>
      </w:r>
      <w:r w:rsidR="009707C0" w:rsidRPr="008C1BDB">
        <w:rPr>
          <w:rFonts w:ascii="Arial" w:hAnsi="Arial" w:cs="Arial"/>
          <w:sz w:val="24"/>
          <w:szCs w:val="24"/>
        </w:rPr>
        <w:t xml:space="preserve">, domestication status alone </w:t>
      </w:r>
      <w:r w:rsidR="00686E9E" w:rsidRPr="008C1BDB">
        <w:rPr>
          <w:rFonts w:ascii="Arial" w:hAnsi="Arial" w:cs="Arial"/>
          <w:sz w:val="24"/>
          <w:szCs w:val="24"/>
        </w:rPr>
        <w:t xml:space="preserve">is </w:t>
      </w:r>
      <w:r w:rsidR="009707C0" w:rsidRPr="008C1BDB">
        <w:rPr>
          <w:rFonts w:ascii="Arial" w:hAnsi="Arial" w:cs="Arial"/>
          <w:sz w:val="24"/>
          <w:szCs w:val="24"/>
        </w:rPr>
        <w:t xml:space="preserve">a poor predictor of </w:t>
      </w:r>
      <w:r w:rsidR="00847F0D" w:rsidRPr="008C1BDB">
        <w:rPr>
          <w:rFonts w:ascii="Arial" w:hAnsi="Arial" w:cs="Arial"/>
          <w:sz w:val="24"/>
          <w:szCs w:val="24"/>
        </w:rPr>
        <w:t xml:space="preserve">a specific tomato </w:t>
      </w:r>
      <w:r w:rsidR="009707C0" w:rsidRPr="008C1BDB">
        <w:rPr>
          <w:rFonts w:ascii="Arial" w:hAnsi="Arial" w:cs="Arial"/>
          <w:sz w:val="24"/>
          <w:szCs w:val="24"/>
        </w:rPr>
        <w:t>host</w:t>
      </w:r>
      <w:r w:rsidR="00E1446F" w:rsidRPr="008C1BDB">
        <w:rPr>
          <w:rFonts w:ascii="Arial" w:hAnsi="Arial" w:cs="Arial"/>
          <w:sz w:val="24"/>
          <w:szCs w:val="24"/>
        </w:rPr>
        <w:t>’</w:t>
      </w:r>
      <w:r w:rsidR="00847F0D" w:rsidRPr="008C1BDB">
        <w:rPr>
          <w:rFonts w:ascii="Arial" w:hAnsi="Arial" w:cs="Arial"/>
          <w:sz w:val="24"/>
          <w:szCs w:val="24"/>
        </w:rPr>
        <w:t>s</w:t>
      </w:r>
      <w:r w:rsidR="009707C0" w:rsidRPr="008C1BDB">
        <w:rPr>
          <w:rFonts w:ascii="Arial" w:hAnsi="Arial" w:cs="Arial"/>
          <w:sz w:val="24"/>
          <w:szCs w:val="24"/>
        </w:rPr>
        <w:t xml:space="preserve"> </w:t>
      </w:r>
      <w:r w:rsidR="00847F0D" w:rsidRPr="008C1BDB">
        <w:rPr>
          <w:rFonts w:ascii="Arial" w:hAnsi="Arial" w:cs="Arial"/>
          <w:sz w:val="24"/>
          <w:szCs w:val="24"/>
        </w:rPr>
        <w:t xml:space="preserve">resistance </w:t>
      </w:r>
      <w:r w:rsidR="009707C0" w:rsidRPr="008C1BDB">
        <w:rPr>
          <w:rFonts w:ascii="Arial" w:hAnsi="Arial" w:cs="Arial"/>
          <w:sz w:val="24"/>
          <w:szCs w:val="24"/>
        </w:rPr>
        <w:t xml:space="preserve">to infection by </w:t>
      </w:r>
      <w:r w:rsidR="009707C0" w:rsidRPr="008C1BDB">
        <w:rPr>
          <w:rFonts w:ascii="Arial" w:hAnsi="Arial" w:cs="Arial"/>
          <w:i/>
          <w:sz w:val="24"/>
          <w:szCs w:val="24"/>
        </w:rPr>
        <w:t>B. cinerea</w:t>
      </w:r>
      <w:r w:rsidR="009707C0" w:rsidRPr="008C1BDB">
        <w:rPr>
          <w:rFonts w:ascii="Arial" w:hAnsi="Arial" w:cs="Arial"/>
          <w:sz w:val="24"/>
          <w:szCs w:val="24"/>
        </w:rPr>
        <w:t xml:space="preserve">. </w:t>
      </w:r>
      <w:r w:rsidR="003B75F5" w:rsidRPr="008C1BDB">
        <w:rPr>
          <w:rFonts w:ascii="Arial" w:hAnsi="Arial" w:cs="Arial"/>
          <w:sz w:val="24"/>
          <w:szCs w:val="24"/>
        </w:rPr>
        <w:t xml:space="preserve">This suggests that while </w:t>
      </w:r>
      <w:r w:rsidRPr="008C1BDB">
        <w:rPr>
          <w:rFonts w:ascii="Arial" w:hAnsi="Arial" w:cs="Arial"/>
          <w:sz w:val="24"/>
          <w:szCs w:val="24"/>
        </w:rPr>
        <w:t xml:space="preserve">tomato </w:t>
      </w:r>
      <w:r w:rsidR="003B75F5" w:rsidRPr="008C1BDB">
        <w:rPr>
          <w:rFonts w:ascii="Arial" w:hAnsi="Arial" w:cs="Arial"/>
          <w:sz w:val="24"/>
          <w:szCs w:val="24"/>
        </w:rPr>
        <w:t xml:space="preserve">domestication does affect </w:t>
      </w:r>
      <w:r w:rsidR="00847F0D" w:rsidRPr="008C1BDB">
        <w:rPr>
          <w:rFonts w:ascii="Arial" w:hAnsi="Arial" w:cs="Arial"/>
          <w:sz w:val="24"/>
          <w:szCs w:val="24"/>
        </w:rPr>
        <w:t xml:space="preserve">this </w:t>
      </w:r>
      <w:r w:rsidR="007D27A1" w:rsidRPr="008C1BDB">
        <w:rPr>
          <w:rFonts w:ascii="Arial" w:hAnsi="Arial" w:cs="Arial"/>
          <w:sz w:val="24"/>
          <w:szCs w:val="24"/>
        </w:rPr>
        <w:t>plant-</w:t>
      </w:r>
      <w:r w:rsidR="003B75F5" w:rsidRPr="008C1BDB">
        <w:rPr>
          <w:rFonts w:ascii="Arial" w:hAnsi="Arial" w:cs="Arial"/>
          <w:sz w:val="24"/>
          <w:szCs w:val="24"/>
        </w:rPr>
        <w:t>pathogen int</w:t>
      </w:r>
      <w:r w:rsidR="00DD51E1" w:rsidRPr="008C1BDB">
        <w:rPr>
          <w:rFonts w:ascii="Arial" w:hAnsi="Arial" w:cs="Arial"/>
          <w:sz w:val="24"/>
          <w:szCs w:val="24"/>
        </w:rPr>
        <w:t xml:space="preserve">eraction, it is not the primary </w:t>
      </w:r>
      <w:r w:rsidR="007C110C" w:rsidRPr="008C1BDB">
        <w:rPr>
          <w:rFonts w:ascii="Arial" w:hAnsi="Arial" w:cs="Arial"/>
          <w:sz w:val="24"/>
          <w:szCs w:val="24"/>
        </w:rPr>
        <w:t>factor defining the measured</w:t>
      </w:r>
      <w:r w:rsidR="00DD51E1" w:rsidRPr="008C1BDB">
        <w:rPr>
          <w:rFonts w:ascii="Arial" w:hAnsi="Arial" w:cs="Arial"/>
          <w:sz w:val="24"/>
          <w:szCs w:val="24"/>
        </w:rPr>
        <w:t xml:space="preserve"> trait</w:t>
      </w:r>
      <w:r w:rsidR="00AA35C0" w:rsidRPr="008C1BDB">
        <w:rPr>
          <w:rFonts w:ascii="Arial" w:hAnsi="Arial" w:cs="Arial"/>
          <w:sz w:val="24"/>
          <w:szCs w:val="24"/>
        </w:rPr>
        <w:t xml:space="preserve">. </w:t>
      </w:r>
      <w:r w:rsidR="007C110C" w:rsidRPr="008C1BDB">
        <w:rPr>
          <w:rFonts w:ascii="Arial" w:hAnsi="Arial" w:cs="Arial"/>
          <w:sz w:val="24"/>
          <w:szCs w:val="24"/>
        </w:rPr>
        <w:t xml:space="preserve">The </w:t>
      </w:r>
      <w:r w:rsidR="00AA35C0" w:rsidRPr="008C1BDB">
        <w:rPr>
          <w:rFonts w:ascii="Arial" w:hAnsi="Arial" w:cs="Arial"/>
          <w:sz w:val="24"/>
          <w:szCs w:val="24"/>
        </w:rPr>
        <w:t xml:space="preserve">effect of </w:t>
      </w:r>
      <w:r w:rsidR="007C110C" w:rsidRPr="008C1BDB">
        <w:rPr>
          <w:rFonts w:ascii="Arial" w:hAnsi="Arial" w:cs="Arial"/>
          <w:sz w:val="24"/>
          <w:szCs w:val="24"/>
        </w:rPr>
        <w:t xml:space="preserve">tomato </w:t>
      </w:r>
      <w:r w:rsidR="00AA35C0" w:rsidRPr="008C1BDB">
        <w:rPr>
          <w:rFonts w:ascii="Arial" w:hAnsi="Arial" w:cs="Arial"/>
          <w:sz w:val="24"/>
          <w:szCs w:val="24"/>
        </w:rPr>
        <w:t xml:space="preserve">domestication </w:t>
      </w:r>
      <w:r w:rsidR="007C110C" w:rsidRPr="008C1BDB">
        <w:rPr>
          <w:rFonts w:ascii="Arial" w:hAnsi="Arial" w:cs="Arial"/>
          <w:sz w:val="24"/>
          <w:szCs w:val="24"/>
        </w:rPr>
        <w:t xml:space="preserve">varied </w:t>
      </w:r>
      <w:r w:rsidR="00DC14F4" w:rsidRPr="008C1BDB">
        <w:rPr>
          <w:rFonts w:ascii="Arial" w:hAnsi="Arial" w:cs="Arial"/>
          <w:sz w:val="24"/>
          <w:szCs w:val="24"/>
        </w:rPr>
        <w:t xml:space="preserve">across the </w:t>
      </w:r>
      <w:r w:rsidR="00AA35C0" w:rsidRPr="008C1BDB">
        <w:rPr>
          <w:rFonts w:ascii="Arial" w:hAnsi="Arial" w:cs="Arial"/>
          <w:i/>
          <w:sz w:val="24"/>
          <w:szCs w:val="24"/>
        </w:rPr>
        <w:t>B. cinerea</w:t>
      </w:r>
      <w:r w:rsidR="007C110C" w:rsidRPr="008C1BDB">
        <w:rPr>
          <w:rFonts w:ascii="Arial" w:hAnsi="Arial" w:cs="Arial"/>
          <w:sz w:val="24"/>
          <w:szCs w:val="24"/>
        </w:rPr>
        <w:t xml:space="preserve"> isolates</w:t>
      </w:r>
      <w:r w:rsidR="00DD51E1" w:rsidRPr="008C1BDB">
        <w:rPr>
          <w:rFonts w:ascii="Arial" w:hAnsi="Arial" w:cs="Arial"/>
          <w:sz w:val="24"/>
          <w:szCs w:val="24"/>
        </w:rPr>
        <w:t>,</w:t>
      </w:r>
      <w:r w:rsidR="007C110C" w:rsidRPr="008C1BDB">
        <w:rPr>
          <w:rFonts w:ascii="Arial" w:hAnsi="Arial" w:cs="Arial"/>
          <w:sz w:val="24"/>
          <w:szCs w:val="24"/>
        </w:rPr>
        <w:t xml:space="preserve"> with specific loci linked to differential virulence across wild and domestic tomatoes</w:t>
      </w:r>
      <w:r w:rsidR="00A82868" w:rsidRPr="008C1BDB">
        <w:rPr>
          <w:rFonts w:ascii="Arial" w:hAnsi="Arial" w:cs="Arial"/>
          <w:sz w:val="24"/>
          <w:szCs w:val="24"/>
        </w:rPr>
        <w:t xml:space="preserve"> (Figure </w:t>
      </w:r>
      <w:r w:rsidR="00D03A16" w:rsidRPr="008C1BDB">
        <w:rPr>
          <w:rFonts w:ascii="Arial" w:hAnsi="Arial" w:cs="Arial"/>
          <w:sz w:val="24"/>
          <w:szCs w:val="24"/>
        </w:rPr>
        <w:t>1 c-h</w:t>
      </w:r>
      <w:r w:rsidR="00A82868" w:rsidRPr="008C1BDB">
        <w:rPr>
          <w:rFonts w:ascii="Arial" w:hAnsi="Arial" w:cs="Arial"/>
          <w:sz w:val="24"/>
          <w:szCs w:val="24"/>
        </w:rPr>
        <w:t>)</w:t>
      </w:r>
      <w:r w:rsidR="00DC14F4" w:rsidRPr="008C1BDB">
        <w:rPr>
          <w:rFonts w:ascii="Arial" w:hAnsi="Arial" w:cs="Arial"/>
          <w:sz w:val="24"/>
          <w:szCs w:val="24"/>
        </w:rPr>
        <w:t xml:space="preserve">. </w:t>
      </w:r>
      <w:r w:rsidR="00A82868" w:rsidRPr="008C1BDB">
        <w:rPr>
          <w:rFonts w:ascii="Arial" w:hAnsi="Arial" w:cs="Arial"/>
          <w:sz w:val="24"/>
          <w:szCs w:val="24"/>
        </w:rPr>
        <w:t>If</w:t>
      </w:r>
      <w:r w:rsidR="00686E9E" w:rsidRPr="008C1BDB">
        <w:rPr>
          <w:rFonts w:ascii="Arial" w:hAnsi="Arial" w:cs="Arial"/>
          <w:sz w:val="24"/>
          <w:szCs w:val="24"/>
        </w:rPr>
        <w:t xml:space="preserve"> a study relies on one or a few isolates, it could obtain a falsely high or falsely low estimation of how host domestication influences pathogen resistance. </w:t>
      </w:r>
      <w:r w:rsidR="00DC14F4" w:rsidRPr="008C1BDB">
        <w:rPr>
          <w:rFonts w:ascii="Arial" w:hAnsi="Arial" w:cs="Arial"/>
          <w:sz w:val="24"/>
          <w:szCs w:val="24"/>
        </w:rPr>
        <w:t>T</w:t>
      </w:r>
      <w:r w:rsidR="006C499C" w:rsidRPr="008C1BDB">
        <w:rPr>
          <w:rFonts w:ascii="Arial" w:hAnsi="Arial" w:cs="Arial"/>
          <w:sz w:val="24"/>
          <w:szCs w:val="24"/>
        </w:rPr>
        <w:t xml:space="preserve">his </w:t>
      </w:r>
      <w:r w:rsidR="00686E9E" w:rsidRPr="008C1BDB">
        <w:rPr>
          <w:rFonts w:ascii="Arial" w:hAnsi="Arial" w:cs="Arial"/>
          <w:sz w:val="24"/>
          <w:szCs w:val="24"/>
        </w:rPr>
        <w:t>show</w:t>
      </w:r>
      <w:r w:rsidR="00BD37C1" w:rsidRPr="008C1BDB">
        <w:rPr>
          <w:rFonts w:ascii="Arial" w:hAnsi="Arial" w:cs="Arial"/>
          <w:sz w:val="24"/>
          <w:szCs w:val="24"/>
        </w:rPr>
        <w:t>s</w:t>
      </w:r>
      <w:r w:rsidR="00686E9E" w:rsidRPr="008C1BDB">
        <w:rPr>
          <w:rFonts w:ascii="Arial" w:hAnsi="Arial" w:cs="Arial"/>
          <w:sz w:val="24"/>
          <w:szCs w:val="24"/>
        </w:rPr>
        <w:t xml:space="preserve"> the need to utilize a population of </w:t>
      </w:r>
      <w:r w:rsidR="006C499C" w:rsidRPr="008C1BDB">
        <w:rPr>
          <w:rFonts w:ascii="Arial" w:hAnsi="Arial" w:cs="Arial"/>
          <w:i/>
          <w:sz w:val="24"/>
          <w:szCs w:val="24"/>
        </w:rPr>
        <w:t>B. cinerea</w:t>
      </w:r>
      <w:r w:rsidR="006C499C" w:rsidRPr="008C1BDB">
        <w:rPr>
          <w:rFonts w:ascii="Arial" w:hAnsi="Arial" w:cs="Arial"/>
          <w:sz w:val="24"/>
          <w:szCs w:val="24"/>
        </w:rPr>
        <w:t xml:space="preserve"> </w:t>
      </w:r>
      <w:r w:rsidR="00AA35C0" w:rsidRPr="008C1BDB">
        <w:rPr>
          <w:rFonts w:ascii="Arial" w:hAnsi="Arial" w:cs="Arial"/>
          <w:sz w:val="24"/>
          <w:szCs w:val="24"/>
        </w:rPr>
        <w:t xml:space="preserve">to understand the factors contributing to </w:t>
      </w:r>
      <w:r w:rsidR="00AA35C0" w:rsidRPr="008C1BDB">
        <w:rPr>
          <w:rFonts w:ascii="Arial" w:hAnsi="Arial" w:cs="Arial"/>
          <w:i/>
          <w:sz w:val="24"/>
          <w:szCs w:val="24"/>
        </w:rPr>
        <w:t>B. cinerea</w:t>
      </w:r>
      <w:r w:rsidR="00AA35C0" w:rsidRPr="008C1BDB">
        <w:rPr>
          <w:rFonts w:ascii="Arial" w:hAnsi="Arial" w:cs="Arial"/>
          <w:sz w:val="24"/>
          <w:szCs w:val="24"/>
        </w:rPr>
        <w:t xml:space="preserve"> virulence</w:t>
      </w:r>
      <w:r w:rsidR="00DC14F4" w:rsidRPr="008C1BDB">
        <w:rPr>
          <w:rFonts w:ascii="Arial" w:hAnsi="Arial" w:cs="Arial"/>
          <w:sz w:val="24"/>
          <w:szCs w:val="24"/>
        </w:rPr>
        <w:t xml:space="preserve"> and how this is altered by crop domestication</w:t>
      </w:r>
      <w:r w:rsidR="00AA35C0" w:rsidRPr="008C1BDB">
        <w:rPr>
          <w:rFonts w:ascii="Arial" w:hAnsi="Arial" w:cs="Arial"/>
          <w:sz w:val="24"/>
          <w:szCs w:val="24"/>
        </w:rPr>
        <w:t xml:space="preserve">. </w:t>
      </w:r>
    </w:p>
    <w:p w14:paraId="48026B66" w14:textId="36D544D4"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This suggests that at least for this generalist pathogen, the genetic bottleneck</w:t>
      </w:r>
      <w:r w:rsidR="007C110C" w:rsidRPr="008C1BDB">
        <w:rPr>
          <w:rFonts w:ascii="Arial" w:hAnsi="Arial" w:cs="Arial"/>
          <w:sz w:val="24"/>
          <w:szCs w:val="24"/>
        </w:rPr>
        <w:t xml:space="preserve"> of tomato domestication</w:t>
      </w:r>
      <w:r w:rsidR="00DC14F4" w:rsidRPr="008C1BDB">
        <w:rPr>
          <w:rFonts w:ascii="Arial" w:hAnsi="Arial" w:cs="Arial"/>
          <w:sz w:val="24"/>
          <w:szCs w:val="24"/>
        </w:rPr>
        <w:t xml:space="preserve"> has not imparted a phenotypic bottleneck. One possible explanation is that resistance to this pathogen is so polygenic in the plant that our experiment is not sufficiently large to pick up </w:t>
      </w:r>
      <w:r w:rsidR="007C110C" w:rsidRPr="008C1BDB">
        <w:rPr>
          <w:rFonts w:ascii="Arial" w:hAnsi="Arial" w:cs="Arial"/>
          <w:sz w:val="24"/>
          <w:szCs w:val="24"/>
        </w:rPr>
        <w:t xml:space="preserve">any genetic bottleneck </w:t>
      </w:r>
      <w:r w:rsidR="00DC14F4" w:rsidRPr="008C1BDB">
        <w:rPr>
          <w:rFonts w:ascii="Arial" w:hAnsi="Arial" w:cs="Arial"/>
          <w:sz w:val="24"/>
          <w:szCs w:val="24"/>
        </w:rPr>
        <w:t>effect using phenotypic variance</w:t>
      </w:r>
      <w:r w:rsidR="00AA35C0" w:rsidRPr="008C1BDB">
        <w:rPr>
          <w:rFonts w:ascii="Arial" w:hAnsi="Arial" w:cs="Arial"/>
          <w:sz w:val="24"/>
          <w:szCs w:val="24"/>
        </w:rPr>
        <w:t>.</w:t>
      </w:r>
      <w:r w:rsidR="00DC14F4" w:rsidRPr="008C1BDB">
        <w:rPr>
          <w:rFonts w:ascii="Arial" w:hAnsi="Arial" w:cs="Arial"/>
          <w:sz w:val="24"/>
          <w:szCs w:val="24"/>
        </w:rPr>
        <w:t xml:space="preserve"> </w:t>
      </w:r>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It remains to be seen if these patterns hold for </w:t>
      </w:r>
      <w:r w:rsidR="00E773AB" w:rsidRPr="008C1BDB">
        <w:rPr>
          <w:rFonts w:ascii="Arial" w:hAnsi="Arial" w:cs="Arial"/>
          <w:i/>
          <w:sz w:val="24"/>
          <w:szCs w:val="24"/>
        </w:rPr>
        <w:t xml:space="preserve">B. cinerea </w:t>
      </w:r>
      <w:r w:rsidR="00E773AB" w:rsidRPr="008C1BDB">
        <w:rPr>
          <w:rFonts w:ascii="Arial" w:hAnsi="Arial" w:cs="Arial"/>
          <w:sz w:val="24"/>
          <w:szCs w:val="24"/>
        </w:rPr>
        <w:t>on its other host plants</w:t>
      </w:r>
      <w:r w:rsidR="00F60FC1" w:rsidRPr="008C1BDB">
        <w:rPr>
          <w:rFonts w:ascii="Arial" w:hAnsi="Arial" w:cs="Arial"/>
          <w:sz w:val="24"/>
          <w:szCs w:val="24"/>
        </w:rPr>
        <w:t xml:space="preserve">. It is </w:t>
      </w:r>
      <w:r w:rsidR="00F60FC1" w:rsidRPr="008C1BDB">
        <w:rPr>
          <w:rFonts w:ascii="Arial" w:hAnsi="Arial" w:cs="Arial"/>
          <w:sz w:val="24"/>
          <w:szCs w:val="24"/>
        </w:rPr>
        <w:lastRenderedPageBreak/>
        <w:t>unclear whether</w:t>
      </w:r>
      <w:r w:rsidR="00E773AB" w:rsidRPr="008C1BDB">
        <w:rPr>
          <w:rFonts w:ascii="Arial" w:hAnsi="Arial" w:cs="Arial"/>
          <w:sz w:val="24"/>
          <w:szCs w:val="24"/>
        </w:rPr>
        <w:t xml:space="preserve"> domestication ha</w:t>
      </w:r>
      <w:r w:rsidR="00F60FC1" w:rsidRPr="008C1BDB">
        <w:rPr>
          <w:rFonts w:ascii="Arial" w:hAnsi="Arial" w:cs="Arial"/>
          <w:sz w:val="24"/>
          <w:szCs w:val="24"/>
        </w:rPr>
        <w:t>s</w:t>
      </w:r>
      <w:r w:rsidR="00E773AB" w:rsidRPr="008C1BDB">
        <w:rPr>
          <w:rFonts w:ascii="Arial" w:hAnsi="Arial" w:cs="Arial"/>
          <w:sz w:val="24"/>
          <w:szCs w:val="24"/>
        </w:rPr>
        <w:t xml:space="preserve"> a universal </w:t>
      </w:r>
      <w:r w:rsidR="00F60FC1" w:rsidRPr="008C1BDB">
        <w:rPr>
          <w:rFonts w:ascii="Arial" w:hAnsi="Arial" w:cs="Arial"/>
          <w:sz w:val="24"/>
          <w:szCs w:val="24"/>
        </w:rPr>
        <w:t>e</w:t>
      </w:r>
      <w:r w:rsidR="00E773AB" w:rsidRPr="008C1BDB">
        <w:rPr>
          <w:rFonts w:ascii="Arial" w:hAnsi="Arial" w:cs="Arial"/>
          <w:sz w:val="24"/>
          <w:szCs w:val="24"/>
        </w:rPr>
        <w:t xml:space="preserve">ffect on plant resistance to </w:t>
      </w:r>
      <w:r w:rsidR="00E773AB" w:rsidRPr="008C1BDB">
        <w:rPr>
          <w:rFonts w:ascii="Arial" w:hAnsi="Arial" w:cs="Arial"/>
          <w:i/>
          <w:sz w:val="24"/>
          <w:szCs w:val="24"/>
        </w:rPr>
        <w:t>B. cinerea</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692381C0"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 </w:t>
      </w:r>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distinctly different from 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728AF31B"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not </w:t>
      </w:r>
      <w:proofErr w:type="gramStart"/>
      <w:r w:rsidR="00EA31C3" w:rsidRPr="008C1BDB">
        <w:rPr>
          <w:rFonts w:ascii="Arial" w:hAnsi="Arial" w:cs="Arial"/>
          <w:sz w:val="24"/>
          <w:szCs w:val="24"/>
        </w:rPr>
        <w:t>sufficient</w:t>
      </w:r>
      <w:proofErr w:type="gramEnd"/>
      <w:r w:rsidR="00EA31C3" w:rsidRPr="008C1BDB">
        <w:rPr>
          <w:rFonts w:ascii="Arial" w:hAnsi="Arial" w:cs="Arial"/>
          <w:sz w:val="24"/>
          <w:szCs w:val="24"/>
        </w:rPr>
        <w:t xml:space="preserve">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host, the 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w:t>
      </w:r>
      <w:proofErr w:type="gramStart"/>
      <w:r w:rsidR="001659E8" w:rsidRPr="008C1BDB">
        <w:rPr>
          <w:rFonts w:ascii="Arial" w:hAnsi="Arial" w:cs="Arial"/>
          <w:sz w:val="24"/>
          <w:szCs w:val="24"/>
        </w:rPr>
        <w:t>pathogen</w:t>
      </w:r>
      <w:proofErr w:type="gramEnd"/>
      <w:r w:rsidR="001659E8" w:rsidRPr="008C1BDB">
        <w:rPr>
          <w:rFonts w:ascii="Arial" w:hAnsi="Arial" w:cs="Arial"/>
          <w:sz w:val="24"/>
          <w:szCs w:val="24"/>
        </w:rPr>
        <w:t xml:space="preserve"> </w:t>
      </w:r>
      <w:r w:rsidR="00E54CEE" w:rsidRPr="008C1BDB">
        <w:rPr>
          <w:rFonts w:ascii="Arial" w:hAnsi="Arial" w:cs="Arial"/>
          <w:sz w:val="24"/>
          <w:szCs w:val="24"/>
        </w:rPr>
        <w:t>isolate</w:t>
      </w:r>
      <w:r w:rsidR="001659E8" w:rsidRPr="008C1BDB">
        <w:rPr>
          <w:rFonts w:ascii="Arial" w:hAnsi="Arial" w:cs="Arial"/>
          <w:sz w:val="24"/>
          <w:szCs w:val="24"/>
        </w:rPr>
        <w:t xml:space="preserve">s to </w:t>
      </w:r>
      <w:r w:rsidR="001659E8" w:rsidRPr="008C1BDB">
        <w:rPr>
          <w:rFonts w:ascii="Arial" w:hAnsi="Arial" w:cs="Arial"/>
          <w:sz w:val="24"/>
          <w:szCs w:val="24"/>
        </w:rPr>
        <w:lastRenderedPageBreak/>
        <w:t xml:space="preserve">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13AA7C37"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234632" w:rsidRPr="008C1BDB">
        <w:rPr>
          <w:rFonts w:ascii="Arial" w:hAnsi="Arial" w:cs="Arial"/>
          <w:sz w:val="24"/>
          <w:szCs w:val="24"/>
        </w:rPr>
        <w:t>. In addition, the study</w:t>
      </w:r>
      <w:r w:rsidRPr="008C1BDB">
        <w:rPr>
          <w:rFonts w:ascii="Arial" w:hAnsi="Arial" w:cs="Arial"/>
          <w:sz w:val="24"/>
          <w:szCs w:val="24"/>
        </w:rPr>
        <w:t xml:space="preserve"> explicit</w:t>
      </w:r>
      <w:r w:rsidR="00234632" w:rsidRPr="008C1BDB">
        <w:rPr>
          <w:rFonts w:ascii="Arial" w:hAnsi="Arial" w:cs="Arial"/>
          <w:sz w:val="24"/>
          <w:szCs w:val="24"/>
        </w:rPr>
        <w:t>ly</w:t>
      </w:r>
      <w:r w:rsidRPr="008C1BDB">
        <w:rPr>
          <w:rFonts w:ascii="Arial" w:hAnsi="Arial" w:cs="Arial"/>
          <w:sz w:val="24"/>
          <w:szCs w:val="24"/>
        </w:rPr>
        <w:t xml:space="preserve"> test</w:t>
      </w:r>
      <w:r w:rsidR="00234632" w:rsidRPr="008C1BDB">
        <w:rPr>
          <w:rFonts w:ascii="Arial" w:hAnsi="Arial" w:cs="Arial"/>
          <w:sz w:val="24"/>
          <w:szCs w:val="24"/>
        </w:rPr>
        <w:t>ed</w:t>
      </w:r>
      <w:r w:rsidRPr="008C1BDB">
        <w:rPr>
          <w:rFonts w:ascii="Arial" w:hAnsi="Arial" w:cs="Arial"/>
          <w:sz w:val="24"/>
          <w:szCs w:val="24"/>
        </w:rPr>
        <w:t xml:space="preserve"> the effects of tomato domestication</w:t>
      </w:r>
      <w:r w:rsidR="00234632" w:rsidRPr="008C1BDB">
        <w:rPr>
          <w:rFonts w:ascii="Arial" w:hAnsi="Arial" w:cs="Arial"/>
          <w:sz w:val="24"/>
          <w:szCs w:val="24"/>
        </w:rPr>
        <w:t xml:space="preserve"> on this </w:t>
      </w:r>
      <w:proofErr w:type="spellStart"/>
      <w:r w:rsidR="00234632" w:rsidRPr="008C1BDB">
        <w:rPr>
          <w:rFonts w:ascii="Arial" w:hAnsi="Arial" w:cs="Arial"/>
          <w:sz w:val="24"/>
          <w:szCs w:val="24"/>
        </w:rPr>
        <w:t>pathosystem</w:t>
      </w:r>
      <w:proofErr w:type="spellEnd"/>
      <w:r w:rsidRPr="008C1BDB">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4E920E20"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Supplemental Figure 1</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8C1BDB">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51"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52"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53" w:name="OLE_LINK1"/>
      <w:bookmarkStart w:id="54" w:name="OLE_LINK2"/>
      <w:r w:rsidRPr="008C1BDB">
        <w:rPr>
          <w:rFonts w:ascii="Arial" w:hAnsi="Arial" w:cs="Arial"/>
          <w:sz w:val="24"/>
          <w:szCs w:val="24"/>
        </w:rPr>
        <w:t xml:space="preserve">272,672 </w:t>
      </w:r>
      <w:bookmarkEnd w:id="53"/>
      <w:bookmarkEnd w:id="54"/>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w:t>
      </w:r>
      <w:r w:rsidRPr="008C1BDB">
        <w:rPr>
          <w:rFonts w:ascii="Arial" w:hAnsi="Arial" w:cs="Arial"/>
          <w:sz w:val="24"/>
          <w:szCs w:val="24"/>
        </w:rPr>
        <w:lastRenderedPageBreak/>
        <w:t xml:space="preserve">calls across the isolates (SNP calls in at least 82/ 91 isolates). </w:t>
      </w:r>
      <w:del w:id="55"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56"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56"/>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lastRenderedPageBreak/>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60CB6301" w14:textId="383030E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analyzed lesion areas using a </w:t>
      </w:r>
      <w:del w:id="57" w:author="N S" w:date="2018-09-27T11:44:00Z">
        <w:r w:rsidRPr="008C1BDB" w:rsidDel="005561E2">
          <w:rPr>
            <w:rFonts w:ascii="Arial" w:hAnsi="Arial" w:cs="Arial"/>
            <w:sz w:val="24"/>
            <w:szCs w:val="24"/>
          </w:rPr>
          <w:delText xml:space="preserve">general </w:delText>
        </w:r>
      </w:del>
      <w:r w:rsidRPr="008C1BDB">
        <w:rPr>
          <w:rFonts w:ascii="Arial" w:hAnsi="Arial" w:cs="Arial"/>
          <w:sz w:val="24"/>
          <w:szCs w:val="24"/>
        </w:rPr>
        <w:t>linear model for the full experiment, including the fixed effects of isolate genotype, plant domestication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or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plant genotype (which is nested within domestication status), experiment, and block (nested within experiment) on lesion area, as well as their interactions (</w:t>
      </w:r>
      <w:moveFromRangeStart w:id="58" w:author="N S" w:date="2018-09-27T11:44:00Z" w:name="move525811977"/>
      <w:moveFrom w:id="59" w:author="N S" w:date="2018-09-27T11:44:00Z">
        <w:r w:rsidR="00473273" w:rsidRPr="008C1BDB" w:rsidDel="005561E2">
          <w:rPr>
            <w:rFonts w:ascii="Arial" w:hAnsi="Arial" w:cs="Arial"/>
            <w:sz w:val="24"/>
            <w:szCs w:val="24"/>
          </w:rPr>
          <w:t xml:space="preserve">R </w:t>
        </w:r>
        <w:r w:rsidRPr="008C1BDB" w:rsidDel="005561E2">
          <w:rPr>
            <w:rFonts w:ascii="Arial" w:hAnsi="Arial" w:cs="Arial"/>
            <w:sz w:val="24"/>
            <w:szCs w:val="24"/>
          </w:rPr>
          <w:t>lme4</w:t>
        </w:r>
        <w:r w:rsidR="00473273" w:rsidRPr="008C1BDB" w:rsidDel="005561E2">
          <w:rPr>
            <w:rFonts w:ascii="Arial" w:hAnsi="Arial" w:cs="Arial"/>
            <w:sz w:val="24"/>
            <w:szCs w:val="24"/>
          </w:rPr>
          <w:t xml:space="preserve"> package</w:t>
        </w:r>
        <w:r w:rsidRPr="008C1BDB" w:rsidDel="005561E2">
          <w:rPr>
            <w:rFonts w:ascii="Arial" w:hAnsi="Arial" w:cs="Arial"/>
            <w:sz w:val="24"/>
            <w:szCs w:val="24"/>
          </w:rPr>
          <w:t xml:space="preserve">; </w:t>
        </w:r>
        <w:r w:rsidRPr="008C1BDB" w:rsidDel="005561E2">
          <w:rPr>
            <w:rFonts w:ascii="Arial" w:hAnsi="Arial" w:cs="Arial"/>
            <w:sz w:val="24"/>
            <w:szCs w:val="24"/>
          </w:rPr>
          <w:fldChar w:fldCharType="begin"/>
        </w:r>
        <w:r w:rsidR="00473273" w:rsidRPr="008C1BDB" w:rsidDel="005561E2">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Pr="008C1BDB" w:rsidDel="005561E2">
          <w:rPr>
            <w:rFonts w:ascii="Arial" w:hAnsi="Arial" w:cs="Arial"/>
            <w:sz w:val="24"/>
            <w:szCs w:val="24"/>
          </w:rPr>
          <w:fldChar w:fldCharType="separate"/>
        </w:r>
        <w:r w:rsidR="00473273" w:rsidRPr="008C1BDB" w:rsidDel="005561E2">
          <w:rPr>
            <w:rFonts w:ascii="Arial" w:hAnsi="Arial" w:cs="Arial"/>
            <w:noProof/>
            <w:sz w:val="24"/>
            <w:szCs w:val="24"/>
          </w:rPr>
          <w:t>(Bates, Maechler et al. 2015)</w:t>
        </w:r>
        <w:r w:rsidRPr="008C1BDB" w:rsidDel="005561E2">
          <w:rPr>
            <w:rFonts w:ascii="Arial" w:hAnsi="Arial" w:cs="Arial"/>
            <w:sz w:val="24"/>
            <w:szCs w:val="24"/>
          </w:rPr>
          <w:fldChar w:fldCharType="end"/>
        </w:r>
        <w:r w:rsidRPr="008C1BDB" w:rsidDel="005561E2">
          <w:rPr>
            <w:rFonts w:ascii="Arial" w:hAnsi="Arial" w:cs="Arial"/>
            <w:sz w:val="24"/>
            <w:szCs w:val="24"/>
          </w:rPr>
          <w:t xml:space="preserve">). </w:t>
        </w:r>
      </w:moveFrom>
      <w:moveFromRangeEnd w:id="58"/>
      <w:r w:rsidRPr="008C1BDB">
        <w:rPr>
          <w:rFonts w:ascii="Arial" w:hAnsi="Arial" w:cs="Arial"/>
          <w:sz w:val="24"/>
          <w:szCs w:val="24"/>
        </w:rPr>
        <w:t>Two of our 97 isolates that did not have replication across 2 experiments were dropped at this stage of analysis. The</w:t>
      </w:r>
      <w:r w:rsidR="00154DD4" w:rsidRPr="008C1BDB">
        <w:rPr>
          <w:rFonts w:ascii="Arial" w:hAnsi="Arial" w:cs="Arial"/>
          <w:sz w:val="24"/>
          <w:szCs w:val="24"/>
        </w:rPr>
        <w:t xml:space="preserve"> significance of individual terms in the model did not change if </w:t>
      </w:r>
      <w:r w:rsidRPr="008C1BDB">
        <w:rPr>
          <w:rFonts w:ascii="Arial" w:hAnsi="Arial" w:cs="Arial"/>
          <w:sz w:val="24"/>
          <w:szCs w:val="24"/>
        </w:rPr>
        <w:t>experiment and block were treated as random effects</w:t>
      </w:r>
      <w:ins w:id="60" w:author="N S" w:date="2018-09-27T11:43:00Z">
        <w:r w:rsidR="00AD11BA">
          <w:rPr>
            <w:rFonts w:ascii="Arial" w:hAnsi="Arial" w:cs="Arial"/>
            <w:sz w:val="24"/>
            <w:szCs w:val="24"/>
          </w:rPr>
          <w:t xml:space="preserve"> (tested by general linear model</w:t>
        </w:r>
      </w:ins>
      <w:ins w:id="61" w:author="N S" w:date="2018-09-27T11:44:00Z">
        <w:r w:rsidR="005561E2">
          <w:rPr>
            <w:rFonts w:ascii="Arial" w:hAnsi="Arial" w:cs="Arial"/>
            <w:sz w:val="24"/>
            <w:szCs w:val="24"/>
          </w:rPr>
          <w:t xml:space="preserve">; </w:t>
        </w:r>
      </w:ins>
      <w:moveToRangeStart w:id="62" w:author="N S" w:date="2018-09-27T11:44:00Z" w:name="move525811977"/>
      <w:moveTo w:id="63" w:author="N S" w:date="2018-09-27T11:44:00Z">
        <w:r w:rsidR="005561E2" w:rsidRPr="008C1BDB">
          <w:rPr>
            <w:rFonts w:ascii="Arial" w:hAnsi="Arial" w:cs="Arial"/>
            <w:sz w:val="24"/>
            <w:szCs w:val="24"/>
          </w:rPr>
          <w:t xml:space="preserve">R lme4 package; </w:t>
        </w:r>
        <w:r w:rsidR="005561E2" w:rsidRPr="008C1BDB">
          <w:rPr>
            <w:rFonts w:ascii="Arial" w:hAnsi="Arial" w:cs="Arial"/>
            <w:sz w:val="24"/>
            <w:szCs w:val="24"/>
          </w:rPr>
          <w:fldChar w:fldCharType="begin"/>
        </w:r>
        <w:r w:rsidR="005561E2"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5561E2" w:rsidRPr="008C1BDB">
          <w:rPr>
            <w:rFonts w:ascii="Arial" w:hAnsi="Arial" w:cs="Arial"/>
            <w:sz w:val="24"/>
            <w:szCs w:val="24"/>
          </w:rPr>
          <w:fldChar w:fldCharType="separate"/>
        </w:r>
        <w:r w:rsidR="005561E2" w:rsidRPr="008C1BDB">
          <w:rPr>
            <w:rFonts w:ascii="Arial" w:hAnsi="Arial" w:cs="Arial"/>
            <w:noProof/>
            <w:sz w:val="24"/>
            <w:szCs w:val="24"/>
          </w:rPr>
          <w:t>(Bates, Maechler et al. 2015)</w:t>
        </w:r>
        <w:r w:rsidR="005561E2" w:rsidRPr="008C1BDB">
          <w:rPr>
            <w:rFonts w:ascii="Arial" w:hAnsi="Arial" w:cs="Arial"/>
            <w:sz w:val="24"/>
            <w:szCs w:val="24"/>
          </w:rPr>
          <w:fldChar w:fldCharType="end"/>
        </w:r>
        <w:r w:rsidR="005561E2" w:rsidRPr="008C1BDB">
          <w:rPr>
            <w:rFonts w:ascii="Arial" w:hAnsi="Arial" w:cs="Arial"/>
            <w:sz w:val="24"/>
            <w:szCs w:val="24"/>
          </w:rPr>
          <w:t>)</w:t>
        </w:r>
        <w:del w:id="64" w:author="N S" w:date="2018-09-27T11:44:00Z">
          <w:r w:rsidR="005561E2" w:rsidRPr="008C1BDB" w:rsidDel="005561E2">
            <w:rPr>
              <w:rFonts w:ascii="Arial" w:hAnsi="Arial" w:cs="Arial"/>
              <w:sz w:val="24"/>
              <w:szCs w:val="24"/>
            </w:rPr>
            <w:delText>.</w:delText>
          </w:r>
        </w:del>
      </w:moveTo>
      <w:moveToRangeEnd w:id="62"/>
      <w:r w:rsidRPr="008C1BDB">
        <w:rPr>
          <w:rFonts w:ascii="Arial" w:hAnsi="Arial" w:cs="Arial"/>
          <w:sz w:val="24"/>
          <w:szCs w:val="24"/>
        </w:rPr>
        <w:t xml:space="preserve">. Adding terms for individual plant, leaf, and leaflet position did not significantly improve the full model, so they were omitted from further analysis. This </w:t>
      </w:r>
      <w:ins w:id="65" w:author="N S" w:date="2018-09-27T11:44:00Z">
        <w:r w:rsidR="005561E2">
          <w:rPr>
            <w:rFonts w:ascii="Arial" w:hAnsi="Arial" w:cs="Arial"/>
            <w:sz w:val="24"/>
            <w:szCs w:val="24"/>
          </w:rPr>
          <w:t xml:space="preserve">linear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domestic/wild tomato. </w:t>
      </w:r>
      <w:ins w:id="66" w:author="N S" w:date="2018-09-27T11:52:00Z">
        <w:r w:rsidR="005561E2">
          <w:rPr>
            <w:rFonts w:ascii="Arial" w:hAnsi="Arial" w:cs="Arial"/>
            <w:sz w:val="24"/>
            <w:szCs w:val="24"/>
          </w:rPr>
          <w:t>Percent genetic variance</w:t>
        </w:r>
        <w:r w:rsidR="005561E2" w:rsidRPr="008C1BDB">
          <w:rPr>
            <w:rFonts w:ascii="Arial" w:hAnsi="Arial" w:cs="Arial"/>
            <w:sz w:val="24"/>
            <w:szCs w:val="24"/>
          </w:rPr>
          <w:t xml:space="preserve"> </w:t>
        </w:r>
        <w:r w:rsidR="005561E2">
          <w:rPr>
            <w:rFonts w:ascii="Arial" w:hAnsi="Arial" w:cs="Arial"/>
            <w:sz w:val="24"/>
            <w:szCs w:val="24"/>
          </w:rPr>
          <w:t xml:space="preserve">was calculated as the sum of squares (SS) for each genetic component of variance, over the sum of SS for all genetic components of variance. </w:t>
        </w:r>
      </w:ins>
      <w:r w:rsidRPr="008C1BDB">
        <w:rPr>
          <w:rFonts w:ascii="Arial" w:hAnsi="Arial" w:cs="Arial"/>
          <w:sz w:val="24"/>
          <w:szCs w:val="24"/>
        </w:rPr>
        <w:t>We also calculated a domestication sensitivity phenotype, Sensitivity = (Domesticated lesion size – Wild lesion size) / Domesticated lesion size.</w:t>
      </w:r>
      <w:ins w:id="67" w:author="N S" w:date="2018-09-27T11:51:00Z">
        <w:r w:rsidR="005561E2">
          <w:rPr>
            <w:rFonts w:ascii="Arial" w:hAnsi="Arial" w:cs="Arial"/>
            <w:sz w:val="24"/>
            <w:szCs w:val="24"/>
          </w:rPr>
          <w:t xml:space="preserve"> </w:t>
        </w:r>
      </w:ins>
    </w:p>
    <w:p w14:paraId="340DC15F" w14:textId="4BC61E81"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 xml:space="preserve">We calculated pairwise Euclidean distances between 426 wild and domesticated </w:t>
      </w:r>
      <w:r w:rsidR="00D66E95" w:rsidRPr="008C1BDB">
        <w:rPr>
          <w:rFonts w:ascii="Arial" w:hAnsi="Arial" w:cs="Arial"/>
          <w:sz w:val="24"/>
          <w:szCs w:val="24"/>
        </w:rPr>
        <w:lastRenderedPageBreak/>
        <w:t>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75A21060" w14:textId="77777777" w:rsidR="00D91DB6"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 lesion sizes across paired tomato genotypes. To examine host specialization to tomato domestication within </w:t>
      </w:r>
      <w:r w:rsidRPr="008C1BDB">
        <w:rPr>
          <w:rFonts w:ascii="Arial" w:hAnsi="Arial" w:cs="Arial"/>
          <w:i/>
          <w:sz w:val="24"/>
          <w:szCs w:val="24"/>
        </w:rPr>
        <w:t>B. cinerea</w:t>
      </w:r>
      <w:r w:rsidRPr="008C1BDB">
        <w:rPr>
          <w:rFonts w:ascii="Arial" w:hAnsi="Arial" w:cs="Arial"/>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655B2C1B" w14:textId="5957E2B9"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34C7DCEE"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lastRenderedPageBreak/>
        <w:t>To predict expected overlap of significant SNPs across plant genotypes, we used the average number of significant SNPs per each of the 12 plant genotypes (14,000 SNPs) and calculated expected overlap between those 12 lists using binomial coefficients.</w:t>
      </w:r>
      <w:del w:id="68"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 </w:delInstrText>
        </w:r>
        <w:r w:rsidR="005F1A4E"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PjwvdGl0bGVzPjxwYWdlcz4yODUtMjk0PC9wYWdlcz48dm9sdW1lPjE0Mjwvdm9sdW1lPjxudW1i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</w:fldData>
          </w:fldChar>
        </w:r>
        <w:r w:rsidR="005F1A4E" w:rsidRPr="008C1BDB" w:rsidDel="00CB3397">
          <w:rPr>
            <w:rFonts w:ascii="Arial" w:hAnsi="Arial" w:cs="Arial"/>
            <w:sz w:val="24"/>
            <w:szCs w:val="24"/>
          </w:rPr>
          <w:delInstrText xml:space="preserve"> ADDIN EN.CITE.DATA </w:delInstrText>
        </w:r>
        <w:r w:rsidR="005F1A4E" w:rsidRPr="008C1BDB" w:rsidDel="00CB3397">
          <w:rPr>
            <w:rFonts w:ascii="Arial" w:hAnsi="Arial" w:cs="Arial"/>
            <w:sz w:val="24"/>
            <w:szCs w:val="24"/>
          </w:rPr>
        </w:r>
        <w:r w:rsidR="005F1A4E" w:rsidRPr="008C1BDB" w:rsidDel="00CB3397">
          <w:rPr>
            <w:rFonts w:ascii="Arial" w:hAnsi="Arial" w:cs="Arial"/>
            <w:sz w:val="24"/>
            <w:szCs w:val="24"/>
          </w:rPr>
          <w:fldChar w:fldCharType="end"/>
        </w:r>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69" w:author="N S" w:date="2018-10-01T16:20:00Z">
        <w:r w:rsidRPr="008C1BDB" w:rsidDel="00CB3397">
          <w:rPr>
            <w:rFonts w:ascii="Arial" w:hAnsi="Arial" w:cs="Arial"/>
            <w:color w:val="222222"/>
            <w:sz w:val="24"/>
            <w:szCs w:val="24"/>
            <w:shd w:val="clear" w:color="auto" w:fill="FFFFFF"/>
          </w:rPr>
          <w:delText xml:space="preserve">overlap </w:delText>
        </w:r>
      </w:del>
      <w:ins w:id="70"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3175284D"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 xml:space="preserve">Mean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70C263EE"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71"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0A10CA74" w14:textId="03D2CB35"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1</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79314BA3" w14:textId="57B3886A"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Figure 2</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7AA760B2" w14:textId="53E7E6EF" w:rsidR="0096026A" w:rsidDel="00CB3397" w:rsidRDefault="00FA3E2E" w:rsidP="003E10A7">
      <w:pPr>
        <w:spacing w:line="360" w:lineRule="auto"/>
        <w:rPr>
          <w:del w:id="72" w:author="N S" w:date="2018-10-01T16:20:00Z"/>
          <w:rFonts w:ascii="Arial" w:hAnsi="Arial" w:cs="Arial"/>
          <w:color w:val="222222"/>
          <w:sz w:val="24"/>
          <w:szCs w:val="24"/>
          <w:shd w:val="clear" w:color="auto" w:fill="FFFFFF"/>
        </w:rPr>
      </w:pPr>
      <w:del w:id="73"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74" w:author="N S" w:date="2018-10-01T16:20:00Z"/>
          <w:rFonts w:ascii="Arial" w:hAnsi="Arial" w:cs="Arial"/>
          <w:color w:val="222222"/>
          <w:sz w:val="24"/>
          <w:szCs w:val="24"/>
          <w:shd w:val="clear" w:color="auto" w:fill="FFFFFF"/>
        </w:rPr>
      </w:pPr>
      <w:del w:id="75"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76" w:author="N S" w:date="2018-10-01T16:20:00Z"/>
          <w:rFonts w:ascii="Arial" w:hAnsi="Arial" w:cs="Arial"/>
          <w:color w:val="222222"/>
          <w:sz w:val="24"/>
          <w:szCs w:val="24"/>
          <w:shd w:val="clear" w:color="auto" w:fill="FFFFFF"/>
        </w:rPr>
      </w:pPr>
      <w:bookmarkStart w:id="77" w:name="_GoBack"/>
      <w:bookmarkEnd w:id="77"/>
      <w:del w:id="78" w:author="N S" w:date="2018-10-01T16:20:00Z">
        <w:r w:rsidDel="00CB3397">
          <w:rPr>
            <w:rFonts w:ascii="Arial" w:hAnsi="Arial" w:cs="Arial"/>
            <w:color w:val="222222"/>
            <w:sz w:val="24"/>
            <w:szCs w:val="24"/>
            <w:shd w:val="clear" w:color="auto" w:fill="FFFFFF"/>
          </w:rPr>
          <w:lastRenderedPageBreak/>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42B007C1"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 ANOVA, p&lt;2e-16).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lastRenderedPageBreak/>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78E53983"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79" w:author="N S" w:date="2018-09-27T12:25:00Z">
        <w:r w:rsidRPr="008C1BDB" w:rsidDel="00676532">
          <w:rPr>
            <w:rFonts w:ascii="Arial" w:hAnsi="Arial" w:cs="Arial"/>
            <w:sz w:val="24"/>
            <w:szCs w:val="24"/>
          </w:rPr>
          <w:delText xml:space="preserve">phenotype </w:delText>
        </w:r>
      </w:del>
      <w:ins w:id="80"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lastRenderedPageBreak/>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61613F07" w14:textId="77777777" w:rsidR="005A412E" w:rsidRPr="005A412E" w:rsidRDefault="00416136" w:rsidP="005A412E">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5A412E" w:rsidRPr="005A412E">
        <w:t xml:space="preserve">Abramovitch, R. B. and G. B. Martin (2004). "Strategies used by bacterial pathogens to suppress plant defenses." </w:t>
      </w:r>
      <w:r w:rsidR="005A412E" w:rsidRPr="005A412E">
        <w:rPr>
          <w:u w:val="single"/>
        </w:rPr>
        <w:t>Current opinion in plant biology</w:t>
      </w:r>
      <w:r w:rsidR="005A412E" w:rsidRPr="005A412E">
        <w:t xml:space="preserve"> </w:t>
      </w:r>
      <w:r w:rsidR="005A412E" w:rsidRPr="005A412E">
        <w:rPr>
          <w:b/>
        </w:rPr>
        <w:t>7</w:t>
      </w:r>
      <w:r w:rsidR="005A412E" w:rsidRPr="005A412E">
        <w:t>(4): 356-364.</w:t>
      </w:r>
    </w:p>
    <w:p w14:paraId="2E17919E" w14:textId="77777777" w:rsidR="005A412E" w:rsidRPr="005A412E" w:rsidRDefault="005A412E" w:rsidP="005A412E">
      <w:pPr>
        <w:pStyle w:val="EndNoteBibliography"/>
      </w:pPr>
      <w:r w:rsidRPr="005A412E">
        <w:t xml:space="preserve">AbuQamar, S., M.-F. Chai, H. Luo, F. Song and T. Mengiste (2008). "Tomato protein kinase 1b mediates signaling of plant responses to necrotrophic fungi and insect herbivory." </w:t>
      </w:r>
      <w:r w:rsidRPr="005A412E">
        <w:rPr>
          <w:u w:val="single"/>
        </w:rPr>
        <w:t>The Plant Cell</w:t>
      </w:r>
      <w:r w:rsidRPr="005A412E">
        <w:t xml:space="preserve"> </w:t>
      </w:r>
      <w:r w:rsidRPr="005A412E">
        <w:rPr>
          <w:b/>
        </w:rPr>
        <w:t>20</w:t>
      </w:r>
      <w:r w:rsidRPr="005A412E">
        <w:t>(7): 1964-1983.</w:t>
      </w:r>
    </w:p>
    <w:p w14:paraId="741A3CB3" w14:textId="77777777" w:rsidR="005A412E" w:rsidRPr="005A412E" w:rsidRDefault="005A412E" w:rsidP="005A412E">
      <w:pPr>
        <w:pStyle w:val="EndNoteBibliography"/>
      </w:pPr>
      <w:r w:rsidRPr="005A412E">
        <w:t xml:space="preserve">Atwell, S., J. Corwin, N. Soltis, A. Subedy, K. Denby and D. J. Kliebenstein (2015). "Whole genome resequencing of Botrytis cinerea isolates identifies high levels of standing diversity." </w:t>
      </w:r>
      <w:r w:rsidRPr="005A412E">
        <w:rPr>
          <w:u w:val="single"/>
        </w:rPr>
        <w:t>Frontiers in microbiology</w:t>
      </w:r>
      <w:r w:rsidRPr="005A412E">
        <w:t xml:space="preserve"> </w:t>
      </w:r>
      <w:r w:rsidRPr="005A412E">
        <w:rPr>
          <w:b/>
        </w:rPr>
        <w:t>6</w:t>
      </w:r>
      <w:r w:rsidRPr="005A412E">
        <w:t>: 996.</w:t>
      </w:r>
    </w:p>
    <w:p w14:paraId="2B295E9A" w14:textId="77777777" w:rsidR="005A412E" w:rsidRPr="005A412E" w:rsidRDefault="005A412E" w:rsidP="005A412E">
      <w:pPr>
        <w:pStyle w:val="EndNoteBibliography"/>
      </w:pPr>
      <w:r w:rsidRPr="005A412E">
        <w:t xml:space="preserve">Bai, Y. and P. Lindhout (2007). "Domestication and breeding of tomatoes: what have we gained and what can we gain in the future?" </w:t>
      </w:r>
      <w:r w:rsidRPr="005A412E">
        <w:rPr>
          <w:u w:val="single"/>
        </w:rPr>
        <w:t>Annals of botany</w:t>
      </w:r>
      <w:r w:rsidRPr="005A412E">
        <w:t xml:space="preserve"> </w:t>
      </w:r>
      <w:r w:rsidRPr="005A412E">
        <w:rPr>
          <w:b/>
        </w:rPr>
        <w:t>100</w:t>
      </w:r>
      <w:r w:rsidRPr="005A412E">
        <w:t>(5): 1085-1094.</w:t>
      </w:r>
    </w:p>
    <w:p w14:paraId="3335BD2D" w14:textId="77777777" w:rsidR="005A412E" w:rsidRPr="005A412E" w:rsidRDefault="005A412E" w:rsidP="005A412E">
      <w:pPr>
        <w:pStyle w:val="EndNoteBibliography"/>
      </w:pPr>
      <w:r w:rsidRPr="005A412E">
        <w:t xml:space="preserve">Ballaré, C. L. and R. Pierik (2017). "The shade‐avoidance syndrome: multiple signals and ecological consequences." </w:t>
      </w:r>
      <w:r w:rsidRPr="005A412E">
        <w:rPr>
          <w:u w:val="single"/>
        </w:rPr>
        <w:t>Plant, cell &amp; environment</w:t>
      </w:r>
      <w:r w:rsidRPr="005A412E">
        <w:t xml:space="preserve"> </w:t>
      </w:r>
      <w:r w:rsidRPr="005A412E">
        <w:rPr>
          <w:b/>
        </w:rPr>
        <w:t>40</w:t>
      </w:r>
      <w:r w:rsidRPr="005A412E">
        <w:t>(11): 2530-2543.</w:t>
      </w:r>
    </w:p>
    <w:p w14:paraId="078E2A73" w14:textId="77777777" w:rsidR="005A412E" w:rsidRPr="005A412E" w:rsidRDefault="005A412E" w:rsidP="005A412E">
      <w:pPr>
        <w:pStyle w:val="EndNoteBibliography"/>
      </w:pPr>
      <w:r w:rsidRPr="005A412E">
        <w:t xml:space="preserve">Barrett, L. G. and M. Heil (2012). "Unifying concepts and mechanisms in the specificity of plant–enemy interactions." </w:t>
      </w:r>
      <w:r w:rsidRPr="005A412E">
        <w:rPr>
          <w:u w:val="single"/>
        </w:rPr>
        <w:t>Trends in plant science</w:t>
      </w:r>
      <w:r w:rsidRPr="005A412E">
        <w:t xml:space="preserve"> </w:t>
      </w:r>
      <w:r w:rsidRPr="005A412E">
        <w:rPr>
          <w:b/>
        </w:rPr>
        <w:t>17</w:t>
      </w:r>
      <w:r w:rsidRPr="005A412E">
        <w:t>(5): 282-292.</w:t>
      </w:r>
    </w:p>
    <w:p w14:paraId="4966A350" w14:textId="77777777" w:rsidR="005A412E" w:rsidRPr="005A412E" w:rsidRDefault="005A412E" w:rsidP="005A412E">
      <w:pPr>
        <w:pStyle w:val="EndNoteBibliography"/>
      </w:pPr>
      <w:r w:rsidRPr="005A412E">
        <w:t xml:space="preserve">Barrett, L. G., J. M. Kniskern, N. Bodenhausen, W. Zhang and J. Bergelson (2009). "Continua of specificity and virulence in plant host–pathogen interactions: causes and consequences." </w:t>
      </w:r>
      <w:r w:rsidRPr="005A412E">
        <w:rPr>
          <w:u w:val="single"/>
        </w:rPr>
        <w:t>New Phytologist</w:t>
      </w:r>
      <w:r w:rsidRPr="005A412E">
        <w:t xml:space="preserve"> </w:t>
      </w:r>
      <w:r w:rsidRPr="005A412E">
        <w:rPr>
          <w:b/>
        </w:rPr>
        <w:t>183</w:t>
      </w:r>
      <w:r w:rsidRPr="005A412E">
        <w:t>(3): 513-529.</w:t>
      </w:r>
    </w:p>
    <w:p w14:paraId="27145208" w14:textId="77777777" w:rsidR="005A412E" w:rsidRPr="005A412E" w:rsidRDefault="005A412E" w:rsidP="005A412E">
      <w:pPr>
        <w:pStyle w:val="EndNoteBibliography"/>
      </w:pPr>
      <w:r w:rsidRPr="005A412E">
        <w:t xml:space="preserve">Bartoli, C. and F. Roux (2017). "Genome-Wide Association Studies In Plant Pathosystems: Toward an Ecological Genomics Approach." </w:t>
      </w:r>
      <w:r w:rsidRPr="005A412E">
        <w:rPr>
          <w:u w:val="single"/>
        </w:rPr>
        <w:t>Frontiers in plant science</w:t>
      </w:r>
      <w:r w:rsidRPr="005A412E">
        <w:t xml:space="preserve"> </w:t>
      </w:r>
      <w:r w:rsidRPr="005A412E">
        <w:rPr>
          <w:b/>
        </w:rPr>
        <w:t>8</w:t>
      </w:r>
      <w:r w:rsidRPr="005A412E">
        <w:t>.</w:t>
      </w:r>
    </w:p>
    <w:p w14:paraId="72076B89" w14:textId="77777777" w:rsidR="005A412E" w:rsidRPr="005A412E" w:rsidRDefault="005A412E" w:rsidP="005A412E">
      <w:pPr>
        <w:pStyle w:val="EndNoteBibliography"/>
      </w:pPr>
      <w:r w:rsidRPr="005A412E">
        <w:t xml:space="preserve">Bates, D., M. Maechler, B. Bolker and S. Walker (2015). "Fitting Linear Mixed-Effects Models Using lme4." </w:t>
      </w:r>
      <w:r w:rsidRPr="005A412E">
        <w:rPr>
          <w:u w:val="single"/>
        </w:rPr>
        <w:t>Journal of Statistical Software</w:t>
      </w:r>
      <w:r w:rsidRPr="005A412E">
        <w:t xml:space="preserve"> </w:t>
      </w:r>
      <w:r w:rsidRPr="005A412E">
        <w:rPr>
          <w:b/>
        </w:rPr>
        <w:t>67</w:t>
      </w:r>
      <w:r w:rsidRPr="005A412E">
        <w:t>(1): 1-48.</w:t>
      </w:r>
    </w:p>
    <w:p w14:paraId="441194AC" w14:textId="77777777" w:rsidR="005A412E" w:rsidRPr="005A412E" w:rsidRDefault="005A412E" w:rsidP="005A412E">
      <w:pPr>
        <w:pStyle w:val="EndNoteBibliography"/>
      </w:pPr>
      <w:r w:rsidRPr="005A412E">
        <w:t xml:space="preserve">Bergougnoux, V. (2014). "The history of tomato: from domestication to biopharming." </w:t>
      </w:r>
      <w:r w:rsidRPr="005A412E">
        <w:rPr>
          <w:u w:val="single"/>
        </w:rPr>
        <w:t>Biotechnology advances</w:t>
      </w:r>
      <w:r w:rsidRPr="005A412E">
        <w:t xml:space="preserve"> </w:t>
      </w:r>
      <w:r w:rsidRPr="005A412E">
        <w:rPr>
          <w:b/>
        </w:rPr>
        <w:t>32</w:t>
      </w:r>
      <w:r w:rsidRPr="005A412E">
        <w:t>(1): 170-189.</w:t>
      </w:r>
    </w:p>
    <w:p w14:paraId="0B9AA135" w14:textId="77777777" w:rsidR="005A412E" w:rsidRPr="005A412E" w:rsidRDefault="005A412E" w:rsidP="005A412E">
      <w:pPr>
        <w:pStyle w:val="EndNoteBibliography"/>
      </w:pPr>
      <w:r w:rsidRPr="005A412E">
        <w:t xml:space="preserve">Bhardwaj, V., S. Meier, L. N. Petersen, R. A. Ingle and L. C. Roden (2011). "Defence responses of Arabidopsis thaliana to infection by Pseudomonas syringae are regulated by the circadian clock." </w:t>
      </w:r>
      <w:r w:rsidRPr="005A412E">
        <w:rPr>
          <w:u w:val="single"/>
        </w:rPr>
        <w:t>PloS one</w:t>
      </w:r>
      <w:r w:rsidRPr="005A412E">
        <w:t xml:space="preserve"> </w:t>
      </w:r>
      <w:r w:rsidRPr="005A412E">
        <w:rPr>
          <w:b/>
        </w:rPr>
        <w:t>6</w:t>
      </w:r>
      <w:r w:rsidRPr="005A412E">
        <w:t>(10): e26968.</w:t>
      </w:r>
    </w:p>
    <w:p w14:paraId="45350AE0" w14:textId="77777777" w:rsidR="005A412E" w:rsidRPr="005A412E" w:rsidRDefault="005A412E" w:rsidP="005A412E">
      <w:pPr>
        <w:pStyle w:val="EndNoteBibliography"/>
      </w:pPr>
      <w:r w:rsidRPr="005A412E">
        <w:t xml:space="preserve">Bittel, P. and S. Robatzek (2007). "Microbe-associated molecular patterns (MAMPs) probe plant immunity." </w:t>
      </w:r>
      <w:r w:rsidRPr="005A412E">
        <w:rPr>
          <w:u w:val="single"/>
        </w:rPr>
        <w:t>Current opinion in plant biology</w:t>
      </w:r>
      <w:r w:rsidRPr="005A412E">
        <w:t xml:space="preserve"> </w:t>
      </w:r>
      <w:r w:rsidRPr="005A412E">
        <w:rPr>
          <w:b/>
        </w:rPr>
        <w:t>10</w:t>
      </w:r>
      <w:r w:rsidRPr="005A412E">
        <w:t>(4): 335-341.</w:t>
      </w:r>
    </w:p>
    <w:p w14:paraId="740162DC" w14:textId="77777777" w:rsidR="005A412E" w:rsidRPr="005A412E" w:rsidRDefault="005A412E" w:rsidP="005A412E">
      <w:pPr>
        <w:pStyle w:val="EndNoteBibliography"/>
      </w:pPr>
      <w:r w:rsidRPr="005A412E">
        <w:t xml:space="preserve">Blanca, J., J. Montero-Pau, C. Sauvage, G. Bauchet, E. Illa, M. J. Díez, D. Francis, M. Causse, E. van der Knaap and J. Cañizares (2015). "Genomic variation in tomato, from wild ancestors to contemporary breeding accessions." </w:t>
      </w:r>
      <w:r w:rsidRPr="005A412E">
        <w:rPr>
          <w:u w:val="single"/>
        </w:rPr>
        <w:t>BMC genomics</w:t>
      </w:r>
      <w:r w:rsidRPr="005A412E">
        <w:t xml:space="preserve"> </w:t>
      </w:r>
      <w:r w:rsidRPr="005A412E">
        <w:rPr>
          <w:b/>
        </w:rPr>
        <w:t>16</w:t>
      </w:r>
      <w:r w:rsidRPr="005A412E">
        <w:t>(1): 257.</w:t>
      </w:r>
    </w:p>
    <w:p w14:paraId="5C0CA117" w14:textId="77777777" w:rsidR="005A412E" w:rsidRPr="005A412E" w:rsidRDefault="005A412E" w:rsidP="005A412E">
      <w:pPr>
        <w:pStyle w:val="EndNoteBibliography"/>
      </w:pPr>
      <w:r w:rsidRPr="005A412E">
        <w:t xml:space="preserve">Blanco-Ulate, B., A. Morales-Cruz, K. C. Amrine, J. M. Labavitch, A. L. Powell and D. Cantu (2014). "Genome-wide transcriptional profiling of Botrytis cinerea genes targeting plant cell walls during infections of different hosts." </w:t>
      </w:r>
      <w:r w:rsidRPr="005A412E">
        <w:rPr>
          <w:u w:val="single"/>
        </w:rPr>
        <w:t>Frontiers in plant science</w:t>
      </w:r>
      <w:r w:rsidRPr="005A412E">
        <w:t xml:space="preserve"> </w:t>
      </w:r>
      <w:r w:rsidRPr="005A412E">
        <w:rPr>
          <w:b/>
        </w:rPr>
        <w:t>5</w:t>
      </w:r>
      <w:r w:rsidRPr="005A412E">
        <w:t>.</w:t>
      </w:r>
    </w:p>
    <w:p w14:paraId="12DE770A" w14:textId="77777777" w:rsidR="005A412E" w:rsidRPr="005A412E" w:rsidRDefault="005A412E" w:rsidP="005A412E">
      <w:pPr>
        <w:pStyle w:val="EndNoteBibliography"/>
      </w:pPr>
      <w:r w:rsidRPr="005A412E">
        <w:t xml:space="preserve">Boller, T. and S. Y. He (2009). "Innate immunity in plants: an arms race between pattern recognition receptors in plants and effectors in microbial pathogens." </w:t>
      </w:r>
      <w:r w:rsidRPr="005A412E">
        <w:rPr>
          <w:u w:val="single"/>
        </w:rPr>
        <w:t>Science</w:t>
      </w:r>
      <w:r w:rsidRPr="005A412E">
        <w:t xml:space="preserve"> </w:t>
      </w:r>
      <w:r w:rsidRPr="005A412E">
        <w:rPr>
          <w:b/>
        </w:rPr>
        <w:t>324</w:t>
      </w:r>
      <w:r w:rsidRPr="005A412E">
        <w:t>(5928): 742-744.</w:t>
      </w:r>
    </w:p>
    <w:p w14:paraId="000FCB24" w14:textId="77777777" w:rsidR="005A412E" w:rsidRPr="005A412E" w:rsidRDefault="005A412E" w:rsidP="005A412E">
      <w:pPr>
        <w:pStyle w:val="EndNoteBibliography"/>
      </w:pPr>
      <w:r w:rsidRPr="005A412E">
        <w:t xml:space="preserve">Boyd, L. A., C. Ridout, D. M. O'Sullivan, J. E. Leach and H. Leung (2013). "Plant–pathogen interactions: disease resistance in modern agriculture." </w:t>
      </w:r>
      <w:r w:rsidRPr="005A412E">
        <w:rPr>
          <w:u w:val="single"/>
        </w:rPr>
        <w:t>Trends in genetics</w:t>
      </w:r>
      <w:r w:rsidRPr="005A412E">
        <w:t xml:space="preserve"> </w:t>
      </w:r>
      <w:r w:rsidRPr="005A412E">
        <w:rPr>
          <w:b/>
        </w:rPr>
        <w:t>29</w:t>
      </w:r>
      <w:r w:rsidRPr="005A412E">
        <w:t>(4): 233-240.</w:t>
      </w:r>
    </w:p>
    <w:p w14:paraId="05EEF170" w14:textId="77777777" w:rsidR="005A412E" w:rsidRPr="005A412E" w:rsidRDefault="005A412E" w:rsidP="005A412E">
      <w:pPr>
        <w:pStyle w:val="EndNoteBibliography"/>
      </w:pPr>
      <w:r w:rsidRPr="005A412E">
        <w:t xml:space="preserve">Campos, M. L., Y. Yoshida, I. T. Major, D. de Oliveira Ferreira, S. M. Weraduwage, J. E. Froehlich, B. F. Johnson, D. M. Kramer, G. Jander and T. D. Sharkey (2016). "Rewiring of jasmonate and phytochrome B signalling uncouples plant growth-defense tradeoffs." </w:t>
      </w:r>
      <w:r w:rsidRPr="005A412E">
        <w:rPr>
          <w:u w:val="single"/>
        </w:rPr>
        <w:t>Nature communications</w:t>
      </w:r>
      <w:r w:rsidRPr="005A412E">
        <w:t xml:space="preserve"> </w:t>
      </w:r>
      <w:r w:rsidRPr="005A412E">
        <w:rPr>
          <w:b/>
        </w:rPr>
        <w:t>7</w:t>
      </w:r>
      <w:r w:rsidRPr="005A412E">
        <w:t>: 12570.</w:t>
      </w:r>
    </w:p>
    <w:p w14:paraId="298D9825" w14:textId="77777777" w:rsidR="005A412E" w:rsidRPr="005A412E" w:rsidRDefault="005A412E" w:rsidP="005A412E">
      <w:pPr>
        <w:pStyle w:val="EndNoteBibliography"/>
      </w:pPr>
      <w:r w:rsidRPr="005A412E">
        <w:t xml:space="preserve">Cerveny, L., A. Straskova, V. Dankova, A. Hartlova, M. Ceckova, F. Staud and J. Stulik (2013). "Tetratricopeptide repeat motifs in the world of bacterial pathogens: role in virulence mechanisms." </w:t>
      </w:r>
      <w:r w:rsidRPr="005A412E">
        <w:rPr>
          <w:u w:val="single"/>
        </w:rPr>
        <w:t>Infection and immunity</w:t>
      </w:r>
      <w:r w:rsidRPr="005A412E">
        <w:t xml:space="preserve"> </w:t>
      </w:r>
      <w:r w:rsidRPr="005A412E">
        <w:rPr>
          <w:b/>
        </w:rPr>
        <w:t>81</w:t>
      </w:r>
      <w:r w:rsidRPr="005A412E">
        <w:t>(3): 629-635.</w:t>
      </w:r>
    </w:p>
    <w:p w14:paraId="109411D8" w14:textId="77777777" w:rsidR="005A412E" w:rsidRPr="005A412E" w:rsidRDefault="005A412E" w:rsidP="005A412E">
      <w:pPr>
        <w:pStyle w:val="EndNoteBibliography"/>
      </w:pPr>
      <w:r w:rsidRPr="005A412E">
        <w:t xml:space="preserve">Chaudhary, B. (2013). "Plant domestication and resistance to herbivory." </w:t>
      </w:r>
      <w:r w:rsidRPr="005A412E">
        <w:rPr>
          <w:u w:val="single"/>
        </w:rPr>
        <w:t>International journal of plant genomics</w:t>
      </w:r>
      <w:r w:rsidRPr="005A412E">
        <w:t xml:space="preserve"> </w:t>
      </w:r>
      <w:r w:rsidRPr="005A412E">
        <w:rPr>
          <w:b/>
        </w:rPr>
        <w:t>2013</w:t>
      </w:r>
      <w:r w:rsidRPr="005A412E">
        <w:t>.</w:t>
      </w:r>
    </w:p>
    <w:p w14:paraId="65DEAB05" w14:textId="77777777" w:rsidR="005A412E" w:rsidRPr="005A412E" w:rsidRDefault="005A412E" w:rsidP="005A412E">
      <w:pPr>
        <w:pStyle w:val="EndNoteBibliography"/>
      </w:pPr>
      <w:r w:rsidRPr="005A412E">
        <w:lastRenderedPageBreak/>
        <w:t xml:space="preserve">Choquer, M., E. Fournier, C. Kunz, C. Levis, J.-M. Pradier, A. Simon and M. Viaud (2007). "Botrytis cinerea virulence factors: new insights into a necrotrophic and polyphageous pathogen." </w:t>
      </w:r>
      <w:r w:rsidRPr="005A412E">
        <w:rPr>
          <w:u w:val="single"/>
        </w:rPr>
        <w:t>FEMS microbiology letters</w:t>
      </w:r>
      <w:r w:rsidRPr="005A412E">
        <w:t xml:space="preserve"> </w:t>
      </w:r>
      <w:r w:rsidRPr="005A412E">
        <w:rPr>
          <w:b/>
        </w:rPr>
        <w:t>277</w:t>
      </w:r>
      <w:r w:rsidRPr="005A412E">
        <w:t>(1): 1-10.</w:t>
      </w:r>
    </w:p>
    <w:p w14:paraId="53CF6474" w14:textId="77777777" w:rsidR="005A412E" w:rsidRPr="005A412E" w:rsidRDefault="005A412E" w:rsidP="005A412E">
      <w:pPr>
        <w:pStyle w:val="EndNoteBibliography"/>
      </w:pPr>
      <w:r w:rsidRPr="005A412E">
        <w:t xml:space="preserve">Corwin, J. A., D. Copeland, J. Feusier, A. Subedy, R. Eshbaugh, C. Palmer, J. Maloof and D. J. Kliebenstein (2016). "The quantitative basis of the Arabidopsis innate immune system to endemic pathogens depends on pathogen genetics." </w:t>
      </w:r>
      <w:r w:rsidRPr="005A412E">
        <w:rPr>
          <w:u w:val="single"/>
        </w:rPr>
        <w:t>PLoS Genet</w:t>
      </w:r>
      <w:r w:rsidRPr="005A412E">
        <w:t xml:space="preserve"> </w:t>
      </w:r>
      <w:r w:rsidRPr="005A412E">
        <w:rPr>
          <w:b/>
        </w:rPr>
        <w:t>12</w:t>
      </w:r>
      <w:r w:rsidRPr="005A412E">
        <w:t>(2): e1005789.</w:t>
      </w:r>
    </w:p>
    <w:p w14:paraId="217F3713" w14:textId="77777777" w:rsidR="005A412E" w:rsidRPr="005A412E" w:rsidRDefault="005A412E" w:rsidP="005A412E">
      <w:pPr>
        <w:pStyle w:val="EndNoteBibliography"/>
      </w:pPr>
      <w:r w:rsidRPr="005A412E">
        <w:t xml:space="preserve">Corwin, J. A., A. Subedy, R. Eshbaugh and D. J. Kliebenstein (2016). "Expansive phenotypic landscape of Botrytis cinerea shows differential contribution of genetic diversity and plasticity." </w:t>
      </w:r>
      <w:r w:rsidRPr="005A412E">
        <w:rPr>
          <w:u w:val="single"/>
        </w:rPr>
        <w:t>Molecular Plant-Microbe Interactions</w:t>
      </w:r>
      <w:r w:rsidRPr="005A412E">
        <w:t xml:space="preserve"> </w:t>
      </w:r>
      <w:r w:rsidRPr="005A412E">
        <w:rPr>
          <w:b/>
        </w:rPr>
        <w:t>29</w:t>
      </w:r>
      <w:r w:rsidRPr="005A412E">
        <w:t>(4): 287-298.</w:t>
      </w:r>
    </w:p>
    <w:p w14:paraId="01F91586" w14:textId="77777777" w:rsidR="005A412E" w:rsidRPr="005A412E" w:rsidRDefault="005A412E" w:rsidP="005A412E">
      <w:pPr>
        <w:pStyle w:val="EndNoteBibliography"/>
      </w:pPr>
      <w:r w:rsidRPr="005A412E">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5A412E">
        <w:rPr>
          <w:u w:val="single"/>
        </w:rPr>
        <w:t>Genetics</w:t>
      </w:r>
      <w:r w:rsidRPr="005A412E">
        <w:t xml:space="preserve"> </w:t>
      </w:r>
      <w:r w:rsidRPr="005A412E">
        <w:rPr>
          <w:b/>
        </w:rPr>
        <w:t>170</w:t>
      </w:r>
      <w:r w:rsidRPr="005A412E">
        <w:t>(2): 613-630.</w:t>
      </w:r>
    </w:p>
    <w:p w14:paraId="24DEA193" w14:textId="77777777" w:rsidR="005A412E" w:rsidRPr="005A412E" w:rsidRDefault="005A412E" w:rsidP="005A412E">
      <w:pPr>
        <w:pStyle w:val="EndNoteBibliography"/>
      </w:pPr>
      <w:r w:rsidRPr="005A412E">
        <w:t xml:space="preserve">Dalmais, B., J. Schumacher, J. Moraga, P. Le Pecheur, B. Tudzynski, I. G. Collado and M. Viaud (2011). "The Botrytis cinerea phytotoxin botcinic acid requires two polyketide synthases for production and has a redundant role in virulence with botrydial." </w:t>
      </w:r>
      <w:r w:rsidRPr="005A412E">
        <w:rPr>
          <w:u w:val="single"/>
        </w:rPr>
        <w:t>Molecular plant pathology</w:t>
      </w:r>
      <w:r w:rsidRPr="005A412E">
        <w:t xml:space="preserve"> </w:t>
      </w:r>
      <w:r w:rsidRPr="005A412E">
        <w:rPr>
          <w:b/>
        </w:rPr>
        <w:t>12</w:t>
      </w:r>
      <w:r w:rsidRPr="005A412E">
        <w:t>(6): 564-579.</w:t>
      </w:r>
    </w:p>
    <w:p w14:paraId="61FA9C1A" w14:textId="77777777" w:rsidR="005A412E" w:rsidRPr="005A412E" w:rsidRDefault="005A412E" w:rsidP="005A412E">
      <w:pPr>
        <w:pStyle w:val="EndNoteBibliography"/>
      </w:pPr>
      <w:r w:rsidRPr="005A412E">
        <w:t xml:space="preserve">Dalman, K., K. Himmelstrand, Å. Olson, M. Lind, M. Brandström-Durling and J. Stenlid (2013). "A genome-wide association study identifies genomic regions for virulence in the non-model organism Heterobasidion annosum ss." </w:t>
      </w:r>
      <w:r w:rsidRPr="005A412E">
        <w:rPr>
          <w:u w:val="single"/>
        </w:rPr>
        <w:t>PLoS One</w:t>
      </w:r>
      <w:r w:rsidRPr="005A412E">
        <w:t xml:space="preserve"> </w:t>
      </w:r>
      <w:r w:rsidRPr="005A412E">
        <w:rPr>
          <w:b/>
        </w:rPr>
        <w:t>8</w:t>
      </w:r>
      <w:r w:rsidRPr="005A412E">
        <w:t>(1): e53525.</w:t>
      </w:r>
    </w:p>
    <w:p w14:paraId="46FB58B6" w14:textId="77777777" w:rsidR="005A412E" w:rsidRPr="005A412E" w:rsidRDefault="005A412E" w:rsidP="005A412E">
      <w:pPr>
        <w:pStyle w:val="EndNoteBibliography"/>
      </w:pPr>
      <w:r w:rsidRPr="005A412E">
        <w:t xml:space="preserve">Dangl, J. L. and J. D. Jones (2001). "Plant pathogens and integrated defence responses to infection." </w:t>
      </w:r>
      <w:r w:rsidRPr="005A412E">
        <w:rPr>
          <w:u w:val="single"/>
        </w:rPr>
        <w:t>nature</w:t>
      </w:r>
      <w:r w:rsidRPr="005A412E">
        <w:t xml:space="preserve"> </w:t>
      </w:r>
      <w:r w:rsidRPr="005A412E">
        <w:rPr>
          <w:b/>
        </w:rPr>
        <w:t>411</w:t>
      </w:r>
      <w:r w:rsidRPr="005A412E">
        <w:t>(6839): 826-833.</w:t>
      </w:r>
    </w:p>
    <w:p w14:paraId="3DD096CB" w14:textId="77777777" w:rsidR="005A412E" w:rsidRPr="005A412E" w:rsidRDefault="005A412E" w:rsidP="005A412E">
      <w:pPr>
        <w:pStyle w:val="EndNoteBibliography"/>
      </w:pPr>
      <w:r w:rsidRPr="005A412E">
        <w:t xml:space="preserve">De Feyter, R., Y. Yang and D. W. Gabriel (1993). "Gene-for-genes interactions between cotton R genes and Xanthomonas campestris pv. malvacearum avr genes." </w:t>
      </w:r>
      <w:r w:rsidRPr="005A412E">
        <w:rPr>
          <w:u w:val="single"/>
        </w:rPr>
        <w:t>Molecular plant-microbe interactions: MPMI</w:t>
      </w:r>
      <w:r w:rsidRPr="005A412E">
        <w:t xml:space="preserve"> </w:t>
      </w:r>
      <w:r w:rsidRPr="005A412E">
        <w:rPr>
          <w:b/>
        </w:rPr>
        <w:t>6</w:t>
      </w:r>
      <w:r w:rsidRPr="005A412E">
        <w:t>(2): 225-237.</w:t>
      </w:r>
    </w:p>
    <w:p w14:paraId="273DEE54" w14:textId="77777777" w:rsidR="005A412E" w:rsidRPr="005A412E" w:rsidRDefault="005A412E" w:rsidP="005A412E">
      <w:pPr>
        <w:pStyle w:val="EndNoteBibliography"/>
      </w:pPr>
      <w:r w:rsidRPr="005A412E">
        <w:t xml:space="preserve">Dean, R., J. A. Van Kan, Z. A. Pretorius, K. E. Hammond‐Kosack, A. Di Pietro, P. D. Spanu, J. J. Rudd, M. Dickman, R. Kahmann and J. Ellis (2012). "The Top 10 fungal pathogens in molecular plant pathology." </w:t>
      </w:r>
      <w:r w:rsidRPr="005A412E">
        <w:rPr>
          <w:u w:val="single"/>
        </w:rPr>
        <w:t>Molecular plant pathology</w:t>
      </w:r>
      <w:r w:rsidRPr="005A412E">
        <w:t xml:space="preserve"> </w:t>
      </w:r>
      <w:r w:rsidRPr="005A412E">
        <w:rPr>
          <w:b/>
        </w:rPr>
        <w:t>13</w:t>
      </w:r>
      <w:r w:rsidRPr="005A412E">
        <w:t>(4): 414-430.</w:t>
      </w:r>
    </w:p>
    <w:p w14:paraId="1D4069B4" w14:textId="77777777" w:rsidR="005A412E" w:rsidRPr="005A412E" w:rsidRDefault="005A412E" w:rsidP="005A412E">
      <w:pPr>
        <w:pStyle w:val="EndNoteBibliography"/>
      </w:pPr>
      <w:r w:rsidRPr="005A412E">
        <w:t xml:space="preserve">Deighton, N., I. Muckenschnabel, A. J. Colmenares, I. G. Collado and B. Williamson (2001). "Botrydial is produced in plant tissues infected by Botrytis cinerea." </w:t>
      </w:r>
      <w:r w:rsidRPr="005A412E">
        <w:rPr>
          <w:u w:val="single"/>
        </w:rPr>
        <w:t>Phytochemistry</w:t>
      </w:r>
      <w:r w:rsidRPr="005A412E">
        <w:t xml:space="preserve"> </w:t>
      </w:r>
      <w:r w:rsidRPr="005A412E">
        <w:rPr>
          <w:b/>
        </w:rPr>
        <w:t>57</w:t>
      </w:r>
      <w:r w:rsidRPr="005A412E">
        <w:t>(5): 689-692.</w:t>
      </w:r>
    </w:p>
    <w:p w14:paraId="237C4F18" w14:textId="77777777" w:rsidR="005A412E" w:rsidRPr="005A412E" w:rsidRDefault="005A412E" w:rsidP="005A412E">
      <w:pPr>
        <w:pStyle w:val="EndNoteBibliography"/>
      </w:pPr>
      <w:r w:rsidRPr="005A412E">
        <w:t xml:space="preserve">Denby, K. J., P. Kumar and D. J. Kliebenstein (2004). "Identification of Botrytis cinerea susceptibility loci in Arabidopsis thaliana." </w:t>
      </w:r>
      <w:r w:rsidRPr="005A412E">
        <w:rPr>
          <w:u w:val="single"/>
        </w:rPr>
        <w:t>The Plant Journal</w:t>
      </w:r>
      <w:r w:rsidRPr="005A412E">
        <w:t xml:space="preserve"> </w:t>
      </w:r>
      <w:r w:rsidRPr="005A412E">
        <w:rPr>
          <w:b/>
        </w:rPr>
        <w:t>38</w:t>
      </w:r>
      <w:r w:rsidRPr="005A412E">
        <w:t>(3): 473-486.</w:t>
      </w:r>
    </w:p>
    <w:p w14:paraId="45A858B1" w14:textId="77777777" w:rsidR="005A412E" w:rsidRPr="005A412E" w:rsidRDefault="005A412E" w:rsidP="005A412E">
      <w:pPr>
        <w:pStyle w:val="EndNoteBibliography"/>
      </w:pPr>
      <w:r w:rsidRPr="005A412E">
        <w:t xml:space="preserve">Desjardins, C. A., K. A. Cohen, V. Munsamy, T. Abeel, K. Maharaj, B. J. Walker, T. P. Shea, D. V. Almeida, A. L. Manson and A. Salazar (2016). "Genomic and functional analyses of Mycobacterium tuberculosis strains implicate ald in D-cycloserine resistance." </w:t>
      </w:r>
      <w:r w:rsidRPr="005A412E">
        <w:rPr>
          <w:u w:val="single"/>
        </w:rPr>
        <w:t>Nature genetics</w:t>
      </w:r>
      <w:r w:rsidRPr="005A412E">
        <w:t xml:space="preserve"> </w:t>
      </w:r>
      <w:r w:rsidRPr="005A412E">
        <w:rPr>
          <w:b/>
        </w:rPr>
        <w:t>48</w:t>
      </w:r>
      <w:r w:rsidRPr="005A412E">
        <w:t>(5): 544-551.</w:t>
      </w:r>
    </w:p>
    <w:p w14:paraId="736067C3" w14:textId="77777777" w:rsidR="005A412E" w:rsidRPr="005A412E" w:rsidRDefault="005A412E" w:rsidP="005A412E">
      <w:pPr>
        <w:pStyle w:val="EndNoteBibliography"/>
      </w:pPr>
      <w:r w:rsidRPr="005A412E">
        <w:t xml:space="preserve">Dıaz, J., A. ten Have and J. A. van Kan (2002). "The role of ethylene and wound signaling in resistance of tomato to Botrytis cinerea." </w:t>
      </w:r>
      <w:r w:rsidRPr="005A412E">
        <w:rPr>
          <w:u w:val="single"/>
        </w:rPr>
        <w:t>Plant physiology</w:t>
      </w:r>
      <w:r w:rsidRPr="005A412E">
        <w:t xml:space="preserve"> </w:t>
      </w:r>
      <w:r w:rsidRPr="005A412E">
        <w:rPr>
          <w:b/>
        </w:rPr>
        <w:t>129</w:t>
      </w:r>
      <w:r w:rsidRPr="005A412E">
        <w:t>(3): 1341-1351.</w:t>
      </w:r>
    </w:p>
    <w:p w14:paraId="6D120DE2" w14:textId="77777777" w:rsidR="005A412E" w:rsidRPr="005A412E" w:rsidRDefault="005A412E" w:rsidP="005A412E">
      <w:pPr>
        <w:pStyle w:val="EndNoteBibliography"/>
      </w:pPr>
      <w:r w:rsidRPr="005A412E">
        <w:t xml:space="preserve">Dodds, P. N. and J. P. Rathjen (2010). "Plant immunity: towards an integrated view of plant–pathogen interactions." </w:t>
      </w:r>
      <w:r w:rsidRPr="005A412E">
        <w:rPr>
          <w:u w:val="single"/>
        </w:rPr>
        <w:t>Nature Reviews Genetics</w:t>
      </w:r>
      <w:r w:rsidRPr="005A412E">
        <w:t xml:space="preserve"> </w:t>
      </w:r>
      <w:r w:rsidRPr="005A412E">
        <w:rPr>
          <w:b/>
        </w:rPr>
        <w:t>11</w:t>
      </w:r>
      <w:r w:rsidRPr="005A412E">
        <w:t>(8): 539-548.</w:t>
      </w:r>
    </w:p>
    <w:p w14:paraId="5DE7B572" w14:textId="77777777" w:rsidR="005A412E" w:rsidRPr="005A412E" w:rsidRDefault="005A412E" w:rsidP="005A412E">
      <w:pPr>
        <w:pStyle w:val="EndNoteBibliography"/>
      </w:pPr>
      <w:r w:rsidRPr="005A412E">
        <w:t xml:space="preserve">Doebley, J. F., B. S. Gaut and B. D. Smith (2006). "The molecular genetics of crop domestication." </w:t>
      </w:r>
      <w:r w:rsidRPr="005A412E">
        <w:rPr>
          <w:u w:val="single"/>
        </w:rPr>
        <w:t>Cell</w:t>
      </w:r>
      <w:r w:rsidRPr="005A412E">
        <w:t xml:space="preserve"> </w:t>
      </w:r>
      <w:r w:rsidRPr="005A412E">
        <w:rPr>
          <w:b/>
        </w:rPr>
        <w:t>127</w:t>
      </w:r>
      <w:r w:rsidRPr="005A412E">
        <w:t>(7): 1309-1321.</w:t>
      </w:r>
    </w:p>
    <w:p w14:paraId="3E4BF049" w14:textId="77777777" w:rsidR="005A412E" w:rsidRPr="005A412E" w:rsidRDefault="005A412E" w:rsidP="005A412E">
      <w:pPr>
        <w:pStyle w:val="EndNoteBibliography"/>
      </w:pPr>
      <w:r w:rsidRPr="005A412E">
        <w:t xml:space="preserve">Doerge, R. W. and G. A. Churchill (1996). "Permutation tests for multiple loci affecting a quantitative character." </w:t>
      </w:r>
      <w:r w:rsidRPr="005A412E">
        <w:rPr>
          <w:u w:val="single"/>
        </w:rPr>
        <w:t>Genetics</w:t>
      </w:r>
      <w:r w:rsidRPr="005A412E">
        <w:t xml:space="preserve"> </w:t>
      </w:r>
      <w:r w:rsidRPr="005A412E">
        <w:rPr>
          <w:b/>
        </w:rPr>
        <w:t>142</w:t>
      </w:r>
      <w:r w:rsidRPr="005A412E">
        <w:t>(1): 285-294.</w:t>
      </w:r>
    </w:p>
    <w:p w14:paraId="0EF7F193" w14:textId="77777777" w:rsidR="005A412E" w:rsidRPr="005A412E" w:rsidRDefault="005A412E" w:rsidP="005A412E">
      <w:pPr>
        <w:pStyle w:val="EndNoteBibliography"/>
      </w:pPr>
      <w:r w:rsidRPr="005A412E">
        <w:t xml:space="preserve">Dwivedi, S. L., H. D. Upadhyaya, H. T. Stalker, M. W. Blair, D. J. Bertioli, S. Nielen and R. Ortiz (2008). "Enhancing crop gene pools with beneficial traits using wild relatives." </w:t>
      </w:r>
      <w:r w:rsidRPr="005A412E">
        <w:rPr>
          <w:u w:val="single"/>
        </w:rPr>
        <w:t>Plant Breeding Reviews</w:t>
      </w:r>
      <w:r w:rsidRPr="005A412E">
        <w:t xml:space="preserve"> </w:t>
      </w:r>
      <w:r w:rsidRPr="005A412E">
        <w:rPr>
          <w:b/>
        </w:rPr>
        <w:t>30</w:t>
      </w:r>
      <w:r w:rsidRPr="005A412E">
        <w:t>: 179.</w:t>
      </w:r>
    </w:p>
    <w:p w14:paraId="10D1D09C" w14:textId="77777777" w:rsidR="005A412E" w:rsidRPr="005A412E" w:rsidRDefault="005A412E" w:rsidP="005A412E">
      <w:pPr>
        <w:pStyle w:val="EndNoteBibliography"/>
      </w:pPr>
      <w:r w:rsidRPr="005A412E">
        <w:t xml:space="preserve">Egashira, H., A. Kuwashima, H. Ishiguro, K. Fukushima, T. Kaya and S. Imanishi (2000). "Screening of wild accessions resistant to gray mold (Botrytis cinerea Pers.) in Lycopersicon." </w:t>
      </w:r>
      <w:r w:rsidRPr="005A412E">
        <w:rPr>
          <w:u w:val="single"/>
        </w:rPr>
        <w:t>Acta physiologiae plantarum</w:t>
      </w:r>
      <w:r w:rsidRPr="005A412E">
        <w:t xml:space="preserve"> </w:t>
      </w:r>
      <w:r w:rsidRPr="005A412E">
        <w:rPr>
          <w:b/>
        </w:rPr>
        <w:t>22</w:t>
      </w:r>
      <w:r w:rsidRPr="005A412E">
        <w:t>(3): 324-326.</w:t>
      </w:r>
    </w:p>
    <w:p w14:paraId="60306EB7" w14:textId="77777777" w:rsidR="005A412E" w:rsidRPr="005A412E" w:rsidRDefault="005A412E" w:rsidP="005A412E">
      <w:pPr>
        <w:pStyle w:val="EndNoteBibliography"/>
      </w:pPr>
      <w:r w:rsidRPr="005A412E">
        <w:lastRenderedPageBreak/>
        <w:t xml:space="preserve">Elad, Y., B. Williamson, P. Tudzynski and N. Delen (2007). Botrytis spp. and diseases they cause in agricultural systems–an introduction. </w:t>
      </w:r>
      <w:r w:rsidRPr="005A412E">
        <w:rPr>
          <w:u w:val="single"/>
        </w:rPr>
        <w:t>Botrytis: Biology, pathology and control</w:t>
      </w:r>
      <w:r w:rsidRPr="005A412E">
        <w:t>, Springer</w:t>
      </w:r>
      <w:r w:rsidRPr="005A412E">
        <w:rPr>
          <w:b/>
        </w:rPr>
        <w:t xml:space="preserve">: </w:t>
      </w:r>
      <w:r w:rsidRPr="005A412E">
        <w:t>1-8.</w:t>
      </w:r>
    </w:p>
    <w:p w14:paraId="4C0D4AF4" w14:textId="77777777" w:rsidR="005A412E" w:rsidRPr="005A412E" w:rsidRDefault="005A412E" w:rsidP="005A412E">
      <w:pPr>
        <w:pStyle w:val="EndNoteBibliography"/>
        <w:rPr>
          <w:u w:val="single"/>
        </w:rPr>
      </w:pPr>
      <w:r w:rsidRPr="005A412E">
        <w:t xml:space="preserve">Failmezger, H., Y. Yuan, O. Rueda, F. Markowetz and M. H. Failmezger (2012). "CRImage: CRImage a package to classify cells and calculate tumour cellularity." </w:t>
      </w:r>
      <w:r w:rsidRPr="005A412E">
        <w:rPr>
          <w:u w:val="single"/>
        </w:rPr>
        <w:t>R package version 1.24.0.</w:t>
      </w:r>
    </w:p>
    <w:p w14:paraId="7456F671" w14:textId="77777777" w:rsidR="005A412E" w:rsidRPr="005A412E" w:rsidRDefault="005A412E" w:rsidP="005A412E">
      <w:pPr>
        <w:pStyle w:val="EndNoteBibliography"/>
      </w:pPr>
      <w:r w:rsidRPr="005A412E">
        <w:t xml:space="preserve">Farhat, M. R., B. J. Shapiro, K. J. Kieser, R. Sultana, K. R. Jacobson, T. C. Victor, R. M. Warren, E. M. Streicher, A. Calver and A. Sloutsky (2013). "Genomic analysis identifies targets of convergent positive selection in drug-resistant Mycobacterium tuberculosis." </w:t>
      </w:r>
      <w:r w:rsidRPr="005A412E">
        <w:rPr>
          <w:u w:val="single"/>
        </w:rPr>
        <w:t>Nature genetics</w:t>
      </w:r>
      <w:r w:rsidRPr="005A412E">
        <w:t xml:space="preserve"> </w:t>
      </w:r>
      <w:r w:rsidRPr="005A412E">
        <w:rPr>
          <w:b/>
        </w:rPr>
        <w:t>45</w:t>
      </w:r>
      <w:r w:rsidRPr="005A412E">
        <w:t>(10): 1183-1189.</w:t>
      </w:r>
    </w:p>
    <w:p w14:paraId="7B8F315B" w14:textId="77777777" w:rsidR="005A412E" w:rsidRPr="005A412E" w:rsidRDefault="005A412E" w:rsidP="005A412E">
      <w:pPr>
        <w:pStyle w:val="EndNoteBibliography"/>
      </w:pPr>
      <w:r w:rsidRPr="005A412E">
        <w:t xml:space="preserve">Fekete, É., E. Fekete, L. Irinyi, L. Karaffa, M. Árnyasi, M. Asadollahi and E. Sándor (2012). "Genetic diversity of a Botrytis cinerea cryptic species complex in Hungary." </w:t>
      </w:r>
      <w:r w:rsidRPr="005A412E">
        <w:rPr>
          <w:u w:val="single"/>
        </w:rPr>
        <w:t>Microbiological Research</w:t>
      </w:r>
      <w:r w:rsidRPr="005A412E">
        <w:t xml:space="preserve"> </w:t>
      </w:r>
      <w:r w:rsidRPr="005A412E">
        <w:rPr>
          <w:b/>
        </w:rPr>
        <w:t>167</w:t>
      </w:r>
      <w:r w:rsidRPr="005A412E">
        <w:t>(5): 283-291.</w:t>
      </w:r>
    </w:p>
    <w:p w14:paraId="4B90B028" w14:textId="77777777" w:rsidR="005A412E" w:rsidRPr="005A412E" w:rsidRDefault="005A412E" w:rsidP="005A412E">
      <w:pPr>
        <w:pStyle w:val="EndNoteBibliography"/>
      </w:pPr>
      <w:r w:rsidRPr="005A412E">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5A412E">
        <w:rPr>
          <w:u w:val="single"/>
        </w:rPr>
        <w:t>Plant physiology</w:t>
      </w:r>
      <w:r w:rsidRPr="005A412E">
        <w:t xml:space="preserve"> </w:t>
      </w:r>
      <w:r w:rsidRPr="005A412E">
        <w:rPr>
          <w:b/>
        </w:rPr>
        <w:t>144</w:t>
      </w:r>
      <w:r w:rsidRPr="005A412E">
        <w:t>(1): 367-379.</w:t>
      </w:r>
    </w:p>
    <w:p w14:paraId="51048BCD" w14:textId="77777777" w:rsidR="005A412E" w:rsidRPr="005A412E" w:rsidRDefault="005A412E" w:rsidP="005A412E">
      <w:pPr>
        <w:pStyle w:val="EndNoteBibliography"/>
      </w:pPr>
      <w:r w:rsidRPr="005A412E">
        <w:t xml:space="preserve">Ferrari, S., J. M. Plotnikova, G. De Lorenzo and F. M. Ausubel (2003). "Arabidopsis local resistance to Botrytis cinerea involves salicylic acid and camalexin and requires EDS4 and PAD2, but not SID2, EDS5 or PAD4." </w:t>
      </w:r>
      <w:r w:rsidRPr="005A412E">
        <w:rPr>
          <w:u w:val="single"/>
        </w:rPr>
        <w:t>The Plant Journal</w:t>
      </w:r>
      <w:r w:rsidRPr="005A412E">
        <w:t xml:space="preserve"> </w:t>
      </w:r>
      <w:r w:rsidRPr="005A412E">
        <w:rPr>
          <w:b/>
        </w:rPr>
        <w:t>35</w:t>
      </w:r>
      <w:r w:rsidRPr="005A412E">
        <w:t>(2): 193-205.</w:t>
      </w:r>
    </w:p>
    <w:p w14:paraId="20B17A3E" w14:textId="77777777" w:rsidR="005A412E" w:rsidRPr="005A412E" w:rsidRDefault="005A412E" w:rsidP="005A412E">
      <w:pPr>
        <w:pStyle w:val="EndNoteBibliography"/>
      </w:pPr>
      <w:r w:rsidRPr="005A412E">
        <w:t xml:space="preserve">Fillinger, S. and Y. Elad (2015). </w:t>
      </w:r>
      <w:r w:rsidRPr="005A412E">
        <w:rPr>
          <w:u w:val="single"/>
        </w:rPr>
        <w:t>Botrytis-the Fungus, the Pathogen and Its Management in Agricultural Systems</w:t>
      </w:r>
      <w:r w:rsidRPr="005A412E">
        <w:t>, Springer.</w:t>
      </w:r>
    </w:p>
    <w:p w14:paraId="4EC78594" w14:textId="77777777" w:rsidR="005A412E" w:rsidRPr="005A412E" w:rsidRDefault="005A412E" w:rsidP="005A412E">
      <w:pPr>
        <w:pStyle w:val="EndNoteBibliography"/>
      </w:pPr>
      <w:r w:rsidRPr="005A412E">
        <w:t xml:space="preserve">Finkers, R., Y. Bai, P. van den Berg, R. van Berloo, F. Meijer-Dekens, A. Ten Have, J. van Kan, P. Lindhout and A. W. van Heusden (2008). "Quantitative resistance to Botrytis cinerea from Solanum neorickii." </w:t>
      </w:r>
      <w:r w:rsidRPr="005A412E">
        <w:rPr>
          <w:u w:val="single"/>
        </w:rPr>
        <w:t>Euphytica</w:t>
      </w:r>
      <w:r w:rsidRPr="005A412E">
        <w:t xml:space="preserve"> </w:t>
      </w:r>
      <w:r w:rsidRPr="005A412E">
        <w:rPr>
          <w:b/>
        </w:rPr>
        <w:t>159</w:t>
      </w:r>
      <w:r w:rsidRPr="005A412E">
        <w:t>(1-2): 83-92.</w:t>
      </w:r>
    </w:p>
    <w:p w14:paraId="68360FD5" w14:textId="77777777" w:rsidR="005A412E" w:rsidRPr="005A412E" w:rsidRDefault="005A412E" w:rsidP="005A412E">
      <w:pPr>
        <w:pStyle w:val="EndNoteBibliography"/>
      </w:pPr>
      <w:r w:rsidRPr="005A412E">
        <w:t xml:space="preserve">Finkers, R., A. W. van Heusden, F. Meijer-Dekens, J. A. van Kan, P. Maris and P. Lindhout (2007). "The construction of a Solanum habrochaites LYC4 introgression line population and the identification of QTLs for resistance to Botrytis cinerea." </w:t>
      </w:r>
      <w:r w:rsidRPr="005A412E">
        <w:rPr>
          <w:u w:val="single"/>
        </w:rPr>
        <w:t>Theoretical and Applied Genetics</w:t>
      </w:r>
      <w:r w:rsidRPr="005A412E">
        <w:t xml:space="preserve"> </w:t>
      </w:r>
      <w:r w:rsidRPr="005A412E">
        <w:rPr>
          <w:b/>
        </w:rPr>
        <w:t>114</w:t>
      </w:r>
      <w:r w:rsidRPr="005A412E">
        <w:t>(6): 1071-1080.</w:t>
      </w:r>
    </w:p>
    <w:p w14:paraId="0FECE721" w14:textId="77777777" w:rsidR="005A412E" w:rsidRPr="005A412E" w:rsidRDefault="005A412E" w:rsidP="005A412E">
      <w:pPr>
        <w:pStyle w:val="EndNoteBibliography"/>
      </w:pPr>
      <w:r w:rsidRPr="005A412E">
        <w:t xml:space="preserve">Fordyce, R., N. Soltis, C. Caseys, G. Gwinner, J. Corwin, S. Atwell, D. Copeland, J. Feusier, A. Subedy, R. Eshbaugh and D. Kliebenstein (2018). "Combining Digital Imaging and GWA Mapping to Dissect Visual Traits in Plant/Pathogen Interactions." </w:t>
      </w:r>
      <w:r w:rsidRPr="005A412E">
        <w:rPr>
          <w:u w:val="single"/>
        </w:rPr>
        <w:t>Plant Physiology</w:t>
      </w:r>
      <w:r w:rsidRPr="005A412E">
        <w:t>.</w:t>
      </w:r>
    </w:p>
    <w:p w14:paraId="42C4BF1E" w14:textId="77777777" w:rsidR="005A412E" w:rsidRPr="005A412E" w:rsidRDefault="005A412E" w:rsidP="005A412E">
      <w:pPr>
        <w:pStyle w:val="EndNoteBibliography"/>
      </w:pPr>
      <w:r w:rsidRPr="005A412E">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5A412E">
        <w:rPr>
          <w:u w:val="single"/>
        </w:rPr>
        <w:t>Frontiers in plant science</w:t>
      </w:r>
      <w:r w:rsidRPr="005A412E">
        <w:t xml:space="preserve"> </w:t>
      </w:r>
      <w:r w:rsidRPr="005A412E">
        <w:rPr>
          <w:b/>
        </w:rPr>
        <w:t>7</w:t>
      </w:r>
      <w:r w:rsidRPr="005A412E">
        <w:t>.</w:t>
      </w:r>
    </w:p>
    <w:p w14:paraId="39229935" w14:textId="77777777" w:rsidR="005A412E" w:rsidRPr="005A412E" w:rsidRDefault="005A412E" w:rsidP="005A412E">
      <w:pPr>
        <w:pStyle w:val="EndNoteBibliography"/>
      </w:pPr>
      <w:r w:rsidRPr="005A412E">
        <w:t xml:space="preserve">Gao, Y., Z. Liu, J. D. Faris, J. Richards, R. S. Brueggeman, X. Li, R. P. Oliver, B. A. McDonald and T. L. Friesen (2016). "Validation of genome-wide association studies as a tool to identify virulence factors in Parastagonospora nodorum." </w:t>
      </w:r>
      <w:r w:rsidRPr="005A412E">
        <w:rPr>
          <w:u w:val="single"/>
        </w:rPr>
        <w:t>Phytopathology</w:t>
      </w:r>
      <w:r w:rsidRPr="005A412E">
        <w:t xml:space="preserve"> </w:t>
      </w:r>
      <w:r w:rsidRPr="005A412E">
        <w:rPr>
          <w:b/>
        </w:rPr>
        <w:t>106</w:t>
      </w:r>
      <w:r w:rsidRPr="005A412E">
        <w:t>(10): 1177-1185.</w:t>
      </w:r>
    </w:p>
    <w:p w14:paraId="6411266B" w14:textId="77777777" w:rsidR="005A412E" w:rsidRPr="005A412E" w:rsidRDefault="005A412E" w:rsidP="005A412E">
      <w:pPr>
        <w:pStyle w:val="EndNoteBibliography"/>
      </w:pPr>
      <w:r w:rsidRPr="005A412E">
        <w:t xml:space="preserve">Giraud, T., D. Fortini, C. Levis, C. Lamarque, P. Leroux, K. LoBuglio and Y. Brygoo (1999). "Two sibling species of the Botrytis cinerea complex, transposa and vacuma, are found in sympatry on numerous host plants." </w:t>
      </w:r>
      <w:r w:rsidRPr="005A412E">
        <w:rPr>
          <w:u w:val="single"/>
        </w:rPr>
        <w:t>Phytopathology</w:t>
      </w:r>
      <w:r w:rsidRPr="005A412E">
        <w:t xml:space="preserve"> </w:t>
      </w:r>
      <w:r w:rsidRPr="005A412E">
        <w:rPr>
          <w:b/>
        </w:rPr>
        <w:t>89</w:t>
      </w:r>
      <w:r w:rsidRPr="005A412E">
        <w:t>(10): 967-973.</w:t>
      </w:r>
    </w:p>
    <w:p w14:paraId="4A3D4DC5" w14:textId="77777777" w:rsidR="005A412E" w:rsidRPr="005A412E" w:rsidRDefault="005A412E" w:rsidP="005A412E">
      <w:pPr>
        <w:pStyle w:val="EndNoteBibliography"/>
      </w:pPr>
      <w:r w:rsidRPr="005A412E">
        <w:t xml:space="preserve">Glazebrook, J. (2005). "Contrasting mechanisms of defense against biotrophic and necrotrophic pathogens." </w:t>
      </w:r>
      <w:r w:rsidRPr="005A412E">
        <w:rPr>
          <w:u w:val="single"/>
        </w:rPr>
        <w:t>Annu. Rev. Phytopathol.</w:t>
      </w:r>
      <w:r w:rsidRPr="005A412E">
        <w:t xml:space="preserve"> </w:t>
      </w:r>
      <w:r w:rsidRPr="005A412E">
        <w:rPr>
          <w:b/>
        </w:rPr>
        <w:t>43</w:t>
      </w:r>
      <w:r w:rsidRPr="005A412E">
        <w:t>: 205-227.</w:t>
      </w:r>
    </w:p>
    <w:p w14:paraId="4A28C6AC" w14:textId="77777777" w:rsidR="005A412E" w:rsidRPr="005A412E" w:rsidRDefault="005A412E" w:rsidP="005A412E">
      <w:pPr>
        <w:pStyle w:val="EndNoteBibliography"/>
      </w:pPr>
      <w:r w:rsidRPr="005A412E">
        <w:t xml:space="preserve">Goss, E. M. and J. Bergelson (2006). "Variation in resistance and virulence in the interaction between Arabidopsis thaliana and a bacterial pathogen." </w:t>
      </w:r>
      <w:r w:rsidRPr="005A412E">
        <w:rPr>
          <w:u w:val="single"/>
        </w:rPr>
        <w:t>Evolution</w:t>
      </w:r>
      <w:r w:rsidRPr="005A412E">
        <w:t xml:space="preserve"> </w:t>
      </w:r>
      <w:r w:rsidRPr="005A412E">
        <w:rPr>
          <w:b/>
        </w:rPr>
        <w:t>60</w:t>
      </w:r>
      <w:r w:rsidRPr="005A412E">
        <w:t>(8): 1562-1573.</w:t>
      </w:r>
    </w:p>
    <w:p w14:paraId="40AD9EB2" w14:textId="77777777" w:rsidR="005A412E" w:rsidRPr="005A412E" w:rsidRDefault="005A412E" w:rsidP="005A412E">
      <w:pPr>
        <w:pStyle w:val="EndNoteBibliography"/>
      </w:pPr>
      <w:r w:rsidRPr="005A412E">
        <w:t xml:space="preserve">Guimaraes, R. L., R. T. Chetelat and H. U. Stotz (2004). "Resistance to Botrytis cinerea in Solanum lycopersicoides is dominant in hybrids with tomato, and involves induced hyphal death." </w:t>
      </w:r>
      <w:r w:rsidRPr="005A412E">
        <w:rPr>
          <w:u w:val="single"/>
        </w:rPr>
        <w:t>European journal of plant pathology</w:t>
      </w:r>
      <w:r w:rsidRPr="005A412E">
        <w:t xml:space="preserve"> </w:t>
      </w:r>
      <w:r w:rsidRPr="005A412E">
        <w:rPr>
          <w:b/>
        </w:rPr>
        <w:t>110</w:t>
      </w:r>
      <w:r w:rsidRPr="005A412E">
        <w:t>(1): 13-23.</w:t>
      </w:r>
    </w:p>
    <w:p w14:paraId="5A2A6064" w14:textId="77777777" w:rsidR="005A412E" w:rsidRPr="005A412E" w:rsidRDefault="005A412E" w:rsidP="005A412E">
      <w:pPr>
        <w:pStyle w:val="EndNoteBibliography"/>
      </w:pPr>
      <w:r w:rsidRPr="005A412E">
        <w:t xml:space="preserve">Hacquard, S., B. Kracher, T. Maekawa, S. Vernaldi, P. Schulze-Lefert and E. V. L. van Themaat (2013). "Mosaic genome structure of the barley powdery mildew pathogen and conservation of transcriptional programs in divergent hosts." </w:t>
      </w:r>
      <w:r w:rsidRPr="005A412E">
        <w:rPr>
          <w:u w:val="single"/>
        </w:rPr>
        <w:t>Proceedings of the National Academy of Sciences</w:t>
      </w:r>
      <w:r w:rsidRPr="005A412E">
        <w:t xml:space="preserve"> </w:t>
      </w:r>
      <w:r w:rsidRPr="005A412E">
        <w:rPr>
          <w:b/>
        </w:rPr>
        <w:t>110</w:t>
      </w:r>
      <w:r w:rsidRPr="005A412E">
        <w:t>(24): E2219-E2228.</w:t>
      </w:r>
    </w:p>
    <w:p w14:paraId="4E802E99" w14:textId="77777777" w:rsidR="005A412E" w:rsidRPr="005A412E" w:rsidRDefault="005A412E" w:rsidP="005A412E">
      <w:pPr>
        <w:pStyle w:val="EndNoteBibliography"/>
      </w:pPr>
      <w:r w:rsidRPr="005A412E">
        <w:t xml:space="preserve">Hahn, M. (2014). "The rising threat of fungicide resistance in plant pathogenic fungi: Botrytis as a case study." </w:t>
      </w:r>
      <w:r w:rsidRPr="005A412E">
        <w:rPr>
          <w:u w:val="single"/>
        </w:rPr>
        <w:t>Journal of chemical biology</w:t>
      </w:r>
      <w:r w:rsidRPr="005A412E">
        <w:t xml:space="preserve"> </w:t>
      </w:r>
      <w:r w:rsidRPr="005A412E">
        <w:rPr>
          <w:b/>
        </w:rPr>
        <w:t>7</w:t>
      </w:r>
      <w:r w:rsidRPr="005A412E">
        <w:t>(4): 133-141.</w:t>
      </w:r>
    </w:p>
    <w:p w14:paraId="561E1D73" w14:textId="77777777" w:rsidR="005A412E" w:rsidRPr="005A412E" w:rsidRDefault="005A412E" w:rsidP="005A412E">
      <w:pPr>
        <w:pStyle w:val="EndNoteBibliography"/>
      </w:pPr>
      <w:r w:rsidRPr="005A412E">
        <w:lastRenderedPageBreak/>
        <w:t xml:space="preserve">Hevia, M. A., P. Canessa, H. Müller-Esparza and L. F. Larrondo (2015). "A circadian oscillator in the fungus Botrytis cinerea regulates virulence when infecting Arabidopsis thaliana." </w:t>
      </w:r>
      <w:r w:rsidRPr="005A412E">
        <w:rPr>
          <w:u w:val="single"/>
        </w:rPr>
        <w:t>Proceedings of the National Academy of Sciences</w:t>
      </w:r>
      <w:r w:rsidRPr="005A412E">
        <w:t xml:space="preserve"> </w:t>
      </w:r>
      <w:r w:rsidRPr="005A412E">
        <w:rPr>
          <w:b/>
        </w:rPr>
        <w:t>112</w:t>
      </w:r>
      <w:r w:rsidRPr="005A412E">
        <w:t>(28): 8744-8749.</w:t>
      </w:r>
    </w:p>
    <w:p w14:paraId="68772DCA" w14:textId="77777777" w:rsidR="005A412E" w:rsidRPr="005A412E" w:rsidRDefault="005A412E" w:rsidP="005A412E">
      <w:pPr>
        <w:pStyle w:val="EndNoteBibliography"/>
      </w:pPr>
      <w:r w:rsidRPr="005A412E">
        <w:t xml:space="preserve">Hyten, D. L., Q. Song, Y. Zhu, I.-Y. Choi, R. L. Nelson, J. M. Costa, J. E. Specht, R. C. Shoemaker and P. B. Cregan (2006). "Impacts of genetic bottlenecks on soybean genome diversity." </w:t>
      </w:r>
      <w:r w:rsidRPr="005A412E">
        <w:rPr>
          <w:u w:val="single"/>
        </w:rPr>
        <w:t>Proceedings of the National Academy of Sciences</w:t>
      </w:r>
      <w:r w:rsidRPr="005A412E">
        <w:t xml:space="preserve"> </w:t>
      </w:r>
      <w:r w:rsidRPr="005A412E">
        <w:rPr>
          <w:b/>
        </w:rPr>
        <w:t>103</w:t>
      </w:r>
      <w:r w:rsidRPr="005A412E">
        <w:t>(45): 16666-16671.</w:t>
      </w:r>
    </w:p>
    <w:p w14:paraId="5AA42D02" w14:textId="77777777" w:rsidR="005A412E" w:rsidRPr="005A412E" w:rsidRDefault="005A412E" w:rsidP="005A412E">
      <w:pPr>
        <w:pStyle w:val="EndNoteBibliography"/>
      </w:pPr>
      <w:r w:rsidRPr="005A412E">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5A412E">
        <w:rPr>
          <w:u w:val="single"/>
        </w:rPr>
        <w:t>Environmental microbiology</w:t>
      </w:r>
      <w:r w:rsidRPr="005A412E">
        <w:t>.</w:t>
      </w:r>
    </w:p>
    <w:p w14:paraId="5862702E" w14:textId="77777777" w:rsidR="005A412E" w:rsidRPr="005A412E" w:rsidRDefault="005A412E" w:rsidP="005A412E">
      <w:pPr>
        <w:pStyle w:val="EndNoteBibliography"/>
      </w:pPr>
      <w:r w:rsidRPr="005A412E">
        <w:t xml:space="preserve">Jombart, T. (2008). "adegenet: a R package for the multivariate analysis of genetic markers." </w:t>
      </w:r>
      <w:r w:rsidRPr="005A412E">
        <w:rPr>
          <w:u w:val="single"/>
        </w:rPr>
        <w:t>Bioinformatics</w:t>
      </w:r>
      <w:r w:rsidRPr="005A412E">
        <w:t xml:space="preserve"> </w:t>
      </w:r>
      <w:r w:rsidRPr="005A412E">
        <w:rPr>
          <w:b/>
        </w:rPr>
        <w:t>24</w:t>
      </w:r>
      <w:r w:rsidRPr="005A412E">
        <w:t>(11): 1403-1405.</w:t>
      </w:r>
    </w:p>
    <w:p w14:paraId="020E824E" w14:textId="77777777" w:rsidR="005A412E" w:rsidRPr="005A412E" w:rsidRDefault="005A412E" w:rsidP="005A412E">
      <w:pPr>
        <w:pStyle w:val="EndNoteBibliography"/>
      </w:pPr>
      <w:r w:rsidRPr="005A412E">
        <w:t xml:space="preserve">Jones, J. D. and J. L. Dangl (2006). "The plant immune system." </w:t>
      </w:r>
      <w:r w:rsidRPr="005A412E">
        <w:rPr>
          <w:u w:val="single"/>
        </w:rPr>
        <w:t>Nature</w:t>
      </w:r>
      <w:r w:rsidRPr="005A412E">
        <w:t xml:space="preserve"> </w:t>
      </w:r>
      <w:r w:rsidRPr="005A412E">
        <w:rPr>
          <w:b/>
        </w:rPr>
        <w:t>444</w:t>
      </w:r>
      <w:r w:rsidRPr="005A412E">
        <w:t>(7117): 323-329.</w:t>
      </w:r>
    </w:p>
    <w:p w14:paraId="0CAA49A1" w14:textId="77777777" w:rsidR="005A412E" w:rsidRPr="005A412E" w:rsidRDefault="005A412E" w:rsidP="005A412E">
      <w:pPr>
        <w:pStyle w:val="EndNoteBibliography"/>
      </w:pPr>
      <w:r w:rsidRPr="005A412E">
        <w:t xml:space="preserve">Katan, T. (1999). "Current status of vegetative compatibility groups in Fusarium oxysporum." </w:t>
      </w:r>
      <w:r w:rsidRPr="005A412E">
        <w:rPr>
          <w:u w:val="single"/>
        </w:rPr>
        <w:t>Phytoparasitica</w:t>
      </w:r>
      <w:r w:rsidRPr="005A412E">
        <w:t xml:space="preserve"> </w:t>
      </w:r>
      <w:r w:rsidRPr="005A412E">
        <w:rPr>
          <w:b/>
        </w:rPr>
        <w:t>27</w:t>
      </w:r>
      <w:r w:rsidRPr="005A412E">
        <w:t>(1): 51-64.</w:t>
      </w:r>
    </w:p>
    <w:p w14:paraId="126DEB86" w14:textId="77777777" w:rsidR="005A412E" w:rsidRPr="005A412E" w:rsidRDefault="005A412E" w:rsidP="005A412E">
      <w:pPr>
        <w:pStyle w:val="EndNoteBibliography"/>
      </w:pPr>
      <w:r w:rsidRPr="005A412E">
        <w:t xml:space="preserve">Keen, N. (1992). "The molecular biology of disease resistance." </w:t>
      </w:r>
      <w:r w:rsidRPr="005A412E">
        <w:rPr>
          <w:u w:val="single"/>
        </w:rPr>
        <w:t>Plant molecular biology</w:t>
      </w:r>
      <w:r w:rsidRPr="005A412E">
        <w:t xml:space="preserve"> </w:t>
      </w:r>
      <w:r w:rsidRPr="005A412E">
        <w:rPr>
          <w:b/>
        </w:rPr>
        <w:t>19</w:t>
      </w:r>
      <w:r w:rsidRPr="005A412E">
        <w:t>(1): 109-122.</w:t>
      </w:r>
    </w:p>
    <w:p w14:paraId="6AEBBC06" w14:textId="77777777" w:rsidR="005A412E" w:rsidRPr="005A412E" w:rsidRDefault="005A412E" w:rsidP="005A412E">
      <w:pPr>
        <w:pStyle w:val="EndNoteBibliography"/>
      </w:pPr>
      <w:r w:rsidRPr="005A412E">
        <w:t xml:space="preserve">Kliebenstein, D. J., H. C. Rowe and K. J. Denby (2005). "Secondary metabolites influence Arabidopsis/Botrytis interactions: variation in host production and pathogen sensitivity." </w:t>
      </w:r>
      <w:r w:rsidRPr="005A412E">
        <w:rPr>
          <w:u w:val="single"/>
        </w:rPr>
        <w:t>The Plant Journal</w:t>
      </w:r>
      <w:r w:rsidRPr="005A412E">
        <w:t xml:space="preserve"> </w:t>
      </w:r>
      <w:r w:rsidRPr="005A412E">
        <w:rPr>
          <w:b/>
        </w:rPr>
        <w:t>44</w:t>
      </w:r>
      <w:r w:rsidRPr="005A412E">
        <w:t>(1): 25-36.</w:t>
      </w:r>
    </w:p>
    <w:p w14:paraId="5399AC98" w14:textId="77777777" w:rsidR="005A412E" w:rsidRPr="005A412E" w:rsidRDefault="005A412E" w:rsidP="005A412E">
      <w:pPr>
        <w:pStyle w:val="EndNoteBibliography"/>
      </w:pPr>
      <w:r w:rsidRPr="005A412E">
        <w:t xml:space="preserve">Koenig, D., J. M. Jiménez-Gómez, S. Kimura, D. Fulop, D. H. Chitwood, L. R. Headland, R. Kumar, M. F. Covington, U. K. Devisetty and A. V. Tat (2013). "Comparative transcriptomics reveals patterns of selection in domesticated and wild tomato." </w:t>
      </w:r>
      <w:r w:rsidRPr="005A412E">
        <w:rPr>
          <w:u w:val="single"/>
        </w:rPr>
        <w:t>Proceedings of the National Academy of Sciences</w:t>
      </w:r>
      <w:r w:rsidRPr="005A412E">
        <w:t xml:space="preserve"> </w:t>
      </w:r>
      <w:r w:rsidRPr="005A412E">
        <w:rPr>
          <w:b/>
        </w:rPr>
        <w:t>110</w:t>
      </w:r>
      <w:r w:rsidRPr="005A412E">
        <w:t>(28): E2655-E2662.</w:t>
      </w:r>
    </w:p>
    <w:p w14:paraId="42C7248B" w14:textId="77777777" w:rsidR="005A412E" w:rsidRPr="005A412E" w:rsidRDefault="005A412E" w:rsidP="005A412E">
      <w:pPr>
        <w:pStyle w:val="EndNoteBibliography"/>
      </w:pPr>
      <w:r w:rsidRPr="005A412E">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5A412E">
        <w:rPr>
          <w:u w:val="single"/>
        </w:rPr>
        <w:t>Plant Physiology</w:t>
      </w:r>
      <w:r w:rsidRPr="005A412E">
        <w:t>: pp. 00997.02015.</w:t>
      </w:r>
    </w:p>
    <w:p w14:paraId="46724AE8" w14:textId="77777777" w:rsidR="005A412E" w:rsidRPr="005A412E" w:rsidRDefault="005A412E" w:rsidP="005A412E">
      <w:pPr>
        <w:pStyle w:val="EndNoteBibliography"/>
      </w:pPr>
      <w:r w:rsidRPr="005A412E">
        <w:t xml:space="preserve">Kover, P. X. and B. A. Schaal (2002). "Genetic variation for disease resistance and tolerance among Arabidopsis thaliana accessions." </w:t>
      </w:r>
      <w:r w:rsidRPr="005A412E">
        <w:rPr>
          <w:u w:val="single"/>
        </w:rPr>
        <w:t>Proceedings of the National Academy of Sciences</w:t>
      </w:r>
      <w:r w:rsidRPr="005A412E">
        <w:t xml:space="preserve"> </w:t>
      </w:r>
      <w:r w:rsidRPr="005A412E">
        <w:rPr>
          <w:b/>
        </w:rPr>
        <w:t>99</w:t>
      </w:r>
      <w:r w:rsidRPr="005A412E">
        <w:t>(17): 11270-11274.</w:t>
      </w:r>
    </w:p>
    <w:p w14:paraId="1E450F3E" w14:textId="77777777" w:rsidR="005A412E" w:rsidRPr="005A412E" w:rsidRDefault="005A412E" w:rsidP="005A412E">
      <w:pPr>
        <w:pStyle w:val="EndNoteBibliography"/>
      </w:pPr>
      <w:r w:rsidRPr="005A412E">
        <w:t xml:space="preserve">Kretschmer, M. and M. Hahn (2008). "Fungicide resistance and genetic diversity of Botrytis cinerea isolates from a vineyard in Germany." </w:t>
      </w:r>
      <w:r w:rsidRPr="005A412E">
        <w:rPr>
          <w:u w:val="single"/>
        </w:rPr>
        <w:t>Journal of Plant Diseases and Protection</w:t>
      </w:r>
      <w:r w:rsidRPr="005A412E">
        <w:t>: 214-219.</w:t>
      </w:r>
    </w:p>
    <w:p w14:paraId="40B045E0" w14:textId="77777777" w:rsidR="005A412E" w:rsidRPr="005A412E" w:rsidRDefault="005A412E" w:rsidP="005A412E">
      <w:pPr>
        <w:pStyle w:val="EndNoteBibliography"/>
      </w:pPr>
      <w:r w:rsidRPr="005A412E">
        <w:t xml:space="preserve">Kurtz, S., A. Phillippy, A. L. Delcher, M. Smoot, M. Shumway, C. Antonescu and S. L. Salzberg (2004). "Versatile and open software for comparing large genomes." </w:t>
      </w:r>
      <w:r w:rsidRPr="005A412E">
        <w:rPr>
          <w:u w:val="single"/>
        </w:rPr>
        <w:t>Genome biology</w:t>
      </w:r>
      <w:r w:rsidRPr="005A412E">
        <w:t xml:space="preserve"> </w:t>
      </w:r>
      <w:r w:rsidRPr="005A412E">
        <w:rPr>
          <w:b/>
        </w:rPr>
        <w:t>5</w:t>
      </w:r>
      <w:r w:rsidRPr="005A412E">
        <w:t>(2): R12.</w:t>
      </w:r>
    </w:p>
    <w:p w14:paraId="172E9202" w14:textId="77777777" w:rsidR="005A412E" w:rsidRPr="005A412E" w:rsidRDefault="005A412E" w:rsidP="005A412E">
      <w:pPr>
        <w:pStyle w:val="EndNoteBibliography"/>
      </w:pPr>
      <w:r w:rsidRPr="005A412E">
        <w:t xml:space="preserve">Lin, T., G. Zhu, J. Zhang, X. Xu, Q. Yu, Z. Zheng, Z. Zhang, Y. Lun, S. Li and X. Wang (2014). "Genomic analyses provide insights into the history of tomato breeding." </w:t>
      </w:r>
      <w:r w:rsidRPr="005A412E">
        <w:rPr>
          <w:u w:val="single"/>
        </w:rPr>
        <w:t>Nature genetics</w:t>
      </w:r>
      <w:r w:rsidRPr="005A412E">
        <w:t xml:space="preserve"> </w:t>
      </w:r>
      <w:r w:rsidRPr="005A412E">
        <w:rPr>
          <w:b/>
        </w:rPr>
        <w:t>46</w:t>
      </w:r>
      <w:r w:rsidRPr="005A412E">
        <w:t>(11): 1220.</w:t>
      </w:r>
    </w:p>
    <w:p w14:paraId="00CFD56E" w14:textId="77777777" w:rsidR="005A412E" w:rsidRPr="005A412E" w:rsidRDefault="005A412E" w:rsidP="005A412E">
      <w:pPr>
        <w:pStyle w:val="EndNoteBibliography"/>
      </w:pPr>
      <w:r w:rsidRPr="005A412E">
        <w:t xml:space="preserve">Liu, B., Y.-B. Hong, Y.-F. Zhang, X.-H. Li, L. Huang, H.-J. Zhang, D.-Y. Li and F.-M. Song (2014). "Tomato WRKY transcriptional factor SlDRW1 is required for disease resistance against Botrytis cinerea and tolerance to oxidative stress." </w:t>
      </w:r>
      <w:r w:rsidRPr="005A412E">
        <w:rPr>
          <w:u w:val="single"/>
        </w:rPr>
        <w:t>Plant Science</w:t>
      </w:r>
      <w:r w:rsidRPr="005A412E">
        <w:t xml:space="preserve"> </w:t>
      </w:r>
      <w:r w:rsidRPr="005A412E">
        <w:rPr>
          <w:b/>
        </w:rPr>
        <w:t>227</w:t>
      </w:r>
      <w:r w:rsidRPr="005A412E">
        <w:t>: 145-156.</w:t>
      </w:r>
    </w:p>
    <w:p w14:paraId="559C33D0" w14:textId="77777777" w:rsidR="005A412E" w:rsidRPr="005A412E" w:rsidRDefault="005A412E" w:rsidP="005A412E">
      <w:pPr>
        <w:pStyle w:val="EndNoteBibliography"/>
      </w:pPr>
      <w:r w:rsidRPr="005A412E">
        <w:t xml:space="preserve">Lo Presti, L., C. López Díaz, D. Turrà, A. Di Pietro, M. Hampel, K. Heimel and R. Kahmann (2016). "A conserved co‐chaperone is required for virulence in fungal plant pathogens." </w:t>
      </w:r>
      <w:r w:rsidRPr="005A412E">
        <w:rPr>
          <w:u w:val="single"/>
        </w:rPr>
        <w:t>New Phytologist</w:t>
      </w:r>
      <w:r w:rsidRPr="005A412E">
        <w:t xml:space="preserve"> </w:t>
      </w:r>
      <w:r w:rsidRPr="005A412E">
        <w:rPr>
          <w:b/>
        </w:rPr>
        <w:t>209</w:t>
      </w:r>
      <w:r w:rsidRPr="005A412E">
        <w:t>(3): 1135-1148.</w:t>
      </w:r>
    </w:p>
    <w:p w14:paraId="1C61D7B8" w14:textId="77777777" w:rsidR="005A412E" w:rsidRPr="005A412E" w:rsidRDefault="005A412E" w:rsidP="005A412E">
      <w:pPr>
        <w:pStyle w:val="EndNoteBibliography"/>
      </w:pPr>
      <w:r w:rsidRPr="005A412E">
        <w:t xml:space="preserve">Loxdale, H. D., G. Lushai and J. A. Harvey (2011). "The evolutionary improbability of ‘generalism’in nature, with special reference to insects." </w:t>
      </w:r>
      <w:r w:rsidRPr="005A412E">
        <w:rPr>
          <w:u w:val="single"/>
        </w:rPr>
        <w:t>Biological Journal of the Linnean Society</w:t>
      </w:r>
      <w:r w:rsidRPr="005A412E">
        <w:t xml:space="preserve"> </w:t>
      </w:r>
      <w:r w:rsidRPr="005A412E">
        <w:rPr>
          <w:b/>
        </w:rPr>
        <w:t>103</w:t>
      </w:r>
      <w:r w:rsidRPr="005A412E">
        <w:t>(1): 1-18.</w:t>
      </w:r>
    </w:p>
    <w:p w14:paraId="2A738181" w14:textId="77777777" w:rsidR="005A412E" w:rsidRPr="005A412E" w:rsidRDefault="005A412E" w:rsidP="005A412E">
      <w:pPr>
        <w:pStyle w:val="EndNoteBibliography"/>
      </w:pPr>
      <w:r w:rsidRPr="005A412E">
        <w:t xml:space="preserve">Ma, Z. and T. J. Michailides (2005). "Genetic structure of Botrytis cinerea populations from different host plants in California." </w:t>
      </w:r>
      <w:r w:rsidRPr="005A412E">
        <w:rPr>
          <w:u w:val="single"/>
        </w:rPr>
        <w:t>Plant disease</w:t>
      </w:r>
      <w:r w:rsidRPr="005A412E">
        <w:t xml:space="preserve"> </w:t>
      </w:r>
      <w:r w:rsidRPr="005A412E">
        <w:rPr>
          <w:b/>
        </w:rPr>
        <w:t>89</w:t>
      </w:r>
      <w:r w:rsidRPr="005A412E">
        <w:t>(10): 1083-1089.</w:t>
      </w:r>
    </w:p>
    <w:p w14:paraId="79FA01D5" w14:textId="77777777" w:rsidR="005A412E" w:rsidRPr="005A412E" w:rsidRDefault="005A412E" w:rsidP="005A412E">
      <w:pPr>
        <w:pStyle w:val="EndNoteBibliography"/>
      </w:pPr>
      <w:r w:rsidRPr="005A412E">
        <w:t xml:space="preserve">Martinez, F., D. Blancard, P. Lecomte, C. Levis, B. Dubos and M. Fermaud (2003). "Phenotypic differences between vacuma and transposa subpopulations of Botrytis cinerea." </w:t>
      </w:r>
      <w:r w:rsidRPr="005A412E">
        <w:rPr>
          <w:u w:val="single"/>
        </w:rPr>
        <w:t>European Journal of Plant Pathology</w:t>
      </w:r>
      <w:r w:rsidRPr="005A412E">
        <w:t xml:space="preserve"> </w:t>
      </w:r>
      <w:r w:rsidRPr="005A412E">
        <w:rPr>
          <w:b/>
        </w:rPr>
        <w:t>109</w:t>
      </w:r>
      <w:r w:rsidRPr="005A412E">
        <w:t>(5): 479-488.</w:t>
      </w:r>
    </w:p>
    <w:p w14:paraId="0735C0E3" w14:textId="77777777" w:rsidR="005A412E" w:rsidRPr="005A412E" w:rsidRDefault="005A412E" w:rsidP="005A412E">
      <w:pPr>
        <w:pStyle w:val="EndNoteBibliography"/>
      </w:pPr>
      <w:r w:rsidRPr="005A412E">
        <w:lastRenderedPageBreak/>
        <w:t xml:space="preserve">Miller, J. and S. Tanksley (1990). "RFLP analysis of phylogenetic relationships and genetic variation in the genus Lycopersicon." </w:t>
      </w:r>
      <w:r w:rsidRPr="005A412E">
        <w:rPr>
          <w:u w:val="single"/>
        </w:rPr>
        <w:t>TAG Theoretical and Applied Genetics</w:t>
      </w:r>
      <w:r w:rsidRPr="005A412E">
        <w:t xml:space="preserve"> </w:t>
      </w:r>
      <w:r w:rsidRPr="005A412E">
        <w:rPr>
          <w:b/>
        </w:rPr>
        <w:t>80</w:t>
      </w:r>
      <w:r w:rsidRPr="005A412E">
        <w:t>(4): 437-448.</w:t>
      </w:r>
    </w:p>
    <w:p w14:paraId="1AC507D9" w14:textId="77777777" w:rsidR="005A412E" w:rsidRPr="005A412E" w:rsidRDefault="005A412E" w:rsidP="005A412E">
      <w:pPr>
        <w:pStyle w:val="EndNoteBibliography"/>
      </w:pPr>
      <w:r w:rsidRPr="005A412E">
        <w:t xml:space="preserve">Müller, N. A., C. L. Wijnen, A. Srinivasan, M. Ryngajllo, I. Ofner, T. Lin, A. Ranjan, D. West, J. N. Maloof and N. R. Sinha (2016). "Domestication selected for deceleration of the circadian clock in cultivated tomato." </w:t>
      </w:r>
      <w:r w:rsidRPr="005A412E">
        <w:rPr>
          <w:u w:val="single"/>
        </w:rPr>
        <w:t>Nature genetics</w:t>
      </w:r>
      <w:r w:rsidRPr="005A412E">
        <w:t xml:space="preserve"> </w:t>
      </w:r>
      <w:r w:rsidRPr="005A412E">
        <w:rPr>
          <w:b/>
        </w:rPr>
        <w:t>48</w:t>
      </w:r>
      <w:r w:rsidRPr="005A412E">
        <w:t>(1): 89-93.</w:t>
      </w:r>
    </w:p>
    <w:p w14:paraId="67CFD28C" w14:textId="77777777" w:rsidR="005A412E" w:rsidRPr="005A412E" w:rsidRDefault="005A412E" w:rsidP="005A412E">
      <w:pPr>
        <w:pStyle w:val="EndNoteBibliography"/>
      </w:pPr>
      <w:r w:rsidRPr="005A412E">
        <w:t xml:space="preserve">Nicot, P., A. Moretti, C. Romiti, M. Bardin, C. Caranta and H. Ferriere (2002). "Differences in susceptibility of pruning wounds and leaves to infection by Botrytis cinerea among wild tomato accessions." </w:t>
      </w:r>
      <w:r w:rsidRPr="005A412E">
        <w:rPr>
          <w:u w:val="single"/>
        </w:rPr>
        <w:t>TGC Report</w:t>
      </w:r>
      <w:r w:rsidRPr="005A412E">
        <w:t xml:space="preserve"> </w:t>
      </w:r>
      <w:r w:rsidRPr="005A412E">
        <w:rPr>
          <w:b/>
        </w:rPr>
        <w:t>52</w:t>
      </w:r>
      <w:r w:rsidRPr="005A412E">
        <w:t>: 24-26.</w:t>
      </w:r>
    </w:p>
    <w:p w14:paraId="775FC2A7" w14:textId="77777777" w:rsidR="005A412E" w:rsidRPr="005A412E" w:rsidRDefault="005A412E" w:rsidP="005A412E">
      <w:pPr>
        <w:pStyle w:val="EndNoteBibliography"/>
      </w:pPr>
      <w:r w:rsidRPr="005A412E">
        <w:t xml:space="preserve">Nicot, P. C. and A. Baille (1996). Integrated control of Botrytis cinerea on greenhouse tomatoes. </w:t>
      </w:r>
      <w:r w:rsidRPr="005A412E">
        <w:rPr>
          <w:u w:val="single"/>
        </w:rPr>
        <w:t>Aerial Plant Surface Microbiology</w:t>
      </w:r>
      <w:r w:rsidRPr="005A412E">
        <w:t>, Springer</w:t>
      </w:r>
      <w:r w:rsidRPr="005A412E">
        <w:rPr>
          <w:b/>
        </w:rPr>
        <w:t xml:space="preserve">: </w:t>
      </w:r>
      <w:r w:rsidRPr="005A412E">
        <w:t>169-189.</w:t>
      </w:r>
    </w:p>
    <w:p w14:paraId="2C35DEBF" w14:textId="77777777" w:rsidR="005A412E" w:rsidRPr="005A412E" w:rsidRDefault="005A412E" w:rsidP="005A412E">
      <w:pPr>
        <w:pStyle w:val="EndNoteBibliography"/>
      </w:pPr>
      <w:r w:rsidRPr="005A412E">
        <w:t xml:space="preserve">Nomura, K., M. Melotto and S.-Y. He (2005). "Suppression of host defense in compatible plant–Pseudomonas syringae interactions." </w:t>
      </w:r>
      <w:r w:rsidRPr="005A412E">
        <w:rPr>
          <w:u w:val="single"/>
        </w:rPr>
        <w:t>Current opinion in plant biology</w:t>
      </w:r>
      <w:r w:rsidRPr="005A412E">
        <w:t xml:space="preserve"> </w:t>
      </w:r>
      <w:r w:rsidRPr="005A412E">
        <w:rPr>
          <w:b/>
        </w:rPr>
        <w:t>8</w:t>
      </w:r>
      <w:r w:rsidRPr="005A412E">
        <w:t>(4): 361-368.</w:t>
      </w:r>
    </w:p>
    <w:p w14:paraId="5A8096A1" w14:textId="77777777" w:rsidR="005A412E" w:rsidRPr="005A412E" w:rsidRDefault="005A412E" w:rsidP="005A412E">
      <w:pPr>
        <w:pStyle w:val="EndNoteBibliography"/>
      </w:pPr>
      <w:r w:rsidRPr="005A412E">
        <w:t xml:space="preserve">Ober, U., W. Huang, M. Magwire, M. Schlather, H. Simianer and T. F. Mackay (2015). "Accounting for genetic architecture improves sequence based genomic prediction for a Drosophila fitness trait." </w:t>
      </w:r>
      <w:r w:rsidRPr="005A412E">
        <w:rPr>
          <w:u w:val="single"/>
        </w:rPr>
        <w:t>PLoS One</w:t>
      </w:r>
      <w:r w:rsidRPr="005A412E">
        <w:t xml:space="preserve"> </w:t>
      </w:r>
      <w:r w:rsidRPr="005A412E">
        <w:rPr>
          <w:b/>
        </w:rPr>
        <w:t>10</w:t>
      </w:r>
      <w:r w:rsidRPr="005A412E">
        <w:t>(5): e0126880.</w:t>
      </w:r>
    </w:p>
    <w:p w14:paraId="5CA59CB2" w14:textId="77777777" w:rsidR="005A412E" w:rsidRPr="005A412E" w:rsidRDefault="005A412E" w:rsidP="005A412E">
      <w:pPr>
        <w:pStyle w:val="EndNoteBibliography"/>
      </w:pPr>
      <w:r w:rsidRPr="005A412E">
        <w:t xml:space="preserve">Ormond, E. L., A. P. Thomas, P. J. Pugh, J. K. Pell and H. E. Roy (2010). "A fungal pathogen in time and space: the population dynamics of Beauveria bassiana in a conifer forest." </w:t>
      </w:r>
      <w:r w:rsidRPr="005A412E">
        <w:rPr>
          <w:u w:val="single"/>
        </w:rPr>
        <w:t>FEMS microbiology ecology</w:t>
      </w:r>
      <w:r w:rsidRPr="005A412E">
        <w:t xml:space="preserve"> </w:t>
      </w:r>
      <w:r w:rsidRPr="005A412E">
        <w:rPr>
          <w:b/>
        </w:rPr>
        <w:t>74</w:t>
      </w:r>
      <w:r w:rsidRPr="005A412E">
        <w:t>(1): 146-154.</w:t>
      </w:r>
    </w:p>
    <w:p w14:paraId="5CE60E3D" w14:textId="77777777" w:rsidR="005A412E" w:rsidRPr="005A412E" w:rsidRDefault="005A412E" w:rsidP="005A412E">
      <w:pPr>
        <w:pStyle w:val="EndNoteBibliography"/>
      </w:pPr>
      <w:r w:rsidRPr="005A412E">
        <w:t xml:space="preserve">Panthee, D. R. and F. Chen (2010). "Genomics of fungal disease resistance in tomato." </w:t>
      </w:r>
      <w:r w:rsidRPr="005A412E">
        <w:rPr>
          <w:u w:val="single"/>
        </w:rPr>
        <w:t>Current genomics</w:t>
      </w:r>
      <w:r w:rsidRPr="005A412E">
        <w:t xml:space="preserve"> </w:t>
      </w:r>
      <w:r w:rsidRPr="005A412E">
        <w:rPr>
          <w:b/>
        </w:rPr>
        <w:t>11</w:t>
      </w:r>
      <w:r w:rsidRPr="005A412E">
        <w:t>(1): 30-39.</w:t>
      </w:r>
    </w:p>
    <w:p w14:paraId="154E3539" w14:textId="77777777" w:rsidR="005A412E" w:rsidRPr="005A412E" w:rsidRDefault="005A412E" w:rsidP="005A412E">
      <w:pPr>
        <w:pStyle w:val="EndNoteBibliography"/>
      </w:pPr>
      <w:r w:rsidRPr="005A412E">
        <w:t xml:space="preserve">Parlevliet, J. E. (2002). "Durability of resistance against fungal, bacterial and viral pathogens; present situation." </w:t>
      </w:r>
      <w:r w:rsidRPr="005A412E">
        <w:rPr>
          <w:u w:val="single"/>
        </w:rPr>
        <w:t>Euphytica</w:t>
      </w:r>
      <w:r w:rsidRPr="005A412E">
        <w:t xml:space="preserve"> </w:t>
      </w:r>
      <w:r w:rsidRPr="005A412E">
        <w:rPr>
          <w:b/>
        </w:rPr>
        <w:t>124</w:t>
      </w:r>
      <w:r w:rsidRPr="005A412E">
        <w:t>(2): 147-156.</w:t>
      </w:r>
    </w:p>
    <w:p w14:paraId="1F76127C" w14:textId="77777777" w:rsidR="005A412E" w:rsidRPr="005A412E" w:rsidRDefault="005A412E" w:rsidP="005A412E">
      <w:pPr>
        <w:pStyle w:val="EndNoteBibliography"/>
      </w:pPr>
      <w:r w:rsidRPr="005A412E">
        <w:t xml:space="preserve">Pau, G., F. Fuchs, O. Sklyar, M. Boutros and W. Huber (2010). "EBImage—an R package for image processing with applications to cellular phenotypes." </w:t>
      </w:r>
      <w:r w:rsidRPr="005A412E">
        <w:rPr>
          <w:u w:val="single"/>
        </w:rPr>
        <w:t>Bioinformatics</w:t>
      </w:r>
      <w:r w:rsidRPr="005A412E">
        <w:t xml:space="preserve"> </w:t>
      </w:r>
      <w:r w:rsidRPr="005A412E">
        <w:rPr>
          <w:b/>
        </w:rPr>
        <w:t>26</w:t>
      </w:r>
      <w:r w:rsidRPr="005A412E">
        <w:t>(7): 979-981.</w:t>
      </w:r>
    </w:p>
    <w:p w14:paraId="4C4A8038" w14:textId="77777777" w:rsidR="005A412E" w:rsidRPr="005A412E" w:rsidRDefault="005A412E" w:rsidP="005A412E">
      <w:pPr>
        <w:pStyle w:val="EndNoteBibliography"/>
      </w:pPr>
      <w:r w:rsidRPr="005A412E">
        <w:t xml:space="preserve">Pedras, M. S. C. and P. W. Ahiahonu (2005). "Metabolism and detoxification of phytoalexins and analogs by phytopathogenic fungi." </w:t>
      </w:r>
      <w:r w:rsidRPr="005A412E">
        <w:rPr>
          <w:u w:val="single"/>
        </w:rPr>
        <w:t>Phytochemistry</w:t>
      </w:r>
      <w:r w:rsidRPr="005A412E">
        <w:t xml:space="preserve"> </w:t>
      </w:r>
      <w:r w:rsidRPr="005A412E">
        <w:rPr>
          <w:b/>
        </w:rPr>
        <w:t>66</w:t>
      </w:r>
      <w:r w:rsidRPr="005A412E">
        <w:t>(4): 391-411.</w:t>
      </w:r>
    </w:p>
    <w:p w14:paraId="2EB48859" w14:textId="77777777" w:rsidR="005A412E" w:rsidRPr="005A412E" w:rsidRDefault="005A412E" w:rsidP="005A412E">
      <w:pPr>
        <w:pStyle w:val="EndNoteBibliography"/>
      </w:pPr>
      <w:r w:rsidRPr="005A412E">
        <w:t xml:space="preserve">Pedras, M. S. C., S. Hossain and R. B. Snitynsky (2011). "Detoxification of cruciferous phytoalexins in Botrytis cinerea: Spontaneous dimerization of a camalexin metabolite." </w:t>
      </w:r>
      <w:r w:rsidRPr="005A412E">
        <w:rPr>
          <w:u w:val="single"/>
        </w:rPr>
        <w:t>Phytochemistry</w:t>
      </w:r>
      <w:r w:rsidRPr="005A412E">
        <w:t xml:space="preserve"> </w:t>
      </w:r>
      <w:r w:rsidRPr="005A412E">
        <w:rPr>
          <w:b/>
        </w:rPr>
        <w:t>72</w:t>
      </w:r>
      <w:r w:rsidRPr="005A412E">
        <w:t>(2): 199-206.</w:t>
      </w:r>
    </w:p>
    <w:p w14:paraId="74F5960B" w14:textId="77777777" w:rsidR="005A412E" w:rsidRPr="005A412E" w:rsidRDefault="005A412E" w:rsidP="005A412E">
      <w:pPr>
        <w:pStyle w:val="EndNoteBibliography"/>
      </w:pPr>
      <w:r w:rsidRPr="005A412E">
        <w:t xml:space="preserve">Peralta, I., D. Spooner and S. Knapp (2008). "The taxonomy of tomatoes: a revision of wild tomatoes (Solanum section Lycopersicon) and their outgroup relatives in sections Juglandifolium and Lycopersicoides." </w:t>
      </w:r>
      <w:r w:rsidRPr="005A412E">
        <w:rPr>
          <w:u w:val="single"/>
        </w:rPr>
        <w:t>Syst Bot Monogr</w:t>
      </w:r>
      <w:r w:rsidRPr="005A412E">
        <w:t xml:space="preserve"> </w:t>
      </w:r>
      <w:r w:rsidRPr="005A412E">
        <w:rPr>
          <w:b/>
        </w:rPr>
        <w:t>84</w:t>
      </w:r>
      <w:r w:rsidRPr="005A412E">
        <w:t>: 1-186.</w:t>
      </w:r>
    </w:p>
    <w:p w14:paraId="366DDFFC" w14:textId="77777777" w:rsidR="005A412E" w:rsidRPr="005A412E" w:rsidRDefault="005A412E" w:rsidP="005A412E">
      <w:pPr>
        <w:pStyle w:val="EndNoteBibliography"/>
      </w:pPr>
      <w:r w:rsidRPr="005A412E">
        <w:t xml:space="preserve">Persoons, A., E. Morin, C. Delaruelle, T. Payen, F. Halkett, P. Frey, S. De Mita and S. Duplessis (2014). "Patterns of genomic variation in the poplar rust fungus Melampsora larici-populina identify pathogenesis-related factors." </w:t>
      </w:r>
      <w:r w:rsidRPr="005A412E">
        <w:rPr>
          <w:u w:val="single"/>
        </w:rPr>
        <w:t>Frontiers in plant science</w:t>
      </w:r>
      <w:r w:rsidRPr="005A412E">
        <w:t xml:space="preserve"> </w:t>
      </w:r>
      <w:r w:rsidRPr="005A412E">
        <w:rPr>
          <w:b/>
        </w:rPr>
        <w:t>5</w:t>
      </w:r>
      <w:r w:rsidRPr="005A412E">
        <w:t>.</w:t>
      </w:r>
    </w:p>
    <w:p w14:paraId="3AC506DD" w14:textId="77777777" w:rsidR="005A412E" w:rsidRPr="005A412E" w:rsidRDefault="005A412E" w:rsidP="005A412E">
      <w:pPr>
        <w:pStyle w:val="EndNoteBibliography"/>
      </w:pPr>
      <w:r w:rsidRPr="005A412E">
        <w:t xml:space="preserve">Pieterse, C. M., D. Van der Does, C. Zamioudis, A. Leon-Reyes and S. C. Van Wees (2012). "Hormonal modulation of plant immunity." </w:t>
      </w:r>
      <w:r w:rsidRPr="005A412E">
        <w:rPr>
          <w:u w:val="single"/>
        </w:rPr>
        <w:t>Annual review of cell and developmental biology</w:t>
      </w:r>
      <w:r w:rsidRPr="005A412E">
        <w:t xml:space="preserve"> </w:t>
      </w:r>
      <w:r w:rsidRPr="005A412E">
        <w:rPr>
          <w:b/>
        </w:rPr>
        <w:t>28</w:t>
      </w:r>
      <w:r w:rsidRPr="005A412E">
        <w:t>: 489-521.</w:t>
      </w:r>
    </w:p>
    <w:p w14:paraId="251A20BD" w14:textId="77777777" w:rsidR="005A412E" w:rsidRPr="005A412E" w:rsidRDefault="005A412E" w:rsidP="005A412E">
      <w:pPr>
        <w:pStyle w:val="EndNoteBibliography"/>
      </w:pPr>
      <w:r w:rsidRPr="005A412E">
        <w:t xml:space="preserve">Poland, J. A., P. J. Balint-Kurti, R. J. Wisser, R. C. Pratt and R. J. Nelson (2009). "Shades of gray: the world of quantitative disease resistance." </w:t>
      </w:r>
      <w:r w:rsidRPr="005A412E">
        <w:rPr>
          <w:u w:val="single"/>
        </w:rPr>
        <w:t>Trends in plant science</w:t>
      </w:r>
      <w:r w:rsidRPr="005A412E">
        <w:t xml:space="preserve"> </w:t>
      </w:r>
      <w:r w:rsidRPr="005A412E">
        <w:rPr>
          <w:b/>
        </w:rPr>
        <w:t>14</w:t>
      </w:r>
      <w:r w:rsidRPr="005A412E">
        <w:t>(1): 21-29.</w:t>
      </w:r>
    </w:p>
    <w:p w14:paraId="78C7F023" w14:textId="77777777" w:rsidR="005A412E" w:rsidRPr="005A412E" w:rsidRDefault="005A412E" w:rsidP="005A412E">
      <w:pPr>
        <w:pStyle w:val="EndNoteBibliography"/>
      </w:pPr>
      <w:r w:rsidRPr="005A412E">
        <w:t xml:space="preserve">Power, R. A., J. Parkhill and T. de Oliveira (2017). "Microbial genome-wide association studies: lessons from human GWAS." </w:t>
      </w:r>
      <w:r w:rsidRPr="005A412E">
        <w:rPr>
          <w:u w:val="single"/>
        </w:rPr>
        <w:t>Nature Reviews Genetics</w:t>
      </w:r>
      <w:r w:rsidRPr="005A412E">
        <w:t xml:space="preserve"> </w:t>
      </w:r>
      <w:r w:rsidRPr="005A412E">
        <w:rPr>
          <w:b/>
        </w:rPr>
        <w:t>18</w:t>
      </w:r>
      <w:r w:rsidRPr="005A412E">
        <w:t>(1): 41-50.</w:t>
      </w:r>
    </w:p>
    <w:p w14:paraId="6B97326C" w14:textId="77777777" w:rsidR="005A412E" w:rsidRPr="005A412E" w:rsidRDefault="005A412E" w:rsidP="005A412E">
      <w:pPr>
        <w:pStyle w:val="EndNoteBibliography"/>
      </w:pPr>
      <w:r w:rsidRPr="005A412E">
        <w:t xml:space="preserve">Quidde, T., P. Büttner and P. Tudzynski (1999). "Evidence for three different specific saponin-detoxifying activities in Botrytis cinerea and cloning and functional analysis of a gene coding for a putative avenacinase." </w:t>
      </w:r>
      <w:r w:rsidRPr="005A412E">
        <w:rPr>
          <w:u w:val="single"/>
        </w:rPr>
        <w:t>European Journal of Plant Pathology</w:t>
      </w:r>
      <w:r w:rsidRPr="005A412E">
        <w:t xml:space="preserve"> </w:t>
      </w:r>
      <w:r w:rsidRPr="005A412E">
        <w:rPr>
          <w:b/>
        </w:rPr>
        <w:t>105</w:t>
      </w:r>
      <w:r w:rsidRPr="005A412E">
        <w:t>(3): 273-283.</w:t>
      </w:r>
    </w:p>
    <w:p w14:paraId="2D2A5F49" w14:textId="77777777" w:rsidR="005A412E" w:rsidRPr="005A412E" w:rsidRDefault="005A412E" w:rsidP="005A412E">
      <w:pPr>
        <w:pStyle w:val="EndNoteBibliography"/>
      </w:pPr>
      <w:r w:rsidRPr="005A412E">
        <w:t xml:space="preserve">Quidde, T., A. Osbourn and P. Tudzynski (1998). "Detoxification of α-tomatine by Botrytis cinerea." </w:t>
      </w:r>
      <w:r w:rsidRPr="005A412E">
        <w:rPr>
          <w:u w:val="single"/>
        </w:rPr>
        <w:t>Physiological and Molecular Plant Pathology</w:t>
      </w:r>
      <w:r w:rsidRPr="005A412E">
        <w:t xml:space="preserve"> </w:t>
      </w:r>
      <w:r w:rsidRPr="005A412E">
        <w:rPr>
          <w:b/>
        </w:rPr>
        <w:t>52</w:t>
      </w:r>
      <w:r w:rsidRPr="005A412E">
        <w:t>(3): 151-165.</w:t>
      </w:r>
    </w:p>
    <w:p w14:paraId="35C46CD0" w14:textId="77777777" w:rsidR="005A412E" w:rsidRPr="005A412E" w:rsidRDefault="005A412E" w:rsidP="005A412E">
      <w:pPr>
        <w:pStyle w:val="EndNoteBibliography"/>
      </w:pPr>
      <w:r w:rsidRPr="005A412E">
        <w:t xml:space="preserve">R Development Core Team (2008). "R: A language and environment for statistical computing." </w:t>
      </w:r>
      <w:r w:rsidRPr="005A412E">
        <w:rPr>
          <w:u w:val="single"/>
        </w:rPr>
        <w:t>R Foundation for Statistical Computing,Vienna, Austria. ISBN 3-900051-07-0</w:t>
      </w:r>
      <w:r w:rsidRPr="005A412E">
        <w:t>.</w:t>
      </w:r>
    </w:p>
    <w:p w14:paraId="59ABE633" w14:textId="77777777" w:rsidR="005A412E" w:rsidRPr="005A412E" w:rsidRDefault="005A412E" w:rsidP="005A412E">
      <w:pPr>
        <w:pStyle w:val="EndNoteBibliography"/>
      </w:pPr>
      <w:r w:rsidRPr="005A412E">
        <w:lastRenderedPageBreak/>
        <w:t xml:space="preserve">Romanazzi, G. and S. Droby (2016). Control Strategies for Postharvest Grey Mould on Fruit Crops. </w:t>
      </w:r>
      <w:r w:rsidRPr="005A412E">
        <w:rPr>
          <w:u w:val="single"/>
        </w:rPr>
        <w:t>Botrytis–the Fungus, the Pathogen and its Management in Agricultural Systems</w:t>
      </w:r>
      <w:r w:rsidRPr="005A412E">
        <w:t>, Springer</w:t>
      </w:r>
      <w:r w:rsidRPr="005A412E">
        <w:rPr>
          <w:b/>
        </w:rPr>
        <w:t xml:space="preserve">: </w:t>
      </w:r>
      <w:r w:rsidRPr="005A412E">
        <w:t>217-228.</w:t>
      </w:r>
    </w:p>
    <w:p w14:paraId="7C3871F9" w14:textId="77777777" w:rsidR="005A412E" w:rsidRPr="005A412E" w:rsidRDefault="005A412E" w:rsidP="005A412E">
      <w:pPr>
        <w:pStyle w:val="EndNoteBibliography"/>
      </w:pPr>
      <w:r w:rsidRPr="005A412E">
        <w:t xml:space="preserve">Rosenthal, J. P. and R. Dirzo (1997). "Effects of life history, domestication and agronomic selection on plant defence against insects: evidence from maizes and wild relatives." </w:t>
      </w:r>
      <w:r w:rsidRPr="005A412E">
        <w:rPr>
          <w:u w:val="single"/>
        </w:rPr>
        <w:t>Evolutionary Ecology</w:t>
      </w:r>
      <w:r w:rsidRPr="005A412E">
        <w:t xml:space="preserve"> </w:t>
      </w:r>
      <w:r w:rsidRPr="005A412E">
        <w:rPr>
          <w:b/>
        </w:rPr>
        <w:t>11</w:t>
      </w:r>
      <w:r w:rsidRPr="005A412E">
        <w:t>(3): 337-355.</w:t>
      </w:r>
    </w:p>
    <w:p w14:paraId="77B76661" w14:textId="77777777" w:rsidR="005A412E" w:rsidRPr="005A412E" w:rsidRDefault="005A412E" w:rsidP="005A412E">
      <w:pPr>
        <w:pStyle w:val="EndNoteBibliography"/>
      </w:pPr>
      <w:r w:rsidRPr="005A412E">
        <w:t xml:space="preserve">Rowe, H. C. and D. J. Kliebenstein (2007). "Elevated genetic variation within virulence-associated Botrytis cinerea polygalacturonase loci." </w:t>
      </w:r>
      <w:r w:rsidRPr="005A412E">
        <w:rPr>
          <w:u w:val="single"/>
        </w:rPr>
        <w:t>Molecular Plant-Microbe Interactions</w:t>
      </w:r>
      <w:r w:rsidRPr="005A412E">
        <w:t xml:space="preserve"> </w:t>
      </w:r>
      <w:r w:rsidRPr="005A412E">
        <w:rPr>
          <w:b/>
        </w:rPr>
        <w:t>20</w:t>
      </w:r>
      <w:r w:rsidRPr="005A412E">
        <w:t>(9): 1126-1137.</w:t>
      </w:r>
    </w:p>
    <w:p w14:paraId="26BD4EC2" w14:textId="77777777" w:rsidR="005A412E" w:rsidRPr="005A412E" w:rsidRDefault="005A412E" w:rsidP="005A412E">
      <w:pPr>
        <w:pStyle w:val="EndNoteBibliography"/>
      </w:pPr>
      <w:r w:rsidRPr="005A412E">
        <w:t xml:space="preserve">Rowe, H. C. and D. J. Kliebenstein (2008). "Complex genetics control natural variation in Arabidopsis thaliana resistance to Botrytis cinerea." </w:t>
      </w:r>
      <w:r w:rsidRPr="005A412E">
        <w:rPr>
          <w:u w:val="single"/>
        </w:rPr>
        <w:t>Genetics</w:t>
      </w:r>
      <w:r w:rsidRPr="005A412E">
        <w:t xml:space="preserve"> </w:t>
      </w:r>
      <w:r w:rsidRPr="005A412E">
        <w:rPr>
          <w:b/>
        </w:rPr>
        <w:t>180</w:t>
      </w:r>
      <w:r w:rsidRPr="005A412E">
        <w:t>(4): 2237-2250.</w:t>
      </w:r>
    </w:p>
    <w:p w14:paraId="294EF98D" w14:textId="77777777" w:rsidR="005A412E" w:rsidRPr="005A412E" w:rsidRDefault="005A412E" w:rsidP="005A412E">
      <w:pPr>
        <w:pStyle w:val="EndNoteBibliography"/>
      </w:pPr>
      <w:r w:rsidRPr="005A412E">
        <w:t xml:space="preserve">Samuel, S., T. Veloukas, A. Papavasileiou and G. S. Karaoglanidis (2012). "Differences in frequency of transposable elements presence in Botrytis cinerea populations from several hosts in Greece." </w:t>
      </w:r>
      <w:r w:rsidRPr="005A412E">
        <w:rPr>
          <w:u w:val="single"/>
        </w:rPr>
        <w:t>Plant disease</w:t>
      </w:r>
      <w:r w:rsidRPr="005A412E">
        <w:t xml:space="preserve"> </w:t>
      </w:r>
      <w:r w:rsidRPr="005A412E">
        <w:rPr>
          <w:b/>
        </w:rPr>
        <w:t>96</w:t>
      </w:r>
      <w:r w:rsidRPr="005A412E">
        <w:t>(9): 1286-1290.</w:t>
      </w:r>
    </w:p>
    <w:p w14:paraId="13AE22D9" w14:textId="77777777" w:rsidR="005A412E" w:rsidRPr="005A412E" w:rsidRDefault="005A412E" w:rsidP="005A412E">
      <w:pPr>
        <w:pStyle w:val="EndNoteBibliography"/>
      </w:pPr>
      <w:r w:rsidRPr="005A412E">
        <w:t xml:space="preserve">Sauerbrunn, N. and N. L. Schlaich (2004). "PCC1: a merging point for pathogen defence and circadian signalling in Arabidopsis." </w:t>
      </w:r>
      <w:r w:rsidRPr="005A412E">
        <w:rPr>
          <w:u w:val="single"/>
        </w:rPr>
        <w:t>Planta</w:t>
      </w:r>
      <w:r w:rsidRPr="005A412E">
        <w:t xml:space="preserve"> </w:t>
      </w:r>
      <w:r w:rsidRPr="005A412E">
        <w:rPr>
          <w:b/>
        </w:rPr>
        <w:t>218</w:t>
      </w:r>
      <w:r w:rsidRPr="005A412E">
        <w:t>(4): 552-561.</w:t>
      </w:r>
    </w:p>
    <w:p w14:paraId="703AEE1B" w14:textId="77777777" w:rsidR="005A412E" w:rsidRPr="005A412E" w:rsidRDefault="005A412E" w:rsidP="005A412E">
      <w:pPr>
        <w:pStyle w:val="EndNoteBibliography"/>
      </w:pPr>
      <w:r w:rsidRPr="005A412E">
        <w:t xml:space="preserve">Schumacher, J., J.-M. Pradier, A. Simon, S. Traeger, J. Moraga, I. G. Collado, M. Viaud and B. Tudzynski (2012). "Natural variation in the VELVET gene bcvel1 affects virulence and light-dependent differentiation in Botrytis cinerea." </w:t>
      </w:r>
      <w:r w:rsidRPr="005A412E">
        <w:rPr>
          <w:u w:val="single"/>
        </w:rPr>
        <w:t>PLoS One</w:t>
      </w:r>
      <w:r w:rsidRPr="005A412E">
        <w:t xml:space="preserve"> </w:t>
      </w:r>
      <w:r w:rsidRPr="005A412E">
        <w:rPr>
          <w:b/>
        </w:rPr>
        <w:t>7</w:t>
      </w:r>
      <w:r w:rsidRPr="005A412E">
        <w:t>(10): e47840.</w:t>
      </w:r>
    </w:p>
    <w:p w14:paraId="28E93B69" w14:textId="77777777" w:rsidR="005A412E" w:rsidRPr="005A412E" w:rsidRDefault="005A412E" w:rsidP="005A412E">
      <w:pPr>
        <w:pStyle w:val="EndNoteBibliography"/>
      </w:pPr>
      <w:r w:rsidRPr="005A412E">
        <w:t xml:space="preserve">Shen, X., M. Alam, F. Fikse and L. Rönnegård (2013). "A novel generalized ridge regression method for quantitative genetics." </w:t>
      </w:r>
      <w:r w:rsidRPr="005A412E">
        <w:rPr>
          <w:u w:val="single"/>
        </w:rPr>
        <w:t>Genetics</w:t>
      </w:r>
      <w:r w:rsidRPr="005A412E">
        <w:t xml:space="preserve"> </w:t>
      </w:r>
      <w:r w:rsidRPr="005A412E">
        <w:rPr>
          <w:b/>
        </w:rPr>
        <w:t>193</w:t>
      </w:r>
      <w:r w:rsidRPr="005A412E">
        <w:t>(4): 1255-1268.</w:t>
      </w:r>
    </w:p>
    <w:p w14:paraId="4B7F7617" w14:textId="77777777" w:rsidR="005A412E" w:rsidRPr="005A412E" w:rsidRDefault="005A412E" w:rsidP="005A412E">
      <w:pPr>
        <w:pStyle w:val="EndNoteBibliography"/>
      </w:pPr>
      <w:r w:rsidRPr="005A412E">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5A412E">
        <w:rPr>
          <w:u w:val="single"/>
        </w:rPr>
        <w:t>Molecular plant-microbe interactions</w:t>
      </w:r>
      <w:r w:rsidRPr="005A412E">
        <w:t xml:space="preserve"> </w:t>
      </w:r>
      <w:r w:rsidRPr="005A412E">
        <w:rPr>
          <w:b/>
        </w:rPr>
        <w:t>18</w:t>
      </w:r>
      <w:r w:rsidRPr="005A412E">
        <w:t>(6): 602-612.</w:t>
      </w:r>
    </w:p>
    <w:p w14:paraId="022D6190" w14:textId="77777777" w:rsidR="005A412E" w:rsidRPr="005A412E" w:rsidRDefault="005A412E" w:rsidP="005A412E">
      <w:pPr>
        <w:pStyle w:val="EndNoteBibliography"/>
      </w:pPr>
      <w:r w:rsidRPr="005A412E">
        <w:t xml:space="preserve">Sim, S.-C., G. Durstewitz, J. Plieske, R. Wieseke, M. W. Ganal, A. Van Deynze, J. P. Hamilton, C. R. Buell, M. Causse and S. Wijeratne (2012). "Development of a large SNP genotyping array and generation of high-density genetic maps in tomato." </w:t>
      </w:r>
      <w:r w:rsidRPr="005A412E">
        <w:rPr>
          <w:u w:val="single"/>
        </w:rPr>
        <w:t>PloS one</w:t>
      </w:r>
      <w:r w:rsidRPr="005A412E">
        <w:t xml:space="preserve"> </w:t>
      </w:r>
      <w:r w:rsidRPr="005A412E">
        <w:rPr>
          <w:b/>
        </w:rPr>
        <w:t>7</w:t>
      </w:r>
      <w:r w:rsidRPr="005A412E">
        <w:t>(7): e40563.</w:t>
      </w:r>
    </w:p>
    <w:p w14:paraId="2344611A" w14:textId="77777777" w:rsidR="005A412E" w:rsidRPr="005A412E" w:rsidRDefault="005A412E" w:rsidP="005A412E">
      <w:pPr>
        <w:pStyle w:val="EndNoteBibliography"/>
      </w:pPr>
      <w:r w:rsidRPr="005A412E">
        <w:t>Smale, M. (1996). "Understanding global trends in the use of wheat diversity and international flows of wheat genetic resources."</w:t>
      </w:r>
    </w:p>
    <w:p w14:paraId="6283C175" w14:textId="77777777" w:rsidR="005A412E" w:rsidRPr="005A412E" w:rsidRDefault="005A412E" w:rsidP="005A412E">
      <w:pPr>
        <w:pStyle w:val="EndNoteBibliography"/>
      </w:pPr>
      <w:r w:rsidRPr="005A412E">
        <w:t xml:space="preserve">Staats, M. and J. A. van Kan (2012). "Genome update of Botrytis cinerea strains B05. 10 and T4." </w:t>
      </w:r>
      <w:r w:rsidRPr="005A412E">
        <w:rPr>
          <w:u w:val="single"/>
        </w:rPr>
        <w:t>Eukaryotic cell</w:t>
      </w:r>
      <w:r w:rsidRPr="005A412E">
        <w:t xml:space="preserve"> </w:t>
      </w:r>
      <w:r w:rsidRPr="005A412E">
        <w:rPr>
          <w:b/>
        </w:rPr>
        <w:t>11</w:t>
      </w:r>
      <w:r w:rsidRPr="005A412E">
        <w:t>(11): 1413-1414.</w:t>
      </w:r>
    </w:p>
    <w:p w14:paraId="1CE91160" w14:textId="77777777" w:rsidR="005A412E" w:rsidRPr="005A412E" w:rsidRDefault="005A412E" w:rsidP="005A412E">
      <w:pPr>
        <w:pStyle w:val="EndNoteBibliography"/>
      </w:pPr>
      <w:r w:rsidRPr="005A412E">
        <w:t xml:space="preserve">Stefanato, F. L., E. Abou‐Mansour, A. Buchala, M. Kretschmer, A. Mosbach, M. Hahn, C. G. Bochet, J. P. Métraux and H. j. Schoonbeek (2009). "The ABC transporter BcatrB from Botrytis cinerea exports camalexin and is a virulence factor on Arabidopsis thaliana." </w:t>
      </w:r>
      <w:r w:rsidRPr="005A412E">
        <w:rPr>
          <w:u w:val="single"/>
        </w:rPr>
        <w:t>The Plant Journal</w:t>
      </w:r>
      <w:r w:rsidRPr="005A412E">
        <w:t xml:space="preserve"> </w:t>
      </w:r>
      <w:r w:rsidRPr="005A412E">
        <w:rPr>
          <w:b/>
        </w:rPr>
        <w:t>58</w:t>
      </w:r>
      <w:r w:rsidRPr="005A412E">
        <w:t>(3): 499-510.</w:t>
      </w:r>
    </w:p>
    <w:p w14:paraId="6F6FA675" w14:textId="77777777" w:rsidR="005A412E" w:rsidRPr="005A412E" w:rsidRDefault="005A412E" w:rsidP="005A412E">
      <w:pPr>
        <w:pStyle w:val="EndNoteBibliography"/>
      </w:pPr>
      <w:r w:rsidRPr="005A412E">
        <w:t xml:space="preserve">Stukenbrock, E. H. and B. A. McDonald (2008). "The origins of plant pathogens in agro-ecosystems." </w:t>
      </w:r>
      <w:r w:rsidRPr="005A412E">
        <w:rPr>
          <w:u w:val="single"/>
        </w:rPr>
        <w:t>Annu. Rev. Phytopathol.</w:t>
      </w:r>
      <w:r w:rsidRPr="005A412E">
        <w:t xml:space="preserve"> </w:t>
      </w:r>
      <w:r w:rsidRPr="005A412E">
        <w:rPr>
          <w:b/>
        </w:rPr>
        <w:t>46</w:t>
      </w:r>
      <w:r w:rsidRPr="005A412E">
        <w:t>: 75-100.</w:t>
      </w:r>
    </w:p>
    <w:p w14:paraId="3A19925D" w14:textId="77777777" w:rsidR="005A412E" w:rsidRPr="005A412E" w:rsidRDefault="005A412E" w:rsidP="005A412E">
      <w:pPr>
        <w:pStyle w:val="EndNoteBibliography"/>
      </w:pPr>
      <w:r w:rsidRPr="005A412E">
        <w:t xml:space="preserve">Talas, F., R. Kalih, T. Miedaner and B. A. McDonald (2016). "Genome-wide association study identifies novel candidate genes for aggressiveness, deoxynivalenol production, and azole sensitivity in natural field populations of Fusarium graminearum." </w:t>
      </w:r>
      <w:r w:rsidRPr="005A412E">
        <w:rPr>
          <w:u w:val="single"/>
        </w:rPr>
        <w:t>Molecular Plant-Microbe Interactions</w:t>
      </w:r>
      <w:r w:rsidRPr="005A412E">
        <w:t xml:space="preserve"> </w:t>
      </w:r>
      <w:r w:rsidRPr="005A412E">
        <w:rPr>
          <w:b/>
        </w:rPr>
        <w:t>29</w:t>
      </w:r>
      <w:r w:rsidRPr="005A412E">
        <w:t>(5): 417-430.</w:t>
      </w:r>
    </w:p>
    <w:p w14:paraId="579CEA69" w14:textId="77777777" w:rsidR="005A412E" w:rsidRPr="005A412E" w:rsidRDefault="005A412E" w:rsidP="005A412E">
      <w:pPr>
        <w:pStyle w:val="EndNoteBibliography"/>
      </w:pPr>
      <w:r w:rsidRPr="005A412E">
        <w:t xml:space="preserve">Tanksley, S. D. (2004). "The genetic, developmental, and molecular bases of fruit size and shape variation in tomato." </w:t>
      </w:r>
      <w:r w:rsidRPr="005A412E">
        <w:rPr>
          <w:u w:val="single"/>
        </w:rPr>
        <w:t>The plant cell</w:t>
      </w:r>
      <w:r w:rsidRPr="005A412E">
        <w:t xml:space="preserve"> </w:t>
      </w:r>
      <w:r w:rsidRPr="005A412E">
        <w:rPr>
          <w:b/>
        </w:rPr>
        <w:t>16</w:t>
      </w:r>
      <w:r w:rsidRPr="005A412E">
        <w:t>(suppl 1): S181-S189.</w:t>
      </w:r>
    </w:p>
    <w:p w14:paraId="5EAA6DA7" w14:textId="77777777" w:rsidR="005A412E" w:rsidRPr="005A412E" w:rsidRDefault="005A412E" w:rsidP="005A412E">
      <w:pPr>
        <w:pStyle w:val="EndNoteBibliography"/>
      </w:pPr>
      <w:r w:rsidRPr="005A412E">
        <w:t xml:space="preserve">Tanksley, S. D. and S. R. McCouch (1997). "Seed banks and molecular maps: unlocking genetic potential from the wild." </w:t>
      </w:r>
      <w:r w:rsidRPr="005A412E">
        <w:rPr>
          <w:u w:val="single"/>
        </w:rPr>
        <w:t>Science</w:t>
      </w:r>
      <w:r w:rsidRPr="005A412E">
        <w:t xml:space="preserve"> </w:t>
      </w:r>
      <w:r w:rsidRPr="005A412E">
        <w:rPr>
          <w:b/>
        </w:rPr>
        <w:t>277</w:t>
      </w:r>
      <w:r w:rsidRPr="005A412E">
        <w:t>(5329): 1063-1066.</w:t>
      </w:r>
    </w:p>
    <w:p w14:paraId="0FF84713" w14:textId="77777777" w:rsidR="005A412E" w:rsidRPr="005A412E" w:rsidRDefault="005A412E" w:rsidP="005A412E">
      <w:pPr>
        <w:pStyle w:val="EndNoteBibliography"/>
      </w:pPr>
      <w:r w:rsidRPr="005A412E">
        <w:t xml:space="preserve">ten Have, A., W. Mulder, J. Visser and J. A. van Kan (1998). "The endopolygalacturonase gene Bcpg1 is required for full virulence of Botrytis cinerea." </w:t>
      </w:r>
      <w:r w:rsidRPr="005A412E">
        <w:rPr>
          <w:u w:val="single"/>
        </w:rPr>
        <w:t>Molecular Plant-Microbe Interactions</w:t>
      </w:r>
      <w:r w:rsidRPr="005A412E">
        <w:t xml:space="preserve"> </w:t>
      </w:r>
      <w:r w:rsidRPr="005A412E">
        <w:rPr>
          <w:b/>
        </w:rPr>
        <w:t>11</w:t>
      </w:r>
      <w:r w:rsidRPr="005A412E">
        <w:t>(10): 1009-1016.</w:t>
      </w:r>
    </w:p>
    <w:p w14:paraId="61862912" w14:textId="77777777" w:rsidR="005A412E" w:rsidRPr="005A412E" w:rsidRDefault="005A412E" w:rsidP="005A412E">
      <w:pPr>
        <w:pStyle w:val="EndNoteBibliography"/>
      </w:pPr>
      <w:r w:rsidRPr="005A412E">
        <w:t xml:space="preserve">Ten Have, A., R. van Berloo, P. Lindhout and J. A. van Kan (2007). "Partial stem and leaf resistance against the fungal pathogen Botrytis cinerea in wild relatives of tomato." </w:t>
      </w:r>
      <w:r w:rsidRPr="005A412E">
        <w:rPr>
          <w:u w:val="single"/>
        </w:rPr>
        <w:t>European journal of plant pathology</w:t>
      </w:r>
      <w:r w:rsidRPr="005A412E">
        <w:t xml:space="preserve"> </w:t>
      </w:r>
      <w:r w:rsidRPr="005A412E">
        <w:rPr>
          <w:b/>
        </w:rPr>
        <w:t>117</w:t>
      </w:r>
      <w:r w:rsidRPr="005A412E">
        <w:t>(2): 153-166.</w:t>
      </w:r>
    </w:p>
    <w:p w14:paraId="57073E38" w14:textId="77777777" w:rsidR="005A412E" w:rsidRPr="005A412E" w:rsidRDefault="005A412E" w:rsidP="005A412E">
      <w:pPr>
        <w:pStyle w:val="EndNoteBibliography"/>
      </w:pPr>
      <w:r w:rsidRPr="005A412E">
        <w:lastRenderedPageBreak/>
        <w:t xml:space="preserve">Tiffin, P. and D. A. Moeller (2006). "Molecular evolution of plant immune system genes." </w:t>
      </w:r>
      <w:r w:rsidRPr="005A412E">
        <w:rPr>
          <w:u w:val="single"/>
        </w:rPr>
        <w:t>Trends in genetics</w:t>
      </w:r>
      <w:r w:rsidRPr="005A412E">
        <w:t xml:space="preserve"> </w:t>
      </w:r>
      <w:r w:rsidRPr="005A412E">
        <w:rPr>
          <w:b/>
        </w:rPr>
        <w:t>22</w:t>
      </w:r>
      <w:r w:rsidRPr="005A412E">
        <w:t>(12): 662-670.</w:t>
      </w:r>
    </w:p>
    <w:p w14:paraId="77ED5900" w14:textId="77777777" w:rsidR="005A412E" w:rsidRPr="005A412E" w:rsidRDefault="005A412E" w:rsidP="005A412E">
      <w:pPr>
        <w:pStyle w:val="EndNoteBibliography"/>
      </w:pPr>
      <w:r w:rsidRPr="005A412E">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5A412E">
        <w:rPr>
          <w:u w:val="single"/>
        </w:rPr>
        <w:t>Frontiers in plant science</w:t>
      </w:r>
      <w:r w:rsidRPr="005A412E">
        <w:t xml:space="preserve"> </w:t>
      </w:r>
      <w:r w:rsidRPr="005A412E">
        <w:rPr>
          <w:b/>
        </w:rPr>
        <w:t>5</w:t>
      </w:r>
      <w:r w:rsidRPr="005A412E">
        <w:t>.</w:t>
      </w:r>
    </w:p>
    <w:p w14:paraId="2A343A7F" w14:textId="77777777" w:rsidR="005A412E" w:rsidRPr="005A412E" w:rsidRDefault="005A412E" w:rsidP="005A412E">
      <w:pPr>
        <w:pStyle w:val="EndNoteBibliography"/>
      </w:pPr>
      <w:r w:rsidRPr="005A412E">
        <w:t xml:space="preserve">Valette-Collet, O., A. Cimerman, P. Reignault, C. Levis and M. Boccara (2003). "Disruption of Botrytis cinerea pectin methylesterase gene Bcpme1 reduces virulence on several host plants." </w:t>
      </w:r>
      <w:r w:rsidRPr="005A412E">
        <w:rPr>
          <w:u w:val="single"/>
        </w:rPr>
        <w:t>Molecular Plant-Microbe Interactions</w:t>
      </w:r>
      <w:r w:rsidRPr="005A412E">
        <w:t xml:space="preserve"> </w:t>
      </w:r>
      <w:r w:rsidRPr="005A412E">
        <w:rPr>
          <w:b/>
        </w:rPr>
        <w:t>16</w:t>
      </w:r>
      <w:r w:rsidRPr="005A412E">
        <w:t>(4): 360-367.</w:t>
      </w:r>
    </w:p>
    <w:p w14:paraId="60FC7D5E" w14:textId="77777777" w:rsidR="005A412E" w:rsidRPr="005A412E" w:rsidRDefault="005A412E" w:rsidP="005A412E">
      <w:pPr>
        <w:pStyle w:val="EndNoteBibliography"/>
      </w:pPr>
      <w:r w:rsidRPr="005A412E">
        <w:t xml:space="preserve">Viaud, M., A.-F. Adam-Blondon, J. Amselem, P. Bally, A. Cimerman, B. Dalmais-Lenaers, N. Lapalu, M.-H. Lebrun, B. Poinssot and J. M. Pradier (2012). "Le génome de Botrytis décrypté." </w:t>
      </w:r>
      <w:r w:rsidRPr="005A412E">
        <w:rPr>
          <w:u w:val="single"/>
        </w:rPr>
        <w:t>Revue des oenologues et des techniques vitivinicoles et oenologiques</w:t>
      </w:r>
      <w:r w:rsidRPr="005A412E">
        <w:t>(142): 9-11.</w:t>
      </w:r>
    </w:p>
    <w:p w14:paraId="15594394" w14:textId="77777777" w:rsidR="005A412E" w:rsidRPr="005A412E" w:rsidRDefault="005A412E" w:rsidP="005A412E">
      <w:pPr>
        <w:pStyle w:val="EndNoteBibliography"/>
      </w:pPr>
      <w:r w:rsidRPr="005A412E">
        <w:t xml:space="preserve">Vleeshouwers, V. G. and R. P. Oliver (2014). "Effectors as tools in disease resistance breeding against biotrophic, hemibiotrophic, and necrotrophic plant pathogens." </w:t>
      </w:r>
      <w:r w:rsidRPr="005A412E">
        <w:rPr>
          <w:u w:val="single"/>
        </w:rPr>
        <w:t>Molecular plant-microbe interactions</w:t>
      </w:r>
      <w:r w:rsidRPr="005A412E">
        <w:t xml:space="preserve"> </w:t>
      </w:r>
      <w:r w:rsidRPr="005A412E">
        <w:rPr>
          <w:b/>
        </w:rPr>
        <w:t>27</w:t>
      </w:r>
      <w:r w:rsidRPr="005A412E">
        <w:t>(3): 196-206.</w:t>
      </w:r>
    </w:p>
    <w:p w14:paraId="30C419C0" w14:textId="77777777" w:rsidR="005A412E" w:rsidRPr="005A412E" w:rsidRDefault="005A412E" w:rsidP="005A412E">
      <w:pPr>
        <w:pStyle w:val="EndNoteBibliography"/>
      </w:pPr>
      <w:r w:rsidRPr="005A412E">
        <w:t xml:space="preserve">Weyman, P. D., Z. Pan, Q. Feng, D. G. Gilchrist and R. M. Bostock (2006). "A circadian rhythm-regulated tomato gene is induced by arachidonic acid and Phythophthora infestans infection." </w:t>
      </w:r>
      <w:r w:rsidRPr="005A412E">
        <w:rPr>
          <w:u w:val="single"/>
        </w:rPr>
        <w:t>Plant physiology</w:t>
      </w:r>
      <w:r w:rsidRPr="005A412E">
        <w:t xml:space="preserve"> </w:t>
      </w:r>
      <w:r w:rsidRPr="005A412E">
        <w:rPr>
          <w:b/>
        </w:rPr>
        <w:t>140</w:t>
      </w:r>
      <w:r w:rsidRPr="005A412E">
        <w:t>(1): 235-248.</w:t>
      </w:r>
    </w:p>
    <w:p w14:paraId="19A13C67" w14:textId="77777777" w:rsidR="005A412E" w:rsidRPr="005A412E" w:rsidRDefault="005A412E" w:rsidP="005A412E">
      <w:pPr>
        <w:pStyle w:val="EndNoteBibliography"/>
      </w:pPr>
      <w:r w:rsidRPr="005A412E">
        <w:t xml:space="preserve">Wicker, T., S. Oberhaensli, F. Parlange, J. P. Buchmann, M. Shatalina, S. Roffler, R. Ben-David, J. Doležel, H. Šimková and P. Schulze-Lefert (2013). "The wheat powdery mildew genome shows the unique evolution of an obligate biotroph." </w:t>
      </w:r>
      <w:r w:rsidRPr="005A412E">
        <w:rPr>
          <w:u w:val="single"/>
        </w:rPr>
        <w:t>Nature Genetics</w:t>
      </w:r>
      <w:r w:rsidRPr="005A412E">
        <w:t xml:space="preserve"> </w:t>
      </w:r>
      <w:r w:rsidRPr="005A412E">
        <w:rPr>
          <w:b/>
        </w:rPr>
        <w:t>45</w:t>
      </w:r>
      <w:r w:rsidRPr="005A412E">
        <w:t>(9): 1092-1096.</w:t>
      </w:r>
    </w:p>
    <w:p w14:paraId="43E29BE8" w14:textId="77777777" w:rsidR="005A412E" w:rsidRPr="005A412E" w:rsidRDefault="005A412E" w:rsidP="005A412E">
      <w:pPr>
        <w:pStyle w:val="EndNoteBibliography"/>
      </w:pPr>
      <w:r w:rsidRPr="005A412E">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5A412E">
        <w:rPr>
          <w:u w:val="single"/>
        </w:rPr>
        <w:t>Frontiers in plant science</w:t>
      </w:r>
      <w:r w:rsidRPr="005A412E">
        <w:t xml:space="preserve"> </w:t>
      </w:r>
      <w:r w:rsidRPr="005A412E">
        <w:rPr>
          <w:b/>
        </w:rPr>
        <w:t>8</w:t>
      </w:r>
      <w:r w:rsidRPr="005A412E">
        <w:t>.</w:t>
      </w:r>
    </w:p>
    <w:p w14:paraId="0B686558" w14:textId="77777777" w:rsidR="005A412E" w:rsidRPr="005A412E" w:rsidRDefault="005A412E" w:rsidP="005A412E">
      <w:pPr>
        <w:pStyle w:val="EndNoteBibliography"/>
      </w:pPr>
      <w:r w:rsidRPr="005A412E">
        <w:t xml:space="preserve">Zerbino, D. R., P. Achuthan, W. Akanni, M. R. Amode, D. Barrell, J. Bhai, K. Billis, C. Cummins, A. Gall and C. G. Girón (2017). "Ensembl 2018." </w:t>
      </w:r>
      <w:r w:rsidRPr="005A412E">
        <w:rPr>
          <w:u w:val="single"/>
        </w:rPr>
        <w:t>Nucleic acids research</w:t>
      </w:r>
      <w:r w:rsidRPr="005A412E">
        <w:t xml:space="preserve"> </w:t>
      </w:r>
      <w:r w:rsidRPr="005A412E">
        <w:rPr>
          <w:b/>
        </w:rPr>
        <w:t>46</w:t>
      </w:r>
      <w:r w:rsidRPr="005A412E">
        <w:t>(D1): D754-D761.</w:t>
      </w:r>
    </w:p>
    <w:p w14:paraId="7B760FF7" w14:textId="77777777" w:rsidR="005A412E" w:rsidRPr="005A412E" w:rsidRDefault="005A412E" w:rsidP="005A412E">
      <w:pPr>
        <w:pStyle w:val="EndNoteBibliography"/>
      </w:pPr>
      <w:r w:rsidRPr="005A412E">
        <w:t xml:space="preserve">Zhang, L., A. Khan, D. Nino-Liu and M. Foolad (2002). "A molecular linkage map of tomato displaying chromosomal locations of resistance gene analogs based on a Lycopersicon esculentum× Lycopersicon hirsutum cross." </w:t>
      </w:r>
      <w:r w:rsidRPr="005A412E">
        <w:rPr>
          <w:u w:val="single"/>
        </w:rPr>
        <w:t>Genome</w:t>
      </w:r>
      <w:r w:rsidRPr="005A412E">
        <w:t xml:space="preserve"> </w:t>
      </w:r>
      <w:r w:rsidRPr="005A412E">
        <w:rPr>
          <w:b/>
        </w:rPr>
        <w:t>45</w:t>
      </w:r>
      <w:r w:rsidRPr="005A412E">
        <w:t>(1): 133-146.</w:t>
      </w:r>
    </w:p>
    <w:p w14:paraId="62FF8E4F" w14:textId="77777777" w:rsidR="005A412E" w:rsidRPr="005A412E" w:rsidRDefault="005A412E" w:rsidP="005A412E">
      <w:pPr>
        <w:pStyle w:val="EndNoteBibliography"/>
      </w:pPr>
      <w:r w:rsidRPr="005A412E">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5A412E">
        <w:rPr>
          <w:u w:val="single"/>
        </w:rPr>
        <w:t>The Plant Cell</w:t>
      </w:r>
      <w:r w:rsidRPr="005A412E">
        <w:t>: tpc. 00348.02017.</w:t>
      </w:r>
    </w:p>
    <w:p w14:paraId="773FBC15" w14:textId="77777777" w:rsidR="005A412E" w:rsidRPr="005A412E" w:rsidRDefault="005A412E" w:rsidP="005A412E">
      <w:pPr>
        <w:pStyle w:val="EndNoteBibliography"/>
      </w:pPr>
      <w:r w:rsidRPr="005A412E">
        <w:t xml:space="preserve">Zhou, X. and M. Stephens (2012). "Genome-wide efficient mixed-model analysis for association studies." </w:t>
      </w:r>
      <w:r w:rsidRPr="005A412E">
        <w:rPr>
          <w:u w:val="single"/>
        </w:rPr>
        <w:t>Nature genetics</w:t>
      </w:r>
      <w:r w:rsidRPr="005A412E">
        <w:t xml:space="preserve"> </w:t>
      </w:r>
      <w:r w:rsidRPr="005A412E">
        <w:rPr>
          <w:b/>
        </w:rPr>
        <w:t>44</w:t>
      </w:r>
      <w:r w:rsidRPr="005A412E">
        <w:t>(7): 821.</w:t>
      </w:r>
    </w:p>
    <w:p w14:paraId="49EE639D" w14:textId="77777777" w:rsidR="005A412E" w:rsidRPr="005A412E" w:rsidRDefault="005A412E" w:rsidP="005A412E">
      <w:pPr>
        <w:pStyle w:val="EndNoteBibliography"/>
      </w:pPr>
      <w:r w:rsidRPr="005A412E">
        <w:t xml:space="preserve">Zipfel, C., S. Robatzek, L. Navarro and E. J. Oakeley (2004). "Bacterial disease resistance in Arabidopsis through flagellin perception." </w:t>
      </w:r>
      <w:r w:rsidRPr="005A412E">
        <w:rPr>
          <w:u w:val="single"/>
        </w:rPr>
        <w:t>Nature</w:t>
      </w:r>
      <w:r w:rsidRPr="005A412E">
        <w:t xml:space="preserve"> </w:t>
      </w:r>
      <w:r w:rsidRPr="005A412E">
        <w:rPr>
          <w:b/>
        </w:rPr>
        <w:t>428</w:t>
      </w:r>
      <w:r w:rsidRPr="005A412E">
        <w:t>(6984): 764.</w:t>
      </w:r>
    </w:p>
    <w:p w14:paraId="662A201B" w14:textId="77777777" w:rsidR="005A412E" w:rsidRPr="005A412E" w:rsidRDefault="005A412E" w:rsidP="005A412E">
      <w:pPr>
        <w:pStyle w:val="EndNoteBibliography"/>
      </w:pPr>
      <w:r w:rsidRPr="005A412E">
        <w:t xml:space="preserve">Züst, T. and A. A. Agrawal (2017). "Trade-offs between plant growth and defense against insect herbivory: an emerging mechanistic synthesis." </w:t>
      </w:r>
      <w:r w:rsidRPr="005A412E">
        <w:rPr>
          <w:u w:val="single"/>
        </w:rPr>
        <w:t>Annual review of plant biology</w:t>
      </w:r>
      <w:r w:rsidRPr="005A412E">
        <w:t xml:space="preserve"> </w:t>
      </w:r>
      <w:r w:rsidRPr="005A412E">
        <w:rPr>
          <w:b/>
        </w:rPr>
        <w:t>68</w:t>
      </w:r>
      <w:r w:rsidRPr="005A412E">
        <w:t>: 513-534.</w:t>
      </w:r>
    </w:p>
    <w:p w14:paraId="4FDF3002" w14:textId="46131C1B"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8DB4C" w14:textId="77777777" w:rsidR="00AC1C2F" w:rsidRDefault="00AC1C2F" w:rsidP="00B770AF">
      <w:r>
        <w:separator/>
      </w:r>
    </w:p>
  </w:endnote>
  <w:endnote w:type="continuationSeparator" w:id="0">
    <w:p w14:paraId="265489D7" w14:textId="77777777" w:rsidR="00AC1C2F" w:rsidRDefault="00AC1C2F"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629D06A4" w:rsidR="0041243A" w:rsidRDefault="0041243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41243A" w:rsidRDefault="0041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E9E47" w14:textId="77777777" w:rsidR="00AC1C2F" w:rsidRDefault="00AC1C2F" w:rsidP="00B770AF">
      <w:r>
        <w:separator/>
      </w:r>
    </w:p>
  </w:footnote>
  <w:footnote w:type="continuationSeparator" w:id="0">
    <w:p w14:paraId="59D89F3F" w14:textId="77777777" w:rsidR="00AC1C2F" w:rsidRDefault="00AC1C2F"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30F30"/>
    <w:rsid w:val="000328E8"/>
    <w:rsid w:val="00036746"/>
    <w:rsid w:val="000411CA"/>
    <w:rsid w:val="00042D5F"/>
    <w:rsid w:val="00043732"/>
    <w:rsid w:val="000448B9"/>
    <w:rsid w:val="00045BC3"/>
    <w:rsid w:val="0004790C"/>
    <w:rsid w:val="0005030A"/>
    <w:rsid w:val="000526D0"/>
    <w:rsid w:val="00053BF8"/>
    <w:rsid w:val="00055050"/>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11AF8"/>
    <w:rsid w:val="00111B83"/>
    <w:rsid w:val="00114BEC"/>
    <w:rsid w:val="00115A56"/>
    <w:rsid w:val="0012005A"/>
    <w:rsid w:val="00123ADB"/>
    <w:rsid w:val="00124798"/>
    <w:rsid w:val="00124B90"/>
    <w:rsid w:val="00127063"/>
    <w:rsid w:val="00127BF2"/>
    <w:rsid w:val="0013192E"/>
    <w:rsid w:val="001327D3"/>
    <w:rsid w:val="00134F7E"/>
    <w:rsid w:val="0013514F"/>
    <w:rsid w:val="001400F1"/>
    <w:rsid w:val="00141F54"/>
    <w:rsid w:val="0014362A"/>
    <w:rsid w:val="00144E17"/>
    <w:rsid w:val="0014650D"/>
    <w:rsid w:val="00150E38"/>
    <w:rsid w:val="00152DF4"/>
    <w:rsid w:val="00152E96"/>
    <w:rsid w:val="00153346"/>
    <w:rsid w:val="00154703"/>
    <w:rsid w:val="00154DD4"/>
    <w:rsid w:val="00155EFE"/>
    <w:rsid w:val="001575AF"/>
    <w:rsid w:val="00161060"/>
    <w:rsid w:val="00161A6D"/>
    <w:rsid w:val="001623F8"/>
    <w:rsid w:val="001659E8"/>
    <w:rsid w:val="00167A52"/>
    <w:rsid w:val="00167C8A"/>
    <w:rsid w:val="00170610"/>
    <w:rsid w:val="00170827"/>
    <w:rsid w:val="00170ACE"/>
    <w:rsid w:val="00171F81"/>
    <w:rsid w:val="00172436"/>
    <w:rsid w:val="00173A62"/>
    <w:rsid w:val="001771F9"/>
    <w:rsid w:val="001774B9"/>
    <w:rsid w:val="0017752E"/>
    <w:rsid w:val="001803A3"/>
    <w:rsid w:val="00182A6D"/>
    <w:rsid w:val="00183B7F"/>
    <w:rsid w:val="00184107"/>
    <w:rsid w:val="00190ECE"/>
    <w:rsid w:val="001923E8"/>
    <w:rsid w:val="0019360C"/>
    <w:rsid w:val="00194896"/>
    <w:rsid w:val="00194A40"/>
    <w:rsid w:val="00196E78"/>
    <w:rsid w:val="00197A11"/>
    <w:rsid w:val="001A24C4"/>
    <w:rsid w:val="001A4719"/>
    <w:rsid w:val="001A47DC"/>
    <w:rsid w:val="001B1226"/>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21B6"/>
    <w:rsid w:val="001F2695"/>
    <w:rsid w:val="001F318E"/>
    <w:rsid w:val="001F3C31"/>
    <w:rsid w:val="001F3E05"/>
    <w:rsid w:val="001F46F8"/>
    <w:rsid w:val="001F4FA6"/>
    <w:rsid w:val="00200F30"/>
    <w:rsid w:val="00201913"/>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6995"/>
    <w:rsid w:val="00243223"/>
    <w:rsid w:val="00245091"/>
    <w:rsid w:val="002450E5"/>
    <w:rsid w:val="00247CE3"/>
    <w:rsid w:val="002504BF"/>
    <w:rsid w:val="00251C08"/>
    <w:rsid w:val="002567C1"/>
    <w:rsid w:val="00256FFF"/>
    <w:rsid w:val="002579BB"/>
    <w:rsid w:val="00257B0E"/>
    <w:rsid w:val="00262722"/>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817BF"/>
    <w:rsid w:val="00283972"/>
    <w:rsid w:val="0028412F"/>
    <w:rsid w:val="00284803"/>
    <w:rsid w:val="00286965"/>
    <w:rsid w:val="00290C06"/>
    <w:rsid w:val="00291384"/>
    <w:rsid w:val="002914F6"/>
    <w:rsid w:val="00292BB4"/>
    <w:rsid w:val="00294C92"/>
    <w:rsid w:val="00295A10"/>
    <w:rsid w:val="002A0FB9"/>
    <w:rsid w:val="002A0FDF"/>
    <w:rsid w:val="002A4EC3"/>
    <w:rsid w:val="002A56DC"/>
    <w:rsid w:val="002A6387"/>
    <w:rsid w:val="002B028F"/>
    <w:rsid w:val="002B1D25"/>
    <w:rsid w:val="002B206B"/>
    <w:rsid w:val="002B218B"/>
    <w:rsid w:val="002B2629"/>
    <w:rsid w:val="002B35B9"/>
    <w:rsid w:val="002B7378"/>
    <w:rsid w:val="002C1157"/>
    <w:rsid w:val="002C1318"/>
    <w:rsid w:val="002C46ED"/>
    <w:rsid w:val="002C63EB"/>
    <w:rsid w:val="002C6CAE"/>
    <w:rsid w:val="002D1B03"/>
    <w:rsid w:val="002D4733"/>
    <w:rsid w:val="002D51E1"/>
    <w:rsid w:val="002D569C"/>
    <w:rsid w:val="002D7C4D"/>
    <w:rsid w:val="002E0F7F"/>
    <w:rsid w:val="002E28FD"/>
    <w:rsid w:val="002E5804"/>
    <w:rsid w:val="002F05BE"/>
    <w:rsid w:val="002F1884"/>
    <w:rsid w:val="002F2ACA"/>
    <w:rsid w:val="002F49A1"/>
    <w:rsid w:val="00300AAD"/>
    <w:rsid w:val="00300B3E"/>
    <w:rsid w:val="003027BB"/>
    <w:rsid w:val="00303669"/>
    <w:rsid w:val="00303F28"/>
    <w:rsid w:val="003053D3"/>
    <w:rsid w:val="003055C5"/>
    <w:rsid w:val="00305872"/>
    <w:rsid w:val="00305F67"/>
    <w:rsid w:val="003073F4"/>
    <w:rsid w:val="0031422C"/>
    <w:rsid w:val="0031442C"/>
    <w:rsid w:val="00314B51"/>
    <w:rsid w:val="00314FD8"/>
    <w:rsid w:val="0031540A"/>
    <w:rsid w:val="00317179"/>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E91"/>
    <w:rsid w:val="0036598C"/>
    <w:rsid w:val="00365F7D"/>
    <w:rsid w:val="003672AB"/>
    <w:rsid w:val="00373761"/>
    <w:rsid w:val="0037407F"/>
    <w:rsid w:val="003748A4"/>
    <w:rsid w:val="00374962"/>
    <w:rsid w:val="00374C11"/>
    <w:rsid w:val="00377637"/>
    <w:rsid w:val="00383614"/>
    <w:rsid w:val="00387539"/>
    <w:rsid w:val="003876EB"/>
    <w:rsid w:val="003935C7"/>
    <w:rsid w:val="0039444C"/>
    <w:rsid w:val="0039512C"/>
    <w:rsid w:val="0039692A"/>
    <w:rsid w:val="00397814"/>
    <w:rsid w:val="00397ECB"/>
    <w:rsid w:val="003A1368"/>
    <w:rsid w:val="003A4708"/>
    <w:rsid w:val="003A55C2"/>
    <w:rsid w:val="003A583C"/>
    <w:rsid w:val="003B07E2"/>
    <w:rsid w:val="003B20C3"/>
    <w:rsid w:val="003B432E"/>
    <w:rsid w:val="003B47F1"/>
    <w:rsid w:val="003B519E"/>
    <w:rsid w:val="003B5C8F"/>
    <w:rsid w:val="003B63E6"/>
    <w:rsid w:val="003B67EC"/>
    <w:rsid w:val="003B75F5"/>
    <w:rsid w:val="003B7D87"/>
    <w:rsid w:val="003C00D0"/>
    <w:rsid w:val="003C1D22"/>
    <w:rsid w:val="003C75AE"/>
    <w:rsid w:val="003D0236"/>
    <w:rsid w:val="003D26E5"/>
    <w:rsid w:val="003D4F7E"/>
    <w:rsid w:val="003D632D"/>
    <w:rsid w:val="003D6AE2"/>
    <w:rsid w:val="003E0704"/>
    <w:rsid w:val="003E10A7"/>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40A"/>
    <w:rsid w:val="00421A0B"/>
    <w:rsid w:val="0042327E"/>
    <w:rsid w:val="004254F5"/>
    <w:rsid w:val="004263A2"/>
    <w:rsid w:val="0042682B"/>
    <w:rsid w:val="00427063"/>
    <w:rsid w:val="004279EC"/>
    <w:rsid w:val="00430EA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115D"/>
    <w:rsid w:val="00461AE7"/>
    <w:rsid w:val="00461EBF"/>
    <w:rsid w:val="00463E6F"/>
    <w:rsid w:val="00471076"/>
    <w:rsid w:val="00473114"/>
    <w:rsid w:val="00473273"/>
    <w:rsid w:val="00473AA6"/>
    <w:rsid w:val="00473ACC"/>
    <w:rsid w:val="004744E1"/>
    <w:rsid w:val="004760CA"/>
    <w:rsid w:val="004766F2"/>
    <w:rsid w:val="00477EE5"/>
    <w:rsid w:val="00483511"/>
    <w:rsid w:val="004836F6"/>
    <w:rsid w:val="0048466E"/>
    <w:rsid w:val="00491F26"/>
    <w:rsid w:val="00493503"/>
    <w:rsid w:val="00494935"/>
    <w:rsid w:val="00496F1B"/>
    <w:rsid w:val="0049758B"/>
    <w:rsid w:val="004A0709"/>
    <w:rsid w:val="004A0949"/>
    <w:rsid w:val="004A134F"/>
    <w:rsid w:val="004A1B55"/>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38F6"/>
    <w:rsid w:val="004D42B7"/>
    <w:rsid w:val="004D6C07"/>
    <w:rsid w:val="004D6EC4"/>
    <w:rsid w:val="004D7AF9"/>
    <w:rsid w:val="004E0DD7"/>
    <w:rsid w:val="004E20FE"/>
    <w:rsid w:val="004E24F5"/>
    <w:rsid w:val="004E4DDA"/>
    <w:rsid w:val="004E5A9E"/>
    <w:rsid w:val="004F012E"/>
    <w:rsid w:val="004F17F2"/>
    <w:rsid w:val="004F4F2D"/>
    <w:rsid w:val="004F7F9A"/>
    <w:rsid w:val="00502CFB"/>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602D8"/>
    <w:rsid w:val="0056079C"/>
    <w:rsid w:val="00561797"/>
    <w:rsid w:val="00561E35"/>
    <w:rsid w:val="005639F2"/>
    <w:rsid w:val="00565BF2"/>
    <w:rsid w:val="005665ED"/>
    <w:rsid w:val="00566D60"/>
    <w:rsid w:val="00567AFE"/>
    <w:rsid w:val="00572481"/>
    <w:rsid w:val="0057455A"/>
    <w:rsid w:val="005802AD"/>
    <w:rsid w:val="0058052E"/>
    <w:rsid w:val="005847FE"/>
    <w:rsid w:val="005859AA"/>
    <w:rsid w:val="005862D6"/>
    <w:rsid w:val="00587041"/>
    <w:rsid w:val="0058741C"/>
    <w:rsid w:val="00587F2F"/>
    <w:rsid w:val="00590160"/>
    <w:rsid w:val="00591543"/>
    <w:rsid w:val="00592F7C"/>
    <w:rsid w:val="005970F3"/>
    <w:rsid w:val="00597242"/>
    <w:rsid w:val="0059795E"/>
    <w:rsid w:val="005A224E"/>
    <w:rsid w:val="005A234C"/>
    <w:rsid w:val="005A32CB"/>
    <w:rsid w:val="005A3A13"/>
    <w:rsid w:val="005A412E"/>
    <w:rsid w:val="005A4150"/>
    <w:rsid w:val="005A4ECB"/>
    <w:rsid w:val="005A53C3"/>
    <w:rsid w:val="005A544C"/>
    <w:rsid w:val="005A7716"/>
    <w:rsid w:val="005B1302"/>
    <w:rsid w:val="005C1B0B"/>
    <w:rsid w:val="005C2E14"/>
    <w:rsid w:val="005C464E"/>
    <w:rsid w:val="005C46FF"/>
    <w:rsid w:val="005C4B05"/>
    <w:rsid w:val="005C4EA6"/>
    <w:rsid w:val="005C5BE9"/>
    <w:rsid w:val="005D0AE7"/>
    <w:rsid w:val="005D0DE7"/>
    <w:rsid w:val="005D0EEF"/>
    <w:rsid w:val="005D1FD2"/>
    <w:rsid w:val="005D30B2"/>
    <w:rsid w:val="005D3672"/>
    <w:rsid w:val="005D3F95"/>
    <w:rsid w:val="005D4040"/>
    <w:rsid w:val="005D46F5"/>
    <w:rsid w:val="005D7BA2"/>
    <w:rsid w:val="005E248E"/>
    <w:rsid w:val="005E2F1E"/>
    <w:rsid w:val="005E447B"/>
    <w:rsid w:val="005F19C7"/>
    <w:rsid w:val="005F1A4E"/>
    <w:rsid w:val="005F5F4B"/>
    <w:rsid w:val="005F71AF"/>
    <w:rsid w:val="005F7408"/>
    <w:rsid w:val="00600DE3"/>
    <w:rsid w:val="006046FA"/>
    <w:rsid w:val="00605543"/>
    <w:rsid w:val="006068CF"/>
    <w:rsid w:val="006115F0"/>
    <w:rsid w:val="006127A5"/>
    <w:rsid w:val="006158B2"/>
    <w:rsid w:val="00623B67"/>
    <w:rsid w:val="0062421C"/>
    <w:rsid w:val="00625929"/>
    <w:rsid w:val="00625D4A"/>
    <w:rsid w:val="00626599"/>
    <w:rsid w:val="00632015"/>
    <w:rsid w:val="00635624"/>
    <w:rsid w:val="0064046D"/>
    <w:rsid w:val="00640DB6"/>
    <w:rsid w:val="006410B8"/>
    <w:rsid w:val="00650319"/>
    <w:rsid w:val="0065243C"/>
    <w:rsid w:val="00652DA2"/>
    <w:rsid w:val="00652E98"/>
    <w:rsid w:val="00655B76"/>
    <w:rsid w:val="00660515"/>
    <w:rsid w:val="00661ADC"/>
    <w:rsid w:val="00664B59"/>
    <w:rsid w:val="00671868"/>
    <w:rsid w:val="00671F86"/>
    <w:rsid w:val="006755B8"/>
    <w:rsid w:val="00675AC6"/>
    <w:rsid w:val="00676532"/>
    <w:rsid w:val="00682119"/>
    <w:rsid w:val="006830A0"/>
    <w:rsid w:val="00684D36"/>
    <w:rsid w:val="00685345"/>
    <w:rsid w:val="00685CD2"/>
    <w:rsid w:val="00685E4A"/>
    <w:rsid w:val="00686E9E"/>
    <w:rsid w:val="006871D2"/>
    <w:rsid w:val="0068792F"/>
    <w:rsid w:val="00687947"/>
    <w:rsid w:val="00692C40"/>
    <w:rsid w:val="00695F36"/>
    <w:rsid w:val="006A1323"/>
    <w:rsid w:val="006A1D00"/>
    <w:rsid w:val="006A6D7B"/>
    <w:rsid w:val="006A6FB6"/>
    <w:rsid w:val="006B4DBC"/>
    <w:rsid w:val="006B5011"/>
    <w:rsid w:val="006B54EE"/>
    <w:rsid w:val="006B6D32"/>
    <w:rsid w:val="006B7D97"/>
    <w:rsid w:val="006C1C31"/>
    <w:rsid w:val="006C499C"/>
    <w:rsid w:val="006C7FE0"/>
    <w:rsid w:val="006D3CB6"/>
    <w:rsid w:val="006D434C"/>
    <w:rsid w:val="006D459D"/>
    <w:rsid w:val="006D4B10"/>
    <w:rsid w:val="006D6CB9"/>
    <w:rsid w:val="006E0975"/>
    <w:rsid w:val="006E1BB2"/>
    <w:rsid w:val="006E28C1"/>
    <w:rsid w:val="006E3AFF"/>
    <w:rsid w:val="006E407F"/>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4866"/>
    <w:rsid w:val="007057E8"/>
    <w:rsid w:val="00705F13"/>
    <w:rsid w:val="00706E82"/>
    <w:rsid w:val="00706F1B"/>
    <w:rsid w:val="00710DE6"/>
    <w:rsid w:val="007124BF"/>
    <w:rsid w:val="00716067"/>
    <w:rsid w:val="007170E9"/>
    <w:rsid w:val="007201E6"/>
    <w:rsid w:val="00722316"/>
    <w:rsid w:val="007240A7"/>
    <w:rsid w:val="00725782"/>
    <w:rsid w:val="00726003"/>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90412"/>
    <w:rsid w:val="00790D1E"/>
    <w:rsid w:val="00791691"/>
    <w:rsid w:val="00792DBD"/>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3F9F"/>
    <w:rsid w:val="00804495"/>
    <w:rsid w:val="00805627"/>
    <w:rsid w:val="008077A8"/>
    <w:rsid w:val="0081033D"/>
    <w:rsid w:val="00813877"/>
    <w:rsid w:val="00814794"/>
    <w:rsid w:val="00814B0C"/>
    <w:rsid w:val="00814D01"/>
    <w:rsid w:val="00817719"/>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B3B"/>
    <w:rsid w:val="00864CF6"/>
    <w:rsid w:val="00865D8D"/>
    <w:rsid w:val="00865EDB"/>
    <w:rsid w:val="008664CC"/>
    <w:rsid w:val="008701DA"/>
    <w:rsid w:val="00870396"/>
    <w:rsid w:val="00870D27"/>
    <w:rsid w:val="00871989"/>
    <w:rsid w:val="00871C26"/>
    <w:rsid w:val="00874893"/>
    <w:rsid w:val="00876347"/>
    <w:rsid w:val="00877AE8"/>
    <w:rsid w:val="00881D87"/>
    <w:rsid w:val="008828FA"/>
    <w:rsid w:val="008858FB"/>
    <w:rsid w:val="008869A9"/>
    <w:rsid w:val="00890F0E"/>
    <w:rsid w:val="00891BDB"/>
    <w:rsid w:val="008945F3"/>
    <w:rsid w:val="0089779F"/>
    <w:rsid w:val="008A0D22"/>
    <w:rsid w:val="008A25B9"/>
    <w:rsid w:val="008A2C55"/>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C1BDB"/>
    <w:rsid w:val="008C1E09"/>
    <w:rsid w:val="008C2128"/>
    <w:rsid w:val="008C2294"/>
    <w:rsid w:val="008C22E9"/>
    <w:rsid w:val="008C506F"/>
    <w:rsid w:val="008C52A1"/>
    <w:rsid w:val="008C568F"/>
    <w:rsid w:val="008C713C"/>
    <w:rsid w:val="008D0527"/>
    <w:rsid w:val="008D0E21"/>
    <w:rsid w:val="008D11A7"/>
    <w:rsid w:val="008D28CD"/>
    <w:rsid w:val="008D3FE5"/>
    <w:rsid w:val="008D4F2C"/>
    <w:rsid w:val="008D768E"/>
    <w:rsid w:val="008E0E9E"/>
    <w:rsid w:val="008E5F1F"/>
    <w:rsid w:val="008E6715"/>
    <w:rsid w:val="008E68AA"/>
    <w:rsid w:val="008F3BDD"/>
    <w:rsid w:val="008F425E"/>
    <w:rsid w:val="008F47C7"/>
    <w:rsid w:val="008F65C4"/>
    <w:rsid w:val="008F771F"/>
    <w:rsid w:val="008F7E60"/>
    <w:rsid w:val="00900A9B"/>
    <w:rsid w:val="0090670B"/>
    <w:rsid w:val="00907A4A"/>
    <w:rsid w:val="00913826"/>
    <w:rsid w:val="0091385C"/>
    <w:rsid w:val="00915683"/>
    <w:rsid w:val="00915C2C"/>
    <w:rsid w:val="00917199"/>
    <w:rsid w:val="00920521"/>
    <w:rsid w:val="00921B4A"/>
    <w:rsid w:val="00921C53"/>
    <w:rsid w:val="0092425F"/>
    <w:rsid w:val="00924546"/>
    <w:rsid w:val="00925EE1"/>
    <w:rsid w:val="00926308"/>
    <w:rsid w:val="009268BB"/>
    <w:rsid w:val="00932108"/>
    <w:rsid w:val="00935BFC"/>
    <w:rsid w:val="00942914"/>
    <w:rsid w:val="00943C53"/>
    <w:rsid w:val="00944FD4"/>
    <w:rsid w:val="00945345"/>
    <w:rsid w:val="0095058D"/>
    <w:rsid w:val="00957788"/>
    <w:rsid w:val="0096026A"/>
    <w:rsid w:val="00961651"/>
    <w:rsid w:val="00962D87"/>
    <w:rsid w:val="00963B8C"/>
    <w:rsid w:val="009661E5"/>
    <w:rsid w:val="00967E64"/>
    <w:rsid w:val="009707C0"/>
    <w:rsid w:val="00970D99"/>
    <w:rsid w:val="00972C6B"/>
    <w:rsid w:val="00973ACC"/>
    <w:rsid w:val="00973F87"/>
    <w:rsid w:val="00974426"/>
    <w:rsid w:val="0097612A"/>
    <w:rsid w:val="00977060"/>
    <w:rsid w:val="00977904"/>
    <w:rsid w:val="00977E7D"/>
    <w:rsid w:val="009803E4"/>
    <w:rsid w:val="009810DC"/>
    <w:rsid w:val="009814E1"/>
    <w:rsid w:val="00981BE2"/>
    <w:rsid w:val="00982B89"/>
    <w:rsid w:val="009836A7"/>
    <w:rsid w:val="009837F4"/>
    <w:rsid w:val="00985CC9"/>
    <w:rsid w:val="009877A1"/>
    <w:rsid w:val="00990039"/>
    <w:rsid w:val="00990316"/>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3AD5"/>
    <w:rsid w:val="00A0646B"/>
    <w:rsid w:val="00A16843"/>
    <w:rsid w:val="00A172A1"/>
    <w:rsid w:val="00A172E3"/>
    <w:rsid w:val="00A20172"/>
    <w:rsid w:val="00A205B0"/>
    <w:rsid w:val="00A2269E"/>
    <w:rsid w:val="00A24C96"/>
    <w:rsid w:val="00A252D7"/>
    <w:rsid w:val="00A254EC"/>
    <w:rsid w:val="00A272AB"/>
    <w:rsid w:val="00A27306"/>
    <w:rsid w:val="00A27AF5"/>
    <w:rsid w:val="00A303A1"/>
    <w:rsid w:val="00A333FE"/>
    <w:rsid w:val="00A33EE1"/>
    <w:rsid w:val="00A36FBD"/>
    <w:rsid w:val="00A42B96"/>
    <w:rsid w:val="00A450A5"/>
    <w:rsid w:val="00A4754B"/>
    <w:rsid w:val="00A50C30"/>
    <w:rsid w:val="00A51922"/>
    <w:rsid w:val="00A51F15"/>
    <w:rsid w:val="00A52DC5"/>
    <w:rsid w:val="00A53F01"/>
    <w:rsid w:val="00A54829"/>
    <w:rsid w:val="00A55BC9"/>
    <w:rsid w:val="00A56237"/>
    <w:rsid w:val="00A60CBA"/>
    <w:rsid w:val="00A615A8"/>
    <w:rsid w:val="00A63631"/>
    <w:rsid w:val="00A65664"/>
    <w:rsid w:val="00A658A6"/>
    <w:rsid w:val="00A65CA2"/>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BD4"/>
    <w:rsid w:val="00A858D1"/>
    <w:rsid w:val="00A864BB"/>
    <w:rsid w:val="00A906FC"/>
    <w:rsid w:val="00A91200"/>
    <w:rsid w:val="00A91962"/>
    <w:rsid w:val="00A91DC7"/>
    <w:rsid w:val="00A951D7"/>
    <w:rsid w:val="00A97906"/>
    <w:rsid w:val="00A97F5F"/>
    <w:rsid w:val="00AA15B1"/>
    <w:rsid w:val="00AA3069"/>
    <w:rsid w:val="00AA35C0"/>
    <w:rsid w:val="00AA46AC"/>
    <w:rsid w:val="00AA4A31"/>
    <w:rsid w:val="00AA5497"/>
    <w:rsid w:val="00AB3126"/>
    <w:rsid w:val="00AB46FC"/>
    <w:rsid w:val="00AB6E3E"/>
    <w:rsid w:val="00AB6F64"/>
    <w:rsid w:val="00AB7E14"/>
    <w:rsid w:val="00AB7EAD"/>
    <w:rsid w:val="00AC08ED"/>
    <w:rsid w:val="00AC1C2F"/>
    <w:rsid w:val="00AC1CE5"/>
    <w:rsid w:val="00AC2E8C"/>
    <w:rsid w:val="00AC39BC"/>
    <w:rsid w:val="00AC3CC3"/>
    <w:rsid w:val="00AC3D7C"/>
    <w:rsid w:val="00AC59C2"/>
    <w:rsid w:val="00AC6DA6"/>
    <w:rsid w:val="00AC6EA1"/>
    <w:rsid w:val="00AC7BFC"/>
    <w:rsid w:val="00AD0902"/>
    <w:rsid w:val="00AD09E6"/>
    <w:rsid w:val="00AD0A72"/>
    <w:rsid w:val="00AD11BA"/>
    <w:rsid w:val="00AD1C0B"/>
    <w:rsid w:val="00AD7542"/>
    <w:rsid w:val="00AE3A47"/>
    <w:rsid w:val="00AE4308"/>
    <w:rsid w:val="00AE642B"/>
    <w:rsid w:val="00AF1DD1"/>
    <w:rsid w:val="00AF2308"/>
    <w:rsid w:val="00B038B8"/>
    <w:rsid w:val="00B05CDB"/>
    <w:rsid w:val="00B1388E"/>
    <w:rsid w:val="00B1466E"/>
    <w:rsid w:val="00B14FCF"/>
    <w:rsid w:val="00B23CB8"/>
    <w:rsid w:val="00B2599B"/>
    <w:rsid w:val="00B27CB5"/>
    <w:rsid w:val="00B3367D"/>
    <w:rsid w:val="00B34204"/>
    <w:rsid w:val="00B3570C"/>
    <w:rsid w:val="00B376C6"/>
    <w:rsid w:val="00B37A38"/>
    <w:rsid w:val="00B41031"/>
    <w:rsid w:val="00B411E9"/>
    <w:rsid w:val="00B428C6"/>
    <w:rsid w:val="00B436E4"/>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CAE"/>
    <w:rsid w:val="00B84524"/>
    <w:rsid w:val="00B8455E"/>
    <w:rsid w:val="00B84662"/>
    <w:rsid w:val="00B84878"/>
    <w:rsid w:val="00B84B4D"/>
    <w:rsid w:val="00B877F0"/>
    <w:rsid w:val="00B91AC0"/>
    <w:rsid w:val="00B95FEA"/>
    <w:rsid w:val="00BA2199"/>
    <w:rsid w:val="00BA5DC0"/>
    <w:rsid w:val="00BA6180"/>
    <w:rsid w:val="00BA7E62"/>
    <w:rsid w:val="00BB369B"/>
    <w:rsid w:val="00BB47CC"/>
    <w:rsid w:val="00BB5375"/>
    <w:rsid w:val="00BB795E"/>
    <w:rsid w:val="00BC36F7"/>
    <w:rsid w:val="00BC4616"/>
    <w:rsid w:val="00BC5308"/>
    <w:rsid w:val="00BC708D"/>
    <w:rsid w:val="00BD1A5C"/>
    <w:rsid w:val="00BD23BD"/>
    <w:rsid w:val="00BD2830"/>
    <w:rsid w:val="00BD351C"/>
    <w:rsid w:val="00BD37C1"/>
    <w:rsid w:val="00BD41BE"/>
    <w:rsid w:val="00BD42C9"/>
    <w:rsid w:val="00BD610E"/>
    <w:rsid w:val="00BD6658"/>
    <w:rsid w:val="00BE1100"/>
    <w:rsid w:val="00BE274C"/>
    <w:rsid w:val="00BE2917"/>
    <w:rsid w:val="00BE338C"/>
    <w:rsid w:val="00BE4194"/>
    <w:rsid w:val="00BE6EB5"/>
    <w:rsid w:val="00BF0606"/>
    <w:rsid w:val="00BF0EF7"/>
    <w:rsid w:val="00BF158A"/>
    <w:rsid w:val="00BF2068"/>
    <w:rsid w:val="00BF2E78"/>
    <w:rsid w:val="00BF3918"/>
    <w:rsid w:val="00BF5072"/>
    <w:rsid w:val="00BF5AEC"/>
    <w:rsid w:val="00BF6B48"/>
    <w:rsid w:val="00BF798F"/>
    <w:rsid w:val="00C00EF7"/>
    <w:rsid w:val="00C02A92"/>
    <w:rsid w:val="00C07530"/>
    <w:rsid w:val="00C12090"/>
    <w:rsid w:val="00C125BD"/>
    <w:rsid w:val="00C1756B"/>
    <w:rsid w:val="00C2121E"/>
    <w:rsid w:val="00C2330B"/>
    <w:rsid w:val="00C2538C"/>
    <w:rsid w:val="00C274C1"/>
    <w:rsid w:val="00C30074"/>
    <w:rsid w:val="00C30B68"/>
    <w:rsid w:val="00C330D2"/>
    <w:rsid w:val="00C33B56"/>
    <w:rsid w:val="00C341C9"/>
    <w:rsid w:val="00C344A5"/>
    <w:rsid w:val="00C34FB7"/>
    <w:rsid w:val="00C3507D"/>
    <w:rsid w:val="00C36A31"/>
    <w:rsid w:val="00C407DA"/>
    <w:rsid w:val="00C409C8"/>
    <w:rsid w:val="00C415CE"/>
    <w:rsid w:val="00C41799"/>
    <w:rsid w:val="00C41B23"/>
    <w:rsid w:val="00C436F8"/>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23D9"/>
    <w:rsid w:val="00C62C06"/>
    <w:rsid w:val="00C62E3D"/>
    <w:rsid w:val="00C65355"/>
    <w:rsid w:val="00C676E0"/>
    <w:rsid w:val="00C676F1"/>
    <w:rsid w:val="00C7363A"/>
    <w:rsid w:val="00C73C50"/>
    <w:rsid w:val="00C765E0"/>
    <w:rsid w:val="00C76EE4"/>
    <w:rsid w:val="00C81AC1"/>
    <w:rsid w:val="00C81BC0"/>
    <w:rsid w:val="00C8442F"/>
    <w:rsid w:val="00C84C63"/>
    <w:rsid w:val="00C87988"/>
    <w:rsid w:val="00C911AD"/>
    <w:rsid w:val="00C97B8A"/>
    <w:rsid w:val="00CA3232"/>
    <w:rsid w:val="00CA37C4"/>
    <w:rsid w:val="00CA4ECA"/>
    <w:rsid w:val="00CA5586"/>
    <w:rsid w:val="00CB029A"/>
    <w:rsid w:val="00CB0B18"/>
    <w:rsid w:val="00CB0FF3"/>
    <w:rsid w:val="00CB2888"/>
    <w:rsid w:val="00CB3397"/>
    <w:rsid w:val="00CB39BA"/>
    <w:rsid w:val="00CB598B"/>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4535"/>
    <w:rsid w:val="00CF6F9C"/>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121D"/>
    <w:rsid w:val="00D32C9D"/>
    <w:rsid w:val="00D33F40"/>
    <w:rsid w:val="00D349BC"/>
    <w:rsid w:val="00D349F6"/>
    <w:rsid w:val="00D34FF7"/>
    <w:rsid w:val="00D36B3C"/>
    <w:rsid w:val="00D417ED"/>
    <w:rsid w:val="00D41C0D"/>
    <w:rsid w:val="00D4223F"/>
    <w:rsid w:val="00D427D6"/>
    <w:rsid w:val="00D439F9"/>
    <w:rsid w:val="00D43D9E"/>
    <w:rsid w:val="00D43E34"/>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41FF"/>
    <w:rsid w:val="00D7511B"/>
    <w:rsid w:val="00D759AF"/>
    <w:rsid w:val="00D777CC"/>
    <w:rsid w:val="00D77859"/>
    <w:rsid w:val="00D83170"/>
    <w:rsid w:val="00D844F2"/>
    <w:rsid w:val="00D85DC4"/>
    <w:rsid w:val="00D91DB6"/>
    <w:rsid w:val="00D933AF"/>
    <w:rsid w:val="00D9343F"/>
    <w:rsid w:val="00D941A2"/>
    <w:rsid w:val="00DA0FF8"/>
    <w:rsid w:val="00DA16B0"/>
    <w:rsid w:val="00DA3F66"/>
    <w:rsid w:val="00DA52D1"/>
    <w:rsid w:val="00DA7FA8"/>
    <w:rsid w:val="00DB2841"/>
    <w:rsid w:val="00DB2CF8"/>
    <w:rsid w:val="00DB5962"/>
    <w:rsid w:val="00DB64CE"/>
    <w:rsid w:val="00DC14F4"/>
    <w:rsid w:val="00DC26AC"/>
    <w:rsid w:val="00DC2B44"/>
    <w:rsid w:val="00DC2D98"/>
    <w:rsid w:val="00DC496B"/>
    <w:rsid w:val="00DC4D1D"/>
    <w:rsid w:val="00DC6C6F"/>
    <w:rsid w:val="00DC717E"/>
    <w:rsid w:val="00DC7B96"/>
    <w:rsid w:val="00DD0068"/>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E22"/>
    <w:rsid w:val="00E210A2"/>
    <w:rsid w:val="00E2127D"/>
    <w:rsid w:val="00E248FF"/>
    <w:rsid w:val="00E26DA5"/>
    <w:rsid w:val="00E27E88"/>
    <w:rsid w:val="00E310BD"/>
    <w:rsid w:val="00E310DC"/>
    <w:rsid w:val="00E32AA9"/>
    <w:rsid w:val="00E33AB3"/>
    <w:rsid w:val="00E35BD9"/>
    <w:rsid w:val="00E3776C"/>
    <w:rsid w:val="00E37CED"/>
    <w:rsid w:val="00E4049F"/>
    <w:rsid w:val="00E41145"/>
    <w:rsid w:val="00E4166C"/>
    <w:rsid w:val="00E4188C"/>
    <w:rsid w:val="00E433F2"/>
    <w:rsid w:val="00E4356C"/>
    <w:rsid w:val="00E437E9"/>
    <w:rsid w:val="00E4499D"/>
    <w:rsid w:val="00E5266A"/>
    <w:rsid w:val="00E5272B"/>
    <w:rsid w:val="00E5329A"/>
    <w:rsid w:val="00E536FD"/>
    <w:rsid w:val="00E53D12"/>
    <w:rsid w:val="00E54248"/>
    <w:rsid w:val="00E54CEE"/>
    <w:rsid w:val="00E5522B"/>
    <w:rsid w:val="00E55832"/>
    <w:rsid w:val="00E5730C"/>
    <w:rsid w:val="00E6013B"/>
    <w:rsid w:val="00E602B4"/>
    <w:rsid w:val="00E60E08"/>
    <w:rsid w:val="00E62798"/>
    <w:rsid w:val="00E62AE8"/>
    <w:rsid w:val="00E65FA1"/>
    <w:rsid w:val="00E74B44"/>
    <w:rsid w:val="00E74B88"/>
    <w:rsid w:val="00E75C3D"/>
    <w:rsid w:val="00E76177"/>
    <w:rsid w:val="00E764BE"/>
    <w:rsid w:val="00E773AB"/>
    <w:rsid w:val="00E77651"/>
    <w:rsid w:val="00E81D1E"/>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45DB"/>
    <w:rsid w:val="00EE114F"/>
    <w:rsid w:val="00EE1563"/>
    <w:rsid w:val="00EE3044"/>
    <w:rsid w:val="00EE40D8"/>
    <w:rsid w:val="00EE4543"/>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9E8"/>
    <w:rsid w:val="00F83E7A"/>
    <w:rsid w:val="00F8407B"/>
    <w:rsid w:val="00F84BF6"/>
    <w:rsid w:val="00F86FAA"/>
    <w:rsid w:val="00F9057D"/>
    <w:rsid w:val="00F90C40"/>
    <w:rsid w:val="00F919BB"/>
    <w:rsid w:val="00F947B4"/>
    <w:rsid w:val="00F94C1A"/>
    <w:rsid w:val="00F94F58"/>
    <w:rsid w:val="00FA359A"/>
    <w:rsid w:val="00FA3E2E"/>
    <w:rsid w:val="00FA4ED9"/>
    <w:rsid w:val="00FA61BA"/>
    <w:rsid w:val="00FA6EF3"/>
    <w:rsid w:val="00FA6FB9"/>
    <w:rsid w:val="00FA7F5C"/>
    <w:rsid w:val="00FB6D1C"/>
    <w:rsid w:val="00FB6FB3"/>
    <w:rsid w:val="00FC1392"/>
    <w:rsid w:val="00FC6086"/>
    <w:rsid w:val="00FC71BF"/>
    <w:rsid w:val="00FC7461"/>
    <w:rsid w:val="00FD07E7"/>
    <w:rsid w:val="00FD1429"/>
    <w:rsid w:val="00FD28D9"/>
    <w:rsid w:val="00FD2B5C"/>
    <w:rsid w:val="00FD31A2"/>
    <w:rsid w:val="00FD3221"/>
    <w:rsid w:val="00FD66D5"/>
    <w:rsid w:val="00FD6C46"/>
    <w:rsid w:val="00FD6D56"/>
    <w:rsid w:val="00FE0CB0"/>
    <w:rsid w:val="00FE1550"/>
    <w:rsid w:val="00FE1826"/>
    <w:rsid w:val="00FE1BFF"/>
    <w:rsid w:val="00FE299F"/>
    <w:rsid w:val="00FE341C"/>
    <w:rsid w:val="00FE7C80"/>
    <w:rsid w:val="00FF08BA"/>
    <w:rsid w:val="00FF0C34"/>
    <w:rsid w:val="00FF18D1"/>
    <w:rsid w:val="00FF1E8F"/>
    <w:rsid w:val="00FF4C2B"/>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4C3713FD-97A5-4827-87BA-36F2B4AB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3D6C9-339B-4095-A61D-A416D055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37</Pages>
  <Words>21985</Words>
  <Characters>125315</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10</cp:revision>
  <cp:lastPrinted>2018-01-26T01:31:00Z</cp:lastPrinted>
  <dcterms:created xsi:type="dcterms:W3CDTF">2018-08-15T21:09:00Z</dcterms:created>
  <dcterms:modified xsi:type="dcterms:W3CDTF">2018-10-01T23:20:00Z</dcterms:modified>
</cp:coreProperties>
</file>