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4B768A" w14:textId="77777777" w:rsidR="00A91962" w:rsidRPr="000F79B1" w:rsidRDefault="00A91962" w:rsidP="00473ACC">
      <w:pPr>
        <w:spacing w:line="480" w:lineRule="auto"/>
        <w:rPr>
          <w:b/>
          <w:sz w:val="24"/>
          <w:szCs w:val="24"/>
        </w:rPr>
      </w:pPr>
      <w:r w:rsidRPr="000F79B1">
        <w:rPr>
          <w:b/>
          <w:sz w:val="24"/>
          <w:szCs w:val="24"/>
        </w:rPr>
        <w:t xml:space="preserve">Natural variation for </w:t>
      </w:r>
      <w:r w:rsidRPr="000F79B1">
        <w:rPr>
          <w:b/>
          <w:i/>
          <w:sz w:val="24"/>
          <w:szCs w:val="24"/>
        </w:rPr>
        <w:t>Botrytis cinerea</w:t>
      </w:r>
      <w:r w:rsidRPr="000F79B1">
        <w:rPr>
          <w:b/>
          <w:sz w:val="24"/>
          <w:szCs w:val="24"/>
        </w:rPr>
        <w:t xml:space="preserve"> virulence </w:t>
      </w:r>
      <w:r w:rsidR="00B23CB8" w:rsidRPr="000F79B1">
        <w:rPr>
          <w:b/>
          <w:sz w:val="24"/>
          <w:szCs w:val="24"/>
        </w:rPr>
        <w:t xml:space="preserve">and susceptibility of </w:t>
      </w:r>
      <w:r w:rsidRPr="000F79B1">
        <w:rPr>
          <w:b/>
          <w:sz w:val="24"/>
          <w:szCs w:val="24"/>
        </w:rPr>
        <w:t>domesticated and wild tomato</w:t>
      </w:r>
    </w:p>
    <w:p w14:paraId="200F5DF5" w14:textId="387E941B" w:rsidR="00A91962" w:rsidRPr="000F79B1" w:rsidRDefault="00A91962" w:rsidP="00473ACC">
      <w:pPr>
        <w:spacing w:line="480" w:lineRule="auto"/>
        <w:rPr>
          <w:b/>
          <w:sz w:val="24"/>
          <w:szCs w:val="24"/>
        </w:rPr>
      </w:pPr>
      <w:r w:rsidRPr="000F79B1">
        <w:rPr>
          <w:b/>
          <w:sz w:val="24"/>
          <w:szCs w:val="24"/>
        </w:rPr>
        <w:t>Nicole E. Soltis</w:t>
      </w:r>
      <w:r w:rsidRPr="000F79B1">
        <w:rPr>
          <w:b/>
          <w:sz w:val="24"/>
          <w:szCs w:val="24"/>
          <w:vertAlign w:val="superscript"/>
        </w:rPr>
        <w:t>1</w:t>
      </w:r>
      <w:r w:rsidRPr="000F79B1">
        <w:rPr>
          <w:b/>
          <w:sz w:val="24"/>
          <w:szCs w:val="24"/>
        </w:rPr>
        <w:t>, Susanna Atwell</w:t>
      </w:r>
      <w:r w:rsidRPr="000F79B1">
        <w:rPr>
          <w:b/>
          <w:sz w:val="24"/>
          <w:szCs w:val="24"/>
          <w:vertAlign w:val="superscript"/>
        </w:rPr>
        <w:t>1</w:t>
      </w:r>
      <w:r w:rsidRPr="000F79B1">
        <w:rPr>
          <w:b/>
          <w:sz w:val="24"/>
          <w:szCs w:val="24"/>
        </w:rPr>
        <w:t>, Gongjun Shi</w:t>
      </w:r>
      <w:r w:rsidRPr="000F79B1">
        <w:rPr>
          <w:b/>
          <w:sz w:val="24"/>
          <w:szCs w:val="24"/>
          <w:vertAlign w:val="superscript"/>
        </w:rPr>
        <w:t>1,2</w:t>
      </w:r>
      <w:r w:rsidRPr="000F79B1">
        <w:rPr>
          <w:b/>
          <w:sz w:val="24"/>
          <w:szCs w:val="24"/>
        </w:rPr>
        <w:t>, Rachel Fordyce</w:t>
      </w:r>
      <w:r w:rsidRPr="000F79B1">
        <w:rPr>
          <w:b/>
          <w:sz w:val="24"/>
          <w:szCs w:val="24"/>
          <w:vertAlign w:val="superscript"/>
        </w:rPr>
        <w:t>1,3</w:t>
      </w:r>
      <w:r w:rsidRPr="000F79B1">
        <w:rPr>
          <w:b/>
          <w:sz w:val="24"/>
          <w:szCs w:val="24"/>
        </w:rPr>
        <w:t xml:space="preserve">, </w:t>
      </w:r>
      <w:proofErr w:type="spellStart"/>
      <w:r w:rsidRPr="000F79B1">
        <w:rPr>
          <w:b/>
          <w:sz w:val="24"/>
          <w:szCs w:val="24"/>
        </w:rPr>
        <w:t>Raoni</w:t>
      </w:r>
      <w:proofErr w:type="spellEnd"/>
      <w:r w:rsidRPr="000F79B1">
        <w:rPr>
          <w:b/>
          <w:sz w:val="24"/>
          <w:szCs w:val="24"/>
        </w:rPr>
        <w:t xml:space="preserve"> Gwinner</w:t>
      </w:r>
      <w:r w:rsidR="004D7AF9" w:rsidRPr="000F79B1">
        <w:rPr>
          <w:b/>
          <w:sz w:val="24"/>
          <w:szCs w:val="24"/>
          <w:vertAlign w:val="superscript"/>
        </w:rPr>
        <w:t>1,4</w:t>
      </w:r>
      <w:r w:rsidRPr="000F79B1">
        <w:rPr>
          <w:b/>
          <w:sz w:val="24"/>
          <w:szCs w:val="24"/>
        </w:rPr>
        <w:t xml:space="preserve">, </w:t>
      </w:r>
      <w:proofErr w:type="spellStart"/>
      <w:r w:rsidR="003D6AE2">
        <w:rPr>
          <w:b/>
          <w:sz w:val="24"/>
          <w:szCs w:val="24"/>
        </w:rPr>
        <w:t>Dihan</w:t>
      </w:r>
      <w:proofErr w:type="spellEnd"/>
      <w:r w:rsidR="003D6AE2">
        <w:rPr>
          <w:b/>
          <w:sz w:val="24"/>
          <w:szCs w:val="24"/>
        </w:rPr>
        <w:t xml:space="preserve"> Gao</w:t>
      </w:r>
      <w:r w:rsidR="00B44DAF">
        <w:rPr>
          <w:b/>
          <w:sz w:val="24"/>
          <w:szCs w:val="24"/>
          <w:vertAlign w:val="superscript"/>
        </w:rPr>
        <w:t>1,5</w:t>
      </w:r>
      <w:r w:rsidR="003D6AE2">
        <w:rPr>
          <w:b/>
          <w:sz w:val="24"/>
          <w:szCs w:val="24"/>
        </w:rPr>
        <w:t xml:space="preserve">, </w:t>
      </w:r>
      <w:proofErr w:type="spellStart"/>
      <w:r w:rsidR="00E764BE">
        <w:rPr>
          <w:b/>
          <w:sz w:val="24"/>
          <w:szCs w:val="24"/>
        </w:rPr>
        <w:t>Aysha</w:t>
      </w:r>
      <w:proofErr w:type="spellEnd"/>
      <w:r w:rsidR="00E764BE">
        <w:rPr>
          <w:b/>
          <w:sz w:val="24"/>
          <w:szCs w:val="24"/>
        </w:rPr>
        <w:t xml:space="preserve"> Shafi</w:t>
      </w:r>
      <w:r w:rsidR="00B44DAF">
        <w:rPr>
          <w:b/>
          <w:sz w:val="24"/>
          <w:szCs w:val="24"/>
          <w:vertAlign w:val="superscript"/>
        </w:rPr>
        <w:t>1,6</w:t>
      </w:r>
      <w:r w:rsidR="00E764BE">
        <w:rPr>
          <w:b/>
          <w:sz w:val="24"/>
          <w:szCs w:val="24"/>
        </w:rPr>
        <w:t xml:space="preserve">, </w:t>
      </w:r>
      <w:r w:rsidRPr="000F79B1">
        <w:rPr>
          <w:b/>
          <w:sz w:val="24"/>
          <w:szCs w:val="24"/>
        </w:rPr>
        <w:t>Daniel J. Kliebenstein</w:t>
      </w:r>
      <w:r w:rsidRPr="000F79B1">
        <w:rPr>
          <w:b/>
          <w:sz w:val="24"/>
          <w:szCs w:val="24"/>
          <w:vertAlign w:val="superscript"/>
        </w:rPr>
        <w:t>1,</w:t>
      </w:r>
      <w:r w:rsidR="00B44DAF">
        <w:rPr>
          <w:b/>
          <w:sz w:val="24"/>
          <w:szCs w:val="24"/>
          <w:vertAlign w:val="superscript"/>
        </w:rPr>
        <w:t>7</w:t>
      </w:r>
    </w:p>
    <w:p w14:paraId="08944C79" w14:textId="77777777" w:rsidR="00A91962" w:rsidRPr="00E764BE" w:rsidRDefault="00A91962" w:rsidP="00A91962">
      <w:pPr>
        <w:spacing w:before="100" w:beforeAutospacing="1"/>
        <w:rPr>
          <w:sz w:val="24"/>
          <w:szCs w:val="24"/>
        </w:rPr>
      </w:pPr>
      <w:r w:rsidRPr="00E764BE">
        <w:rPr>
          <w:sz w:val="24"/>
          <w:szCs w:val="24"/>
          <w:vertAlign w:val="superscript"/>
        </w:rPr>
        <w:t>1</w:t>
      </w:r>
      <w:r w:rsidRPr="00E764BE">
        <w:rPr>
          <w:sz w:val="24"/>
          <w:szCs w:val="24"/>
        </w:rPr>
        <w:t>Department of Plant Sciences, University of California, Davis, One Shields Avenue, Davis, CA, 95616, USA</w:t>
      </w:r>
    </w:p>
    <w:p w14:paraId="3C466C3A" w14:textId="39FDEAFE" w:rsidR="00A91962" w:rsidRPr="00E764BE" w:rsidRDefault="00A91962" w:rsidP="00A91962">
      <w:pPr>
        <w:spacing w:before="100" w:beforeAutospacing="1"/>
        <w:rPr>
          <w:sz w:val="24"/>
          <w:szCs w:val="24"/>
        </w:rPr>
      </w:pPr>
      <w:r w:rsidRPr="00E764BE">
        <w:rPr>
          <w:sz w:val="24"/>
          <w:szCs w:val="24"/>
          <w:vertAlign w:val="superscript"/>
        </w:rPr>
        <w:t>2</w:t>
      </w:r>
      <w:r w:rsidRPr="00E764BE">
        <w:rPr>
          <w:sz w:val="24"/>
          <w:szCs w:val="24"/>
        </w:rPr>
        <w:t xml:space="preserve">Gongjun </w:t>
      </w:r>
      <w:r w:rsidR="00B44DAF">
        <w:rPr>
          <w:sz w:val="24"/>
          <w:szCs w:val="24"/>
        </w:rPr>
        <w:t>c</w:t>
      </w:r>
      <w:r w:rsidRPr="00E764BE">
        <w:rPr>
          <w:sz w:val="24"/>
          <w:szCs w:val="24"/>
        </w:rPr>
        <w:t>urrent address</w:t>
      </w:r>
    </w:p>
    <w:p w14:paraId="74B2B9FB" w14:textId="77777777" w:rsidR="00A91962" w:rsidRPr="00E764BE" w:rsidRDefault="00A91962" w:rsidP="00A91962">
      <w:pPr>
        <w:spacing w:before="100" w:beforeAutospacing="1"/>
        <w:rPr>
          <w:rFonts w:eastAsia="Times New Roman"/>
          <w:sz w:val="24"/>
          <w:szCs w:val="24"/>
        </w:rPr>
      </w:pPr>
      <w:r w:rsidRPr="00E764BE">
        <w:rPr>
          <w:sz w:val="24"/>
          <w:szCs w:val="24"/>
          <w:vertAlign w:val="superscript"/>
        </w:rPr>
        <w:t>3</w:t>
      </w:r>
      <w:r w:rsidRPr="00E764BE">
        <w:rPr>
          <w:sz w:val="24"/>
          <w:szCs w:val="24"/>
        </w:rPr>
        <w:t>Rachel current address</w:t>
      </w:r>
    </w:p>
    <w:p w14:paraId="0795D0AB" w14:textId="02C1EC6F" w:rsidR="00A91962" w:rsidRDefault="00A91962" w:rsidP="00A91962">
      <w:pPr>
        <w:spacing w:before="100" w:beforeAutospacing="1"/>
        <w:rPr>
          <w:sz w:val="24"/>
          <w:szCs w:val="24"/>
        </w:rPr>
      </w:pPr>
      <w:r w:rsidRPr="00E764BE">
        <w:rPr>
          <w:sz w:val="24"/>
          <w:szCs w:val="24"/>
          <w:vertAlign w:val="superscript"/>
        </w:rPr>
        <w:t>4</w:t>
      </w:r>
      <w:r w:rsidRPr="00E764BE">
        <w:rPr>
          <w:sz w:val="24"/>
          <w:szCs w:val="24"/>
        </w:rPr>
        <w:t xml:space="preserve">Raoni </w:t>
      </w:r>
      <w:r w:rsidR="00B44DAF">
        <w:rPr>
          <w:sz w:val="24"/>
          <w:szCs w:val="24"/>
        </w:rPr>
        <w:t>c</w:t>
      </w:r>
      <w:r w:rsidRPr="00E764BE">
        <w:rPr>
          <w:sz w:val="24"/>
          <w:szCs w:val="24"/>
        </w:rPr>
        <w:t>urrent address</w:t>
      </w:r>
    </w:p>
    <w:p w14:paraId="68001C51" w14:textId="5F89AA1E" w:rsidR="00B44DAF" w:rsidRDefault="00B44DAF" w:rsidP="00A91962">
      <w:pPr>
        <w:spacing w:before="100" w:beforeAutospacing="1"/>
        <w:rPr>
          <w:sz w:val="24"/>
          <w:szCs w:val="24"/>
        </w:rPr>
      </w:pPr>
      <w:r>
        <w:rPr>
          <w:sz w:val="24"/>
          <w:szCs w:val="24"/>
          <w:vertAlign w:val="superscript"/>
        </w:rPr>
        <w:t>5</w:t>
      </w:r>
      <w:r>
        <w:rPr>
          <w:sz w:val="24"/>
          <w:szCs w:val="24"/>
        </w:rPr>
        <w:t>Dihan current address</w:t>
      </w:r>
    </w:p>
    <w:p w14:paraId="4F5483FF" w14:textId="5A21AA89" w:rsidR="00B44DAF" w:rsidRPr="00B44DAF" w:rsidRDefault="00B44DAF" w:rsidP="00A91962">
      <w:pPr>
        <w:spacing w:before="100" w:beforeAutospacing="1"/>
        <w:rPr>
          <w:rFonts w:eastAsia="Times New Roman"/>
          <w:sz w:val="24"/>
          <w:szCs w:val="24"/>
        </w:rPr>
      </w:pPr>
      <w:r>
        <w:rPr>
          <w:sz w:val="24"/>
          <w:szCs w:val="24"/>
          <w:vertAlign w:val="superscript"/>
        </w:rPr>
        <w:t>6</w:t>
      </w:r>
      <w:r>
        <w:rPr>
          <w:sz w:val="24"/>
          <w:szCs w:val="24"/>
        </w:rPr>
        <w:t>Aysha current address</w:t>
      </w:r>
    </w:p>
    <w:p w14:paraId="6553501E" w14:textId="0B4D8210" w:rsidR="00A91962" w:rsidRPr="00CE7E3C" w:rsidRDefault="00B44DAF" w:rsidP="00CE7E3C">
      <w:pPr>
        <w:spacing w:before="100" w:beforeAutospacing="1"/>
        <w:rPr>
          <w:rFonts w:eastAsia="Arial Unicode MS"/>
          <w:sz w:val="24"/>
          <w:szCs w:val="24"/>
        </w:rPr>
      </w:pPr>
      <w:r>
        <w:rPr>
          <w:sz w:val="24"/>
          <w:szCs w:val="24"/>
          <w:vertAlign w:val="superscript"/>
        </w:rPr>
        <w:t>7</w:t>
      </w:r>
      <w:r w:rsidR="00A91962" w:rsidRPr="00E764BE">
        <w:rPr>
          <w:sz w:val="24"/>
          <w:szCs w:val="24"/>
        </w:rPr>
        <w:t xml:space="preserve">DynaMo Center of Excellence, University of Copenhagen, </w:t>
      </w:r>
      <w:proofErr w:type="spellStart"/>
      <w:r w:rsidR="00A91962" w:rsidRPr="00E764BE">
        <w:rPr>
          <w:sz w:val="24"/>
          <w:szCs w:val="24"/>
        </w:rPr>
        <w:t>Thorvaldsensvej</w:t>
      </w:r>
      <w:proofErr w:type="spellEnd"/>
      <w:r w:rsidR="00A91962" w:rsidRPr="00E764BE">
        <w:rPr>
          <w:sz w:val="24"/>
          <w:szCs w:val="24"/>
        </w:rPr>
        <w:t xml:space="preserve"> 40, DK-1871, Frederiksberg C, Denmark</w:t>
      </w:r>
    </w:p>
    <w:p w14:paraId="48357ADF" w14:textId="77777777" w:rsidR="005D0EEF" w:rsidRPr="00E764BE" w:rsidRDefault="005D0EEF" w:rsidP="005D0EEF">
      <w:pPr>
        <w:spacing w:before="100" w:beforeAutospacing="1"/>
        <w:rPr>
          <w:rStyle w:val="Hyperlink0"/>
          <w:rFonts w:asciiTheme="minorHAnsi" w:eastAsia="Calibri" w:hAnsiTheme="minorHAnsi"/>
        </w:rPr>
      </w:pPr>
      <w:r w:rsidRPr="00E764BE">
        <w:rPr>
          <w:b/>
          <w:sz w:val="24"/>
          <w:szCs w:val="24"/>
        </w:rPr>
        <w:t>*Correspondence:</w:t>
      </w:r>
      <w:r w:rsidRPr="00E764BE">
        <w:rPr>
          <w:sz w:val="24"/>
          <w:szCs w:val="24"/>
        </w:rPr>
        <w:t xml:space="preserve"> </w:t>
      </w:r>
      <w:r w:rsidRPr="00E764BE">
        <w:rPr>
          <w:sz w:val="24"/>
          <w:szCs w:val="24"/>
          <w:lang w:val="de-DE"/>
        </w:rPr>
        <w:t>Daniel J. Kliebenstein, Department of Plant Sciences, University of California, Davis, One Shields Ave, Davis, CA, 95616, USA.</w:t>
      </w:r>
      <w:r w:rsidRPr="00E764BE">
        <w:rPr>
          <w:rStyle w:val="Hyperlink0"/>
          <w:rFonts w:asciiTheme="minorHAnsi" w:eastAsia="Calibri" w:hAnsiTheme="minorHAnsi"/>
          <w:lang w:val="de-DE"/>
        </w:rPr>
        <w:t xml:space="preserve"> </w:t>
      </w:r>
    </w:p>
    <w:p w14:paraId="46B78D09" w14:textId="77777777" w:rsidR="005D0EEF" w:rsidRPr="00E764BE" w:rsidRDefault="005D0EEF" w:rsidP="005D0EEF">
      <w:pPr>
        <w:spacing w:before="100" w:beforeAutospacing="1"/>
        <w:rPr>
          <w:rFonts w:eastAsia="Arial Unicode MS"/>
          <w:sz w:val="24"/>
          <w:szCs w:val="24"/>
        </w:rPr>
      </w:pPr>
      <w:r w:rsidRPr="00E764BE">
        <w:rPr>
          <w:rStyle w:val="Hyperlink0"/>
          <w:rFonts w:asciiTheme="minorHAnsi" w:eastAsia="Calibri" w:hAnsiTheme="minorHAnsi"/>
        </w:rPr>
        <w:t>Kliebenstein@ucdavis.edu</w:t>
      </w:r>
      <w:r w:rsidRPr="00E764BE">
        <w:rPr>
          <w:sz w:val="24"/>
          <w:szCs w:val="24"/>
        </w:rPr>
        <w:tab/>
      </w:r>
    </w:p>
    <w:p w14:paraId="0AAA6BD0" w14:textId="77777777" w:rsidR="005D0EEF" w:rsidRPr="000F79B1" w:rsidRDefault="005D0EEF" w:rsidP="00473ACC">
      <w:pPr>
        <w:spacing w:line="480" w:lineRule="auto"/>
        <w:rPr>
          <w:b/>
          <w:sz w:val="24"/>
          <w:szCs w:val="24"/>
        </w:rPr>
      </w:pPr>
    </w:p>
    <w:p w14:paraId="46F6C05C" w14:textId="6CE2C597" w:rsidR="005D0EEF" w:rsidRPr="000F79B1" w:rsidRDefault="005D0EEF" w:rsidP="00473ACC">
      <w:pPr>
        <w:spacing w:line="480" w:lineRule="auto"/>
        <w:rPr>
          <w:b/>
          <w:sz w:val="24"/>
          <w:szCs w:val="24"/>
        </w:rPr>
      </w:pPr>
      <w:r w:rsidRPr="000F79B1">
        <w:rPr>
          <w:b/>
          <w:sz w:val="24"/>
          <w:szCs w:val="24"/>
        </w:rPr>
        <w:t>Keywords: Botrytis cinerea, plant-pathogen interaction, tomato, domestication</w:t>
      </w:r>
      <w:r w:rsidR="00326A40">
        <w:rPr>
          <w:b/>
          <w:sz w:val="24"/>
          <w:szCs w:val="24"/>
        </w:rPr>
        <w:t>; generalist pathogen; GWA</w:t>
      </w:r>
    </w:p>
    <w:p w14:paraId="172B351F" w14:textId="77777777" w:rsidR="000F79B1" w:rsidRDefault="000F79B1">
      <w:pPr>
        <w:rPr>
          <w:b/>
          <w:sz w:val="24"/>
          <w:szCs w:val="24"/>
        </w:rPr>
      </w:pPr>
      <w:r>
        <w:rPr>
          <w:b/>
          <w:sz w:val="24"/>
          <w:szCs w:val="24"/>
        </w:rPr>
        <w:br w:type="page"/>
      </w:r>
    </w:p>
    <w:p w14:paraId="3EFE8ABF" w14:textId="4E54681E" w:rsidR="000F79B1" w:rsidRDefault="000F79B1" w:rsidP="00EA6EAB">
      <w:pPr>
        <w:spacing w:line="480" w:lineRule="auto"/>
        <w:rPr>
          <w:b/>
          <w:sz w:val="24"/>
          <w:szCs w:val="24"/>
        </w:rPr>
      </w:pPr>
      <w:r>
        <w:rPr>
          <w:b/>
          <w:sz w:val="24"/>
          <w:szCs w:val="24"/>
        </w:rPr>
        <w:lastRenderedPageBreak/>
        <w:t>Abstract</w:t>
      </w:r>
    </w:p>
    <w:p w14:paraId="79CD26BF" w14:textId="77777777" w:rsidR="000F79B1" w:rsidRDefault="000F79B1">
      <w:pPr>
        <w:rPr>
          <w:b/>
          <w:sz w:val="24"/>
          <w:szCs w:val="24"/>
        </w:rPr>
      </w:pPr>
      <w:r>
        <w:rPr>
          <w:b/>
          <w:sz w:val="24"/>
          <w:szCs w:val="24"/>
        </w:rPr>
        <w:br w:type="page"/>
      </w:r>
    </w:p>
    <w:p w14:paraId="033E734D" w14:textId="461DA198" w:rsidR="00EA6EAB" w:rsidRPr="000F79B1" w:rsidRDefault="00EA6EAB" w:rsidP="00EA6EAB">
      <w:pPr>
        <w:spacing w:line="480" w:lineRule="auto"/>
        <w:rPr>
          <w:b/>
          <w:sz w:val="24"/>
          <w:szCs w:val="24"/>
        </w:rPr>
      </w:pPr>
      <w:r w:rsidRPr="000F79B1">
        <w:rPr>
          <w:b/>
          <w:sz w:val="24"/>
          <w:szCs w:val="24"/>
        </w:rPr>
        <w:lastRenderedPageBreak/>
        <w:t>Introduction</w:t>
      </w:r>
    </w:p>
    <w:p w14:paraId="59F5A64D" w14:textId="213B1C9C" w:rsidR="00E8258B" w:rsidRPr="00E764BE" w:rsidRDefault="00E764BE" w:rsidP="00EA6EAB">
      <w:pPr>
        <w:spacing w:line="480" w:lineRule="auto"/>
        <w:ind w:firstLine="720"/>
        <w:rPr>
          <w:sz w:val="24"/>
          <w:szCs w:val="24"/>
        </w:rPr>
      </w:pPr>
      <w:r>
        <w:rPr>
          <w:sz w:val="24"/>
          <w:szCs w:val="24"/>
        </w:rPr>
        <w:t>Plant disease</w:t>
      </w:r>
      <w:r w:rsidR="00C560C2" w:rsidRPr="00E764BE">
        <w:rPr>
          <w:sz w:val="24"/>
          <w:szCs w:val="24"/>
        </w:rPr>
        <w:t xml:space="preserve"> involve</w:t>
      </w:r>
      <w:r>
        <w:rPr>
          <w:sz w:val="24"/>
          <w:szCs w:val="24"/>
        </w:rPr>
        <w:t>s</w:t>
      </w:r>
      <w:r w:rsidR="00EA6EAB" w:rsidRPr="00E764BE">
        <w:rPr>
          <w:sz w:val="24"/>
          <w:szCs w:val="24"/>
        </w:rPr>
        <w:t xml:space="preserve"> complex </w:t>
      </w:r>
      <w:r w:rsidR="00C560C2" w:rsidRPr="00E764BE">
        <w:rPr>
          <w:sz w:val="24"/>
          <w:szCs w:val="24"/>
        </w:rPr>
        <w:t>interactions</w:t>
      </w:r>
      <w:r>
        <w:rPr>
          <w:sz w:val="24"/>
          <w:szCs w:val="24"/>
        </w:rPr>
        <w:t xml:space="preserve"> between</w:t>
      </w:r>
      <w:r w:rsidR="00FE7C80">
        <w:rPr>
          <w:sz w:val="24"/>
          <w:szCs w:val="24"/>
        </w:rPr>
        <w:t xml:space="preserve"> the molecular pathways of the</w:t>
      </w:r>
      <w:r w:rsidR="00C560C2" w:rsidRPr="00E764BE">
        <w:rPr>
          <w:sz w:val="24"/>
          <w:szCs w:val="24"/>
        </w:rPr>
        <w:t xml:space="preserve"> host and pathogen</w:t>
      </w:r>
      <w:r w:rsidR="00EA6EAB" w:rsidRPr="00E764BE">
        <w:rPr>
          <w:sz w:val="24"/>
          <w:szCs w:val="24"/>
        </w:rPr>
        <w:t xml:space="preserve">. </w:t>
      </w:r>
      <w:r w:rsidR="00C560C2" w:rsidRPr="00E764BE">
        <w:rPr>
          <w:sz w:val="24"/>
          <w:szCs w:val="24"/>
        </w:rPr>
        <w:t>The resulting disease can be viewed as</w:t>
      </w:r>
      <w:r w:rsidR="00EA6EAB" w:rsidRPr="00E764BE">
        <w:rPr>
          <w:sz w:val="24"/>
          <w:szCs w:val="24"/>
        </w:rPr>
        <w:t xml:space="preserve"> the cumulative </w:t>
      </w:r>
      <w:r w:rsidR="00C560C2" w:rsidRPr="00E764BE">
        <w:rPr>
          <w:sz w:val="24"/>
          <w:szCs w:val="24"/>
        </w:rPr>
        <w:t>sum of pathogen virulence/</w:t>
      </w:r>
      <w:commentRangeStart w:id="0"/>
      <w:r w:rsidR="00C560C2" w:rsidRPr="00E764BE">
        <w:rPr>
          <w:sz w:val="24"/>
          <w:szCs w:val="24"/>
        </w:rPr>
        <w:t xml:space="preserve">sensitivity </w:t>
      </w:r>
      <w:commentRangeEnd w:id="0"/>
      <w:r w:rsidR="00C560C2" w:rsidRPr="00E764BE">
        <w:rPr>
          <w:rStyle w:val="CommentReference"/>
          <w:sz w:val="24"/>
          <w:szCs w:val="24"/>
        </w:rPr>
        <w:commentReference w:id="0"/>
      </w:r>
      <w:r w:rsidR="00C560C2" w:rsidRPr="00E764BE">
        <w:rPr>
          <w:sz w:val="24"/>
          <w:szCs w:val="24"/>
        </w:rPr>
        <w:t>and host su</w:t>
      </w:r>
      <w:r>
        <w:rPr>
          <w:sz w:val="24"/>
          <w:szCs w:val="24"/>
        </w:rPr>
        <w:t>s</w:t>
      </w:r>
      <w:r w:rsidR="00C560C2" w:rsidRPr="00E764BE">
        <w:rPr>
          <w:sz w:val="24"/>
          <w:szCs w:val="24"/>
        </w:rPr>
        <w:t>ceptibility</w:t>
      </w:r>
      <w:r w:rsidR="00EA5F5F">
        <w:rPr>
          <w:sz w:val="24"/>
          <w:szCs w:val="24"/>
        </w:rPr>
        <w:t>/resistance</w:t>
      </w:r>
      <w:r w:rsidR="00EA6EAB" w:rsidRPr="00E764BE">
        <w:rPr>
          <w:sz w:val="24"/>
          <w:szCs w:val="24"/>
        </w:rPr>
        <w:t xml:space="preserve">. </w:t>
      </w:r>
      <w:r w:rsidR="00C560C2" w:rsidRPr="00E764BE">
        <w:rPr>
          <w:sz w:val="24"/>
          <w:szCs w:val="24"/>
        </w:rPr>
        <w:t>Pathogens can be classified based on their host range</w:t>
      </w:r>
      <w:r>
        <w:rPr>
          <w:sz w:val="24"/>
          <w:szCs w:val="24"/>
        </w:rPr>
        <w:t>. S</w:t>
      </w:r>
      <w:r w:rsidR="00C560C2" w:rsidRPr="00E764BE">
        <w:rPr>
          <w:sz w:val="24"/>
          <w:szCs w:val="24"/>
        </w:rPr>
        <w:t xml:space="preserve">pecialist </w:t>
      </w:r>
      <w:r w:rsidR="00EA6EAB" w:rsidRPr="00E764BE">
        <w:rPr>
          <w:sz w:val="24"/>
          <w:szCs w:val="24"/>
        </w:rPr>
        <w:t xml:space="preserve">pathogens </w:t>
      </w:r>
      <w:r>
        <w:rPr>
          <w:sz w:val="24"/>
          <w:szCs w:val="24"/>
        </w:rPr>
        <w:t xml:space="preserve">exhibit virulence only </w:t>
      </w:r>
      <w:r w:rsidR="00EA6EAB" w:rsidRPr="00E764BE">
        <w:rPr>
          <w:sz w:val="24"/>
          <w:szCs w:val="24"/>
        </w:rPr>
        <w:t>on a narrow range of hosts. Suitable hosts may be limited to a single species or genus, leading to co</w:t>
      </w:r>
      <w:r w:rsidR="00C560C2" w:rsidRPr="00E764BE">
        <w:rPr>
          <w:sz w:val="24"/>
          <w:szCs w:val="24"/>
        </w:rPr>
        <w:t>-</w:t>
      </w:r>
      <w:r w:rsidR="00EA6EAB" w:rsidRPr="00E764BE">
        <w:rPr>
          <w:sz w:val="24"/>
          <w:szCs w:val="24"/>
        </w:rPr>
        <w:t>evolution between host and pathogen</w:t>
      </w:r>
      <w:r w:rsidR="00FE7C80">
        <w:rPr>
          <w:sz w:val="24"/>
          <w:szCs w:val="24"/>
        </w:rPr>
        <w:t xml:space="preserve">. This </w:t>
      </w:r>
      <w:commentRangeStart w:id="1"/>
      <w:r w:rsidR="00EA6EAB" w:rsidRPr="00E764BE">
        <w:rPr>
          <w:sz w:val="24"/>
          <w:szCs w:val="24"/>
        </w:rPr>
        <w:t xml:space="preserve">allows </w:t>
      </w:r>
      <w:commentRangeEnd w:id="1"/>
      <w:r w:rsidR="00B1466E">
        <w:rPr>
          <w:rStyle w:val="CommentReference"/>
        </w:rPr>
        <w:commentReference w:id="1"/>
      </w:r>
      <w:r w:rsidR="00C560C2" w:rsidRPr="00E764BE">
        <w:rPr>
          <w:sz w:val="24"/>
          <w:szCs w:val="24"/>
        </w:rPr>
        <w:t xml:space="preserve">evolutionary interactions such that changes in pathogen virulence genes will </w:t>
      </w:r>
      <w:r w:rsidR="00E8258B" w:rsidRPr="00E764BE">
        <w:rPr>
          <w:sz w:val="24"/>
          <w:szCs w:val="24"/>
        </w:rPr>
        <w:t xml:space="preserve">select for altered </w:t>
      </w:r>
      <w:r w:rsidR="00C560C2" w:rsidRPr="00E764BE">
        <w:rPr>
          <w:sz w:val="24"/>
          <w:szCs w:val="24"/>
        </w:rPr>
        <w:t>host susceptibility</w:t>
      </w:r>
      <w:r w:rsidR="00EA6EAB" w:rsidRPr="00E764BE">
        <w:rPr>
          <w:sz w:val="24"/>
          <w:szCs w:val="24"/>
        </w:rPr>
        <w:t xml:space="preserve"> genes</w:t>
      </w:r>
      <w:r w:rsidR="00E8258B" w:rsidRPr="00E764BE">
        <w:rPr>
          <w:sz w:val="24"/>
          <w:szCs w:val="24"/>
        </w:rPr>
        <w:t xml:space="preserve"> and vice versa</w:t>
      </w:r>
      <w:r w:rsidR="00EA6EAB" w:rsidRPr="00E764BE">
        <w:rPr>
          <w:sz w:val="24"/>
          <w:szCs w:val="24"/>
        </w:rPr>
        <w:t xml:space="preserve">. Most known genes for plant resistance to </w:t>
      </w:r>
      <w:r w:rsidR="00E8258B" w:rsidRPr="00E764BE">
        <w:rPr>
          <w:sz w:val="24"/>
          <w:szCs w:val="24"/>
        </w:rPr>
        <w:t xml:space="preserve">specialist </w:t>
      </w:r>
      <w:r w:rsidR="00EA6EAB" w:rsidRPr="00E764BE">
        <w:rPr>
          <w:sz w:val="24"/>
          <w:szCs w:val="24"/>
        </w:rPr>
        <w:t xml:space="preserve">pathogens confer qualitative resistance through plant innate immunity. </w:t>
      </w:r>
      <w:r w:rsidR="00E8258B" w:rsidRPr="00E764BE">
        <w:rPr>
          <w:sz w:val="24"/>
          <w:szCs w:val="24"/>
        </w:rPr>
        <w:t>This frequently</w:t>
      </w:r>
      <w:r w:rsidR="00EA6EAB" w:rsidRPr="00E764BE">
        <w:rPr>
          <w:sz w:val="24"/>
          <w:szCs w:val="24"/>
        </w:rPr>
        <w:t xml:space="preserve"> involves </w:t>
      </w:r>
      <w:r w:rsidR="00E8258B" w:rsidRPr="00E764BE">
        <w:rPr>
          <w:sz w:val="24"/>
          <w:szCs w:val="24"/>
        </w:rPr>
        <w:t>large</w:t>
      </w:r>
      <w:r>
        <w:rPr>
          <w:sz w:val="24"/>
          <w:szCs w:val="24"/>
        </w:rPr>
        <w:t>-</w:t>
      </w:r>
      <w:r w:rsidR="00E8258B" w:rsidRPr="00E764BE">
        <w:rPr>
          <w:sz w:val="24"/>
          <w:szCs w:val="24"/>
        </w:rPr>
        <w:t>effect</w:t>
      </w:r>
      <w:r>
        <w:rPr>
          <w:sz w:val="24"/>
          <w:szCs w:val="24"/>
        </w:rPr>
        <w:t>,</w:t>
      </w:r>
      <w:r w:rsidR="00E8258B" w:rsidRPr="00E764BE">
        <w:rPr>
          <w:sz w:val="24"/>
          <w:szCs w:val="24"/>
        </w:rPr>
        <w:t xml:space="preserve"> qualitative </w:t>
      </w:r>
      <w:r w:rsidR="00EA6EAB" w:rsidRPr="00E764BE">
        <w:rPr>
          <w:sz w:val="24"/>
          <w:szCs w:val="24"/>
        </w:rPr>
        <w:t xml:space="preserve">R-gene mediated resistance, in which alleles at a single plant resistance locus (R-gene) and a single pathogen </w:t>
      </w:r>
      <w:proofErr w:type="spellStart"/>
      <w:r w:rsidR="00EA6EAB" w:rsidRPr="00E764BE">
        <w:rPr>
          <w:sz w:val="24"/>
          <w:szCs w:val="24"/>
        </w:rPr>
        <w:t>avirulence</w:t>
      </w:r>
      <w:proofErr w:type="spellEnd"/>
      <w:r w:rsidR="00EA6EAB" w:rsidRPr="00E764BE">
        <w:rPr>
          <w:sz w:val="24"/>
          <w:szCs w:val="24"/>
        </w:rPr>
        <w:t xml:space="preserve"> locus determine susceptibility, based on recognition of the pathogen gene by the </w:t>
      </w:r>
      <w:r w:rsidR="00E8258B" w:rsidRPr="00E764BE">
        <w:rPr>
          <w:sz w:val="24"/>
          <w:szCs w:val="24"/>
        </w:rPr>
        <w:t xml:space="preserve">plant </w:t>
      </w:r>
      <w:r w:rsidR="00EA6EAB" w:rsidRPr="00E764BE">
        <w:rPr>
          <w:sz w:val="24"/>
          <w:szCs w:val="24"/>
        </w:rPr>
        <w:t xml:space="preserve">R gene. For example, pattern recognition receptors in plants induce defense pathways following sensing of a conserved pathogen signal, such as cell-wall polymers or </w:t>
      </w:r>
      <w:proofErr w:type="spellStart"/>
      <w:r w:rsidR="00EA6EAB" w:rsidRPr="00E764BE">
        <w:rPr>
          <w:sz w:val="24"/>
          <w:szCs w:val="24"/>
        </w:rPr>
        <w:t>flagellin</w:t>
      </w:r>
      <w:proofErr w:type="spellEnd"/>
      <w:r w:rsidR="00EA6EAB" w:rsidRPr="00E764BE">
        <w:rPr>
          <w:sz w:val="24"/>
          <w:szCs w:val="24"/>
        </w:rPr>
        <w:t>. The reciprocal selective pressures present in interactions between hosts and specialist pathogens make</w:t>
      </w:r>
      <w:r w:rsidR="001923E8">
        <w:rPr>
          <w:sz w:val="24"/>
          <w:szCs w:val="24"/>
        </w:rPr>
        <w:t>s</w:t>
      </w:r>
      <w:r w:rsidR="00EA6EAB" w:rsidRPr="00E764BE">
        <w:rPr>
          <w:sz w:val="24"/>
          <w:szCs w:val="24"/>
        </w:rPr>
        <w:t xml:space="preserve"> evolution of these specific </w:t>
      </w:r>
      <w:r w:rsidR="00E8258B" w:rsidRPr="00E764BE">
        <w:rPr>
          <w:sz w:val="24"/>
          <w:szCs w:val="24"/>
        </w:rPr>
        <w:t xml:space="preserve">gene-for-gene </w:t>
      </w:r>
      <w:r w:rsidR="00EA6EAB" w:rsidRPr="00E764BE">
        <w:rPr>
          <w:sz w:val="24"/>
          <w:szCs w:val="24"/>
        </w:rPr>
        <w:t>interactions relatively common</w:t>
      </w:r>
      <w:r w:rsidR="001923E8">
        <w:rPr>
          <w:sz w:val="24"/>
          <w:szCs w:val="24"/>
        </w:rPr>
        <w:t>.</w:t>
      </w:r>
    </w:p>
    <w:p w14:paraId="6D7CD850" w14:textId="743CA581" w:rsidR="00E8258B" w:rsidRPr="00436F19" w:rsidRDefault="00EA6EAB" w:rsidP="00A205B0">
      <w:pPr>
        <w:spacing w:line="480" w:lineRule="auto"/>
        <w:ind w:firstLine="720"/>
        <w:rPr>
          <w:sz w:val="24"/>
          <w:szCs w:val="24"/>
        </w:rPr>
      </w:pPr>
      <w:r w:rsidRPr="00E764BE">
        <w:rPr>
          <w:sz w:val="24"/>
          <w:szCs w:val="24"/>
        </w:rPr>
        <w:t xml:space="preserve"> </w:t>
      </w:r>
      <w:r w:rsidR="00E8258B" w:rsidRPr="00E764BE">
        <w:rPr>
          <w:sz w:val="24"/>
          <w:szCs w:val="24"/>
        </w:rPr>
        <w:t>In contrast to specialist pathogens, generalist pathogens infect diverse hosts across taxa. They may be less sensitive to variation in host susceptibility/resistance gene evolution because of their ability to shift niche by moving from host to host. This allows generalist pathogens to evade non-favorable shifts in specific hosts and makes</w:t>
      </w:r>
      <w:r w:rsidRPr="00E764BE">
        <w:rPr>
          <w:sz w:val="24"/>
          <w:szCs w:val="24"/>
        </w:rPr>
        <w:t xml:space="preserve"> the evolution of gene-for-gene </w:t>
      </w:r>
      <w:r w:rsidR="00E8258B" w:rsidRPr="00E764BE">
        <w:rPr>
          <w:sz w:val="24"/>
          <w:szCs w:val="24"/>
        </w:rPr>
        <w:t xml:space="preserve">or large effect qualitative </w:t>
      </w:r>
      <w:r w:rsidRPr="00E764BE">
        <w:rPr>
          <w:sz w:val="24"/>
          <w:szCs w:val="24"/>
        </w:rPr>
        <w:t xml:space="preserve">resistance </w:t>
      </w:r>
      <w:r w:rsidR="00E8258B" w:rsidRPr="00E764BE">
        <w:rPr>
          <w:sz w:val="24"/>
          <w:szCs w:val="24"/>
        </w:rPr>
        <w:t>difficult</w:t>
      </w:r>
      <w:r w:rsidRPr="00E764BE">
        <w:rPr>
          <w:sz w:val="24"/>
          <w:szCs w:val="24"/>
        </w:rPr>
        <w:t xml:space="preserve">. </w:t>
      </w:r>
      <w:r w:rsidR="00A205B0">
        <w:rPr>
          <w:sz w:val="24"/>
          <w:szCs w:val="24"/>
        </w:rPr>
        <w:t>As such,</w:t>
      </w:r>
      <w:r w:rsidR="00E8258B" w:rsidRPr="00E764BE">
        <w:rPr>
          <w:sz w:val="24"/>
          <w:szCs w:val="24"/>
        </w:rPr>
        <w:t xml:space="preserve"> most naturally variable </w:t>
      </w:r>
      <w:r w:rsidR="00A205B0">
        <w:rPr>
          <w:sz w:val="24"/>
          <w:szCs w:val="24"/>
        </w:rPr>
        <w:t xml:space="preserve">plant </w:t>
      </w:r>
      <w:r w:rsidR="00E8258B" w:rsidRPr="00E764BE">
        <w:rPr>
          <w:sz w:val="24"/>
          <w:szCs w:val="24"/>
        </w:rPr>
        <w:t>genes for resistan</w:t>
      </w:r>
      <w:r w:rsidR="00C36A31">
        <w:rPr>
          <w:sz w:val="24"/>
          <w:szCs w:val="24"/>
        </w:rPr>
        <w:t xml:space="preserve">ce to generalist pathogens are </w:t>
      </w:r>
      <w:r w:rsidR="00E8258B" w:rsidRPr="00E764BE">
        <w:rPr>
          <w:sz w:val="24"/>
          <w:szCs w:val="24"/>
        </w:rPr>
        <w:t>quantitative in their effect</w:t>
      </w:r>
      <w:r w:rsidR="00436F19">
        <w:rPr>
          <w:sz w:val="24"/>
          <w:szCs w:val="24"/>
        </w:rPr>
        <w:t>, rather than qualitative</w:t>
      </w:r>
      <w:r w:rsidR="00E8258B" w:rsidRPr="00E764BE">
        <w:rPr>
          <w:sz w:val="24"/>
          <w:szCs w:val="24"/>
        </w:rPr>
        <w:t xml:space="preserve">. </w:t>
      </w:r>
      <w:r w:rsidR="00E8258B" w:rsidRPr="00E764BE">
        <w:rPr>
          <w:sz w:val="24"/>
          <w:szCs w:val="24"/>
        </w:rPr>
        <w:lastRenderedPageBreak/>
        <w:t xml:space="preserve">There are no known naturally variable large-effect resistance loci for plant defense against generalist pathogens such as </w:t>
      </w:r>
      <w:commentRangeStart w:id="2"/>
      <w:commentRangeStart w:id="3"/>
      <w:r w:rsidR="00E8258B" w:rsidRPr="00436F19">
        <w:rPr>
          <w:i/>
          <w:sz w:val="24"/>
          <w:szCs w:val="24"/>
        </w:rPr>
        <w:t>Botrytis cinerea</w:t>
      </w:r>
      <w:commentRangeEnd w:id="2"/>
      <w:r w:rsidR="00E8258B" w:rsidRPr="00436F19">
        <w:rPr>
          <w:rStyle w:val="CommentReference"/>
          <w:sz w:val="24"/>
          <w:szCs w:val="24"/>
        </w:rPr>
        <w:commentReference w:id="2"/>
      </w:r>
      <w:commentRangeEnd w:id="3"/>
      <w:r w:rsidR="000A4A33">
        <w:rPr>
          <w:rStyle w:val="CommentReference"/>
        </w:rPr>
        <w:commentReference w:id="3"/>
      </w:r>
      <w:r w:rsidR="00365F7D">
        <w:rPr>
          <w:i/>
          <w:sz w:val="24"/>
          <w:szCs w:val="24"/>
        </w:rPr>
        <w:t xml:space="preserve"> </w:t>
      </w:r>
      <w:r w:rsidR="00365F7D">
        <w:rPr>
          <w:sz w:val="24"/>
          <w:szCs w:val="24"/>
        </w:rPr>
        <w:fldChar w:fldCharType="begin">
          <w:fldData xml:space="preserve">PEVuZE5vdGU+PENpdGU+PEF1dGhvcj5Sb3dlPC9BdXRob3I+PFllYXI+MjAwODwvWWVhcj48UmVj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</w:fldData>
        </w:fldChar>
      </w:r>
      <w:r w:rsidR="00365F7D">
        <w:rPr>
          <w:sz w:val="24"/>
          <w:szCs w:val="24"/>
        </w:rPr>
        <w:instrText xml:space="preserve"> ADDIN EN.CITE </w:instrText>
      </w:r>
      <w:r w:rsidR="00365F7D">
        <w:rPr>
          <w:sz w:val="24"/>
          <w:szCs w:val="24"/>
        </w:rPr>
        <w:fldChar w:fldCharType="begin">
          <w:fldData xml:space="preserve">PEVuZE5vdGU+PENpdGU+PEF1dGhvcj5Sb3dlPC9BdXRob3I+PFllYXI+MjAwODwvWWVhcj48UmVj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</w:fldData>
        </w:fldChar>
      </w:r>
      <w:r w:rsidR="00365F7D">
        <w:rPr>
          <w:sz w:val="24"/>
          <w:szCs w:val="24"/>
        </w:rPr>
        <w:instrText xml:space="preserve"> ADDIN EN.CITE.DATA </w:instrText>
      </w:r>
      <w:r w:rsidR="00365F7D">
        <w:rPr>
          <w:sz w:val="24"/>
          <w:szCs w:val="24"/>
        </w:rPr>
      </w:r>
      <w:r w:rsidR="00365F7D">
        <w:rPr>
          <w:sz w:val="24"/>
          <w:szCs w:val="24"/>
        </w:rPr>
        <w:fldChar w:fldCharType="end"/>
      </w:r>
      <w:r w:rsidR="00365F7D">
        <w:rPr>
          <w:sz w:val="24"/>
          <w:szCs w:val="24"/>
        </w:rPr>
      </w:r>
      <w:r w:rsidR="00365F7D">
        <w:rPr>
          <w:sz w:val="24"/>
          <w:szCs w:val="24"/>
        </w:rPr>
        <w:fldChar w:fldCharType="separate"/>
      </w:r>
      <w:r w:rsidR="00365F7D">
        <w:rPr>
          <w:noProof/>
          <w:sz w:val="24"/>
          <w:szCs w:val="24"/>
        </w:rPr>
        <w:t>(Rowe and Kliebenstein 2008, Corwin, Copeland et al. 2016)</w:t>
      </w:r>
      <w:r w:rsidR="00365F7D">
        <w:rPr>
          <w:sz w:val="24"/>
          <w:szCs w:val="24"/>
        </w:rPr>
        <w:fldChar w:fldCharType="end"/>
      </w:r>
      <w:r w:rsidR="00365F7D">
        <w:rPr>
          <w:sz w:val="24"/>
          <w:szCs w:val="24"/>
        </w:rPr>
        <w:t xml:space="preserve">. </w:t>
      </w:r>
      <w:r w:rsidR="008F425E" w:rsidRPr="00436F19">
        <w:rPr>
          <w:sz w:val="24"/>
          <w:szCs w:val="24"/>
        </w:rPr>
        <w:t xml:space="preserve">Modern genomic approaches are rapidly identifying a broad array of loci that control quantitative resistance </w:t>
      </w:r>
      <w:r w:rsidR="009707C0">
        <w:rPr>
          <w:sz w:val="24"/>
          <w:szCs w:val="24"/>
        </w:rPr>
        <w:t xml:space="preserve">to generalist pathogens </w:t>
      </w:r>
      <w:r w:rsidR="008F425E" w:rsidRPr="00436F19">
        <w:rPr>
          <w:sz w:val="24"/>
          <w:szCs w:val="24"/>
        </w:rPr>
        <w:t xml:space="preserve">in plants. These include </w:t>
      </w:r>
      <w:commentRangeStart w:id="4"/>
      <w:commentRangeStart w:id="5"/>
      <w:r w:rsidR="008F425E" w:rsidRPr="00436F19">
        <w:rPr>
          <w:sz w:val="24"/>
          <w:szCs w:val="24"/>
        </w:rPr>
        <w:t>g</w:t>
      </w:r>
      <w:r w:rsidR="00E8258B" w:rsidRPr="00436F19">
        <w:rPr>
          <w:sz w:val="24"/>
          <w:szCs w:val="24"/>
        </w:rPr>
        <w:t xml:space="preserve">enes involved in </w:t>
      </w:r>
      <w:r w:rsidR="008F425E" w:rsidRPr="00436F19">
        <w:rPr>
          <w:sz w:val="24"/>
          <w:szCs w:val="24"/>
        </w:rPr>
        <w:t xml:space="preserve">the formation of defenses like </w:t>
      </w:r>
      <w:r w:rsidR="00E8258B" w:rsidRPr="00436F19">
        <w:rPr>
          <w:sz w:val="24"/>
          <w:szCs w:val="24"/>
        </w:rPr>
        <w:t>secondary metabolite</w:t>
      </w:r>
      <w:r w:rsidR="008F425E" w:rsidRPr="00436F19">
        <w:rPr>
          <w:sz w:val="24"/>
          <w:szCs w:val="24"/>
        </w:rPr>
        <w:t xml:space="preserve">s, cell walls and defense proteins as well as genes involved in the signaling cascades that link the perception of the pathogen to the defense output </w:t>
      </w:r>
      <w:commentRangeEnd w:id="4"/>
      <w:r w:rsidR="008F425E" w:rsidRPr="00436F19">
        <w:rPr>
          <w:rStyle w:val="CommentReference"/>
          <w:sz w:val="24"/>
          <w:szCs w:val="24"/>
        </w:rPr>
        <w:commentReference w:id="4"/>
      </w:r>
      <w:commentRangeEnd w:id="5"/>
      <w:r w:rsidR="000A4A33">
        <w:rPr>
          <w:rStyle w:val="CommentReference"/>
        </w:rPr>
        <w:commentReference w:id="5"/>
      </w:r>
      <w:r w:rsidR="00E8258B" w:rsidRPr="00436F19">
        <w:rPr>
          <w:sz w:val="24"/>
          <w:szCs w:val="24"/>
        </w:rPr>
        <w:fldChar w:fldCharType="begin"/>
      </w:r>
      <w:r w:rsidR="00E8258B" w:rsidRPr="00436F19">
        <w:rPr>
          <w:sz w:val="24"/>
          <w:szCs w:val="24"/>
        </w:rPr>
        <w:instrText xml:space="preserve"> ADDIN EN.CITE &lt;EndNote&gt;&lt;Cite&gt;&lt;Author&gt;Ferrari&lt;/Author&gt;&lt;Year&gt;2007&lt;/Year&gt;&lt;RecNum&gt;445&lt;/RecNum&gt;&lt;DisplayText&gt;(Ferrari, Galletti et al. 2007)&lt;/DisplayText&gt;&lt;record&gt;&lt;rec-number&gt;445&lt;/rec-number&gt;&lt;foreign-keys&gt;&lt;key app="EN" db-id="0pazvxt5kzzzd0er9pcprt0759frxeawtzpf" timestamp="1475003349"&gt;445&lt;/key&gt;&lt;/foreign-keys&gt;&lt;ref-type name="Journal Article"&gt;17&lt;/ref-type&gt;&lt;contributors&gt;&lt;authors&gt;&lt;author&gt;Ferrari, Simone&lt;/author&gt;&lt;author&gt;Galletti, Roberta&lt;/author&gt;&lt;author&gt;Denoux, Carine&lt;/author&gt;&lt;author&gt;De Lorenzo, Giulia&lt;/author&gt;&lt;author&gt;Ausubel, Frederick M&lt;/author&gt;&lt;author&gt;Dewdney, Julia&lt;/author&gt;&lt;/authors&gt;&lt;/contributors&gt;&lt;titles&gt;&lt;title&gt;Resistance to Botrytis cinerea induced in Arabidopsis by elicitors is independent of salicylic acid, ethylene, or jasmonate signaling but requires PHYTOALEXIN DEFICIENT3&lt;/title&gt;&lt;secondary-title&gt;Plant physiology&lt;/secondary-title&gt;&lt;/titles&gt;&lt;periodical&gt;&lt;full-title&gt;Plant Physiol&lt;/full-title&gt;&lt;abbr-1&gt;Plant physiology&lt;/abbr-1&gt;&lt;/periodical&gt;&lt;pages&gt;367-379&lt;/pages&gt;&lt;volume&gt;144&lt;/volume&gt;&lt;number&gt;1&lt;/number&gt;&lt;dates&gt;&lt;year&gt;2007&lt;/year&gt;&lt;/dates&gt;&lt;isbn&gt;1532-2548&lt;/isbn&gt;&lt;urls&gt;&lt;/urls&gt;&lt;/record&gt;&lt;/Cite&gt;&lt;/EndNote&gt;</w:instrText>
      </w:r>
      <w:r w:rsidR="00E8258B" w:rsidRPr="00436F19">
        <w:rPr>
          <w:sz w:val="24"/>
          <w:szCs w:val="24"/>
        </w:rPr>
        <w:fldChar w:fldCharType="separate"/>
      </w:r>
      <w:r w:rsidR="00E8258B" w:rsidRPr="00436F19">
        <w:rPr>
          <w:noProof/>
          <w:sz w:val="24"/>
          <w:szCs w:val="24"/>
        </w:rPr>
        <w:t>(Ferrari, Galletti et al. 2007)</w:t>
      </w:r>
      <w:r w:rsidR="00E8258B" w:rsidRPr="00436F19">
        <w:rPr>
          <w:sz w:val="24"/>
          <w:szCs w:val="24"/>
        </w:rPr>
        <w:fldChar w:fldCharType="end"/>
      </w:r>
      <w:r w:rsidR="00E8258B" w:rsidRPr="00436F19">
        <w:rPr>
          <w:sz w:val="24"/>
          <w:szCs w:val="24"/>
        </w:rPr>
        <w:t xml:space="preserve">. </w:t>
      </w:r>
      <w:r w:rsidR="008F425E" w:rsidRPr="00436F19">
        <w:rPr>
          <w:sz w:val="24"/>
          <w:szCs w:val="24"/>
        </w:rPr>
        <w:t xml:space="preserve"> The effect of these quantitative</w:t>
      </w:r>
      <w:r w:rsidR="000F0B41">
        <w:rPr>
          <w:sz w:val="24"/>
          <w:szCs w:val="24"/>
        </w:rPr>
        <w:t xml:space="preserve"> plant</w:t>
      </w:r>
      <w:r w:rsidR="008F425E" w:rsidRPr="00436F19">
        <w:rPr>
          <w:sz w:val="24"/>
          <w:szCs w:val="24"/>
        </w:rPr>
        <w:t xml:space="preserve"> resistanc</w:t>
      </w:r>
      <w:r w:rsidR="000F0B41">
        <w:rPr>
          <w:sz w:val="24"/>
          <w:szCs w:val="24"/>
        </w:rPr>
        <w:t xml:space="preserve">e loci is highly dependent upon genetics within the infecting pathogen, but very little is known about the </w:t>
      </w:r>
      <w:r w:rsidR="008F425E" w:rsidRPr="00436F19">
        <w:rPr>
          <w:sz w:val="24"/>
          <w:szCs w:val="24"/>
        </w:rPr>
        <w:t>genetic variation of virulence loci within generalist pathogens. There are no known reported naturally variable large-effect virulence loci in generalist pathogens</w:t>
      </w:r>
      <w:r w:rsidR="00436F19">
        <w:rPr>
          <w:sz w:val="24"/>
          <w:szCs w:val="24"/>
        </w:rPr>
        <w:t>,</w:t>
      </w:r>
      <w:r w:rsidR="008F425E" w:rsidRPr="00436F19">
        <w:rPr>
          <w:sz w:val="24"/>
          <w:szCs w:val="24"/>
        </w:rPr>
        <w:t xml:space="preserve"> suggesting that </w:t>
      </w:r>
      <w:r w:rsidR="00FE7C80">
        <w:rPr>
          <w:sz w:val="24"/>
          <w:szCs w:val="24"/>
        </w:rPr>
        <w:t>quantitative genetic variation in these pathogens modulates virulence</w:t>
      </w:r>
      <w:r w:rsidR="008F425E" w:rsidRPr="00436F19">
        <w:rPr>
          <w:sz w:val="24"/>
          <w:szCs w:val="24"/>
        </w:rPr>
        <w:t xml:space="preserve">. Thus, to truly understand quantitative host-pathogen interactions, we need to </w:t>
      </w:r>
      <w:r w:rsidR="00FE7C80">
        <w:rPr>
          <w:sz w:val="24"/>
          <w:szCs w:val="24"/>
        </w:rPr>
        <w:t>work with</w:t>
      </w:r>
      <w:r w:rsidR="008F425E" w:rsidRPr="00436F19">
        <w:rPr>
          <w:sz w:val="24"/>
          <w:szCs w:val="24"/>
        </w:rPr>
        <w:t xml:space="preserve"> genetic variation in both the host and pathogen. </w:t>
      </w:r>
    </w:p>
    <w:p w14:paraId="5405D076" w14:textId="527F25AB" w:rsidR="009836A7" w:rsidRPr="00471076" w:rsidRDefault="004B451C" w:rsidP="007B72CF">
      <w:pPr>
        <w:spacing w:line="480" w:lineRule="auto"/>
        <w:ind w:firstLine="720"/>
        <w:rPr>
          <w:sz w:val="24"/>
          <w:szCs w:val="24"/>
        </w:rPr>
      </w:pPr>
      <w:r>
        <w:rPr>
          <w:sz w:val="24"/>
          <w:szCs w:val="24"/>
        </w:rPr>
        <w:t xml:space="preserve">Plant domestication has altered the evolution of </w:t>
      </w:r>
      <w:r w:rsidR="00FE7C80">
        <w:rPr>
          <w:sz w:val="24"/>
          <w:szCs w:val="24"/>
        </w:rPr>
        <w:t>host-pathogen interactions</w:t>
      </w:r>
      <w:r>
        <w:rPr>
          <w:sz w:val="24"/>
          <w:szCs w:val="24"/>
        </w:rPr>
        <w:t xml:space="preserve">. </w:t>
      </w:r>
      <w:r w:rsidR="00BB47CC">
        <w:rPr>
          <w:sz w:val="24"/>
          <w:szCs w:val="24"/>
        </w:rPr>
        <w:t>In response to</w:t>
      </w:r>
      <w:r w:rsidR="00FE7C80">
        <w:rPr>
          <w:sz w:val="24"/>
          <w:szCs w:val="24"/>
        </w:rPr>
        <w:t xml:space="preserve"> specialist pathogens, d</w:t>
      </w:r>
      <w:r>
        <w:rPr>
          <w:sz w:val="24"/>
          <w:szCs w:val="24"/>
        </w:rPr>
        <w:t>omesticated</w:t>
      </w:r>
      <w:r w:rsidR="00BB47CC">
        <w:rPr>
          <w:sz w:val="24"/>
          <w:szCs w:val="24"/>
        </w:rPr>
        <w:t xml:space="preserve"> plant</w:t>
      </w:r>
      <w:r>
        <w:rPr>
          <w:sz w:val="24"/>
          <w:szCs w:val="24"/>
        </w:rPr>
        <w:t xml:space="preserve"> varieties are typically more sensitive than their wild relatives. </w:t>
      </w:r>
      <w:r w:rsidR="00BB47CC">
        <w:rPr>
          <w:sz w:val="24"/>
          <w:szCs w:val="24"/>
        </w:rPr>
        <w:t>D</w:t>
      </w:r>
      <w:r w:rsidR="00EF5A6D" w:rsidRPr="00471076">
        <w:rPr>
          <w:sz w:val="24"/>
          <w:szCs w:val="24"/>
        </w:rPr>
        <w:t xml:space="preserve">omestication poses a strong genetic bottleneck, reducing diversity genome-wide. </w:t>
      </w:r>
      <w:r w:rsidR="00FE7C80">
        <w:rPr>
          <w:sz w:val="24"/>
          <w:szCs w:val="24"/>
        </w:rPr>
        <w:t xml:space="preserve">In particular, domesticated host susceptibility may increase due to bottlenecks at pathogen resistance loci. </w:t>
      </w:r>
      <w:r w:rsidR="00EF5A6D" w:rsidRPr="00471076">
        <w:rPr>
          <w:sz w:val="24"/>
          <w:szCs w:val="24"/>
        </w:rPr>
        <w:t>This loss of resistance is assumed to extend to all domesticated varieties</w:t>
      </w:r>
      <w:r w:rsidR="00FE7C80">
        <w:rPr>
          <w:sz w:val="24"/>
          <w:szCs w:val="24"/>
        </w:rPr>
        <w:t>, particularly if</w:t>
      </w:r>
      <w:r w:rsidR="00EF5A6D" w:rsidRPr="00471076">
        <w:rPr>
          <w:sz w:val="24"/>
          <w:szCs w:val="24"/>
        </w:rPr>
        <w:t xml:space="preserve"> selective pressures from pathogens </w:t>
      </w:r>
      <w:r w:rsidR="00FE7C80">
        <w:rPr>
          <w:sz w:val="24"/>
          <w:szCs w:val="24"/>
        </w:rPr>
        <w:t xml:space="preserve">are </w:t>
      </w:r>
      <w:r w:rsidR="00EF5A6D" w:rsidRPr="00471076">
        <w:rPr>
          <w:sz w:val="24"/>
          <w:szCs w:val="24"/>
        </w:rPr>
        <w:t>reduced under cultivation. In contrast, domesticated plants may experience increased selective</w:t>
      </w:r>
      <w:r w:rsidR="00FE7C80">
        <w:rPr>
          <w:sz w:val="24"/>
          <w:szCs w:val="24"/>
        </w:rPr>
        <w:t xml:space="preserve"> pressures from some pathogens. </w:t>
      </w:r>
      <w:r w:rsidR="003E5F69">
        <w:rPr>
          <w:sz w:val="24"/>
          <w:szCs w:val="24"/>
        </w:rPr>
        <w:t xml:space="preserve">These </w:t>
      </w:r>
      <w:r w:rsidR="00397814">
        <w:rPr>
          <w:sz w:val="24"/>
          <w:szCs w:val="24"/>
        </w:rPr>
        <w:t xml:space="preserve">evolutionary </w:t>
      </w:r>
      <w:r w:rsidR="003E5F69">
        <w:rPr>
          <w:sz w:val="24"/>
          <w:szCs w:val="24"/>
        </w:rPr>
        <w:t xml:space="preserve">patterns are assumed to hold for generalist pathogens and their domesticated hosts as well. However, we have less information about how domestication of </w:t>
      </w:r>
      <w:r w:rsidR="003E5F69">
        <w:rPr>
          <w:sz w:val="24"/>
          <w:szCs w:val="24"/>
        </w:rPr>
        <w:lastRenderedPageBreak/>
        <w:t>hosts affects generalist pathogens. It is possible that generalist pathogens are relatively insensitive to domestication and these genetic bottlenecks.</w:t>
      </w:r>
      <w:r w:rsidR="009836A7" w:rsidRPr="00471076">
        <w:rPr>
          <w:sz w:val="24"/>
          <w:szCs w:val="24"/>
        </w:rPr>
        <w:t xml:space="preserve"> </w:t>
      </w:r>
    </w:p>
    <w:p w14:paraId="5699A04E" w14:textId="0F7B7B8D" w:rsidR="00A54829" w:rsidRDefault="009F588B" w:rsidP="00716067">
      <w:pPr>
        <w:spacing w:line="480" w:lineRule="auto"/>
        <w:ind w:firstLine="720"/>
        <w:rPr>
          <w:sz w:val="24"/>
          <w:szCs w:val="24"/>
        </w:rPr>
      </w:pPr>
      <w:r w:rsidRPr="00436F19">
        <w:rPr>
          <w:i/>
          <w:sz w:val="24"/>
          <w:szCs w:val="24"/>
        </w:rPr>
        <w:t>Botrytis cinerea</w:t>
      </w:r>
      <w:r w:rsidRPr="00436F19">
        <w:rPr>
          <w:sz w:val="24"/>
          <w:szCs w:val="24"/>
        </w:rPr>
        <w:t xml:space="preserve"> </w:t>
      </w:r>
      <w:r w:rsidR="00DF2306">
        <w:rPr>
          <w:sz w:val="24"/>
          <w:szCs w:val="24"/>
        </w:rPr>
        <w:t>provides a</w:t>
      </w:r>
      <w:r w:rsidRPr="00436F19">
        <w:rPr>
          <w:sz w:val="24"/>
          <w:szCs w:val="24"/>
        </w:rPr>
        <w:t xml:space="preserve"> model </w:t>
      </w:r>
      <w:r w:rsidR="00B64A2A">
        <w:rPr>
          <w:sz w:val="24"/>
          <w:szCs w:val="24"/>
        </w:rPr>
        <w:t xml:space="preserve">generalist </w:t>
      </w:r>
      <w:r w:rsidRPr="00436F19">
        <w:rPr>
          <w:sz w:val="24"/>
          <w:szCs w:val="24"/>
        </w:rPr>
        <w:t xml:space="preserve">pathogen </w:t>
      </w:r>
      <w:r w:rsidR="00DF2306">
        <w:rPr>
          <w:sz w:val="24"/>
          <w:szCs w:val="24"/>
        </w:rPr>
        <w:t>to study</w:t>
      </w:r>
      <w:r w:rsidR="00B64A2A">
        <w:rPr>
          <w:sz w:val="24"/>
          <w:szCs w:val="24"/>
        </w:rPr>
        <w:t xml:space="preserve"> its</w:t>
      </w:r>
      <w:r w:rsidRPr="00436F19">
        <w:rPr>
          <w:sz w:val="24"/>
          <w:szCs w:val="24"/>
        </w:rPr>
        <w:t xml:space="preserve"> quantitative</w:t>
      </w:r>
      <w:r w:rsidR="00EA6EAB" w:rsidRPr="00436F19">
        <w:rPr>
          <w:sz w:val="24"/>
          <w:szCs w:val="24"/>
        </w:rPr>
        <w:t xml:space="preserve"> interactions </w:t>
      </w:r>
      <w:r w:rsidR="00B64A2A">
        <w:rPr>
          <w:sz w:val="24"/>
          <w:szCs w:val="24"/>
        </w:rPr>
        <w:t xml:space="preserve">with plant hosts, and to </w:t>
      </w:r>
      <w:r w:rsidR="00DF2306">
        <w:rPr>
          <w:sz w:val="24"/>
          <w:szCs w:val="24"/>
        </w:rPr>
        <w:t xml:space="preserve">examine the </w:t>
      </w:r>
      <w:r w:rsidRPr="00436F19">
        <w:rPr>
          <w:sz w:val="24"/>
          <w:szCs w:val="24"/>
        </w:rPr>
        <w:t>underlying evoluti</w:t>
      </w:r>
      <w:r w:rsidR="004C6F15">
        <w:rPr>
          <w:sz w:val="24"/>
          <w:szCs w:val="24"/>
        </w:rPr>
        <w:t xml:space="preserve">onary processes </w:t>
      </w:r>
      <w:r w:rsidR="00DF2306">
        <w:rPr>
          <w:sz w:val="24"/>
          <w:szCs w:val="24"/>
        </w:rPr>
        <w:t xml:space="preserve">for this generalist in contrast to </w:t>
      </w:r>
      <w:r w:rsidRPr="00436F19">
        <w:rPr>
          <w:sz w:val="24"/>
          <w:szCs w:val="24"/>
        </w:rPr>
        <w:t>specialist pathogens</w:t>
      </w:r>
      <w:r w:rsidR="00EA6EAB" w:rsidRPr="00436F19">
        <w:rPr>
          <w:sz w:val="24"/>
          <w:szCs w:val="24"/>
        </w:rPr>
        <w:t xml:space="preserve">. </w:t>
      </w:r>
      <w:r w:rsidR="00EA6EAB" w:rsidRPr="00436F19">
        <w:rPr>
          <w:i/>
          <w:sz w:val="24"/>
          <w:szCs w:val="24"/>
        </w:rPr>
        <w:t>B. cinerea</w:t>
      </w:r>
      <w:r w:rsidR="00EA6EAB" w:rsidRPr="00436F19">
        <w:rPr>
          <w:sz w:val="24"/>
          <w:szCs w:val="24"/>
        </w:rPr>
        <w:t xml:space="preserve"> </w:t>
      </w:r>
      <w:r w:rsidRPr="00436F19">
        <w:rPr>
          <w:sz w:val="24"/>
          <w:szCs w:val="24"/>
        </w:rPr>
        <w:t>is a</w:t>
      </w:r>
      <w:r w:rsidR="00F452E2">
        <w:rPr>
          <w:sz w:val="24"/>
          <w:szCs w:val="24"/>
        </w:rPr>
        <w:t xml:space="preserve"> broad</w:t>
      </w:r>
      <w:r w:rsidRPr="00436F19">
        <w:rPr>
          <w:sz w:val="24"/>
          <w:szCs w:val="24"/>
        </w:rPr>
        <w:t xml:space="preserve"> generalist pathogen that can infect most tested plants from bryophytes to eudicots and </w:t>
      </w:r>
      <w:r w:rsidR="00EA6EAB" w:rsidRPr="00436F19">
        <w:rPr>
          <w:sz w:val="24"/>
          <w:szCs w:val="24"/>
        </w:rPr>
        <w:t xml:space="preserve">causes pre- and post-harvest crop losses in many </w:t>
      </w:r>
      <w:r w:rsidRPr="00436F19">
        <w:rPr>
          <w:sz w:val="24"/>
          <w:szCs w:val="24"/>
        </w:rPr>
        <w:t>crops</w:t>
      </w:r>
      <w:r w:rsidR="00EA6EAB" w:rsidRPr="00436F19">
        <w:rPr>
          <w:sz w:val="24"/>
          <w:szCs w:val="24"/>
        </w:rPr>
        <w:t xml:space="preserve"> </w:t>
      </w:r>
      <w:r w:rsidR="00B1466E">
        <w:rPr>
          <w:sz w:val="24"/>
          <w:szCs w:val="24"/>
        </w:rPr>
        <w:fldChar w:fldCharType="begin">
          <w:fldData xml:space="preserve">PEVuZE5vdGU+PENpdGU+PEF1dGhvcj5OaWNvdDwvQXV0aG9yPjxZZWFyPjE5OTY8L1llYXI+PFJl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</w:fldData>
        </w:fldChar>
      </w:r>
      <w:r w:rsidR="00EE114F">
        <w:rPr>
          <w:sz w:val="24"/>
          <w:szCs w:val="24"/>
        </w:rPr>
        <w:instrText xml:space="preserve"> ADDIN EN.CITE </w:instrText>
      </w:r>
      <w:r w:rsidR="00EE114F">
        <w:rPr>
          <w:sz w:val="24"/>
          <w:szCs w:val="24"/>
        </w:rPr>
        <w:fldChar w:fldCharType="begin">
          <w:fldData xml:space="preserve">PEVuZE5vdGU+PENpdGU+PEF1dGhvcj5OaWNvdDwvQXV0aG9yPjxZZWFyPjE5OTY8L1llYXI+PFJl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</w:fldData>
        </w:fldChar>
      </w:r>
      <w:r w:rsidR="00EE114F">
        <w:rPr>
          <w:sz w:val="24"/>
          <w:szCs w:val="24"/>
        </w:rPr>
        <w:instrText xml:space="preserve"> ADDIN EN.CITE.DATA </w:instrText>
      </w:r>
      <w:r w:rsidR="00EE114F">
        <w:rPr>
          <w:sz w:val="24"/>
          <w:szCs w:val="24"/>
        </w:rPr>
      </w:r>
      <w:r w:rsidR="00EE114F">
        <w:rPr>
          <w:sz w:val="24"/>
          <w:szCs w:val="24"/>
        </w:rPr>
        <w:fldChar w:fldCharType="end"/>
      </w:r>
      <w:r w:rsidR="00B1466E">
        <w:rPr>
          <w:sz w:val="24"/>
          <w:szCs w:val="24"/>
        </w:rPr>
      </w:r>
      <w:r w:rsidR="00B1466E">
        <w:rPr>
          <w:sz w:val="24"/>
          <w:szCs w:val="24"/>
        </w:rPr>
        <w:fldChar w:fldCharType="separate"/>
      </w:r>
      <w:r w:rsidR="00EE114F">
        <w:rPr>
          <w:noProof/>
          <w:sz w:val="24"/>
          <w:szCs w:val="24"/>
        </w:rPr>
        <w:t>(Nicot and Baille 1996, Elad, Williamson et al. 2007, Fillinger and Elad 2015)</w:t>
      </w:r>
      <w:r w:rsidR="00B1466E">
        <w:rPr>
          <w:sz w:val="24"/>
          <w:szCs w:val="24"/>
        </w:rPr>
        <w:fldChar w:fldCharType="end"/>
      </w:r>
      <w:r w:rsidR="00EA6EAB" w:rsidRPr="00436F19">
        <w:rPr>
          <w:sz w:val="24"/>
          <w:szCs w:val="24"/>
        </w:rPr>
        <w:t xml:space="preserve">. </w:t>
      </w:r>
      <w:r w:rsidRPr="00436F19">
        <w:rPr>
          <w:sz w:val="24"/>
          <w:szCs w:val="24"/>
        </w:rPr>
        <w:t xml:space="preserve">Individual isolates of </w:t>
      </w:r>
      <w:r w:rsidRPr="00436F19">
        <w:rPr>
          <w:i/>
          <w:sz w:val="24"/>
          <w:szCs w:val="24"/>
        </w:rPr>
        <w:t>B. cinerea</w:t>
      </w:r>
      <w:r w:rsidRPr="00DA7FA8">
        <w:rPr>
          <w:sz w:val="24"/>
          <w:szCs w:val="24"/>
        </w:rPr>
        <w:t xml:space="preserve"> display the </w:t>
      </w:r>
      <w:r w:rsidR="00750F0F">
        <w:rPr>
          <w:sz w:val="24"/>
          <w:szCs w:val="24"/>
        </w:rPr>
        <w:t>same</w:t>
      </w:r>
      <w:r w:rsidRPr="00DA7FA8">
        <w:rPr>
          <w:sz w:val="24"/>
          <w:szCs w:val="24"/>
        </w:rPr>
        <w:t xml:space="preserve"> host range</w:t>
      </w:r>
      <w:r w:rsidR="00750F0F">
        <w:rPr>
          <w:sz w:val="24"/>
          <w:szCs w:val="24"/>
        </w:rPr>
        <w:t xml:space="preserve"> as the generalist species</w:t>
      </w:r>
      <w:r w:rsidR="00DA7FA8">
        <w:rPr>
          <w:sz w:val="24"/>
          <w:szCs w:val="24"/>
        </w:rPr>
        <w:t xml:space="preserve"> </w:t>
      </w:r>
      <w:r w:rsidR="00DA7FA8" w:rsidRPr="00DA7FA8">
        <w:rPr>
          <w:sz w:val="24"/>
          <w:szCs w:val="24"/>
        </w:rPr>
        <w:fldChar w:fldCharType="begin">
          <w:fldData xml:space="preserve">PEVuZE5vdGU+PENpdGU+PEF1dGhvcj5EZWlnaHRvbjwvQXV0aG9yPjxZZWFyPjIwMDE8L1llYXI+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</w:fldData>
        </w:fldChar>
      </w:r>
      <w:r w:rsidR="00DA7FA8" w:rsidRPr="00DA7FA8">
        <w:rPr>
          <w:sz w:val="24"/>
          <w:szCs w:val="24"/>
        </w:rPr>
        <w:instrText xml:space="preserve"> ADDIN EN.CITE </w:instrText>
      </w:r>
      <w:r w:rsidR="00DA7FA8" w:rsidRPr="00DA7FA8">
        <w:rPr>
          <w:sz w:val="24"/>
          <w:szCs w:val="24"/>
        </w:rPr>
        <w:fldChar w:fldCharType="begin">
          <w:fldData xml:space="preserve">PEVuZE5vdGU+PENpdGU+PEF1dGhvcj5EZWlnaHRvbjwvQXV0aG9yPjxZZWFyPjIwMDE8L1llYXI+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</w:fldData>
        </w:fldChar>
      </w:r>
      <w:r w:rsidR="00DA7FA8" w:rsidRPr="00DA7FA8">
        <w:rPr>
          <w:sz w:val="24"/>
          <w:szCs w:val="24"/>
        </w:rPr>
        <w:instrText xml:space="preserve"> ADDIN EN.CITE.DATA </w:instrText>
      </w:r>
      <w:r w:rsidR="00DA7FA8" w:rsidRPr="00DA7FA8">
        <w:rPr>
          <w:sz w:val="24"/>
          <w:szCs w:val="24"/>
        </w:rPr>
      </w:r>
      <w:r w:rsidR="00DA7FA8" w:rsidRPr="00DA7FA8">
        <w:rPr>
          <w:sz w:val="24"/>
          <w:szCs w:val="24"/>
        </w:rPr>
        <w:fldChar w:fldCharType="end"/>
      </w:r>
      <w:r w:rsidR="00DA7FA8" w:rsidRPr="00DA7FA8">
        <w:rPr>
          <w:sz w:val="24"/>
          <w:szCs w:val="24"/>
        </w:rPr>
      </w:r>
      <w:r w:rsidR="00DA7FA8" w:rsidRPr="00DA7FA8">
        <w:rPr>
          <w:sz w:val="24"/>
          <w:szCs w:val="24"/>
        </w:rPr>
        <w:fldChar w:fldCharType="separate"/>
      </w:r>
      <w:r w:rsidR="00DA7FA8" w:rsidRPr="00DA7FA8">
        <w:rPr>
          <w:noProof/>
          <w:sz w:val="24"/>
          <w:szCs w:val="24"/>
        </w:rPr>
        <w:t>(Deighton, Muckenschnabel et al. 2001, Finkers, van Heusden et al. 2007, Ten Have, van Berloo et al. 2007, Corwin, Copeland et al. 2016)</w:t>
      </w:r>
      <w:r w:rsidR="00DA7FA8" w:rsidRPr="00DA7FA8">
        <w:rPr>
          <w:sz w:val="24"/>
          <w:szCs w:val="24"/>
        </w:rPr>
        <w:fldChar w:fldCharType="end"/>
      </w:r>
      <w:r w:rsidRPr="00DA7FA8">
        <w:rPr>
          <w:sz w:val="24"/>
          <w:szCs w:val="24"/>
        </w:rPr>
        <w:t xml:space="preserve"> in contrast to pathogens like </w:t>
      </w:r>
      <w:r w:rsidR="00EA6EAB" w:rsidRPr="00DA7FA8">
        <w:rPr>
          <w:i/>
          <w:sz w:val="24"/>
          <w:szCs w:val="24"/>
        </w:rPr>
        <w:t>Fusarium oxysporum</w:t>
      </w:r>
      <w:r w:rsidR="00EA6EAB" w:rsidRPr="00DA7FA8">
        <w:rPr>
          <w:sz w:val="24"/>
          <w:szCs w:val="24"/>
        </w:rPr>
        <w:t xml:space="preserve"> </w:t>
      </w:r>
      <w:r w:rsidRPr="00DA7FA8">
        <w:rPr>
          <w:sz w:val="24"/>
          <w:szCs w:val="24"/>
        </w:rPr>
        <w:t>where the species can infect a number of hosts</w:t>
      </w:r>
      <w:r w:rsidR="00DA7FA8">
        <w:rPr>
          <w:sz w:val="24"/>
          <w:szCs w:val="24"/>
        </w:rPr>
        <w:t>,</w:t>
      </w:r>
      <w:r w:rsidRPr="00DA7FA8">
        <w:rPr>
          <w:sz w:val="24"/>
          <w:szCs w:val="24"/>
        </w:rPr>
        <w:t xml:space="preserve"> but this is because each isolate is highly host specific</w:t>
      </w:r>
      <w:r w:rsidR="00EA6EAB" w:rsidRPr="00DA7FA8">
        <w:rPr>
          <w:sz w:val="24"/>
          <w:szCs w:val="24"/>
        </w:rPr>
        <w:t xml:space="preserve"> </w:t>
      </w:r>
      <w:r w:rsidR="00A60CBA" w:rsidRPr="00DA7FA8">
        <w:rPr>
          <w:sz w:val="24"/>
          <w:szCs w:val="24"/>
        </w:rPr>
        <w:fldChar w:fldCharType="begin"/>
      </w:r>
      <w:r w:rsidR="005602D8" w:rsidRPr="00DA7FA8">
        <w:rPr>
          <w:sz w:val="24"/>
          <w:szCs w:val="24"/>
        </w:rPr>
        <w:instrText xml:space="preserve"> ADDIN EN.CITE &lt;EndNote&gt;&lt;Cite&gt;&lt;Author&gt;Katan&lt;/Author&gt;&lt;Year&gt;1999&lt;/Year&gt;&lt;RecNum&gt;452&lt;/RecNum&gt;&lt;DisplayText&gt;(Katan 1999)&lt;/DisplayText&gt;&lt;record&gt;&lt;rec-number&gt;452&lt;/rec-number&gt;&lt;foreign-keys&gt;&lt;key app="EN" db-id="0pazvxt5kzzzd0er9pcprt0759frxeawtzpf" timestamp="1476856166"&gt;452&lt;/key&gt;&lt;/foreign-keys&gt;&lt;ref-type name="Journal Article"&gt;17&lt;/ref-type&gt;&lt;contributors&gt;&lt;authors&gt;&lt;author&gt;Katan, Talma&lt;/author&gt;&lt;/authors&gt;&lt;/contributors&gt;&lt;titles&gt;&lt;title&gt;Current status of vegetative compatibility groups in Fusarium oxysporum&lt;/title&gt;&lt;secondary-title&gt;Phytoparasitica&lt;/secondary-title&gt;&lt;/titles&gt;&lt;periodical&gt;&lt;full-title&gt;Phytoparasitica&lt;/full-title&gt;&lt;/periodical&gt;&lt;pages&gt;51-64&lt;/pages&gt;&lt;volume&gt;27&lt;/volume&gt;&lt;number&gt;1&lt;/number&gt;&lt;dates&gt;&lt;year&gt;1999&lt;/year&gt;&lt;/dates&gt;&lt;isbn&gt;0334-2123&lt;/isbn&gt;&lt;urls&gt;&lt;/urls&gt;&lt;/record&gt;&lt;/Cite&gt;&lt;/EndNote&gt;</w:instrText>
      </w:r>
      <w:r w:rsidR="00A60CBA" w:rsidRPr="00DA7FA8">
        <w:rPr>
          <w:sz w:val="24"/>
          <w:szCs w:val="24"/>
        </w:rPr>
        <w:fldChar w:fldCharType="separate"/>
      </w:r>
      <w:r w:rsidR="005602D8" w:rsidRPr="00DA7FA8">
        <w:rPr>
          <w:noProof/>
          <w:sz w:val="24"/>
          <w:szCs w:val="24"/>
        </w:rPr>
        <w:t>(Katan 1999)</w:t>
      </w:r>
      <w:r w:rsidR="00A60CBA" w:rsidRPr="00DA7FA8">
        <w:rPr>
          <w:sz w:val="24"/>
          <w:szCs w:val="24"/>
        </w:rPr>
        <w:fldChar w:fldCharType="end"/>
      </w:r>
      <w:r w:rsidR="00DA7FA8">
        <w:rPr>
          <w:sz w:val="24"/>
          <w:szCs w:val="24"/>
        </w:rPr>
        <w:t xml:space="preserve">. </w:t>
      </w:r>
      <w:r w:rsidR="00D3121D" w:rsidRPr="00DA7FA8">
        <w:rPr>
          <w:sz w:val="24"/>
          <w:szCs w:val="24"/>
        </w:rPr>
        <w:t xml:space="preserve">Even though individual </w:t>
      </w:r>
      <w:r w:rsidR="00D3121D" w:rsidRPr="00DA7FA8">
        <w:rPr>
          <w:i/>
          <w:sz w:val="24"/>
          <w:szCs w:val="24"/>
        </w:rPr>
        <w:t>B. cinerea</w:t>
      </w:r>
      <w:r w:rsidR="00D3121D" w:rsidRPr="00DA7FA8">
        <w:rPr>
          <w:sz w:val="24"/>
          <w:szCs w:val="24"/>
        </w:rPr>
        <w:t xml:space="preserve"> isolates have broad host ranges, </w:t>
      </w:r>
      <w:r w:rsidR="00796342">
        <w:rPr>
          <w:sz w:val="24"/>
          <w:szCs w:val="24"/>
        </w:rPr>
        <w:t xml:space="preserve">individual isolates </w:t>
      </w:r>
      <w:r w:rsidR="00D3121D" w:rsidRPr="00DA7FA8">
        <w:rPr>
          <w:sz w:val="24"/>
          <w:szCs w:val="24"/>
        </w:rPr>
        <w:t>display significant variation in virul</w:t>
      </w:r>
      <w:r w:rsidR="00796342">
        <w:rPr>
          <w:sz w:val="24"/>
          <w:szCs w:val="24"/>
        </w:rPr>
        <w:t xml:space="preserve">ence phenotypes. </w:t>
      </w:r>
      <w:r w:rsidR="007A7AF3">
        <w:rPr>
          <w:sz w:val="24"/>
          <w:szCs w:val="24"/>
        </w:rPr>
        <w:t>Genetic v</w:t>
      </w:r>
      <w:r w:rsidR="00D3121D" w:rsidRPr="00DA7FA8">
        <w:rPr>
          <w:sz w:val="24"/>
          <w:szCs w:val="24"/>
        </w:rPr>
        <w:t xml:space="preserve">ariation in the production of </w:t>
      </w:r>
      <w:r w:rsidR="007A7AF3">
        <w:rPr>
          <w:sz w:val="24"/>
          <w:szCs w:val="24"/>
        </w:rPr>
        <w:t xml:space="preserve">the </w:t>
      </w:r>
      <w:proofErr w:type="spellStart"/>
      <w:r w:rsidR="00D3121D" w:rsidRPr="00DA7FA8">
        <w:rPr>
          <w:sz w:val="24"/>
          <w:szCs w:val="24"/>
        </w:rPr>
        <w:t>phytotoxins</w:t>
      </w:r>
      <w:proofErr w:type="spellEnd"/>
      <w:r w:rsidR="007A7AF3">
        <w:rPr>
          <w:sz w:val="24"/>
          <w:szCs w:val="24"/>
        </w:rPr>
        <w:t>,</w:t>
      </w:r>
      <w:r w:rsidR="00D3121D" w:rsidRPr="00DA7FA8">
        <w:rPr>
          <w:sz w:val="24"/>
          <w:szCs w:val="24"/>
        </w:rPr>
        <w:t xml:space="preserve"> botrydial and botcinic acid</w:t>
      </w:r>
      <w:r w:rsidR="007A7AF3">
        <w:rPr>
          <w:sz w:val="24"/>
          <w:szCs w:val="24"/>
        </w:rPr>
        <w:t>,</w:t>
      </w:r>
      <w:r w:rsidR="00D3121D" w:rsidRPr="00DA7FA8">
        <w:rPr>
          <w:sz w:val="24"/>
          <w:szCs w:val="24"/>
        </w:rPr>
        <w:t xml:space="preserve"> </w:t>
      </w:r>
      <w:commentRangeStart w:id="6"/>
      <w:commentRangeStart w:id="7"/>
      <w:r w:rsidR="00D3121D" w:rsidRPr="00DA7FA8">
        <w:rPr>
          <w:sz w:val="24"/>
          <w:szCs w:val="24"/>
        </w:rPr>
        <w:t xml:space="preserve">differentially control virulence on various host plants including tomato </w:t>
      </w:r>
      <w:r w:rsidR="00D3121D" w:rsidRPr="00DA7FA8">
        <w:rPr>
          <w:sz w:val="24"/>
          <w:szCs w:val="24"/>
        </w:rPr>
        <w:fldChar w:fldCharType="begin">
          <w:fldData xml:space="preserve">PEVuZE5vdGU+PENpdGU+PEF1dGhvcj5TaWV3ZXJzPC9BdXRob3I+PFllYXI+MjAwNTwvWWVhcj48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</w:fldData>
        </w:fldChar>
      </w:r>
      <w:r w:rsidR="00D3121D" w:rsidRPr="00DA7FA8">
        <w:rPr>
          <w:sz w:val="24"/>
          <w:szCs w:val="24"/>
        </w:rPr>
        <w:instrText xml:space="preserve"> ADDIN EN.CITE </w:instrText>
      </w:r>
      <w:r w:rsidR="00D3121D" w:rsidRPr="00DA7FA8">
        <w:rPr>
          <w:sz w:val="24"/>
          <w:szCs w:val="24"/>
        </w:rPr>
        <w:fldChar w:fldCharType="begin">
          <w:fldData xml:space="preserve">PEVuZE5vdGU+PENpdGU+PEF1dGhvcj5TaWV3ZXJzPC9BdXRob3I+PFllYXI+MjAwNTwvWWVhcj48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</w:fldData>
        </w:fldChar>
      </w:r>
      <w:r w:rsidR="00D3121D" w:rsidRPr="00DA7FA8">
        <w:rPr>
          <w:sz w:val="24"/>
          <w:szCs w:val="24"/>
        </w:rPr>
        <w:instrText xml:space="preserve"> ADDIN EN.CITE.DATA </w:instrText>
      </w:r>
      <w:r w:rsidR="00D3121D" w:rsidRPr="00DA7FA8">
        <w:rPr>
          <w:sz w:val="24"/>
          <w:szCs w:val="24"/>
        </w:rPr>
      </w:r>
      <w:r w:rsidR="00D3121D" w:rsidRPr="00DA7FA8">
        <w:rPr>
          <w:sz w:val="24"/>
          <w:szCs w:val="24"/>
        </w:rPr>
        <w:fldChar w:fldCharType="end"/>
      </w:r>
      <w:r w:rsidR="00D3121D" w:rsidRPr="00DA7FA8">
        <w:rPr>
          <w:sz w:val="24"/>
          <w:szCs w:val="24"/>
        </w:rPr>
      </w:r>
      <w:r w:rsidR="00D3121D" w:rsidRPr="00DA7FA8">
        <w:rPr>
          <w:sz w:val="24"/>
          <w:szCs w:val="24"/>
        </w:rPr>
        <w:fldChar w:fldCharType="separate"/>
      </w:r>
      <w:r w:rsidR="00D3121D" w:rsidRPr="00DA7FA8">
        <w:rPr>
          <w:noProof/>
          <w:sz w:val="24"/>
          <w:szCs w:val="24"/>
        </w:rPr>
        <w:t>(Siewers, Viaud et al. 2005, Dalmais, Schumacher et al. 2011)</w:t>
      </w:r>
      <w:r w:rsidR="00D3121D" w:rsidRPr="00DA7FA8">
        <w:rPr>
          <w:sz w:val="24"/>
          <w:szCs w:val="24"/>
        </w:rPr>
        <w:fldChar w:fldCharType="end"/>
      </w:r>
      <w:r w:rsidR="00D3121D" w:rsidRPr="00DA7FA8">
        <w:rPr>
          <w:sz w:val="24"/>
          <w:szCs w:val="24"/>
        </w:rPr>
        <w:t xml:space="preserve">. </w:t>
      </w:r>
      <w:r w:rsidR="00932108">
        <w:rPr>
          <w:sz w:val="24"/>
          <w:szCs w:val="24"/>
        </w:rPr>
        <w:t xml:space="preserve">Additionally, </w:t>
      </w:r>
      <w:r w:rsidR="00D3121D" w:rsidRPr="00DA7FA8">
        <w:rPr>
          <w:i/>
          <w:sz w:val="24"/>
          <w:szCs w:val="24"/>
        </w:rPr>
        <w:t>B. cinerea</w:t>
      </w:r>
      <w:r w:rsidR="00D3121D" w:rsidRPr="00DA7FA8">
        <w:rPr>
          <w:sz w:val="24"/>
          <w:szCs w:val="24"/>
        </w:rPr>
        <w:t xml:space="preserve"> has genetic variation in virulence genes </w:t>
      </w:r>
      <w:r w:rsidR="00796342">
        <w:rPr>
          <w:sz w:val="24"/>
          <w:szCs w:val="24"/>
        </w:rPr>
        <w:t xml:space="preserve">which control degradation of </w:t>
      </w:r>
      <w:r w:rsidR="00D3121D" w:rsidRPr="00DA7FA8">
        <w:rPr>
          <w:sz w:val="24"/>
          <w:szCs w:val="24"/>
        </w:rPr>
        <w:t>different plant cell walls</w:t>
      </w:r>
      <w:r w:rsidR="00471076">
        <w:rPr>
          <w:sz w:val="24"/>
          <w:szCs w:val="24"/>
        </w:rPr>
        <w:t xml:space="preserve">, which </w:t>
      </w:r>
      <w:r w:rsidR="00D3121D" w:rsidRPr="00DA7FA8">
        <w:rPr>
          <w:sz w:val="24"/>
          <w:szCs w:val="24"/>
        </w:rPr>
        <w:t xml:space="preserve">appears to lead to quantitative differences in virulence </w:t>
      </w:r>
      <w:r w:rsidR="00D3121D" w:rsidRPr="00DA7FA8">
        <w:rPr>
          <w:sz w:val="24"/>
          <w:szCs w:val="24"/>
        </w:rPr>
        <w:fldChar w:fldCharType="begin"/>
      </w:r>
      <w:r w:rsidR="00D3121D" w:rsidRPr="00DA7FA8">
        <w:rPr>
          <w:sz w:val="24"/>
          <w:szCs w:val="24"/>
        </w:rPr>
        <w:instrText xml:space="preserve"> ADDIN EN.CITE &lt;EndNote&gt;&lt;Cite&gt;&lt;Author&gt;Have&lt;/Author&gt;&lt;Year&gt;1998&lt;/Year&gt;&lt;RecNum&gt;449&lt;/RecNum&gt;&lt;DisplayText&gt;(ten Have, Mulder et al. 1998)&lt;/DisplayText&gt;&lt;record&gt;&lt;rec-number&gt;449&lt;/rec-number&gt;&lt;foreign-keys&gt;&lt;key app="EN" db-id="0pazvxt5kzzzd0er9pcprt0759frxeawtzpf" timestamp="1476851916"&gt;449&lt;/key&gt;&lt;/foreign-keys&gt;&lt;ref-type name="Journal Article"&gt;17&lt;/ref-type&gt;&lt;contributors&gt;&lt;authors&gt;&lt;author&gt;ten Have, Arjen&lt;/author&gt;&lt;author&gt;Mulder, Wietse&lt;/author&gt;&lt;author&gt;Visser, Jaap&lt;/author&gt;&lt;author&gt;van Kan, Jan AL&lt;/author&gt;&lt;/authors&gt;&lt;/contributors&gt;&lt;titles&gt;&lt;title&gt;The endopolygalacturonase gene Bcpg1 is required for full virulence of Botrytis cinerea&lt;/title&gt;&lt;secondary-title&gt;Molecular Plant-Microbe Interactions&lt;/secondary-title&gt;&lt;/titles&gt;&lt;periodical&gt;&lt;full-title&gt;Molecular plant-microbe interactions&lt;/full-title&gt;&lt;/periodical&gt;&lt;pages&gt;1009-1016&lt;/pages&gt;&lt;volume&gt;11&lt;/volume&gt;&lt;number&gt;10&lt;/number&gt;&lt;dates&gt;&lt;year&gt;1998&lt;/year&gt;&lt;/dates&gt;&lt;isbn&gt;0894-0282&lt;/isbn&gt;&lt;urls&gt;&lt;/urls&gt;&lt;/record&gt;&lt;/Cite&gt;&lt;/EndNote&gt;</w:instrText>
      </w:r>
      <w:r w:rsidR="00D3121D" w:rsidRPr="00DA7FA8">
        <w:rPr>
          <w:sz w:val="24"/>
          <w:szCs w:val="24"/>
        </w:rPr>
        <w:fldChar w:fldCharType="separate"/>
      </w:r>
      <w:r w:rsidR="00D3121D" w:rsidRPr="00DA7FA8">
        <w:rPr>
          <w:noProof/>
          <w:sz w:val="24"/>
          <w:szCs w:val="24"/>
        </w:rPr>
        <w:t>(ten Have, Mulder et al. 1998)</w:t>
      </w:r>
      <w:r w:rsidR="00D3121D" w:rsidRPr="00DA7FA8">
        <w:rPr>
          <w:sz w:val="24"/>
          <w:szCs w:val="24"/>
        </w:rPr>
        <w:fldChar w:fldCharType="end"/>
      </w:r>
      <w:r w:rsidR="00D3121D" w:rsidRPr="00DA7FA8">
        <w:rPr>
          <w:sz w:val="24"/>
          <w:szCs w:val="24"/>
        </w:rPr>
        <w:t xml:space="preserve">. </w:t>
      </w:r>
      <w:r w:rsidR="002B206B">
        <w:rPr>
          <w:sz w:val="24"/>
          <w:szCs w:val="24"/>
        </w:rPr>
        <w:t>Further, natural variation at three</w:t>
      </w:r>
      <w:r w:rsidR="002B206B" w:rsidRPr="002B206B">
        <w:rPr>
          <w:i/>
          <w:sz w:val="24"/>
          <w:szCs w:val="24"/>
        </w:rPr>
        <w:t xml:space="preserve"> B. cinerea </w:t>
      </w:r>
      <w:proofErr w:type="spellStart"/>
      <w:r w:rsidR="002B206B">
        <w:rPr>
          <w:sz w:val="24"/>
          <w:szCs w:val="24"/>
        </w:rPr>
        <w:t>polygalacturonase</w:t>
      </w:r>
      <w:proofErr w:type="spellEnd"/>
      <w:r w:rsidR="002B206B">
        <w:rPr>
          <w:sz w:val="24"/>
          <w:szCs w:val="24"/>
        </w:rPr>
        <w:t xml:space="preserve"> loci </w:t>
      </w:r>
      <w:r w:rsidR="006E7FBE">
        <w:rPr>
          <w:sz w:val="24"/>
          <w:szCs w:val="24"/>
        </w:rPr>
        <w:t xml:space="preserve">contributes to virulence on plant hosts, likely through diversifying selection and </w:t>
      </w:r>
      <w:r w:rsidR="00716067">
        <w:rPr>
          <w:sz w:val="24"/>
          <w:szCs w:val="24"/>
        </w:rPr>
        <w:t xml:space="preserve">some host specialization of individual loci </w:t>
      </w:r>
      <w:r w:rsidR="00B1466E">
        <w:rPr>
          <w:sz w:val="24"/>
          <w:szCs w:val="24"/>
        </w:rPr>
        <w:fldChar w:fldCharType="begin"/>
      </w:r>
      <w:r w:rsidR="00EE114F">
        <w:rPr>
          <w:sz w:val="24"/>
          <w:szCs w:val="24"/>
        </w:rPr>
        <w:instrText xml:space="preserve"> ADDIN EN.CITE &lt;EndNote&gt;&lt;Cite&gt;&lt;Author&gt;Rowe&lt;/Author&gt;&lt;Year&gt;2007&lt;/Year&gt;&lt;RecNum&gt;469&lt;/RecNum&gt;&lt;DisplayText&gt;(Rowe and Kliebenstein 2007)&lt;/DisplayText&gt;&lt;record&gt;&lt;rec-number&gt;469&lt;/rec-number&gt;&lt;foreign-keys&gt;&lt;key app="EN" db-id="0pazvxt5kzzzd0er9pcprt0759frxeawtzpf" timestamp="1489471360"&gt;469&lt;/key&gt;&lt;/foreign-keys&gt;&lt;ref-type name="Journal Article"&gt;17&lt;/ref-type&gt;&lt;contributors&gt;&lt;authors&gt;&lt;author&gt;Rowe, Heather C&lt;/author&gt;&lt;author&gt;Kliebenstein, Daniel J&lt;/author&gt;&lt;/authors&gt;&lt;/contributors&gt;&lt;titles&gt;&lt;title&gt;Elevated genetic variation within virulence-associated Botrytis cinerea polygalacturonase loci&lt;/title&gt;&lt;secondary-title&gt;Molecular Plant-Microbe Interactions&lt;/secondary-title&gt;&lt;/titles&gt;&lt;periodical&gt;&lt;full-title&gt;Molecular plant-microbe interactions&lt;/full-title&gt;&lt;/periodical&gt;&lt;pages&gt;1126-1137&lt;/pages&gt;&lt;volume&gt;20&lt;/volume&gt;&lt;number&gt;9&lt;/number&gt;&lt;dates&gt;&lt;year&gt;2007&lt;/year&gt;&lt;/dates&gt;&lt;isbn&gt;0894-0282&lt;/isbn&gt;&lt;urls&gt;&lt;/urls&gt;&lt;/record&gt;&lt;/Cite&gt;&lt;/EndNote&gt;</w:instrText>
      </w:r>
      <w:r w:rsidR="00B1466E">
        <w:rPr>
          <w:sz w:val="24"/>
          <w:szCs w:val="24"/>
        </w:rPr>
        <w:fldChar w:fldCharType="separate"/>
      </w:r>
      <w:r w:rsidR="00EE114F">
        <w:rPr>
          <w:noProof/>
          <w:sz w:val="24"/>
          <w:szCs w:val="24"/>
        </w:rPr>
        <w:t>(Rowe and Kliebenstein 2007)</w:t>
      </w:r>
      <w:r w:rsidR="00B1466E">
        <w:rPr>
          <w:sz w:val="24"/>
          <w:szCs w:val="24"/>
        </w:rPr>
        <w:fldChar w:fldCharType="end"/>
      </w:r>
      <w:r w:rsidR="00716067">
        <w:rPr>
          <w:sz w:val="24"/>
          <w:szCs w:val="24"/>
        </w:rPr>
        <w:t xml:space="preserve">. </w:t>
      </w:r>
      <w:r w:rsidR="00D3121D" w:rsidRPr="00DA7FA8">
        <w:rPr>
          <w:sz w:val="24"/>
          <w:szCs w:val="24"/>
        </w:rPr>
        <w:t xml:space="preserve">More recently, natural variation in VELVET, a </w:t>
      </w:r>
      <w:r w:rsidR="00632015">
        <w:rPr>
          <w:sz w:val="24"/>
          <w:szCs w:val="24"/>
        </w:rPr>
        <w:t>development and secondary metabolism</w:t>
      </w:r>
      <w:r w:rsidR="00750F0F">
        <w:rPr>
          <w:sz w:val="24"/>
          <w:szCs w:val="24"/>
        </w:rPr>
        <w:t xml:space="preserve"> gene</w:t>
      </w:r>
      <w:proofErr w:type="gramStart"/>
      <w:r w:rsidR="00D3121D" w:rsidRPr="00DA7FA8">
        <w:rPr>
          <w:sz w:val="24"/>
          <w:szCs w:val="24"/>
        </w:rPr>
        <w:t>,  was</w:t>
      </w:r>
      <w:proofErr w:type="gramEnd"/>
      <w:r w:rsidR="00D3121D" w:rsidRPr="00DA7FA8">
        <w:rPr>
          <w:sz w:val="24"/>
          <w:szCs w:val="24"/>
        </w:rPr>
        <w:t xml:space="preserve"> </w:t>
      </w:r>
      <w:r w:rsidR="00D3121D" w:rsidRPr="00DA7FA8">
        <w:rPr>
          <w:sz w:val="24"/>
          <w:szCs w:val="24"/>
        </w:rPr>
        <w:lastRenderedPageBreak/>
        <w:t>shown to be necessar</w:t>
      </w:r>
      <w:r w:rsidR="00796342">
        <w:rPr>
          <w:sz w:val="24"/>
          <w:szCs w:val="24"/>
        </w:rPr>
        <w:t>y for oxalic acid production. T</w:t>
      </w:r>
      <w:r w:rsidR="00471076">
        <w:rPr>
          <w:sz w:val="24"/>
          <w:szCs w:val="24"/>
        </w:rPr>
        <w:t>his le</w:t>
      </w:r>
      <w:r w:rsidR="00D3121D" w:rsidRPr="00DA7FA8">
        <w:rPr>
          <w:sz w:val="24"/>
          <w:szCs w:val="24"/>
        </w:rPr>
        <w:t xml:space="preserve">d to quantitative variation in virulence on multiple host plants </w:t>
      </w:r>
      <w:r w:rsidR="00D3121D" w:rsidRPr="00796342">
        <w:rPr>
          <w:sz w:val="24"/>
          <w:szCs w:val="24"/>
        </w:rPr>
        <w:fldChar w:fldCharType="begin"/>
      </w:r>
      <w:r w:rsidR="00D3121D" w:rsidRPr="00796342">
        <w:rPr>
          <w:sz w:val="24"/>
          <w:szCs w:val="24"/>
        </w:rPr>
        <w:instrText xml:space="preserve"> ADDIN EN.CITE &lt;EndNote&gt;&lt;Cite&gt;&lt;Author&gt;Schumacher&lt;/Author&gt;&lt;Year&gt;2012&lt;/Year&gt;&lt;RecNum&gt;446&lt;/RecNum&gt;&lt;DisplayText&gt;(Schumacher, Pradier et al. 2012)&lt;/DisplayText&gt;&lt;record&gt;&lt;rec-number&gt;446&lt;/rec-number&gt;&lt;foreign-keys&gt;&lt;key app="EN" db-id="0pazvxt5kzzzd0er9pcprt0759frxeawtzpf" timestamp="1476389840"&gt;446&lt;/key&gt;&lt;/foreign-keys&gt;&lt;ref-type name="Journal Article"&gt;17&lt;/ref-type&gt;&lt;contributors&gt;&lt;authors&gt;&lt;author&gt;Schumacher, Julia&lt;/author&gt;&lt;author&gt;Pradier, Jean-Marc&lt;/author&gt;&lt;author&gt;Simon, Adeline&lt;/author&gt;&lt;author&gt;Traeger, Stefanie&lt;/author&gt;&lt;author&gt;Moraga, Javier&lt;/author&gt;&lt;author&gt;Collado, Isidro González&lt;/author&gt;&lt;author&gt;Viaud, Muriel&lt;/author&gt;&lt;author&gt;Tudzynski, Bettina&lt;/author&gt;&lt;/authors&gt;&lt;/contributors&gt;&lt;titles&gt;&lt;title&gt;Natural variation in the VELVET gene bcvel1 affects virulence and light-dependent differentiation in Botrytis cinerea&lt;/title&gt;&lt;secondary-title&gt;PLoS One&lt;/secondary-title&gt;&lt;/titles&gt;&lt;periodical&gt;&lt;full-title&gt;PLoS One&lt;/full-title&gt;&lt;/periodical&gt;&lt;pages&gt;e47840&lt;/pages&gt;&lt;volume&gt;7&lt;/volume&gt;&lt;number&gt;10&lt;/number&gt;&lt;dates&gt;&lt;year&gt;2012&lt;/year&gt;&lt;/dates&gt;&lt;isbn&gt;1932-6203&lt;/isbn&gt;&lt;urls&gt;&lt;/urls&gt;&lt;/record&gt;&lt;/Cite&gt;&lt;/EndNote&gt;</w:instrText>
      </w:r>
      <w:r w:rsidR="00D3121D" w:rsidRPr="00796342">
        <w:rPr>
          <w:sz w:val="24"/>
          <w:szCs w:val="24"/>
        </w:rPr>
        <w:fldChar w:fldCharType="separate"/>
      </w:r>
      <w:r w:rsidR="00D3121D" w:rsidRPr="00796342">
        <w:rPr>
          <w:noProof/>
          <w:sz w:val="24"/>
          <w:szCs w:val="24"/>
        </w:rPr>
        <w:t>(Schumacher, Pradier et al. 2012)</w:t>
      </w:r>
      <w:r w:rsidR="00D3121D" w:rsidRPr="00796342">
        <w:rPr>
          <w:sz w:val="24"/>
          <w:szCs w:val="24"/>
        </w:rPr>
        <w:fldChar w:fldCharType="end"/>
      </w:r>
      <w:r w:rsidR="00796342" w:rsidRPr="00796342">
        <w:rPr>
          <w:sz w:val="24"/>
          <w:szCs w:val="24"/>
        </w:rPr>
        <w:t>.</w:t>
      </w:r>
      <w:r w:rsidR="00D3121D" w:rsidRPr="00796342">
        <w:rPr>
          <w:sz w:val="24"/>
          <w:szCs w:val="24"/>
        </w:rPr>
        <w:t xml:space="preserve"> </w:t>
      </w:r>
    </w:p>
    <w:p w14:paraId="28E69A94" w14:textId="5EA7A4EE" w:rsidR="00D3121D" w:rsidRPr="00DA7FA8" w:rsidRDefault="00750F0F" w:rsidP="00D3121D">
      <w:pPr>
        <w:spacing w:line="480" w:lineRule="auto"/>
        <w:ind w:firstLine="720"/>
        <w:rPr>
          <w:sz w:val="24"/>
          <w:szCs w:val="24"/>
        </w:rPr>
      </w:pPr>
      <w:r w:rsidRPr="00796342">
        <w:rPr>
          <w:sz w:val="24"/>
          <w:szCs w:val="24"/>
        </w:rPr>
        <w:t xml:space="preserve">Genome-wide variation in </w:t>
      </w:r>
      <w:r w:rsidRPr="00796342">
        <w:rPr>
          <w:i/>
          <w:sz w:val="24"/>
          <w:szCs w:val="24"/>
        </w:rPr>
        <w:t xml:space="preserve">Botrytis </w:t>
      </w:r>
      <w:r w:rsidR="00796342" w:rsidRPr="00796342">
        <w:rPr>
          <w:sz w:val="24"/>
          <w:szCs w:val="24"/>
        </w:rPr>
        <w:t>is also high; at XX% it is more variable than previously studied pathogens, and</w:t>
      </w:r>
      <w:ins w:id="8" w:author="Nicole Soltis" w:date="2017-01-18T15:51:00Z">
        <w:r w:rsidRPr="00796342">
          <w:rPr>
            <w:sz w:val="24"/>
            <w:szCs w:val="24"/>
          </w:rPr>
          <w:t xml:space="preserve"> on par with XXXX (</w:t>
        </w:r>
        <w:commentRangeStart w:id="9"/>
        <w:commentRangeStart w:id="10"/>
        <w:r w:rsidRPr="00796342">
          <w:rPr>
            <w:sz w:val="24"/>
            <w:szCs w:val="24"/>
          </w:rPr>
          <w:t>CITATION</w:t>
        </w:r>
      </w:ins>
      <w:commentRangeEnd w:id="9"/>
      <w:r w:rsidR="00A42B96">
        <w:rPr>
          <w:rStyle w:val="CommentReference"/>
        </w:rPr>
        <w:commentReference w:id="9"/>
      </w:r>
      <w:commentRangeEnd w:id="10"/>
      <w:r w:rsidR="000A4A33">
        <w:rPr>
          <w:rStyle w:val="CommentReference"/>
        </w:rPr>
        <w:commentReference w:id="10"/>
      </w:r>
      <w:ins w:id="11" w:author="Nicole Soltis" w:date="2017-01-18T15:51:00Z">
        <w:r w:rsidRPr="00796342">
          <w:rPr>
            <w:sz w:val="24"/>
            <w:szCs w:val="24"/>
          </w:rPr>
          <w:t xml:space="preserve">). </w:t>
        </w:r>
      </w:ins>
      <w:r w:rsidR="00D3121D" w:rsidRPr="00796342">
        <w:rPr>
          <w:sz w:val="24"/>
          <w:szCs w:val="24"/>
        </w:rPr>
        <w:t>As such</w:t>
      </w:r>
      <w:r w:rsidR="00D3121D" w:rsidRPr="00DA7FA8">
        <w:rPr>
          <w:sz w:val="24"/>
          <w:szCs w:val="24"/>
        </w:rPr>
        <w:t xml:space="preserve">, </w:t>
      </w:r>
      <w:r w:rsidR="00D3121D" w:rsidRPr="00DA7FA8">
        <w:rPr>
          <w:i/>
          <w:sz w:val="24"/>
          <w:szCs w:val="24"/>
        </w:rPr>
        <w:t>B</w:t>
      </w:r>
      <w:commentRangeEnd w:id="6"/>
      <w:r w:rsidR="00D3121D" w:rsidRPr="00DA7FA8">
        <w:rPr>
          <w:rStyle w:val="CommentReference"/>
          <w:sz w:val="24"/>
          <w:szCs w:val="24"/>
        </w:rPr>
        <w:commentReference w:id="6"/>
      </w:r>
      <w:commentRangeEnd w:id="7"/>
      <w:r w:rsidR="000A4A33">
        <w:rPr>
          <w:rStyle w:val="CommentReference"/>
        </w:rPr>
        <w:commentReference w:id="7"/>
      </w:r>
      <w:r w:rsidR="00D3121D" w:rsidRPr="00DA7FA8">
        <w:rPr>
          <w:i/>
          <w:sz w:val="24"/>
          <w:szCs w:val="24"/>
        </w:rPr>
        <w:t xml:space="preserve">. </w:t>
      </w:r>
      <w:proofErr w:type="gramStart"/>
      <w:r w:rsidR="00D3121D" w:rsidRPr="00DA7FA8">
        <w:rPr>
          <w:i/>
          <w:sz w:val="24"/>
          <w:szCs w:val="24"/>
        </w:rPr>
        <w:t>cinerea</w:t>
      </w:r>
      <w:proofErr w:type="gramEnd"/>
      <w:r w:rsidR="00326A40">
        <w:rPr>
          <w:i/>
          <w:sz w:val="24"/>
          <w:szCs w:val="24"/>
        </w:rPr>
        <w:t xml:space="preserve"> </w:t>
      </w:r>
      <w:r w:rsidR="00326A40">
        <w:rPr>
          <w:sz w:val="24"/>
          <w:szCs w:val="24"/>
        </w:rPr>
        <w:t>has</w:t>
      </w:r>
      <w:r w:rsidR="00D3121D" w:rsidRPr="00DA7FA8">
        <w:rPr>
          <w:sz w:val="24"/>
          <w:szCs w:val="24"/>
        </w:rPr>
        <w:t xml:space="preserve"> the potential </w:t>
      </w:r>
      <w:r w:rsidR="00326A40">
        <w:rPr>
          <w:sz w:val="24"/>
          <w:szCs w:val="24"/>
        </w:rPr>
        <w:t>for identifying</w:t>
      </w:r>
      <w:r w:rsidR="00D3121D" w:rsidRPr="00DA7FA8">
        <w:rPr>
          <w:sz w:val="24"/>
          <w:szCs w:val="24"/>
        </w:rPr>
        <w:t xml:space="preserve"> natural genetic variation controlling quantitative virulence.</w:t>
      </w:r>
    </w:p>
    <w:p w14:paraId="52C2E367" w14:textId="21C96207" w:rsidR="00EA6EAB" w:rsidRPr="00471076" w:rsidRDefault="00326A40" w:rsidP="00471076">
      <w:pPr>
        <w:spacing w:line="480" w:lineRule="auto"/>
        <w:ind w:firstLine="720"/>
        <w:rPr>
          <w:sz w:val="24"/>
          <w:szCs w:val="24"/>
        </w:rPr>
      </w:pPr>
      <w:r>
        <w:rPr>
          <w:sz w:val="24"/>
          <w:szCs w:val="24"/>
        </w:rPr>
        <w:t xml:space="preserve">Quantitative </w:t>
      </w:r>
      <w:r w:rsidR="007A7AF3">
        <w:rPr>
          <w:sz w:val="24"/>
          <w:szCs w:val="24"/>
        </w:rPr>
        <w:t xml:space="preserve">and highly polygenic </w:t>
      </w:r>
      <w:r>
        <w:rPr>
          <w:sz w:val="24"/>
          <w:szCs w:val="24"/>
        </w:rPr>
        <w:t xml:space="preserve">resistance is </w:t>
      </w:r>
      <w:r w:rsidR="007A7AF3">
        <w:rPr>
          <w:sz w:val="24"/>
          <w:szCs w:val="24"/>
        </w:rPr>
        <w:t xml:space="preserve">the dominant form of resistance </w:t>
      </w:r>
      <w:r>
        <w:rPr>
          <w:sz w:val="24"/>
          <w:szCs w:val="24"/>
        </w:rPr>
        <w:t xml:space="preserve">to </w:t>
      </w:r>
      <w:r>
        <w:rPr>
          <w:i/>
          <w:sz w:val="24"/>
          <w:szCs w:val="24"/>
        </w:rPr>
        <w:t>B. cinerea</w:t>
      </w:r>
      <w:r w:rsidR="007A7AF3">
        <w:t xml:space="preserve"> in plants with</w:t>
      </w:r>
      <w:r w:rsidR="007E6E79" w:rsidRPr="00DA7FA8">
        <w:rPr>
          <w:sz w:val="24"/>
          <w:szCs w:val="24"/>
        </w:rPr>
        <w:t xml:space="preserve"> no evidence for qualitative resistance to </w:t>
      </w:r>
      <w:r w:rsidR="007E6E79" w:rsidRPr="00DA7FA8">
        <w:rPr>
          <w:i/>
          <w:sz w:val="24"/>
          <w:szCs w:val="24"/>
        </w:rPr>
        <w:t>B. cinerea</w:t>
      </w:r>
      <w:r w:rsidR="007E6E79" w:rsidRPr="00DA7FA8">
        <w:rPr>
          <w:sz w:val="24"/>
          <w:szCs w:val="24"/>
        </w:rPr>
        <w:t xml:space="preserve"> </w:t>
      </w:r>
      <w:r w:rsidR="00A60CBA" w:rsidRPr="00DA7FA8">
        <w:rPr>
          <w:sz w:val="24"/>
          <w:szCs w:val="24"/>
        </w:rPr>
        <w:fldChar w:fldCharType="begin">
          <w:fldData xml:space="preserve">PEVuZE5vdGU+PENpdGU+PEF1dGhvcj5Sb3dlPC9BdXRob3I+PFllYXI+MjAwODwvWWVhcj48UmVj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</w:fldData>
        </w:fldChar>
      </w:r>
      <w:r w:rsidR="005602D8" w:rsidRPr="00DA7FA8">
        <w:rPr>
          <w:sz w:val="24"/>
          <w:szCs w:val="24"/>
        </w:rPr>
        <w:instrText xml:space="preserve"> ADDIN EN.CITE </w:instrText>
      </w:r>
      <w:r w:rsidR="005602D8" w:rsidRPr="00DA7FA8">
        <w:rPr>
          <w:sz w:val="24"/>
          <w:szCs w:val="24"/>
        </w:rPr>
        <w:fldChar w:fldCharType="begin">
          <w:fldData xml:space="preserve">PEVuZE5vdGU+PENpdGU+PEF1dGhvcj5Sb3dlPC9BdXRob3I+PFllYXI+MjAwODwvWWVhcj48UmVj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</w:fldData>
        </w:fldChar>
      </w:r>
      <w:r w:rsidR="005602D8" w:rsidRPr="00DA7FA8">
        <w:rPr>
          <w:sz w:val="24"/>
          <w:szCs w:val="24"/>
        </w:rPr>
        <w:instrText xml:space="preserve"> ADDIN EN.CITE.DATA </w:instrText>
      </w:r>
      <w:r w:rsidR="005602D8" w:rsidRPr="00DA7FA8">
        <w:rPr>
          <w:sz w:val="24"/>
          <w:szCs w:val="24"/>
        </w:rPr>
      </w:r>
      <w:r w:rsidR="005602D8" w:rsidRPr="00DA7FA8">
        <w:rPr>
          <w:sz w:val="24"/>
          <w:szCs w:val="24"/>
        </w:rPr>
        <w:fldChar w:fldCharType="end"/>
      </w:r>
      <w:r w:rsidR="00A60CBA" w:rsidRPr="00DA7FA8">
        <w:rPr>
          <w:sz w:val="24"/>
          <w:szCs w:val="24"/>
        </w:rPr>
      </w:r>
      <w:r w:rsidR="00A60CBA" w:rsidRPr="00DA7FA8">
        <w:rPr>
          <w:sz w:val="24"/>
          <w:szCs w:val="24"/>
        </w:rPr>
        <w:fldChar w:fldCharType="separate"/>
      </w:r>
      <w:r w:rsidR="005602D8" w:rsidRPr="00DA7FA8">
        <w:rPr>
          <w:noProof/>
          <w:sz w:val="24"/>
          <w:szCs w:val="24"/>
        </w:rPr>
        <w:t>(Rowe and Kliebenstein 2008, Corwin, Copeland et al. 2016)</w:t>
      </w:r>
      <w:r w:rsidR="00A60CBA" w:rsidRPr="00DA7FA8">
        <w:rPr>
          <w:sz w:val="24"/>
          <w:szCs w:val="24"/>
        </w:rPr>
        <w:fldChar w:fldCharType="end"/>
      </w:r>
      <w:r w:rsidR="000F79B1" w:rsidRPr="00471076">
        <w:rPr>
          <w:i/>
          <w:sz w:val="24"/>
          <w:szCs w:val="24"/>
        </w:rPr>
        <w:t xml:space="preserve">. </w:t>
      </w:r>
      <w:r w:rsidR="000F79B1" w:rsidRPr="00471076">
        <w:rPr>
          <w:sz w:val="24"/>
          <w:szCs w:val="24"/>
        </w:rPr>
        <w:t>A model pathosystem for studying qu</w:t>
      </w:r>
      <w:r w:rsidR="00471076">
        <w:rPr>
          <w:sz w:val="24"/>
          <w:szCs w:val="24"/>
        </w:rPr>
        <w:t>antitative interactions is the t</w:t>
      </w:r>
      <w:r w:rsidR="000F79B1" w:rsidRPr="00471076">
        <w:rPr>
          <w:sz w:val="24"/>
          <w:szCs w:val="24"/>
        </w:rPr>
        <w:t>omato-</w:t>
      </w:r>
      <w:r w:rsidR="00EA6EAB" w:rsidRPr="00471076">
        <w:rPr>
          <w:i/>
          <w:sz w:val="24"/>
          <w:szCs w:val="24"/>
        </w:rPr>
        <w:t xml:space="preserve">B. </w:t>
      </w:r>
      <w:proofErr w:type="gramStart"/>
      <w:r w:rsidR="00EA6EAB" w:rsidRPr="00471076">
        <w:rPr>
          <w:i/>
          <w:sz w:val="24"/>
          <w:szCs w:val="24"/>
        </w:rPr>
        <w:t>cinerea</w:t>
      </w:r>
      <w:proofErr w:type="gramEnd"/>
      <w:r w:rsidR="000F79B1" w:rsidRPr="00471076">
        <w:rPr>
          <w:i/>
          <w:sz w:val="24"/>
          <w:szCs w:val="24"/>
        </w:rPr>
        <w:t xml:space="preserve"> </w:t>
      </w:r>
      <w:r w:rsidR="000F79B1" w:rsidRPr="00471076">
        <w:rPr>
          <w:sz w:val="24"/>
          <w:szCs w:val="24"/>
        </w:rPr>
        <w:t>system</w:t>
      </w:r>
      <w:r>
        <w:rPr>
          <w:sz w:val="24"/>
          <w:szCs w:val="24"/>
        </w:rPr>
        <w:t>,</w:t>
      </w:r>
      <w:r w:rsidR="000F79B1" w:rsidRPr="00471076">
        <w:rPr>
          <w:sz w:val="24"/>
          <w:szCs w:val="24"/>
        </w:rPr>
        <w:t xml:space="preserve"> where the pathogen causes</w:t>
      </w:r>
      <w:r w:rsidR="00EA6EAB" w:rsidRPr="00471076">
        <w:rPr>
          <w:sz w:val="24"/>
          <w:szCs w:val="24"/>
        </w:rPr>
        <w:t xml:space="preserve"> crop loss due to both pre- and post-harvest infection. Resistance to </w:t>
      </w:r>
      <w:r w:rsidR="00EA6EAB" w:rsidRPr="00471076">
        <w:rPr>
          <w:i/>
          <w:sz w:val="24"/>
          <w:szCs w:val="24"/>
        </w:rPr>
        <w:t>B. cinerea</w:t>
      </w:r>
      <w:r w:rsidR="00EA6EAB" w:rsidRPr="00471076">
        <w:rPr>
          <w:sz w:val="24"/>
          <w:szCs w:val="24"/>
        </w:rPr>
        <w:t xml:space="preserve"> is a quantitative trait in tomato</w:t>
      </w:r>
      <w:r>
        <w:rPr>
          <w:sz w:val="24"/>
          <w:szCs w:val="24"/>
        </w:rPr>
        <w:t>,</w:t>
      </w:r>
      <w:r w:rsidR="000F79B1" w:rsidRPr="00471076">
        <w:rPr>
          <w:sz w:val="24"/>
          <w:szCs w:val="24"/>
        </w:rPr>
        <w:t xml:space="preserve"> with </w:t>
      </w:r>
      <w:r>
        <w:rPr>
          <w:sz w:val="24"/>
          <w:szCs w:val="24"/>
        </w:rPr>
        <w:t xml:space="preserve">identified </w:t>
      </w:r>
      <w:r w:rsidR="002E0F7F">
        <w:rPr>
          <w:sz w:val="24"/>
          <w:szCs w:val="24"/>
        </w:rPr>
        <w:t xml:space="preserve">tomato </w:t>
      </w:r>
      <w:r w:rsidR="00EA6EAB" w:rsidRPr="00471076">
        <w:rPr>
          <w:sz w:val="24"/>
          <w:szCs w:val="24"/>
        </w:rPr>
        <w:t>QTL</w:t>
      </w:r>
      <w:r w:rsidR="000F79B1" w:rsidRPr="00471076">
        <w:rPr>
          <w:sz w:val="24"/>
          <w:szCs w:val="24"/>
        </w:rPr>
        <w:t xml:space="preserve">s </w:t>
      </w:r>
      <w:r w:rsidR="00EA6EAB" w:rsidRPr="00471076">
        <w:rPr>
          <w:sz w:val="24"/>
          <w:szCs w:val="24"/>
        </w:rPr>
        <w:t xml:space="preserve">explaining up to </w:t>
      </w:r>
      <w:commentRangeStart w:id="12"/>
      <w:r w:rsidR="00EA6EAB" w:rsidRPr="00471076">
        <w:rPr>
          <w:sz w:val="24"/>
          <w:szCs w:val="24"/>
        </w:rPr>
        <w:t xml:space="preserve">15% </w:t>
      </w:r>
      <w:commentRangeEnd w:id="12"/>
      <w:r w:rsidR="007A7AF3">
        <w:rPr>
          <w:rStyle w:val="CommentReference"/>
        </w:rPr>
        <w:commentReference w:id="12"/>
      </w:r>
      <w:r w:rsidR="00EA6EAB" w:rsidRPr="00471076">
        <w:rPr>
          <w:sz w:val="24"/>
          <w:szCs w:val="24"/>
        </w:rPr>
        <w:t xml:space="preserve">of phenotypic variation in a stem </w:t>
      </w:r>
      <w:commentRangeStart w:id="13"/>
      <w:r w:rsidR="00EA6EAB" w:rsidRPr="00471076">
        <w:rPr>
          <w:sz w:val="24"/>
          <w:szCs w:val="24"/>
        </w:rPr>
        <w:t>bioassay</w:t>
      </w:r>
      <w:commentRangeEnd w:id="13"/>
      <w:r w:rsidR="002E0F7F">
        <w:rPr>
          <w:rStyle w:val="CommentReference"/>
        </w:rPr>
        <w:commentReference w:id="13"/>
      </w:r>
      <w:r w:rsidR="00EA6EAB" w:rsidRPr="00471076">
        <w:rPr>
          <w:sz w:val="24"/>
          <w:szCs w:val="24"/>
        </w:rPr>
        <w:t xml:space="preserve"> </w:t>
      </w:r>
      <w:r w:rsidR="00A60CBA" w:rsidRPr="00471076">
        <w:rPr>
          <w:sz w:val="24"/>
          <w:szCs w:val="24"/>
        </w:rPr>
        <w:fldChar w:fldCharType="begin"/>
      </w:r>
      <w:r w:rsidR="00A60CBA" w:rsidRPr="00471076">
        <w:rPr>
          <w:sz w:val="24"/>
          <w:szCs w:val="24"/>
        </w:rPr>
        <w:instrText xml:space="preserve"> ADDIN EN.CITE &lt;EndNote&gt;&lt;Cite&gt;&lt;Author&gt;Finkers&lt;/Author&gt;&lt;Year&gt;2007&lt;/Year&gt;&lt;RecNum&gt;432&lt;/RecNum&gt;&lt;DisplayText&gt;(Finkers, van Heusden et al. 2007)&lt;/DisplayText&gt;&lt;record&gt;&lt;rec-number&gt;432&lt;/rec-number&gt;&lt;foreign-keys&gt;&lt;key app="EN" db-id="0pazvxt5kzzzd0er9pcprt0759frxeawtzpf" timestamp="1470258477"&gt;432&lt;/key&gt;&lt;/foreign-keys&gt;&lt;ref-type name="Journal Article"&gt;17&lt;/ref-type&gt;&lt;contributors&gt;&lt;authors&gt;&lt;author&gt;Finkers, Richard&lt;/author&gt;&lt;author&gt;van Heusden, Adriaan W&lt;/author&gt;&lt;author&gt;Meijer-Dekens, Fien&lt;/author&gt;&lt;author&gt;van Kan, Jan AL&lt;/author&gt;&lt;author&gt;Maris, Paul&lt;/author&gt;&lt;author&gt;Lindhout, Pim&lt;/author&gt;&lt;/authors&gt;&lt;/contributors&gt;&lt;titles&gt;&lt;title&gt;The construction of a Solanum habrochaites LYC4 introgression line population and the identification of QTLs for resistance to Botrytis cinerea&lt;/title&gt;&lt;secondary-title&gt;Theoretical and Applied Genetics&lt;/secondary-title&gt;&lt;/titles&gt;&lt;periodical&gt;&lt;full-title&gt;Theoretical and Applied Genetics&lt;/full-title&gt;&lt;/periodical&gt;&lt;pages&gt;1071-1080&lt;/pages&gt;&lt;volume&gt;114&lt;/volume&gt;&lt;number&gt;6&lt;/number&gt;&lt;dates&gt;&lt;year&gt;2007&lt;/year&gt;&lt;/dates&gt;&lt;isbn&gt;0040-5752&lt;/isbn&gt;&lt;urls&gt;&lt;/urls&gt;&lt;/record&gt;&lt;/Cite&gt;&lt;/EndNote&gt;</w:instrText>
      </w:r>
      <w:r w:rsidR="00A60CBA" w:rsidRPr="00471076">
        <w:rPr>
          <w:sz w:val="24"/>
          <w:szCs w:val="24"/>
        </w:rPr>
        <w:fldChar w:fldCharType="separate"/>
      </w:r>
      <w:r w:rsidR="00A60CBA" w:rsidRPr="00471076">
        <w:rPr>
          <w:noProof/>
          <w:sz w:val="24"/>
          <w:szCs w:val="24"/>
        </w:rPr>
        <w:t>(Finkers, van Heusden et al. 2007)</w:t>
      </w:r>
      <w:r w:rsidR="00A60CBA" w:rsidRPr="00471076">
        <w:rPr>
          <w:sz w:val="24"/>
          <w:szCs w:val="24"/>
        </w:rPr>
        <w:fldChar w:fldCharType="end"/>
      </w:r>
      <w:r w:rsidR="00EA6EAB" w:rsidRPr="00471076">
        <w:rPr>
          <w:sz w:val="24"/>
          <w:szCs w:val="24"/>
        </w:rPr>
        <w:t xml:space="preserve">. </w:t>
      </w:r>
      <w:r w:rsidR="000F79B1" w:rsidRPr="00471076">
        <w:rPr>
          <w:sz w:val="24"/>
          <w:szCs w:val="24"/>
        </w:rPr>
        <w:t xml:space="preserve">Tomato is </w:t>
      </w:r>
      <w:r w:rsidR="00932108">
        <w:rPr>
          <w:sz w:val="24"/>
          <w:szCs w:val="24"/>
        </w:rPr>
        <w:t>a</w:t>
      </w:r>
      <w:r w:rsidR="000F79B1" w:rsidRPr="00471076">
        <w:rPr>
          <w:sz w:val="24"/>
          <w:szCs w:val="24"/>
        </w:rPr>
        <w:t xml:space="preserve"> model system </w:t>
      </w:r>
      <w:r>
        <w:rPr>
          <w:sz w:val="24"/>
          <w:szCs w:val="24"/>
        </w:rPr>
        <w:t xml:space="preserve">for study of the </w:t>
      </w:r>
      <w:r w:rsidR="000F79B1" w:rsidRPr="00471076">
        <w:rPr>
          <w:sz w:val="24"/>
          <w:szCs w:val="24"/>
        </w:rPr>
        <w:t xml:space="preserve">impact of domestication upon plant physiology and resistance. This includes </w:t>
      </w:r>
      <w:r>
        <w:rPr>
          <w:sz w:val="24"/>
          <w:szCs w:val="24"/>
        </w:rPr>
        <w:t>evidence</w:t>
      </w:r>
      <w:r w:rsidR="000F79B1" w:rsidRPr="00471076">
        <w:rPr>
          <w:sz w:val="24"/>
          <w:szCs w:val="24"/>
        </w:rPr>
        <w:t xml:space="preserve"> that </w:t>
      </w:r>
      <w:r w:rsidR="00EA6EAB" w:rsidRPr="00471076">
        <w:rPr>
          <w:sz w:val="24"/>
          <w:szCs w:val="24"/>
        </w:rPr>
        <w:t xml:space="preserve">tomato domestication has altered the circadian clock phase {Muller 2016}, which </w:t>
      </w:r>
      <w:r w:rsidR="000F79B1" w:rsidRPr="00471076">
        <w:rPr>
          <w:sz w:val="24"/>
          <w:szCs w:val="24"/>
        </w:rPr>
        <w:t xml:space="preserve">can modulate resistance to </w:t>
      </w:r>
      <w:r w:rsidR="000F79B1" w:rsidRPr="00471076">
        <w:rPr>
          <w:i/>
          <w:sz w:val="24"/>
          <w:szCs w:val="24"/>
        </w:rPr>
        <w:t>B. cinerea</w:t>
      </w:r>
      <w:r w:rsidR="00EA6EAB" w:rsidRPr="00471076">
        <w:rPr>
          <w:sz w:val="24"/>
          <w:szCs w:val="24"/>
        </w:rPr>
        <w:t xml:space="preserve"> {</w:t>
      </w:r>
      <w:proofErr w:type="spellStart"/>
      <w:r w:rsidR="00EA6EAB" w:rsidRPr="00471076">
        <w:rPr>
          <w:sz w:val="24"/>
          <w:szCs w:val="24"/>
        </w:rPr>
        <w:t>Sauerbrunn</w:t>
      </w:r>
      <w:proofErr w:type="spellEnd"/>
      <w:r w:rsidR="00EA6EAB" w:rsidRPr="00471076">
        <w:rPr>
          <w:sz w:val="24"/>
          <w:szCs w:val="24"/>
        </w:rPr>
        <w:t xml:space="preserve"> 2003; Bhardwaj 2011; </w:t>
      </w:r>
      <w:proofErr w:type="spellStart"/>
      <w:r w:rsidR="00EA6EAB" w:rsidRPr="00471076">
        <w:rPr>
          <w:sz w:val="24"/>
          <w:szCs w:val="24"/>
        </w:rPr>
        <w:t>Weyman</w:t>
      </w:r>
      <w:proofErr w:type="spellEnd"/>
      <w:r w:rsidR="00EA6EAB" w:rsidRPr="00471076">
        <w:rPr>
          <w:sz w:val="24"/>
          <w:szCs w:val="24"/>
        </w:rPr>
        <w:t xml:space="preserve"> 2006}</w:t>
      </w:r>
      <w:r w:rsidR="007A7AF3">
        <w:rPr>
          <w:sz w:val="24"/>
          <w:szCs w:val="24"/>
        </w:rPr>
        <w:t>.</w:t>
      </w:r>
      <w:r w:rsidR="00BA2199">
        <w:rPr>
          <w:sz w:val="24"/>
          <w:szCs w:val="24"/>
        </w:rPr>
        <w:t xml:space="preserve"> Further, </w:t>
      </w:r>
      <w:r w:rsidR="00BA2199" w:rsidRPr="00BA2199">
        <w:rPr>
          <w:i/>
          <w:sz w:val="24"/>
          <w:szCs w:val="24"/>
        </w:rPr>
        <w:t xml:space="preserve">B. cinerea </w:t>
      </w:r>
      <w:r w:rsidR="00BA2199">
        <w:rPr>
          <w:sz w:val="24"/>
          <w:szCs w:val="24"/>
        </w:rPr>
        <w:t>infection can influence the amplitude of circadian oscillations in clock gene expression</w:t>
      </w:r>
      <w:r w:rsidR="007A7AF3">
        <w:rPr>
          <w:sz w:val="24"/>
          <w:szCs w:val="24"/>
        </w:rPr>
        <w:t xml:space="preserve"> </w:t>
      </w:r>
      <w:r w:rsidR="00B1466E">
        <w:rPr>
          <w:sz w:val="24"/>
          <w:szCs w:val="24"/>
        </w:rPr>
        <w:fldChar w:fldCharType="begin"/>
      </w:r>
      <w:r w:rsidR="00847ADB">
        <w:rPr>
          <w:sz w:val="24"/>
          <w:szCs w:val="24"/>
        </w:rPr>
        <w:instrText xml:space="preserve"> ADDIN EN.CITE &lt;EndNote&gt;&lt;Cite&gt;&lt;Author&gt;Windram&lt;/Author&gt;&lt;Year&gt;2012&lt;/Year&gt;&lt;RecNum&gt;461&lt;/RecNum&gt;&lt;DisplayText&gt;(Windram, Madhou et al. 2012)&lt;/DisplayText&gt;&lt;record&gt;&lt;rec-number&gt;461&lt;/rec-number&gt;&lt;foreign-keys&gt;&lt;key app="EN" db-id="0pazvxt5kzzzd0er9pcprt0759frxeawtzpf" timestamp="1484783574"&gt;461&lt;/key&gt;&lt;/foreign-keys&gt;&lt;ref-type name="Journal Article"&gt;17&lt;/ref-type&gt;&lt;contributors&gt;&lt;authors&gt;&lt;author&gt;Windram, Oliver&lt;/author&gt;&lt;author&gt;Madhou, Priyadharshini&lt;/author&gt;&lt;author&gt;McHattie, Stuart&lt;/author&gt;&lt;author&gt;Hill, Claire&lt;/author&gt;&lt;author&gt;Hickman, Richard&lt;/author&gt;&lt;author&gt;Cooke, Emma&lt;/author&gt;&lt;author&gt;Jenkins, Dafyd J&lt;/author&gt;&lt;author&gt;Penfold, Christopher A&lt;/author&gt;&lt;author&gt;Baxter, Laura&lt;/author&gt;&lt;author&gt;Breeze, Emily&lt;/author&gt;&lt;/authors&gt;&lt;/contributors&gt;&lt;titles&gt;&lt;title&gt;Arabidopsis defense against Botrytis cinerea: chronology and regulation deciphered by high-resolution temporal transcriptomic analysis&lt;/title&gt;&lt;secondary-title&gt;The Plant Cell&lt;/secondary-title&gt;&lt;/titles&gt;&lt;periodical&gt;&lt;full-title&gt;Plant Cell&lt;/full-title&gt;&lt;abbr-1&gt;The Plant cell&lt;/abbr-1&gt;&lt;/periodical&gt;&lt;pages&gt;3530-3557&lt;/pages&gt;&lt;volume&gt;24&lt;/volume&gt;&lt;number&gt;9&lt;/number&gt;&lt;dates&gt;&lt;year&gt;2012&lt;/year&gt;&lt;/dates&gt;&lt;isbn&gt;1532-298X&lt;/isbn&gt;&lt;urls&gt;&lt;/urls&gt;&lt;/record&gt;&lt;/Cite&gt;&lt;/EndNote&gt;</w:instrText>
      </w:r>
      <w:r w:rsidR="00B1466E">
        <w:rPr>
          <w:sz w:val="24"/>
          <w:szCs w:val="24"/>
        </w:rPr>
        <w:fldChar w:fldCharType="separate"/>
      </w:r>
      <w:r w:rsidR="00847ADB">
        <w:rPr>
          <w:noProof/>
          <w:sz w:val="24"/>
          <w:szCs w:val="24"/>
        </w:rPr>
        <w:t>(Windram, Madhou et al. 2012)</w:t>
      </w:r>
      <w:r w:rsidR="00B1466E">
        <w:rPr>
          <w:sz w:val="24"/>
          <w:szCs w:val="24"/>
        </w:rPr>
        <w:fldChar w:fldCharType="end"/>
      </w:r>
      <w:r w:rsidR="00BA2199">
        <w:rPr>
          <w:sz w:val="24"/>
          <w:szCs w:val="24"/>
        </w:rPr>
        <w:t xml:space="preserve">, and both the plant and pathogen clocks impact </w:t>
      </w:r>
      <w:r w:rsidR="00BA2199" w:rsidRPr="00BA2199">
        <w:rPr>
          <w:i/>
          <w:sz w:val="24"/>
          <w:szCs w:val="24"/>
        </w:rPr>
        <w:t>B. cinerea</w:t>
      </w:r>
      <w:r w:rsidR="00BA2199">
        <w:rPr>
          <w:sz w:val="24"/>
          <w:szCs w:val="24"/>
        </w:rPr>
        <w:t xml:space="preserve"> virulence </w:t>
      </w:r>
      <w:r w:rsidR="00B1466E">
        <w:rPr>
          <w:sz w:val="24"/>
          <w:szCs w:val="24"/>
        </w:rPr>
        <w:fldChar w:fldCharType="begin"/>
      </w:r>
      <w:r w:rsidR="00847ADB">
        <w:rPr>
          <w:sz w:val="24"/>
          <w:szCs w:val="24"/>
        </w:rPr>
        <w:instrText xml:space="preserve"> ADDIN EN.CITE &lt;EndNote&gt;&lt;Cite&gt;&lt;Author&gt;Hevia&lt;/Author&gt;&lt;Year&gt;2015&lt;/Year&gt;&lt;RecNum&gt;470&lt;/RecNum&gt;&lt;DisplayText&gt;(Hevia, Canessa et al. 2015)&lt;/DisplayText&gt;&lt;record&gt;&lt;rec-number&gt;470&lt;/rec-number&gt;&lt;foreign-keys&gt;&lt;key app="EN" db-id="0pazvxt5kzzzd0er9pcprt0759frxeawtzpf" timestamp="1489473118"&gt;470&lt;/key&gt;&lt;/foreign-keys&gt;&lt;ref-type name="Journal Article"&gt;17&lt;/ref-type&gt;&lt;contributors&gt;&lt;authors&gt;&lt;author&gt;Hevia, Montserrat A&lt;/author&gt;&lt;author&gt;Canessa, Paulo&lt;/author&gt;&lt;author&gt;Müller-Esparza, Hanna&lt;/author&gt;&lt;author&gt;Larrondo, Luis F&lt;/author&gt;&lt;/authors&gt;&lt;/contributors&gt;&lt;titles&gt;&lt;title&gt;A circadian oscillator in the fungus Botrytis cinerea regulates virulence when infecting Arabidopsis thaliana&lt;/title&gt;&lt;secondary-title&gt;Proceedings of the National Academy of Sciences&lt;/secondary-title&gt;&lt;/titles&gt;&lt;periodical&gt;&lt;full-title&gt;Proceedings of the National Academy of Sciences&lt;/full-title&gt;&lt;/periodical&gt;&lt;pages&gt;8744-8749&lt;/pages&gt;&lt;volume&gt;112&lt;/volume&gt;&lt;number&gt;28&lt;/number&gt;&lt;dates&gt;&lt;year&gt;2015&lt;/year&gt;&lt;/dates&gt;&lt;isbn&gt;0027-8424&lt;/isbn&gt;&lt;urls&gt;&lt;/urls&gt;&lt;/record&gt;&lt;/Cite&gt;&lt;/EndNote&gt;</w:instrText>
      </w:r>
      <w:r w:rsidR="00B1466E">
        <w:rPr>
          <w:sz w:val="24"/>
          <w:szCs w:val="24"/>
        </w:rPr>
        <w:fldChar w:fldCharType="separate"/>
      </w:r>
      <w:r w:rsidR="00847ADB">
        <w:rPr>
          <w:noProof/>
          <w:sz w:val="24"/>
          <w:szCs w:val="24"/>
        </w:rPr>
        <w:t>(Hevia, Canessa et al. 2015)</w:t>
      </w:r>
      <w:r w:rsidR="00B1466E">
        <w:rPr>
          <w:sz w:val="24"/>
          <w:szCs w:val="24"/>
        </w:rPr>
        <w:fldChar w:fldCharType="end"/>
      </w:r>
      <w:r w:rsidR="00BA2199">
        <w:rPr>
          <w:sz w:val="24"/>
          <w:szCs w:val="24"/>
        </w:rPr>
        <w:t xml:space="preserve">. </w:t>
      </w:r>
      <w:r w:rsidR="007A7AF3">
        <w:rPr>
          <w:sz w:val="24"/>
          <w:szCs w:val="24"/>
        </w:rPr>
        <w:t xml:space="preserve">This suggests that domestication can alter traits known to influence </w:t>
      </w:r>
      <w:r w:rsidR="007A7AF3" w:rsidRPr="007A7AF3">
        <w:rPr>
          <w:i/>
          <w:sz w:val="24"/>
          <w:szCs w:val="24"/>
        </w:rPr>
        <w:t>B. cinerea</w:t>
      </w:r>
      <w:r w:rsidR="007A7AF3">
        <w:rPr>
          <w:sz w:val="24"/>
          <w:szCs w:val="24"/>
        </w:rPr>
        <w:t xml:space="preserve"> resistance in other systems.</w:t>
      </w:r>
      <w:r w:rsidR="00EA6EAB" w:rsidRPr="00471076">
        <w:rPr>
          <w:sz w:val="24"/>
          <w:szCs w:val="24"/>
        </w:rPr>
        <w:t xml:space="preserve"> </w:t>
      </w:r>
      <w:r w:rsidR="000F79B1" w:rsidRPr="00471076">
        <w:rPr>
          <w:sz w:val="24"/>
          <w:szCs w:val="24"/>
        </w:rPr>
        <w:t>Thus, the tomato-</w:t>
      </w:r>
      <w:r w:rsidR="000F79B1" w:rsidRPr="00471076">
        <w:rPr>
          <w:i/>
          <w:sz w:val="24"/>
          <w:szCs w:val="24"/>
        </w:rPr>
        <w:t xml:space="preserve">B. </w:t>
      </w:r>
      <w:proofErr w:type="gramStart"/>
      <w:r w:rsidR="000F79B1" w:rsidRPr="00471076">
        <w:rPr>
          <w:i/>
          <w:sz w:val="24"/>
          <w:szCs w:val="24"/>
        </w:rPr>
        <w:t>cinerea</w:t>
      </w:r>
      <w:proofErr w:type="gramEnd"/>
      <w:r w:rsidR="000F79B1" w:rsidRPr="00471076">
        <w:rPr>
          <w:sz w:val="24"/>
          <w:szCs w:val="24"/>
        </w:rPr>
        <w:t xml:space="preserve"> pathosystem allows us to directly test how genetic variation in a generalist pathogen may be influenced by domestication in a crop plant.</w:t>
      </w:r>
      <w:r w:rsidR="009836A7">
        <w:rPr>
          <w:sz w:val="24"/>
          <w:szCs w:val="24"/>
        </w:rPr>
        <w:t xml:space="preserve"> </w:t>
      </w:r>
    </w:p>
    <w:p w14:paraId="35B05A4C" w14:textId="44332C35" w:rsidR="009E7104" w:rsidRDefault="00105CC5" w:rsidP="00847ADB">
      <w:pPr>
        <w:spacing w:line="480" w:lineRule="auto"/>
        <w:ind w:firstLine="720"/>
        <w:rPr>
          <w:sz w:val="24"/>
          <w:szCs w:val="24"/>
        </w:rPr>
      </w:pPr>
      <w:r w:rsidRPr="00471076">
        <w:rPr>
          <w:sz w:val="24"/>
          <w:szCs w:val="24"/>
        </w:rPr>
        <w:lastRenderedPageBreak/>
        <w:t xml:space="preserve">In this study, we </w:t>
      </w:r>
      <w:r w:rsidR="007A7AF3">
        <w:rPr>
          <w:sz w:val="24"/>
          <w:szCs w:val="24"/>
        </w:rPr>
        <w:t>conducted</w:t>
      </w:r>
      <w:r w:rsidRPr="00471076">
        <w:rPr>
          <w:sz w:val="24"/>
          <w:szCs w:val="24"/>
        </w:rPr>
        <w:t xml:space="preserve"> </w:t>
      </w:r>
      <w:r w:rsidR="00326A40">
        <w:rPr>
          <w:sz w:val="24"/>
          <w:szCs w:val="24"/>
        </w:rPr>
        <w:t>genome-wide association (</w:t>
      </w:r>
      <w:r w:rsidRPr="00471076">
        <w:rPr>
          <w:sz w:val="24"/>
          <w:szCs w:val="24"/>
        </w:rPr>
        <w:t>GWA</w:t>
      </w:r>
      <w:r w:rsidR="00326A40">
        <w:rPr>
          <w:sz w:val="24"/>
          <w:szCs w:val="24"/>
        </w:rPr>
        <w:t>)</w:t>
      </w:r>
      <w:r w:rsidRPr="00471076">
        <w:rPr>
          <w:sz w:val="24"/>
          <w:szCs w:val="24"/>
        </w:rPr>
        <w:t xml:space="preserve"> in the pathogen to see how it broadly </w:t>
      </w:r>
      <w:r w:rsidR="00CF0DE6">
        <w:rPr>
          <w:sz w:val="24"/>
          <w:szCs w:val="24"/>
        </w:rPr>
        <w:t>responds to</w:t>
      </w:r>
      <w:r w:rsidRPr="00471076">
        <w:rPr>
          <w:sz w:val="24"/>
          <w:szCs w:val="24"/>
        </w:rPr>
        <w:t xml:space="preserve"> host phenotypic variation</w:t>
      </w:r>
      <w:r w:rsidR="00991CA3">
        <w:rPr>
          <w:sz w:val="24"/>
          <w:szCs w:val="24"/>
        </w:rPr>
        <w:t xml:space="preserve"> and more specifically to domestication</w:t>
      </w:r>
      <w:r w:rsidRPr="00471076">
        <w:rPr>
          <w:sz w:val="24"/>
          <w:szCs w:val="24"/>
        </w:rPr>
        <w:t>. W</w:t>
      </w:r>
      <w:r w:rsidR="00EA6EAB" w:rsidRPr="00471076">
        <w:rPr>
          <w:sz w:val="24"/>
          <w:szCs w:val="24"/>
        </w:rPr>
        <w:t xml:space="preserve">e examined the contributions of tomato variation, domestication, and </w:t>
      </w:r>
      <w:r w:rsidR="00EA6EAB" w:rsidRPr="00471076">
        <w:rPr>
          <w:i/>
          <w:sz w:val="24"/>
          <w:szCs w:val="24"/>
        </w:rPr>
        <w:t>B. cinerea</w:t>
      </w:r>
      <w:r w:rsidR="00EA6EAB" w:rsidRPr="00471076">
        <w:rPr>
          <w:sz w:val="24"/>
          <w:szCs w:val="24"/>
        </w:rPr>
        <w:t xml:space="preserve"> genetic variation to lesion size in a detached leaf assay. </w:t>
      </w:r>
      <w:r w:rsidR="004C372B" w:rsidRPr="00471076">
        <w:rPr>
          <w:sz w:val="24"/>
          <w:szCs w:val="24"/>
        </w:rPr>
        <w:t xml:space="preserve">Lesion size of </w:t>
      </w:r>
      <w:r w:rsidR="004C372B" w:rsidRPr="00471076">
        <w:rPr>
          <w:i/>
          <w:sz w:val="24"/>
          <w:szCs w:val="24"/>
        </w:rPr>
        <w:t xml:space="preserve">B. cinerea </w:t>
      </w:r>
      <w:r w:rsidR="004C372B" w:rsidRPr="00471076">
        <w:rPr>
          <w:sz w:val="24"/>
          <w:szCs w:val="24"/>
        </w:rPr>
        <w:t xml:space="preserve">is a quantitative trait, controlled by genetics in both the plant and the pathogen </w:t>
      </w:r>
      <w:r w:rsidR="00A60CBA" w:rsidRPr="00471076">
        <w:rPr>
          <w:sz w:val="24"/>
          <w:szCs w:val="24"/>
        </w:rPr>
        <w:fldChar w:fldCharType="begin"/>
      </w:r>
      <w:r w:rsidR="005602D8" w:rsidRPr="00471076">
        <w:rPr>
          <w:sz w:val="24"/>
          <w:szCs w:val="24"/>
        </w:rPr>
        <w:instrText xml:space="preserve"> ADDIN EN.CITE &lt;EndNote&gt;&lt;Cite&gt;&lt;Author&gt;Rowe&lt;/Author&gt;&lt;Year&gt;2008&lt;/Year&gt;&lt;RecNum&gt;417&lt;/RecNum&gt;&lt;DisplayText&gt;(Rowe and Kliebenstein 2008)&lt;/DisplayText&gt;&lt;record&gt;&lt;rec-number&gt;417&lt;/rec-number&gt;&lt;foreign-keys&gt;&lt;key app="EN" db-id="0pazvxt5kzzzd0er9pcprt0759frxeawtzpf" timestamp="1376327022"&gt;417&lt;/key&gt;&lt;key app="ENWeb" db-id=""&gt;0&lt;/key&gt;&lt;/foreign-keys&gt;&lt;ref-type name="Journal Article"&gt;17&lt;/ref-type&gt;&lt;contributors&gt;&lt;authors&gt;&lt;author&gt;Rowe, H. C.&lt;/author&gt;&lt;author&gt;Kliebenstein, D. J.&lt;/author&gt;&lt;/authors&gt;&lt;/contributors&gt;&lt;auth-address&gt;Department of Plant Sciences, University of California, Davis, California 95616, USA.&lt;/auth-address&gt;&lt;titles&gt;&lt;title&gt;Complex genetics control natural variation in Arabidopsis thaliana resistance to Botrytis cinerea&lt;/title&gt;&lt;secondary-title&gt;Genetics&lt;/secondary-title&gt;&lt;alt-title&gt;Genetics&lt;/alt-title&gt;&lt;/titles&gt;&lt;periodical&gt;&lt;full-title&gt;Genetics&lt;/full-title&gt;&lt;abbr-1&gt;Genetics&lt;/abbr-1&gt;&lt;/periodical&gt;&lt;alt-periodical&gt;&lt;full-title&gt;Genetics&lt;/full-title&gt;&lt;abbr-1&gt;Genetics&lt;/abbr-1&gt;&lt;/alt-periodical&gt;&lt;pages&gt;2237-50&lt;/pages&gt;&lt;volume&gt;180&lt;/volume&gt;&lt;number&gt;4&lt;/number&gt;&lt;keywords&gt;&lt;keyword&gt;Arabidopsis/*genetics/microbiology&lt;/keyword&gt;&lt;keyword&gt;Botrytis/metabolism/*pathogenicity&lt;/keyword&gt;&lt;keyword&gt;Epistasis, Genetic&lt;/keyword&gt;&lt;keyword&gt;*Genetic Variation&lt;/keyword&gt;&lt;keyword&gt;Phenotype&lt;/keyword&gt;&lt;keyword&gt;Plant Diseases/*genetics&lt;/keyword&gt;&lt;keyword&gt;Quantitative Trait Loci&lt;/keyword&gt;&lt;/keywords&gt;&lt;dates&gt;&lt;year&gt;2008&lt;/year&gt;&lt;pub-dates&gt;&lt;date&gt;Dec&lt;/date&gt;&lt;/pub-dates&gt;&lt;/dates&gt;&lt;isbn&gt;0016-6731 (Print)&amp;#xD;0016-6731 (Linking)&lt;/isbn&gt;&lt;accession-num&gt;18845849&lt;/accession-num&gt;&lt;urls&gt;&lt;related-urls&gt;&lt;url&gt;http://www.ncbi.nlm.nih.gov/pubmed/18845849&lt;/url&gt;&lt;/related-urls&gt;&lt;/urls&gt;&lt;custom2&gt;2600955&lt;/custom2&gt;&lt;electronic-resource-num&gt;10.1534/genetics.108.091439&lt;/electronic-resource-num&gt;&lt;/record&gt;&lt;/Cite&gt;&lt;/EndNote&gt;</w:instrText>
      </w:r>
      <w:r w:rsidR="00A60CBA" w:rsidRPr="00471076">
        <w:rPr>
          <w:sz w:val="24"/>
          <w:szCs w:val="24"/>
        </w:rPr>
        <w:fldChar w:fldCharType="separate"/>
      </w:r>
      <w:r w:rsidR="005602D8" w:rsidRPr="00471076">
        <w:rPr>
          <w:noProof/>
          <w:sz w:val="24"/>
          <w:szCs w:val="24"/>
        </w:rPr>
        <w:t>(Rowe and Kliebenstein 2008)</w:t>
      </w:r>
      <w:r w:rsidR="00A60CBA" w:rsidRPr="00471076">
        <w:rPr>
          <w:sz w:val="24"/>
          <w:szCs w:val="24"/>
        </w:rPr>
        <w:fldChar w:fldCharType="end"/>
      </w:r>
      <w:r w:rsidR="004C372B" w:rsidRPr="00471076">
        <w:rPr>
          <w:sz w:val="24"/>
          <w:szCs w:val="24"/>
        </w:rPr>
        <w:t xml:space="preserve">. </w:t>
      </w:r>
      <w:r w:rsidR="00EA6EAB" w:rsidRPr="00471076">
        <w:rPr>
          <w:sz w:val="24"/>
          <w:szCs w:val="24"/>
        </w:rPr>
        <w:t xml:space="preserve">In our analysis of lesion images at 72 hours post inoculation, both host and pathogen genotype contribute to virulence. </w:t>
      </w:r>
      <w:r w:rsidR="00CF0DE6">
        <w:rPr>
          <w:sz w:val="24"/>
          <w:szCs w:val="24"/>
        </w:rPr>
        <w:t>Our findings suggest</w:t>
      </w:r>
      <w:r w:rsidR="00EA6EAB" w:rsidRPr="00471076">
        <w:rPr>
          <w:sz w:val="24"/>
          <w:szCs w:val="24"/>
        </w:rPr>
        <w:t xml:space="preserve"> that individual isolates are generalists across tomato genotypes and across domestication in </w:t>
      </w:r>
      <w:r w:rsidR="00EA6EAB" w:rsidRPr="00471076">
        <w:rPr>
          <w:i/>
          <w:sz w:val="24"/>
          <w:szCs w:val="24"/>
        </w:rPr>
        <w:t>Solanum.</w:t>
      </w:r>
      <w:r w:rsidR="00EA6EAB" w:rsidRPr="00471076">
        <w:rPr>
          <w:sz w:val="24"/>
          <w:szCs w:val="24"/>
        </w:rPr>
        <w:t xml:space="preserve"> A subset of single isolates, however, are sensitive to tomato domestication. We do not find evidence for host specialization;</w:t>
      </w:r>
      <w:r w:rsidR="00EA6EAB" w:rsidRPr="00471076">
        <w:rPr>
          <w:i/>
          <w:sz w:val="24"/>
          <w:szCs w:val="24"/>
        </w:rPr>
        <w:t xml:space="preserve"> B. cinerea </w:t>
      </w:r>
      <w:r w:rsidR="00EA6EAB" w:rsidRPr="00471076">
        <w:rPr>
          <w:sz w:val="24"/>
          <w:szCs w:val="24"/>
        </w:rPr>
        <w:t xml:space="preserve">isolates collected from tomato tissues are not within the most-virulent isolates on tomato. </w:t>
      </w:r>
      <w:r w:rsidR="00847ADB">
        <w:rPr>
          <w:sz w:val="24"/>
          <w:szCs w:val="24"/>
        </w:rPr>
        <w:t xml:space="preserve"> At the genetic level, virulence of </w:t>
      </w:r>
      <w:r w:rsidR="00847ADB" w:rsidRPr="00847ADB">
        <w:rPr>
          <w:i/>
          <w:sz w:val="24"/>
          <w:szCs w:val="24"/>
        </w:rPr>
        <w:t xml:space="preserve">B. cinerea </w:t>
      </w:r>
      <w:r w:rsidR="00847ADB">
        <w:rPr>
          <w:sz w:val="24"/>
          <w:szCs w:val="24"/>
        </w:rPr>
        <w:t xml:space="preserve">is highly quantitative, with hundreds of significant SNPs with small effect sizes associated with lesion area on each tomato genotype. </w:t>
      </w:r>
    </w:p>
    <w:p w14:paraId="03A950E9" w14:textId="77777777" w:rsidR="000D6362" w:rsidRDefault="000D6362" w:rsidP="00473ACC">
      <w:pPr>
        <w:spacing w:line="480" w:lineRule="auto"/>
        <w:rPr>
          <w:b/>
          <w:sz w:val="24"/>
          <w:szCs w:val="24"/>
        </w:rPr>
      </w:pPr>
      <w:r>
        <w:rPr>
          <w:b/>
          <w:sz w:val="24"/>
          <w:szCs w:val="24"/>
        </w:rPr>
        <w:t>Methods</w:t>
      </w:r>
    </w:p>
    <w:p w14:paraId="1191B9D0" w14:textId="77777777" w:rsidR="000D6362" w:rsidRPr="000D6362" w:rsidRDefault="000D6362" w:rsidP="000D6362">
      <w:pPr>
        <w:spacing w:line="480" w:lineRule="auto"/>
        <w:rPr>
          <w:b/>
          <w:sz w:val="24"/>
          <w:szCs w:val="24"/>
        </w:rPr>
      </w:pPr>
      <w:r w:rsidRPr="000D6362">
        <w:rPr>
          <w:b/>
          <w:sz w:val="24"/>
          <w:szCs w:val="24"/>
        </w:rPr>
        <w:t>Tomato genetic resources</w:t>
      </w:r>
    </w:p>
    <w:p w14:paraId="1E9218C3" w14:textId="77777777" w:rsidR="000D6362" w:rsidRPr="000D6362" w:rsidRDefault="000D6362" w:rsidP="000D6362">
      <w:pPr>
        <w:spacing w:line="480" w:lineRule="auto"/>
        <w:ind w:firstLine="720"/>
        <w:rPr>
          <w:sz w:val="24"/>
          <w:szCs w:val="24"/>
        </w:rPr>
      </w:pPr>
      <w:r w:rsidRPr="000D6362">
        <w:rPr>
          <w:sz w:val="24"/>
          <w:szCs w:val="24"/>
        </w:rPr>
        <w:t xml:space="preserve">We obtained seeds for 12 selected tomato genotypes in consultation with Dr. Roger </w:t>
      </w:r>
      <w:proofErr w:type="spellStart"/>
      <w:r w:rsidRPr="000D6362">
        <w:rPr>
          <w:sz w:val="24"/>
          <w:szCs w:val="24"/>
        </w:rPr>
        <w:t>Chetelat</w:t>
      </w:r>
      <w:proofErr w:type="spellEnd"/>
      <w:r w:rsidRPr="000D6362">
        <w:rPr>
          <w:sz w:val="24"/>
          <w:szCs w:val="24"/>
        </w:rPr>
        <w:t xml:space="preserve"> at the UC Davis TGRC. These include a diverse sample of 6 genotypes of domesticated tomato’s closest wild relative (</w:t>
      </w:r>
      <w:r w:rsidRPr="008D768E">
        <w:rPr>
          <w:i/>
          <w:sz w:val="24"/>
          <w:szCs w:val="24"/>
        </w:rPr>
        <w:t xml:space="preserve">S. </w:t>
      </w:r>
      <w:proofErr w:type="spellStart"/>
      <w:r w:rsidRPr="008D768E">
        <w:rPr>
          <w:i/>
          <w:sz w:val="24"/>
          <w:szCs w:val="24"/>
        </w:rPr>
        <w:t>pimpinellifolium</w:t>
      </w:r>
      <w:proofErr w:type="spellEnd"/>
      <w:r w:rsidRPr="000D6362">
        <w:rPr>
          <w:sz w:val="24"/>
          <w:szCs w:val="24"/>
        </w:rPr>
        <w:t xml:space="preserve">) from throughout its native range (Peru, Ecuador) as well as 6 heritage and modern varieties of </w:t>
      </w:r>
      <w:r w:rsidRPr="008D768E">
        <w:rPr>
          <w:i/>
          <w:sz w:val="24"/>
          <w:szCs w:val="24"/>
        </w:rPr>
        <w:t>S. lycopersicum</w:t>
      </w:r>
      <w:r w:rsidRPr="000D6362">
        <w:rPr>
          <w:sz w:val="24"/>
          <w:szCs w:val="24"/>
        </w:rPr>
        <w:t>. We bulked all genotypes in long-day (16h photoperiod) greenhouse conditions at UC Davis in fall 2014. Plants were grown under metal-halide lamps using day/night temperatures at 25°C/18°C in 4” pots filled with standard potting soil (Sunshine mix #1, Sun Gro Horticulture). Plants were watered once daily. Plants were pruned and staked upright, and fruits were collected as they matured.</w:t>
      </w:r>
    </w:p>
    <w:p w14:paraId="65CCAD28" w14:textId="77777777" w:rsidR="000D6362" w:rsidRPr="000D6362" w:rsidRDefault="000D6362" w:rsidP="000D6362">
      <w:pPr>
        <w:spacing w:line="480" w:lineRule="auto"/>
        <w:rPr>
          <w:sz w:val="24"/>
          <w:szCs w:val="24"/>
        </w:rPr>
      </w:pPr>
      <w:r w:rsidRPr="000D6362">
        <w:rPr>
          <w:sz w:val="24"/>
          <w:szCs w:val="24"/>
        </w:rPr>
        <w:lastRenderedPageBreak/>
        <w:t xml:space="preserve">Fruits were stored at 4°C in dry paper bags until seed cleaning. Seeds and </w:t>
      </w:r>
      <w:proofErr w:type="spellStart"/>
      <w:r w:rsidRPr="000D6362">
        <w:rPr>
          <w:sz w:val="24"/>
          <w:szCs w:val="24"/>
        </w:rPr>
        <w:t>locule</w:t>
      </w:r>
      <w:proofErr w:type="spellEnd"/>
      <w:r w:rsidRPr="000D6362">
        <w:rPr>
          <w:sz w:val="24"/>
          <w:szCs w:val="24"/>
        </w:rPr>
        <w:t xml:space="preserve"> contents were incubated at 24°C in 1% protease solution (</w:t>
      </w:r>
      <w:proofErr w:type="spellStart"/>
      <w:r w:rsidRPr="000D6362">
        <w:rPr>
          <w:sz w:val="24"/>
          <w:szCs w:val="24"/>
        </w:rPr>
        <w:t>Rapidase</w:t>
      </w:r>
      <w:proofErr w:type="spellEnd"/>
      <w:r w:rsidRPr="000D6362">
        <w:rPr>
          <w:sz w:val="24"/>
          <w:szCs w:val="24"/>
        </w:rPr>
        <w:t xml:space="preserve"> C80 Max) for 2h, then rinsed in </w:t>
      </w:r>
      <w:proofErr w:type="spellStart"/>
      <w:r w:rsidRPr="000D6362">
        <w:rPr>
          <w:sz w:val="24"/>
          <w:szCs w:val="24"/>
        </w:rPr>
        <w:t>dI</w:t>
      </w:r>
      <w:proofErr w:type="spellEnd"/>
      <w:r w:rsidRPr="000D6362">
        <w:rPr>
          <w:sz w:val="24"/>
          <w:szCs w:val="24"/>
        </w:rPr>
        <w:t xml:space="preserve"> H2O and air-dried. Seeds were then stored in a cool, dry, dark location until further plantings.</w:t>
      </w:r>
    </w:p>
    <w:p w14:paraId="781BB9D6" w14:textId="4A73E4C3" w:rsidR="000D6362" w:rsidRDefault="000D6362" w:rsidP="000D6362">
      <w:pPr>
        <w:spacing w:line="480" w:lineRule="auto"/>
        <w:ind w:firstLine="720"/>
        <w:rPr>
          <w:sz w:val="24"/>
          <w:szCs w:val="24"/>
        </w:rPr>
      </w:pPr>
      <w:r w:rsidRPr="000D6362">
        <w:rPr>
          <w:sz w:val="24"/>
          <w:szCs w:val="24"/>
        </w:rPr>
        <w:t>We bleach-sterilized all seeds prior to germinating on germination paper in growth chambers. At 7 days we transferred seedlings to soil (</w:t>
      </w:r>
      <w:proofErr w:type="spellStart"/>
      <w:r w:rsidRPr="000D6362">
        <w:rPr>
          <w:sz w:val="24"/>
          <w:szCs w:val="24"/>
        </w:rPr>
        <w:t>SunGro</w:t>
      </w:r>
      <w:proofErr w:type="spellEnd"/>
      <w:r w:rsidRPr="000D6362">
        <w:rPr>
          <w:sz w:val="24"/>
          <w:szCs w:val="24"/>
        </w:rPr>
        <w:t xml:space="preserve">) and grew all plants in growth chambers in 20°C, short-day (10h photoperiod) conditions with 180-190 </w:t>
      </w:r>
      <w:proofErr w:type="spellStart"/>
      <w:r w:rsidRPr="000D6362">
        <w:rPr>
          <w:sz w:val="24"/>
          <w:szCs w:val="24"/>
        </w:rPr>
        <w:t>uM</w:t>
      </w:r>
      <w:proofErr w:type="spellEnd"/>
      <w:r w:rsidRPr="000D6362">
        <w:rPr>
          <w:sz w:val="24"/>
          <w:szCs w:val="24"/>
        </w:rPr>
        <w:t xml:space="preserve"> light intensity and 60% RH. The flat was covered with a humidity dome during germination. We bottom-watered with </w:t>
      </w:r>
      <w:proofErr w:type="spellStart"/>
      <w:r w:rsidRPr="000D6362">
        <w:rPr>
          <w:sz w:val="24"/>
          <w:szCs w:val="24"/>
        </w:rPr>
        <w:t>dI</w:t>
      </w:r>
      <w:proofErr w:type="spellEnd"/>
      <w:r w:rsidRPr="000D6362">
        <w:rPr>
          <w:sz w:val="24"/>
          <w:szCs w:val="24"/>
        </w:rPr>
        <w:t xml:space="preserve"> H2O every two days for two weeks, and at week 3 watered every two days with added nutrient solution (0.5% N-P-K fertilizer in a 2-1- 2 ratio; Grow More 4-18-38). Plants were used for detached leaf assays 6 weeks after seedlings were transferred to soil.</w:t>
      </w:r>
    </w:p>
    <w:p w14:paraId="5B1BFCAB" w14:textId="77777777" w:rsidR="000F79B1" w:rsidRPr="000D6362" w:rsidRDefault="000F79B1" w:rsidP="000D6362">
      <w:pPr>
        <w:spacing w:line="480" w:lineRule="auto"/>
        <w:ind w:firstLine="720"/>
        <w:rPr>
          <w:sz w:val="24"/>
          <w:szCs w:val="24"/>
        </w:rPr>
      </w:pPr>
    </w:p>
    <w:p w14:paraId="5AB52C92" w14:textId="77777777" w:rsidR="000D6362" w:rsidRPr="000D6362" w:rsidRDefault="000D6362" w:rsidP="000D6362">
      <w:pPr>
        <w:spacing w:line="480" w:lineRule="auto"/>
        <w:rPr>
          <w:b/>
          <w:sz w:val="24"/>
          <w:szCs w:val="24"/>
        </w:rPr>
      </w:pPr>
      <w:r w:rsidRPr="000D6362">
        <w:rPr>
          <w:b/>
          <w:sz w:val="24"/>
          <w:szCs w:val="24"/>
        </w:rPr>
        <w:t>Botrytis genetic resources</w:t>
      </w:r>
    </w:p>
    <w:p w14:paraId="52F8548C" w14:textId="48926FD7" w:rsidR="005339D5" w:rsidRPr="00BF6B48" w:rsidRDefault="00BF6B48" w:rsidP="000D6362">
      <w:pPr>
        <w:spacing w:line="480" w:lineRule="auto"/>
      </w:pPr>
      <w:r>
        <w:rPr>
          <w:sz w:val="24"/>
          <w:szCs w:val="24"/>
        </w:rPr>
        <w:t xml:space="preserve">We sourced the </w:t>
      </w:r>
      <w:r>
        <w:rPr>
          <w:i/>
          <w:sz w:val="24"/>
          <w:szCs w:val="24"/>
        </w:rPr>
        <w:t xml:space="preserve">Botrytis cinerea </w:t>
      </w:r>
      <w:r>
        <w:rPr>
          <w:sz w:val="24"/>
          <w:szCs w:val="24"/>
        </w:rPr>
        <w:t>collection from single-spore isolates from fruit and vegetable tissues as described by Atwell {Atwell 2015}.</w:t>
      </w:r>
      <w:r>
        <w:t xml:space="preserve"> </w:t>
      </w:r>
      <w:r w:rsidR="005339D5">
        <w:rPr>
          <w:sz w:val="24"/>
          <w:szCs w:val="24"/>
        </w:rPr>
        <w:t xml:space="preserve">DNA was extracted from </w:t>
      </w:r>
      <w:r w:rsidR="005339D5" w:rsidRPr="00BF6B48">
        <w:rPr>
          <w:i/>
          <w:sz w:val="24"/>
          <w:szCs w:val="24"/>
        </w:rPr>
        <w:t>B. cinerea</w:t>
      </w:r>
      <w:r w:rsidR="005339D5">
        <w:rPr>
          <w:sz w:val="24"/>
          <w:szCs w:val="24"/>
        </w:rPr>
        <w:t xml:space="preserve"> hyphal cells and sequenced by Illumina </w:t>
      </w:r>
      <w:proofErr w:type="spellStart"/>
      <w:r w:rsidR="005339D5">
        <w:rPr>
          <w:sz w:val="24"/>
          <w:szCs w:val="24"/>
        </w:rPr>
        <w:t>GAIIx</w:t>
      </w:r>
      <w:proofErr w:type="spellEnd"/>
      <w:r w:rsidR="005339D5">
        <w:rPr>
          <w:sz w:val="24"/>
          <w:szCs w:val="24"/>
        </w:rPr>
        <w:t xml:space="preserve"> or </w:t>
      </w:r>
      <w:proofErr w:type="spellStart"/>
      <w:r w:rsidR="005339D5">
        <w:rPr>
          <w:sz w:val="24"/>
          <w:szCs w:val="24"/>
        </w:rPr>
        <w:t>HiSeq</w:t>
      </w:r>
      <w:proofErr w:type="spellEnd"/>
      <w:r w:rsidR="005339D5">
        <w:rPr>
          <w:sz w:val="24"/>
          <w:szCs w:val="24"/>
        </w:rPr>
        <w:t xml:space="preserve"> as described by S. Atwell {Atwell 2015}. Sequencing data was cleaned, aligned, and variant calls were made as previously described {Atwell 2015}. For the 91 isolates used in this study, we utilized a total of </w:t>
      </w:r>
      <w:r w:rsidR="00F4356E">
        <w:rPr>
          <w:sz w:val="24"/>
          <w:szCs w:val="24"/>
        </w:rPr>
        <w:t>345,485</w:t>
      </w:r>
      <w:r w:rsidR="005339D5">
        <w:rPr>
          <w:sz w:val="24"/>
          <w:szCs w:val="24"/>
        </w:rPr>
        <w:t xml:space="preserve"> SNPs with MAF </w:t>
      </w:r>
      <w:r w:rsidR="00F4356E">
        <w:rPr>
          <w:sz w:val="24"/>
          <w:szCs w:val="24"/>
        </w:rPr>
        <w:t>0.20 or greater</w:t>
      </w:r>
      <w:r w:rsidR="005339D5">
        <w:rPr>
          <w:sz w:val="24"/>
          <w:szCs w:val="24"/>
        </w:rPr>
        <w:t>.</w:t>
      </w:r>
    </w:p>
    <w:p w14:paraId="2342884E" w14:textId="77777777" w:rsidR="000F79B1" w:rsidRPr="000D6362" w:rsidRDefault="000F79B1" w:rsidP="000D6362">
      <w:pPr>
        <w:spacing w:line="480" w:lineRule="auto"/>
        <w:rPr>
          <w:sz w:val="24"/>
          <w:szCs w:val="24"/>
        </w:rPr>
      </w:pPr>
    </w:p>
    <w:p w14:paraId="6B49313D" w14:textId="77777777" w:rsidR="000D6362" w:rsidRPr="000D6362" w:rsidRDefault="000D6362" w:rsidP="000D6362">
      <w:pPr>
        <w:spacing w:line="480" w:lineRule="auto"/>
        <w:rPr>
          <w:b/>
          <w:sz w:val="24"/>
          <w:szCs w:val="24"/>
        </w:rPr>
      </w:pPr>
      <w:r w:rsidRPr="000D6362">
        <w:rPr>
          <w:b/>
          <w:sz w:val="24"/>
          <w:szCs w:val="24"/>
        </w:rPr>
        <w:t>Botrytis growth</w:t>
      </w:r>
    </w:p>
    <w:p w14:paraId="71F2D0FE" w14:textId="1FDB641A" w:rsidR="000D6362" w:rsidRDefault="000D6362" w:rsidP="000D6362">
      <w:pPr>
        <w:spacing w:line="480" w:lineRule="auto"/>
        <w:ind w:firstLine="720"/>
        <w:rPr>
          <w:sz w:val="24"/>
          <w:szCs w:val="24"/>
        </w:rPr>
      </w:pPr>
      <w:r w:rsidRPr="000D6362">
        <w:rPr>
          <w:sz w:val="24"/>
          <w:szCs w:val="24"/>
        </w:rPr>
        <w:t xml:space="preserve">Botrytis isolates were maintained as conidial suspensions in 30% glycerol for long term storage at -80°C. For regrowth, spore solutions were diluted to 10% in 50% filter-sterilized </w:t>
      </w:r>
      <w:r w:rsidRPr="000D6362">
        <w:rPr>
          <w:sz w:val="24"/>
          <w:szCs w:val="24"/>
        </w:rPr>
        <w:lastRenderedPageBreak/>
        <w:t>grape juice, then inoculated onto 39g/L potato dextrose agar (PDA) media. Isolates were grown at 25°C in 12h light, and propagated every 2 weeks.</w:t>
      </w:r>
    </w:p>
    <w:p w14:paraId="3E9BFBE8" w14:textId="77777777" w:rsidR="000F79B1" w:rsidRPr="000D6362" w:rsidRDefault="000F79B1" w:rsidP="000D6362">
      <w:pPr>
        <w:spacing w:line="480" w:lineRule="auto"/>
        <w:ind w:firstLine="720"/>
        <w:rPr>
          <w:sz w:val="24"/>
          <w:szCs w:val="24"/>
        </w:rPr>
      </w:pPr>
    </w:p>
    <w:p w14:paraId="0B488667" w14:textId="77777777" w:rsidR="000D6362" w:rsidRPr="000D6362" w:rsidRDefault="000D6362" w:rsidP="000D6362">
      <w:pPr>
        <w:spacing w:line="480" w:lineRule="auto"/>
        <w:rPr>
          <w:b/>
          <w:sz w:val="24"/>
          <w:szCs w:val="24"/>
        </w:rPr>
      </w:pPr>
      <w:r w:rsidRPr="000D6362">
        <w:rPr>
          <w:b/>
          <w:sz w:val="24"/>
          <w:szCs w:val="24"/>
        </w:rPr>
        <w:t>Detached leaf assay</w:t>
      </w:r>
    </w:p>
    <w:p w14:paraId="7858E712" w14:textId="77777777" w:rsidR="000D6362" w:rsidRPr="000D6362" w:rsidRDefault="000D6362" w:rsidP="000D6362">
      <w:pPr>
        <w:spacing w:line="480" w:lineRule="auto"/>
        <w:ind w:firstLine="720"/>
        <w:rPr>
          <w:sz w:val="24"/>
          <w:szCs w:val="24"/>
        </w:rPr>
      </w:pPr>
      <w:r w:rsidRPr="000D6362">
        <w:rPr>
          <w:sz w:val="24"/>
          <w:szCs w:val="24"/>
        </w:rPr>
        <w:t>To study the effect of genetic variation in host and pathogen on lesion formation, we infected detached leaves of 12 diverse tomato varieties with the above 9</w:t>
      </w:r>
      <w:r w:rsidR="00A254EC">
        <w:rPr>
          <w:sz w:val="24"/>
          <w:szCs w:val="24"/>
        </w:rPr>
        <w:t>1</w:t>
      </w:r>
      <w:r w:rsidRPr="000D6362">
        <w:rPr>
          <w:sz w:val="24"/>
          <w:szCs w:val="24"/>
        </w:rPr>
        <w:t xml:space="preserve"> Botrytis isolates. We used a randomized complete block design for a total of 6 replicates across 2 experiments. Leaflets were placed on 1% </w:t>
      </w:r>
      <w:proofErr w:type="spellStart"/>
      <w:r w:rsidRPr="000D6362">
        <w:rPr>
          <w:sz w:val="24"/>
          <w:szCs w:val="24"/>
        </w:rPr>
        <w:t>phytoagar</w:t>
      </w:r>
      <w:proofErr w:type="spellEnd"/>
      <w:r w:rsidRPr="000D6362">
        <w:rPr>
          <w:sz w:val="24"/>
          <w:szCs w:val="24"/>
        </w:rPr>
        <w:t xml:space="preserve"> in seed flats, with humidity domes on </w:t>
      </w:r>
      <w:proofErr w:type="spellStart"/>
      <w:r w:rsidRPr="000D6362">
        <w:rPr>
          <w:sz w:val="24"/>
          <w:szCs w:val="24"/>
        </w:rPr>
        <w:t>top.For</w:t>
      </w:r>
      <w:proofErr w:type="spellEnd"/>
      <w:r w:rsidRPr="000D6362">
        <w:rPr>
          <w:sz w:val="24"/>
          <w:szCs w:val="24"/>
        </w:rPr>
        <w:t xml:space="preserve"> each plant genotype, leaflets from each of 10 plants were placed onto agar in blocks. Leaves were selected by a random sample of 5 leaves per plant, and 2 leaflet pairs per leaf. </w:t>
      </w:r>
    </w:p>
    <w:p w14:paraId="3B0F1176" w14:textId="027E96E0" w:rsidR="000D6362" w:rsidRDefault="000D6362" w:rsidP="00CF034A">
      <w:pPr>
        <w:spacing w:line="480" w:lineRule="auto"/>
        <w:rPr>
          <w:sz w:val="24"/>
          <w:szCs w:val="24"/>
        </w:rPr>
      </w:pPr>
      <w:r w:rsidRPr="000D6362">
        <w:rPr>
          <w:sz w:val="24"/>
          <w:szCs w:val="24"/>
        </w:rPr>
        <w:tab/>
        <w:t xml:space="preserve">Spores were collected from mature (1-2 week old) Botrytis cultures, and diluted to 10 spores/ </w:t>
      </w:r>
      <w:proofErr w:type="spellStart"/>
      <w:r w:rsidRPr="000D6362">
        <w:rPr>
          <w:sz w:val="24"/>
          <w:szCs w:val="24"/>
        </w:rPr>
        <w:t>uL</w:t>
      </w:r>
      <w:proofErr w:type="spellEnd"/>
      <w:r w:rsidRPr="000D6362">
        <w:rPr>
          <w:sz w:val="24"/>
          <w:szCs w:val="24"/>
        </w:rPr>
        <w:t xml:space="preserve"> in 50% filter-sterilized grape juice. 4ul droplets of spore suspensions were inoculated onto detached leaves at room temperature with 24h light. Control leaves were mock-inoculated with 4uL of grape juice without spores.</w:t>
      </w:r>
      <w:r w:rsidR="00CF034A">
        <w:rPr>
          <w:sz w:val="24"/>
          <w:szCs w:val="24"/>
        </w:rPr>
        <w:t xml:space="preserve"> Lesion development was measured using</w:t>
      </w:r>
      <w:r w:rsidRPr="000D6362">
        <w:rPr>
          <w:sz w:val="24"/>
          <w:szCs w:val="24"/>
        </w:rPr>
        <w:t xml:space="preserve"> digital photos of all leaflets at 24, 48, and 72 hours post inoculation</w:t>
      </w:r>
      <w:r>
        <w:rPr>
          <w:sz w:val="24"/>
          <w:szCs w:val="24"/>
        </w:rPr>
        <w:t xml:space="preserve"> </w:t>
      </w:r>
      <w:r w:rsidR="00CF034A">
        <w:rPr>
          <w:sz w:val="24"/>
          <w:szCs w:val="24"/>
        </w:rPr>
        <w:t xml:space="preserve">in combination with </w:t>
      </w:r>
      <w:r>
        <w:rPr>
          <w:sz w:val="24"/>
          <w:szCs w:val="24"/>
        </w:rPr>
        <w:t>downstream</w:t>
      </w:r>
      <w:r w:rsidR="00CF034A">
        <w:rPr>
          <w:sz w:val="24"/>
          <w:szCs w:val="24"/>
        </w:rPr>
        <w:t xml:space="preserve"> automated</w:t>
      </w:r>
      <w:r>
        <w:rPr>
          <w:sz w:val="24"/>
          <w:szCs w:val="24"/>
        </w:rPr>
        <w:t xml:space="preserve"> image analysis.</w:t>
      </w:r>
    </w:p>
    <w:p w14:paraId="4D6ECBD7" w14:textId="77777777" w:rsidR="007A7AF3" w:rsidRPr="000D6362" w:rsidRDefault="007A7AF3" w:rsidP="00CF034A">
      <w:pPr>
        <w:spacing w:line="480" w:lineRule="auto"/>
        <w:rPr>
          <w:sz w:val="24"/>
          <w:szCs w:val="24"/>
        </w:rPr>
      </w:pPr>
    </w:p>
    <w:p w14:paraId="4C1DB3D5" w14:textId="77777777" w:rsidR="000D6362" w:rsidRPr="000D6362" w:rsidRDefault="000D6362" w:rsidP="000D6362">
      <w:pPr>
        <w:spacing w:line="480" w:lineRule="auto"/>
        <w:rPr>
          <w:b/>
          <w:sz w:val="24"/>
          <w:szCs w:val="24"/>
        </w:rPr>
      </w:pPr>
      <w:r w:rsidRPr="000D6362">
        <w:rPr>
          <w:b/>
          <w:sz w:val="24"/>
          <w:szCs w:val="24"/>
        </w:rPr>
        <w:t>Automated Image Analysis</w:t>
      </w:r>
    </w:p>
    <w:p w14:paraId="2A88D5A9" w14:textId="76636CF1" w:rsidR="000D6362" w:rsidRDefault="000D6362" w:rsidP="000D6362">
      <w:pPr>
        <w:spacing w:line="480" w:lineRule="auto"/>
        <w:ind w:firstLine="720"/>
        <w:rPr>
          <w:sz w:val="24"/>
          <w:szCs w:val="24"/>
        </w:rPr>
      </w:pPr>
      <w:r w:rsidRPr="000D6362">
        <w:rPr>
          <w:sz w:val="24"/>
          <w:szCs w:val="24"/>
        </w:rPr>
        <w:t xml:space="preserve">We measured lesion areas using the </w:t>
      </w:r>
      <w:proofErr w:type="spellStart"/>
      <w:r w:rsidRPr="000D6362">
        <w:rPr>
          <w:sz w:val="24"/>
          <w:szCs w:val="24"/>
        </w:rPr>
        <w:t>EBImage</w:t>
      </w:r>
      <w:proofErr w:type="spellEnd"/>
      <w:r w:rsidRPr="000D6362">
        <w:rPr>
          <w:sz w:val="24"/>
          <w:szCs w:val="24"/>
        </w:rPr>
        <w:t xml:space="preserve"> and </w:t>
      </w:r>
      <w:proofErr w:type="spellStart"/>
      <w:r w:rsidRPr="000D6362">
        <w:rPr>
          <w:sz w:val="24"/>
          <w:szCs w:val="24"/>
        </w:rPr>
        <w:t>CRImage</w:t>
      </w:r>
      <w:proofErr w:type="spellEnd"/>
      <w:r w:rsidRPr="000D6362">
        <w:rPr>
          <w:sz w:val="24"/>
          <w:szCs w:val="24"/>
        </w:rPr>
        <w:t xml:space="preserve"> packages (Pau et al., 2010; </w:t>
      </w:r>
      <w:proofErr w:type="spellStart"/>
      <w:r w:rsidRPr="000D6362">
        <w:rPr>
          <w:sz w:val="24"/>
          <w:szCs w:val="24"/>
        </w:rPr>
        <w:t>Failmezger</w:t>
      </w:r>
      <w:proofErr w:type="spellEnd"/>
      <w:r w:rsidRPr="000D6362">
        <w:rPr>
          <w:sz w:val="24"/>
          <w:szCs w:val="24"/>
        </w:rPr>
        <w:t xml:space="preserve"> et al., 2010) in the R statistical environment (R Development Core Team and Team, 2009). Leaflets were identified as objects with green hue, and lesions were identified as low-saturation objects within leaves. Images masks were generated for both the leaf and lesion, </w:t>
      </w:r>
      <w:r w:rsidRPr="000D6362">
        <w:rPr>
          <w:sz w:val="24"/>
          <w:szCs w:val="24"/>
        </w:rPr>
        <w:lastRenderedPageBreak/>
        <w:t>then manually refined by a technician to ensure accurate object calling. The area of these leaves and lesions were then automatically measured as pixels per lesion and converted to area using a 1 cm reference within each image.</w:t>
      </w:r>
    </w:p>
    <w:p w14:paraId="5F575E9F" w14:textId="77777777" w:rsidR="00CF034A" w:rsidRPr="000D6362" w:rsidRDefault="00CF034A" w:rsidP="000D6362">
      <w:pPr>
        <w:spacing w:line="480" w:lineRule="auto"/>
        <w:ind w:firstLine="720"/>
        <w:rPr>
          <w:sz w:val="24"/>
          <w:szCs w:val="24"/>
        </w:rPr>
      </w:pPr>
    </w:p>
    <w:p w14:paraId="5E7981B8" w14:textId="77777777" w:rsidR="000D6362" w:rsidRPr="000D6362" w:rsidRDefault="000D6362" w:rsidP="000D6362">
      <w:pPr>
        <w:spacing w:line="480" w:lineRule="auto"/>
        <w:rPr>
          <w:b/>
          <w:sz w:val="24"/>
          <w:szCs w:val="24"/>
        </w:rPr>
      </w:pPr>
      <w:r w:rsidRPr="000D6362">
        <w:rPr>
          <w:b/>
          <w:sz w:val="24"/>
          <w:szCs w:val="24"/>
        </w:rPr>
        <w:t>Data analysis</w:t>
      </w:r>
    </w:p>
    <w:p w14:paraId="1C1C723F" w14:textId="714744A6" w:rsidR="000D6362" w:rsidRPr="00BF2068" w:rsidRDefault="000D6362" w:rsidP="00377637">
      <w:pPr>
        <w:spacing w:line="480" w:lineRule="auto"/>
        <w:rPr>
          <w:sz w:val="24"/>
          <w:szCs w:val="24"/>
        </w:rPr>
      </w:pPr>
      <w:r w:rsidRPr="000D6362">
        <w:rPr>
          <w:sz w:val="24"/>
          <w:szCs w:val="24"/>
        </w:rPr>
        <w:tab/>
        <w:t xml:space="preserve">We analyzed by F-test the linear model for the full experiment, including the </w:t>
      </w:r>
      <w:r w:rsidR="00B1388E">
        <w:rPr>
          <w:sz w:val="24"/>
          <w:szCs w:val="24"/>
        </w:rPr>
        <w:t xml:space="preserve">fixed </w:t>
      </w:r>
      <w:r w:rsidRPr="000D6362">
        <w:rPr>
          <w:sz w:val="24"/>
          <w:szCs w:val="24"/>
        </w:rPr>
        <w:t xml:space="preserve">effects of </w:t>
      </w:r>
      <w:r w:rsidR="00B1388E">
        <w:rPr>
          <w:sz w:val="24"/>
          <w:szCs w:val="24"/>
        </w:rPr>
        <w:t>isolate genotype, plant domestication (</w:t>
      </w:r>
      <w:r w:rsidR="00B1388E" w:rsidRPr="006046FA">
        <w:rPr>
          <w:i/>
          <w:sz w:val="24"/>
          <w:szCs w:val="24"/>
        </w:rPr>
        <w:t xml:space="preserve">S. </w:t>
      </w:r>
      <w:proofErr w:type="spellStart"/>
      <w:r w:rsidR="00B1388E" w:rsidRPr="006046FA">
        <w:rPr>
          <w:i/>
          <w:sz w:val="24"/>
          <w:szCs w:val="24"/>
        </w:rPr>
        <w:t>lycopersicum</w:t>
      </w:r>
      <w:proofErr w:type="spellEnd"/>
      <w:r w:rsidR="00B1388E">
        <w:rPr>
          <w:sz w:val="24"/>
          <w:szCs w:val="24"/>
        </w:rPr>
        <w:t xml:space="preserve"> or </w:t>
      </w:r>
      <w:r w:rsidR="00B1388E" w:rsidRPr="006046FA">
        <w:rPr>
          <w:i/>
          <w:sz w:val="24"/>
          <w:szCs w:val="24"/>
        </w:rPr>
        <w:t xml:space="preserve">S. </w:t>
      </w:r>
      <w:proofErr w:type="spellStart"/>
      <w:r w:rsidR="00B1388E" w:rsidRPr="006046FA">
        <w:rPr>
          <w:i/>
          <w:sz w:val="24"/>
          <w:szCs w:val="24"/>
        </w:rPr>
        <w:t>pimpinellifolium</w:t>
      </w:r>
      <w:proofErr w:type="spellEnd"/>
      <w:r w:rsidR="00B1388E">
        <w:rPr>
          <w:sz w:val="24"/>
          <w:szCs w:val="24"/>
        </w:rPr>
        <w:t xml:space="preserve">), plant genotype (which is nested within species), experiment, and block (nested within experiment) on lesion area. We next included terms for the interactions of plant domestication with isolate, plant genotype with isolate, and experiment with isolate, plant domestication, or plant genotype as fixed effects. Adding terms for individual plant, leaf, and leaflet position did not significantly improve the full model, so we omitted them from further analysis. We also tested a mixed model with random effects of experiment and block, but this did not affect our interpretation of the fixed effects. </w:t>
      </w:r>
      <w:r w:rsidR="00377637">
        <w:rPr>
          <w:sz w:val="24"/>
          <w:szCs w:val="24"/>
        </w:rPr>
        <w:t xml:space="preserve">Next we </w:t>
      </w:r>
      <w:r w:rsidRPr="000D6362">
        <w:rPr>
          <w:sz w:val="24"/>
          <w:szCs w:val="24"/>
        </w:rPr>
        <w:t xml:space="preserve">calculated the least-squared means of lesion size within each tomato genotype. </w:t>
      </w:r>
      <w:r w:rsidR="00B1388E">
        <w:rPr>
          <w:sz w:val="24"/>
          <w:szCs w:val="24"/>
        </w:rPr>
        <w:t>For the within-genotype model w</w:t>
      </w:r>
      <w:r w:rsidRPr="000D6362">
        <w:rPr>
          <w:sz w:val="24"/>
          <w:szCs w:val="24"/>
        </w:rPr>
        <w:t>e included the fixed effect of isolate, and the random effects of experiment, the isolate by experiment interaction, and leaflet pair (nested within leaf, nested within individual plant). We then us</w:t>
      </w:r>
      <w:r w:rsidR="00BD351C">
        <w:rPr>
          <w:sz w:val="24"/>
          <w:szCs w:val="24"/>
        </w:rPr>
        <w:t xml:space="preserve">ed these means as the phenotype </w:t>
      </w:r>
      <w:r w:rsidRPr="000D6362">
        <w:rPr>
          <w:sz w:val="24"/>
          <w:szCs w:val="24"/>
        </w:rPr>
        <w:t xml:space="preserve">input to our custom </w:t>
      </w:r>
      <w:proofErr w:type="spellStart"/>
      <w:r w:rsidRPr="000D6362">
        <w:rPr>
          <w:sz w:val="24"/>
          <w:szCs w:val="24"/>
        </w:rPr>
        <w:t>bigRR</w:t>
      </w:r>
      <w:proofErr w:type="spellEnd"/>
      <w:r w:rsidRPr="000D6362">
        <w:rPr>
          <w:sz w:val="24"/>
          <w:szCs w:val="24"/>
        </w:rPr>
        <w:t xml:space="preserve"> s</w:t>
      </w:r>
      <w:r w:rsidR="00605543">
        <w:rPr>
          <w:sz w:val="24"/>
          <w:szCs w:val="24"/>
        </w:rPr>
        <w:t xml:space="preserve">cript for GWA. SNP data included </w:t>
      </w:r>
      <w:r w:rsidR="00FD3221">
        <w:rPr>
          <w:sz w:val="24"/>
          <w:szCs w:val="24"/>
        </w:rPr>
        <w:t>345,485</w:t>
      </w:r>
      <w:r w:rsidR="00605543">
        <w:rPr>
          <w:sz w:val="24"/>
          <w:szCs w:val="24"/>
        </w:rPr>
        <w:t xml:space="preserve"> loci at MAF </w:t>
      </w:r>
      <w:r w:rsidR="00FD3221">
        <w:rPr>
          <w:sz w:val="24"/>
          <w:szCs w:val="24"/>
        </w:rPr>
        <w:t>0.20 or greater</w:t>
      </w:r>
      <w:r w:rsidR="00605543">
        <w:rPr>
          <w:sz w:val="24"/>
          <w:szCs w:val="24"/>
        </w:rPr>
        <w:t xml:space="preserve"> as described above. </w:t>
      </w:r>
      <w:r w:rsidRPr="000D6362">
        <w:rPr>
          <w:sz w:val="24"/>
          <w:szCs w:val="24"/>
        </w:rPr>
        <w:t xml:space="preserve"> Because </w:t>
      </w:r>
      <w:proofErr w:type="spellStart"/>
      <w:r w:rsidRPr="000D6362">
        <w:rPr>
          <w:sz w:val="24"/>
          <w:szCs w:val="24"/>
        </w:rPr>
        <w:t>bigRR</w:t>
      </w:r>
      <w:proofErr w:type="spellEnd"/>
      <w:r w:rsidRPr="000D6362">
        <w:rPr>
          <w:sz w:val="24"/>
          <w:szCs w:val="24"/>
        </w:rPr>
        <w:t xml:space="preserve"> provides an estimated effect size, but not a p-value, we perform</w:t>
      </w:r>
      <w:r w:rsidR="00BF6B48">
        <w:rPr>
          <w:sz w:val="24"/>
          <w:szCs w:val="24"/>
        </w:rPr>
        <w:t>ed</w:t>
      </w:r>
      <w:r w:rsidRPr="000D6362">
        <w:rPr>
          <w:sz w:val="24"/>
          <w:szCs w:val="24"/>
        </w:rPr>
        <w:t xml:space="preserve"> permutation analyses to determine effect significance. We permute</w:t>
      </w:r>
      <w:r w:rsidR="00BF6B48">
        <w:rPr>
          <w:sz w:val="24"/>
          <w:szCs w:val="24"/>
        </w:rPr>
        <w:t>d</w:t>
      </w:r>
      <w:r w:rsidRPr="000D6362">
        <w:rPr>
          <w:sz w:val="24"/>
          <w:szCs w:val="24"/>
        </w:rPr>
        <w:t xml:space="preserve"> the phenotypes 1000x and re-r</w:t>
      </w:r>
      <w:r w:rsidR="00BF6B48">
        <w:rPr>
          <w:sz w:val="24"/>
          <w:szCs w:val="24"/>
        </w:rPr>
        <w:t>a</w:t>
      </w:r>
      <w:r w:rsidRPr="000D6362">
        <w:rPr>
          <w:sz w:val="24"/>
          <w:szCs w:val="24"/>
        </w:rPr>
        <w:t xml:space="preserve">n </w:t>
      </w:r>
      <w:proofErr w:type="spellStart"/>
      <w:r w:rsidRPr="000D6362">
        <w:rPr>
          <w:sz w:val="24"/>
          <w:szCs w:val="24"/>
        </w:rPr>
        <w:t>bigRR</w:t>
      </w:r>
      <w:proofErr w:type="spellEnd"/>
      <w:r w:rsidRPr="000D6362">
        <w:rPr>
          <w:sz w:val="24"/>
          <w:szCs w:val="24"/>
        </w:rPr>
        <w:t>, to establish 95%, 99%, and 99.9% thresholds for significance.</w:t>
      </w:r>
      <w:r w:rsidR="00BF2068">
        <w:rPr>
          <w:sz w:val="24"/>
          <w:szCs w:val="24"/>
        </w:rPr>
        <w:t xml:space="preserve"> </w:t>
      </w:r>
      <w:r w:rsidR="00BF6B48">
        <w:rPr>
          <w:sz w:val="24"/>
          <w:szCs w:val="24"/>
        </w:rPr>
        <w:t xml:space="preserve">We performed </w:t>
      </w:r>
      <w:r w:rsidR="00BF2068" w:rsidRPr="00BF2068">
        <w:rPr>
          <w:rFonts w:cs="Arial"/>
          <w:color w:val="222222"/>
          <w:sz w:val="24"/>
          <w:szCs w:val="24"/>
          <w:shd w:val="clear" w:color="auto" w:fill="FFFFFF"/>
        </w:rPr>
        <w:t xml:space="preserve">SNP annotation using </w:t>
      </w:r>
      <w:proofErr w:type="spellStart"/>
      <w:r w:rsidR="00BF2068" w:rsidRPr="00BF2068">
        <w:rPr>
          <w:rFonts w:cs="Arial"/>
          <w:color w:val="222222"/>
          <w:sz w:val="24"/>
          <w:szCs w:val="24"/>
          <w:shd w:val="clear" w:color="auto" w:fill="FFFFFF"/>
        </w:rPr>
        <w:t>SNPdat</w:t>
      </w:r>
      <w:proofErr w:type="spellEnd"/>
      <w:r w:rsidR="00BF2068" w:rsidRPr="00BF2068">
        <w:rPr>
          <w:rFonts w:cs="Arial"/>
          <w:color w:val="222222"/>
          <w:sz w:val="24"/>
          <w:szCs w:val="24"/>
          <w:shd w:val="clear" w:color="auto" w:fill="FFFFFF"/>
        </w:rPr>
        <w:t xml:space="preserve"> </w:t>
      </w:r>
      <w:r w:rsidR="00B1466E">
        <w:rPr>
          <w:rFonts w:cs="Arial"/>
          <w:color w:val="222222"/>
          <w:sz w:val="24"/>
          <w:szCs w:val="24"/>
          <w:shd w:val="clear" w:color="auto" w:fill="FFFFFF"/>
        </w:rPr>
        <w:fldChar w:fldCharType="begin"/>
      </w:r>
      <w:r w:rsidR="00EE114F">
        <w:rPr>
          <w:rFonts w:cs="Arial"/>
          <w:color w:val="222222"/>
          <w:sz w:val="24"/>
          <w:szCs w:val="24"/>
          <w:shd w:val="clear" w:color="auto" w:fill="FFFFFF"/>
        </w:rPr>
        <w:instrText xml:space="preserve"> ADDIN EN.CITE &lt;EndNote&gt;&lt;Cite&gt;&lt;Author&gt;Doran&lt;/Author&gt;&lt;Year&gt;2013&lt;/Year&gt;&lt;RecNum&gt;467&lt;/RecNum&gt;&lt;DisplayText&gt;(Doran and Creevey 2013)&lt;/DisplayText&gt;&lt;record&gt;&lt;rec-number&gt;467&lt;/rec-number&gt;&lt;foreign-keys&gt;&lt;key app="EN" db-id="0pazvxt5kzzzd0er9pcprt0759frxeawtzpf" timestamp="1485233026"&gt;467&lt;/key&gt;&lt;/foreign-keys&gt;&lt;ref-type name="Journal Article"&gt;17&lt;/ref-type&gt;&lt;contributors&gt;&lt;authors&gt;&lt;author&gt;Doran, Anthony G&lt;/author&gt;&lt;author&gt;Creevey, Christopher J&lt;/author&gt;&lt;/authors&gt;&lt;/contributors&gt;&lt;titles&gt;&lt;title&gt;Snpdat: Easy and rapid annotation of results from de novo snp discovery projects for model and non-model organisms&lt;/title&gt;&lt;secondary-title&gt;BMC bioinformatics&lt;/secondary-title&gt;&lt;/titles&gt;&lt;periodical&gt;&lt;full-title&gt;BMC bioinformatics&lt;/full-title&gt;&lt;/periodical&gt;&lt;pages&gt;45&lt;/pages&gt;&lt;volume&gt;14&lt;/volume&gt;&lt;number&gt;1&lt;/number&gt;&lt;dates&gt;&lt;year&gt;2013&lt;/year&gt;&lt;/dates&gt;&lt;isbn&gt;1471-2105&lt;/isbn&gt;&lt;urls&gt;&lt;/urls&gt;&lt;/record&gt;&lt;/Cite&gt;&lt;/EndNote&gt;</w:instrText>
      </w:r>
      <w:r w:rsidR="00B1466E">
        <w:rPr>
          <w:rFonts w:cs="Arial"/>
          <w:color w:val="222222"/>
          <w:sz w:val="24"/>
          <w:szCs w:val="24"/>
          <w:shd w:val="clear" w:color="auto" w:fill="FFFFFF"/>
        </w:rPr>
        <w:fldChar w:fldCharType="separate"/>
      </w:r>
      <w:r w:rsidR="00EE114F">
        <w:rPr>
          <w:rFonts w:cs="Arial"/>
          <w:noProof/>
          <w:color w:val="222222"/>
          <w:sz w:val="24"/>
          <w:szCs w:val="24"/>
          <w:shd w:val="clear" w:color="auto" w:fill="FFFFFF"/>
        </w:rPr>
        <w:t>(Doran and Creevey 2013)</w:t>
      </w:r>
      <w:r w:rsidR="00B1466E">
        <w:rPr>
          <w:rFonts w:cs="Arial"/>
          <w:color w:val="222222"/>
          <w:sz w:val="24"/>
          <w:szCs w:val="24"/>
          <w:shd w:val="clear" w:color="auto" w:fill="FFFFFF"/>
        </w:rPr>
        <w:fldChar w:fldCharType="end"/>
      </w:r>
      <w:r w:rsidR="00BF2068">
        <w:rPr>
          <w:rFonts w:cs="Arial"/>
          <w:color w:val="222222"/>
          <w:sz w:val="24"/>
          <w:szCs w:val="24"/>
          <w:shd w:val="clear" w:color="auto" w:fill="FFFFFF"/>
        </w:rPr>
        <w:t xml:space="preserve"> </w:t>
      </w:r>
      <w:r w:rsidR="00BF2068" w:rsidRPr="00BF2068">
        <w:rPr>
          <w:rFonts w:cs="Arial"/>
          <w:color w:val="222222"/>
          <w:sz w:val="24"/>
          <w:szCs w:val="24"/>
          <w:shd w:val="clear" w:color="auto" w:fill="FFFFFF"/>
        </w:rPr>
        <w:t xml:space="preserve">with </w:t>
      </w:r>
      <w:proofErr w:type="spellStart"/>
      <w:r w:rsidR="00BF2068" w:rsidRPr="00BF2068">
        <w:rPr>
          <w:rFonts w:cs="Arial"/>
          <w:color w:val="222222"/>
          <w:sz w:val="24"/>
          <w:szCs w:val="24"/>
          <w:shd w:val="clear" w:color="auto" w:fill="FFFFFF"/>
        </w:rPr>
        <w:t>gtf</w:t>
      </w:r>
      <w:proofErr w:type="spellEnd"/>
      <w:r w:rsidR="00BF2068" w:rsidRPr="00BF2068">
        <w:rPr>
          <w:rFonts w:cs="Arial"/>
          <w:color w:val="222222"/>
          <w:sz w:val="24"/>
          <w:szCs w:val="24"/>
          <w:shd w:val="clear" w:color="auto" w:fill="FFFFFF"/>
        </w:rPr>
        <w:t xml:space="preserve"> </w:t>
      </w:r>
      <w:r w:rsidR="00BF2068" w:rsidRPr="00BF2068">
        <w:rPr>
          <w:rFonts w:cs="Arial"/>
          <w:color w:val="222222"/>
          <w:sz w:val="24"/>
          <w:szCs w:val="24"/>
          <w:shd w:val="clear" w:color="auto" w:fill="FFFFFF"/>
        </w:rPr>
        <w:lastRenderedPageBreak/>
        <w:t>construction from the T4 gene models for genomic DNA (</w:t>
      </w:r>
      <w:hyperlink r:id="rId8" w:tgtFrame="_blank" w:history="1">
        <w:r w:rsidR="00BF2068" w:rsidRPr="00BF2068">
          <w:rPr>
            <w:rStyle w:val="Hyperlink"/>
            <w:rFonts w:cs="Arial"/>
            <w:color w:val="1155CC"/>
            <w:sz w:val="24"/>
            <w:szCs w:val="24"/>
            <w:shd w:val="clear" w:color="auto" w:fill="FFFFFF"/>
          </w:rPr>
          <w:t>http://www.broadinstitute.org</w:t>
        </w:r>
      </w:hyperlink>
      <w:r w:rsidR="00210E6E">
        <w:rPr>
          <w:rFonts w:cs="Arial"/>
          <w:color w:val="222222"/>
          <w:sz w:val="24"/>
          <w:szCs w:val="24"/>
          <w:shd w:val="clear" w:color="auto" w:fill="FFFFFF"/>
        </w:rPr>
        <w:t xml:space="preserve">, </w:t>
      </w:r>
      <w:r w:rsidR="00B1466E">
        <w:rPr>
          <w:rFonts w:cs="Arial"/>
          <w:color w:val="222222"/>
          <w:sz w:val="24"/>
          <w:szCs w:val="24"/>
          <w:shd w:val="clear" w:color="auto" w:fill="FFFFFF"/>
        </w:rPr>
        <w:fldChar w:fldCharType="begin"/>
      </w:r>
      <w:r w:rsidR="00EE114F">
        <w:rPr>
          <w:rFonts w:cs="Arial"/>
          <w:color w:val="222222"/>
          <w:sz w:val="24"/>
          <w:szCs w:val="24"/>
          <w:shd w:val="clear" w:color="auto" w:fill="FFFFFF"/>
        </w:rPr>
        <w:instrText xml:space="preserve"> ADDIN EN.CITE &lt;EndNote&gt;&lt;Cite&gt;&lt;Author&gt;Staats&lt;/Author&gt;&lt;Year&gt;2012&lt;/Year&gt;&lt;RecNum&gt;468&lt;/RecNum&gt;&lt;DisplayText&gt;(Staats and van Kan 2012)&lt;/DisplayText&gt;&lt;record&gt;&lt;rec-number&gt;468&lt;/rec-number&gt;&lt;foreign-keys&gt;&lt;key app="EN" db-id="0pazvxt5kzzzd0er9pcprt0759frxeawtzpf" timestamp="1485233659"&gt;468&lt;/key&gt;&lt;/foreign-keys&gt;&lt;ref-type name="Journal Article"&gt;17&lt;/ref-type&gt;&lt;contributors&gt;&lt;authors&gt;&lt;author&gt;Staats, Martijn&lt;/author&gt;&lt;author&gt;van Kan, Jan AL&lt;/author&gt;&lt;/authors&gt;&lt;/contributors&gt;&lt;titles&gt;&lt;title&gt;Genome update of Botrytis cinerea strains B05. 10 and T4&lt;/title&gt;&lt;secondary-title&gt;Eukaryotic cell&lt;/secondary-title&gt;&lt;/titles&gt;&lt;periodical&gt;&lt;full-title&gt;Eukaryotic cell&lt;/full-title&gt;&lt;/periodical&gt;&lt;pages&gt;1413-1414&lt;/pages&gt;&lt;volume&gt;11&lt;/volume&gt;&lt;number&gt;11&lt;/number&gt;&lt;dates&gt;&lt;year&gt;2012&lt;/year&gt;&lt;/dates&gt;&lt;isbn&gt;1535-9778&lt;/isbn&gt;&lt;urls&gt;&lt;/urls&gt;&lt;/record&gt;&lt;/Cite&gt;&lt;/EndNote&gt;</w:instrText>
      </w:r>
      <w:r w:rsidR="00B1466E">
        <w:rPr>
          <w:rFonts w:cs="Arial"/>
          <w:color w:val="222222"/>
          <w:sz w:val="24"/>
          <w:szCs w:val="24"/>
          <w:shd w:val="clear" w:color="auto" w:fill="FFFFFF"/>
        </w:rPr>
        <w:fldChar w:fldCharType="separate"/>
      </w:r>
      <w:r w:rsidR="00EE114F">
        <w:rPr>
          <w:rFonts w:cs="Arial"/>
          <w:noProof/>
          <w:color w:val="222222"/>
          <w:sz w:val="24"/>
          <w:szCs w:val="24"/>
          <w:shd w:val="clear" w:color="auto" w:fill="FFFFFF"/>
        </w:rPr>
        <w:t>(Staats and van Kan 2012)</w:t>
      </w:r>
      <w:r w:rsidR="00B1466E">
        <w:rPr>
          <w:rFonts w:cs="Arial"/>
          <w:color w:val="222222"/>
          <w:sz w:val="24"/>
          <w:szCs w:val="24"/>
          <w:shd w:val="clear" w:color="auto" w:fill="FFFFFF"/>
        </w:rPr>
        <w:fldChar w:fldCharType="end"/>
      </w:r>
      <w:r w:rsidR="00BF6B48">
        <w:rPr>
          <w:rFonts w:cs="Arial"/>
          <w:color w:val="222222"/>
          <w:sz w:val="24"/>
          <w:szCs w:val="24"/>
          <w:shd w:val="clear" w:color="auto" w:fill="FFFFFF"/>
        </w:rPr>
        <w:t>)</w:t>
      </w:r>
      <w:r w:rsidR="00BF2068" w:rsidRPr="00BF2068">
        <w:rPr>
          <w:rFonts w:cs="Arial"/>
          <w:color w:val="222222"/>
          <w:sz w:val="24"/>
          <w:szCs w:val="24"/>
          <w:shd w:val="clear" w:color="auto" w:fill="FFFFFF"/>
        </w:rPr>
        <w:t>.</w:t>
      </w:r>
      <w:r w:rsidR="00BF6B48">
        <w:rPr>
          <w:rFonts w:cs="Arial"/>
          <w:color w:val="222222"/>
          <w:sz w:val="24"/>
          <w:szCs w:val="24"/>
          <w:shd w:val="clear" w:color="auto" w:fill="FFFFFF"/>
        </w:rPr>
        <w:t xml:space="preserve"> We used the program </w:t>
      </w:r>
      <w:proofErr w:type="spellStart"/>
      <w:r w:rsidR="00BF6B48">
        <w:rPr>
          <w:rFonts w:cs="Arial"/>
          <w:color w:val="222222"/>
          <w:sz w:val="24"/>
          <w:szCs w:val="24"/>
          <w:shd w:val="clear" w:color="auto" w:fill="FFFFFF"/>
        </w:rPr>
        <w:t>InterProScan</w:t>
      </w:r>
      <w:proofErr w:type="spellEnd"/>
      <w:r w:rsidR="00BF6B48">
        <w:rPr>
          <w:rFonts w:cs="Arial"/>
          <w:color w:val="222222"/>
          <w:sz w:val="24"/>
          <w:szCs w:val="24"/>
          <w:shd w:val="clear" w:color="auto" w:fill="FFFFFF"/>
        </w:rPr>
        <w:t xml:space="preserve"> within BLAST2GO for functional annotation of the gene models (http://www.blast2go.com). </w:t>
      </w:r>
    </w:p>
    <w:p w14:paraId="0A579110" w14:textId="77777777" w:rsidR="000D6362" w:rsidRPr="000D6362" w:rsidRDefault="000D6362" w:rsidP="000D6362">
      <w:pPr>
        <w:spacing w:line="480" w:lineRule="auto"/>
        <w:ind w:firstLine="720"/>
        <w:rPr>
          <w:sz w:val="24"/>
          <w:szCs w:val="24"/>
        </w:rPr>
      </w:pPr>
    </w:p>
    <w:p w14:paraId="5C64D2CD" w14:textId="77777777" w:rsidR="0097612A" w:rsidRDefault="0097612A" w:rsidP="00473ACC">
      <w:pPr>
        <w:spacing w:line="480" w:lineRule="auto"/>
        <w:rPr>
          <w:b/>
          <w:sz w:val="24"/>
          <w:szCs w:val="24"/>
        </w:rPr>
      </w:pPr>
      <w:r w:rsidRPr="00791691">
        <w:rPr>
          <w:b/>
          <w:sz w:val="24"/>
          <w:szCs w:val="24"/>
        </w:rPr>
        <w:t>Results</w:t>
      </w:r>
    </w:p>
    <w:p w14:paraId="22F7E0F6" w14:textId="77777777" w:rsidR="0097612A" w:rsidRDefault="0097612A" w:rsidP="00473ACC">
      <w:pPr>
        <w:spacing w:line="480" w:lineRule="auto"/>
        <w:rPr>
          <w:b/>
          <w:sz w:val="24"/>
          <w:szCs w:val="24"/>
        </w:rPr>
      </w:pPr>
      <w:r w:rsidRPr="00791691">
        <w:rPr>
          <w:b/>
          <w:sz w:val="24"/>
          <w:szCs w:val="24"/>
        </w:rPr>
        <w:t>Experimental Design</w:t>
      </w:r>
    </w:p>
    <w:p w14:paraId="1A7DF2B8" w14:textId="64764F14" w:rsidR="00F126CA" w:rsidRDefault="00A33EE1" w:rsidP="00A33EE1">
      <w:pPr>
        <w:spacing w:line="480" w:lineRule="auto"/>
        <w:ind w:firstLine="720"/>
        <w:rPr>
          <w:sz w:val="24"/>
          <w:szCs w:val="24"/>
        </w:rPr>
      </w:pPr>
      <w:r>
        <w:rPr>
          <w:sz w:val="24"/>
          <w:szCs w:val="24"/>
        </w:rPr>
        <w:t>To</w:t>
      </w:r>
      <w:r w:rsidR="00F126CA">
        <w:rPr>
          <w:sz w:val="24"/>
          <w:szCs w:val="24"/>
        </w:rPr>
        <w:t xml:space="preserve"> directly measure the </w:t>
      </w:r>
      <w:commentRangeStart w:id="14"/>
      <w:r w:rsidR="00F126CA">
        <w:rPr>
          <w:sz w:val="24"/>
          <w:szCs w:val="24"/>
        </w:rPr>
        <w:t xml:space="preserve">impact </w:t>
      </w:r>
      <w:commentRangeEnd w:id="14"/>
      <w:r w:rsidR="003D26E5">
        <w:rPr>
          <w:rStyle w:val="CommentReference"/>
        </w:rPr>
        <w:commentReference w:id="14"/>
      </w:r>
      <w:r w:rsidR="00F126CA">
        <w:rPr>
          <w:sz w:val="24"/>
          <w:szCs w:val="24"/>
        </w:rPr>
        <w:t xml:space="preserve">of tomato </w:t>
      </w:r>
      <w:r w:rsidR="00870D27">
        <w:rPr>
          <w:sz w:val="24"/>
          <w:szCs w:val="24"/>
        </w:rPr>
        <w:t>domestication</w:t>
      </w:r>
      <w:r w:rsidR="007B711D">
        <w:rPr>
          <w:sz w:val="24"/>
          <w:szCs w:val="24"/>
        </w:rPr>
        <w:t xml:space="preserve"> </w:t>
      </w:r>
      <w:r w:rsidR="00F126CA">
        <w:rPr>
          <w:sz w:val="24"/>
          <w:szCs w:val="24"/>
        </w:rPr>
        <w:t xml:space="preserve">on quantitative resistance, we infected </w:t>
      </w:r>
      <w:r>
        <w:rPr>
          <w:sz w:val="24"/>
          <w:szCs w:val="24"/>
        </w:rPr>
        <w:t xml:space="preserve">with a collection of 91 diverse </w:t>
      </w:r>
      <w:r w:rsidRPr="00854928">
        <w:rPr>
          <w:i/>
          <w:sz w:val="24"/>
          <w:szCs w:val="24"/>
        </w:rPr>
        <w:t xml:space="preserve">B. cinerea </w:t>
      </w:r>
      <w:r>
        <w:rPr>
          <w:sz w:val="24"/>
          <w:szCs w:val="24"/>
        </w:rPr>
        <w:t>isolates</w:t>
      </w:r>
      <w:r w:rsidR="00170827">
        <w:rPr>
          <w:sz w:val="24"/>
          <w:szCs w:val="24"/>
        </w:rPr>
        <w:t xml:space="preserve"> (genotypes)</w:t>
      </w:r>
      <w:r>
        <w:rPr>
          <w:sz w:val="24"/>
          <w:szCs w:val="24"/>
        </w:rPr>
        <w:t xml:space="preserve"> on 6 wild and 6 domesticated tomato genotypes</w:t>
      </w:r>
      <w:r w:rsidR="00F126CA">
        <w:rPr>
          <w:sz w:val="24"/>
          <w:szCs w:val="24"/>
        </w:rPr>
        <w:t xml:space="preserve">. Previous studies have examined </w:t>
      </w:r>
      <w:r w:rsidR="00DD2573">
        <w:rPr>
          <w:i/>
          <w:sz w:val="24"/>
          <w:szCs w:val="24"/>
        </w:rPr>
        <w:t>B. cinerea</w:t>
      </w:r>
      <w:r w:rsidR="00F126CA">
        <w:rPr>
          <w:sz w:val="24"/>
          <w:szCs w:val="24"/>
        </w:rPr>
        <w:t xml:space="preserve"> resistance between domesticated </w:t>
      </w:r>
      <w:r w:rsidR="003D26E5">
        <w:rPr>
          <w:sz w:val="24"/>
          <w:szCs w:val="24"/>
        </w:rPr>
        <w:t>and</w:t>
      </w:r>
      <w:r w:rsidR="007B711D">
        <w:rPr>
          <w:sz w:val="24"/>
          <w:szCs w:val="24"/>
        </w:rPr>
        <w:t xml:space="preserve"> distantly related </w:t>
      </w:r>
      <w:r w:rsidR="00CF034A">
        <w:rPr>
          <w:sz w:val="24"/>
          <w:szCs w:val="24"/>
        </w:rPr>
        <w:t>wild</w:t>
      </w:r>
      <w:r w:rsidR="003D26E5">
        <w:rPr>
          <w:sz w:val="24"/>
          <w:szCs w:val="24"/>
        </w:rPr>
        <w:t xml:space="preserve"> tomato</w:t>
      </w:r>
      <w:r w:rsidR="00CF034A">
        <w:rPr>
          <w:sz w:val="24"/>
          <w:szCs w:val="24"/>
        </w:rPr>
        <w:t xml:space="preserve"> </w:t>
      </w:r>
      <w:r w:rsidR="007B711D">
        <w:rPr>
          <w:sz w:val="24"/>
          <w:szCs w:val="24"/>
        </w:rPr>
        <w:t>species</w:t>
      </w:r>
      <w:r w:rsidR="003D26E5">
        <w:rPr>
          <w:sz w:val="24"/>
          <w:szCs w:val="24"/>
        </w:rPr>
        <w:t xml:space="preserve"> using single isolates</w:t>
      </w:r>
      <w:r w:rsidR="00870D27">
        <w:rPr>
          <w:sz w:val="24"/>
          <w:szCs w:val="24"/>
        </w:rPr>
        <w:t xml:space="preserve"> of pathogens</w:t>
      </w:r>
      <w:r w:rsidR="007B711D">
        <w:rPr>
          <w:sz w:val="24"/>
          <w:szCs w:val="24"/>
        </w:rPr>
        <w:t xml:space="preserve"> </w:t>
      </w:r>
      <w:r w:rsidR="00B1466E">
        <w:rPr>
          <w:sz w:val="24"/>
          <w:szCs w:val="24"/>
        </w:rPr>
        <w:fldChar w:fldCharType="begin">
          <w:fldData xml:space="preserve">PEVuZE5vdGU+PENpdGU+PEF1dGhvcj5OaWNvdDwvQXV0aG9yPjxZZWFyPjIwMDI8L1llYXI+PFJl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=
</w:fldData>
        </w:fldChar>
      </w:r>
      <w:r w:rsidR="00EE114F">
        <w:rPr>
          <w:sz w:val="24"/>
          <w:szCs w:val="24"/>
        </w:rPr>
        <w:instrText xml:space="preserve"> ADDIN EN.CITE </w:instrText>
      </w:r>
      <w:r w:rsidR="00EE114F">
        <w:rPr>
          <w:sz w:val="24"/>
          <w:szCs w:val="24"/>
        </w:rPr>
        <w:fldChar w:fldCharType="begin">
          <w:fldData xml:space="preserve">PEVuZE5vdGU+PENpdGU+PEF1dGhvcj5OaWNvdDwvQXV0aG9yPjxZZWFyPjIwMDI8L1llYXI+PFJl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=
</w:fldData>
        </w:fldChar>
      </w:r>
      <w:r w:rsidR="00EE114F">
        <w:rPr>
          <w:sz w:val="24"/>
          <w:szCs w:val="24"/>
        </w:rPr>
        <w:instrText xml:space="preserve"> ADDIN EN.CITE.DATA </w:instrText>
      </w:r>
      <w:r w:rsidR="00EE114F">
        <w:rPr>
          <w:sz w:val="24"/>
          <w:szCs w:val="24"/>
        </w:rPr>
      </w:r>
      <w:r w:rsidR="00EE114F">
        <w:rPr>
          <w:sz w:val="24"/>
          <w:szCs w:val="24"/>
        </w:rPr>
        <w:fldChar w:fldCharType="end"/>
      </w:r>
      <w:r w:rsidR="00B1466E">
        <w:rPr>
          <w:sz w:val="24"/>
          <w:szCs w:val="24"/>
        </w:rPr>
      </w:r>
      <w:r w:rsidR="00B1466E">
        <w:rPr>
          <w:sz w:val="24"/>
          <w:szCs w:val="24"/>
        </w:rPr>
        <w:fldChar w:fldCharType="separate"/>
      </w:r>
      <w:r w:rsidR="00EE114F">
        <w:rPr>
          <w:noProof/>
          <w:sz w:val="24"/>
          <w:szCs w:val="24"/>
        </w:rPr>
        <w:t>(Egashira, Kuwashima et al. 2000, Nicot, Moretti et al. 2002, Guimaraes, Chetelat et al. 2004, Ten Have, van Berloo et al. 2007, Finkers, Bai et al. 2008)</w:t>
      </w:r>
      <w:r w:rsidR="00B1466E">
        <w:rPr>
          <w:sz w:val="24"/>
          <w:szCs w:val="24"/>
        </w:rPr>
        <w:fldChar w:fldCharType="end"/>
      </w:r>
      <w:r w:rsidR="00660515">
        <w:rPr>
          <w:sz w:val="24"/>
          <w:szCs w:val="24"/>
        </w:rPr>
        <w:t xml:space="preserve">. </w:t>
      </w:r>
      <w:r w:rsidR="003D26E5">
        <w:rPr>
          <w:sz w:val="24"/>
          <w:szCs w:val="24"/>
        </w:rPr>
        <w:t>These</w:t>
      </w:r>
      <w:r w:rsidR="00F86FAA">
        <w:rPr>
          <w:sz w:val="24"/>
          <w:szCs w:val="24"/>
        </w:rPr>
        <w:t xml:space="preserve"> previous</w:t>
      </w:r>
      <w:r w:rsidR="00877AE8">
        <w:rPr>
          <w:sz w:val="24"/>
          <w:szCs w:val="24"/>
        </w:rPr>
        <w:t xml:space="preserve"> </w:t>
      </w:r>
      <w:r w:rsidR="006E28C1">
        <w:rPr>
          <w:sz w:val="24"/>
          <w:szCs w:val="24"/>
        </w:rPr>
        <w:t>studies</w:t>
      </w:r>
      <w:r w:rsidR="003D26E5">
        <w:rPr>
          <w:sz w:val="24"/>
          <w:szCs w:val="24"/>
        </w:rPr>
        <w:t xml:space="preserve"> typically used individual wild and </w:t>
      </w:r>
      <w:r w:rsidR="00961651">
        <w:rPr>
          <w:sz w:val="24"/>
          <w:szCs w:val="24"/>
        </w:rPr>
        <w:t xml:space="preserve">domesticated </w:t>
      </w:r>
      <w:r w:rsidR="003D26E5">
        <w:rPr>
          <w:sz w:val="24"/>
          <w:szCs w:val="24"/>
        </w:rPr>
        <w:t>tomato genotypes that were the founders of mapping populations</w:t>
      </w:r>
      <w:r w:rsidR="00870D27">
        <w:rPr>
          <w:sz w:val="24"/>
          <w:szCs w:val="24"/>
        </w:rPr>
        <w:t>,</w:t>
      </w:r>
      <w:r w:rsidR="003D26E5">
        <w:rPr>
          <w:sz w:val="24"/>
          <w:szCs w:val="24"/>
        </w:rPr>
        <w:t xml:space="preserve"> and</w:t>
      </w:r>
      <w:r w:rsidR="006E28C1">
        <w:rPr>
          <w:sz w:val="24"/>
          <w:szCs w:val="24"/>
        </w:rPr>
        <w:t xml:space="preserve"> found </w:t>
      </w:r>
      <w:r w:rsidR="00201913">
        <w:rPr>
          <w:sz w:val="24"/>
          <w:szCs w:val="24"/>
        </w:rPr>
        <w:t xml:space="preserve">a wide range of </w:t>
      </w:r>
      <w:r w:rsidR="009D2C6D">
        <w:rPr>
          <w:sz w:val="24"/>
          <w:szCs w:val="24"/>
        </w:rPr>
        <w:t xml:space="preserve">pathogen </w:t>
      </w:r>
      <w:r w:rsidR="00201913">
        <w:rPr>
          <w:sz w:val="24"/>
          <w:szCs w:val="24"/>
        </w:rPr>
        <w:t>susceptibility levels both within and between tomato species</w:t>
      </w:r>
      <w:r w:rsidR="003D26E5">
        <w:rPr>
          <w:sz w:val="24"/>
          <w:szCs w:val="24"/>
        </w:rPr>
        <w:t>. However,</w:t>
      </w:r>
      <w:r w:rsidR="00201913">
        <w:rPr>
          <w:sz w:val="24"/>
          <w:szCs w:val="24"/>
        </w:rPr>
        <w:t xml:space="preserve"> </w:t>
      </w:r>
      <w:r w:rsidR="003D26E5">
        <w:rPr>
          <w:sz w:val="24"/>
          <w:szCs w:val="24"/>
        </w:rPr>
        <w:t>it is still unknown how</w:t>
      </w:r>
      <w:r w:rsidR="00201913">
        <w:rPr>
          <w:sz w:val="24"/>
          <w:szCs w:val="24"/>
        </w:rPr>
        <w:t xml:space="preserve"> domesticated</w:t>
      </w:r>
      <w:r w:rsidR="003D26E5">
        <w:rPr>
          <w:sz w:val="24"/>
          <w:szCs w:val="24"/>
        </w:rPr>
        <w:t xml:space="preserve"> and closely related wild tomatoes compare for </w:t>
      </w:r>
      <w:r w:rsidR="003D26E5" w:rsidRPr="003D26E5">
        <w:rPr>
          <w:i/>
          <w:sz w:val="24"/>
          <w:szCs w:val="24"/>
        </w:rPr>
        <w:t>B. cinerea</w:t>
      </w:r>
      <w:r w:rsidR="003D26E5">
        <w:rPr>
          <w:sz w:val="24"/>
          <w:szCs w:val="24"/>
        </w:rPr>
        <w:t xml:space="preserve"> resistance using multiple plant</w:t>
      </w:r>
      <w:r w:rsidR="00201913">
        <w:rPr>
          <w:sz w:val="24"/>
          <w:szCs w:val="24"/>
        </w:rPr>
        <w:t xml:space="preserve"> genotypes. </w:t>
      </w:r>
      <w:r w:rsidR="00F126CA">
        <w:rPr>
          <w:sz w:val="24"/>
          <w:szCs w:val="24"/>
        </w:rPr>
        <w:t xml:space="preserve">We selected </w:t>
      </w:r>
      <w:r w:rsidR="00F126CA" w:rsidRPr="00854928">
        <w:rPr>
          <w:i/>
          <w:sz w:val="24"/>
          <w:szCs w:val="24"/>
        </w:rPr>
        <w:t xml:space="preserve">S. </w:t>
      </w:r>
      <w:proofErr w:type="spellStart"/>
      <w:r w:rsidR="00F126CA" w:rsidRPr="00854928">
        <w:rPr>
          <w:i/>
          <w:sz w:val="24"/>
          <w:szCs w:val="24"/>
        </w:rPr>
        <w:t>pimpinellifolium</w:t>
      </w:r>
      <w:proofErr w:type="spellEnd"/>
      <w:r w:rsidR="00F126CA">
        <w:rPr>
          <w:sz w:val="24"/>
          <w:szCs w:val="24"/>
        </w:rPr>
        <w:t xml:space="preserve">, the closest wild </w:t>
      </w:r>
      <w:r w:rsidR="00DA16B0">
        <w:rPr>
          <w:sz w:val="24"/>
          <w:szCs w:val="24"/>
        </w:rPr>
        <w:t>relative</w:t>
      </w:r>
      <w:r w:rsidR="00F126CA">
        <w:rPr>
          <w:sz w:val="24"/>
          <w:szCs w:val="24"/>
        </w:rPr>
        <w:t xml:space="preserve"> of </w:t>
      </w:r>
      <w:r w:rsidR="00F126CA" w:rsidRPr="00854928">
        <w:rPr>
          <w:i/>
          <w:sz w:val="24"/>
          <w:szCs w:val="24"/>
        </w:rPr>
        <w:t>S. lycopersicum</w:t>
      </w:r>
      <w:r w:rsidR="00F126CA">
        <w:rPr>
          <w:sz w:val="24"/>
          <w:szCs w:val="24"/>
        </w:rPr>
        <w:t>, to d</w:t>
      </w:r>
      <w:r w:rsidR="00D36B3C">
        <w:rPr>
          <w:sz w:val="24"/>
          <w:szCs w:val="24"/>
        </w:rPr>
        <w:t xml:space="preserve">irectly study </w:t>
      </w:r>
      <w:r w:rsidR="00DA16B0">
        <w:rPr>
          <w:sz w:val="24"/>
          <w:szCs w:val="24"/>
        </w:rPr>
        <w:t>the selection associated with the impact of domestication</w:t>
      </w:r>
      <w:r w:rsidR="005D3F95">
        <w:rPr>
          <w:sz w:val="24"/>
          <w:szCs w:val="24"/>
        </w:rPr>
        <w:t xml:space="preserve"> </w:t>
      </w:r>
      <w:r w:rsidR="00B1466E">
        <w:rPr>
          <w:sz w:val="24"/>
          <w:szCs w:val="24"/>
        </w:rPr>
        <w:fldChar w:fldCharType="begin"/>
      </w:r>
      <w:r w:rsidR="00EE114F">
        <w:rPr>
          <w:sz w:val="24"/>
          <w:szCs w:val="24"/>
        </w:rPr>
        <w:instrText xml:space="preserve"> ADDIN EN.CITE &lt;EndNote&gt;&lt;Cite&gt;&lt;Author&gt;Peralta&lt;/Author&gt;&lt;Year&gt;2008&lt;/Year&gt;&lt;RecNum&gt;462&lt;/RecNum&gt;&lt;DisplayText&gt;(Peralta, Spooner et al. 2008)&lt;/DisplayText&gt;&lt;record&gt;&lt;rec-number&gt;462&lt;/rec-number&gt;&lt;foreign-keys&gt;&lt;key app="EN" db-id="0pazvxt5kzzzd0er9pcprt0759frxeawtzpf" timestamp="1485203058"&gt;462&lt;/key&gt;&lt;/foreign-keys&gt;&lt;ref-type name="Journal Article"&gt;17&lt;/ref-type&gt;&lt;contributors&gt;&lt;authors&gt;&lt;author&gt;Peralta, IE&lt;/author&gt;&lt;author&gt;Spooner, DM&lt;/author&gt;&lt;author&gt;Knapp, S&lt;/author&gt;&lt;/authors&gt;&lt;/contributors&gt;&lt;titles&gt;&lt;title&gt;The taxonomy of tomatoes: a revision of wild tomatoes (Solanum section Lycopersicon) and their outgroup relatives in sections Juglandifolium and Lycopersicoides&lt;/title&gt;&lt;secondary-title&gt;Syst Bot Monogr&lt;/secondary-title&gt;&lt;/titles&gt;&lt;periodical&gt;&lt;full-title&gt;Syst Bot Monogr&lt;/full-title&gt;&lt;/periodical&gt;&lt;pages&gt;1-186&lt;/pages&gt;&lt;volume&gt;84&lt;/volume&gt;&lt;dates&gt;&lt;year&gt;2008&lt;/year&gt;&lt;/dates&gt;&lt;urls&gt;&lt;/urls&gt;&lt;/record&gt;&lt;/Cite&gt;&lt;/EndNote&gt;</w:instrText>
      </w:r>
      <w:r w:rsidR="00B1466E">
        <w:rPr>
          <w:sz w:val="24"/>
          <w:szCs w:val="24"/>
        </w:rPr>
        <w:fldChar w:fldCharType="separate"/>
      </w:r>
      <w:r w:rsidR="00EE114F">
        <w:rPr>
          <w:noProof/>
          <w:sz w:val="24"/>
          <w:szCs w:val="24"/>
        </w:rPr>
        <w:t>(Peralta, Spooner et al. 2008)</w:t>
      </w:r>
      <w:r w:rsidR="00B1466E">
        <w:rPr>
          <w:sz w:val="24"/>
          <w:szCs w:val="24"/>
        </w:rPr>
        <w:fldChar w:fldCharType="end"/>
      </w:r>
      <w:r w:rsidR="005D3F95">
        <w:rPr>
          <w:sz w:val="24"/>
          <w:szCs w:val="24"/>
        </w:rPr>
        <w:t xml:space="preserve">. </w:t>
      </w:r>
      <w:r w:rsidR="006E28C1">
        <w:rPr>
          <w:sz w:val="24"/>
          <w:szCs w:val="24"/>
        </w:rPr>
        <w:t xml:space="preserve">We selected tomato genotypes including 6 domesticated </w:t>
      </w:r>
      <w:r w:rsidR="006E28C1" w:rsidRPr="00854928">
        <w:rPr>
          <w:i/>
          <w:sz w:val="24"/>
          <w:szCs w:val="24"/>
        </w:rPr>
        <w:t xml:space="preserve">Solanum </w:t>
      </w:r>
      <w:proofErr w:type="spellStart"/>
      <w:r w:rsidR="006E28C1" w:rsidRPr="00854928">
        <w:rPr>
          <w:i/>
          <w:sz w:val="24"/>
          <w:szCs w:val="24"/>
        </w:rPr>
        <w:t>lycopersicum</w:t>
      </w:r>
      <w:proofErr w:type="spellEnd"/>
      <w:r w:rsidR="006E28C1">
        <w:rPr>
          <w:sz w:val="24"/>
          <w:szCs w:val="24"/>
        </w:rPr>
        <w:t xml:space="preserve"> cultivars and 6 wild </w:t>
      </w:r>
      <w:r w:rsidR="006E28C1" w:rsidRPr="00854928">
        <w:rPr>
          <w:i/>
          <w:sz w:val="24"/>
          <w:szCs w:val="24"/>
        </w:rPr>
        <w:t xml:space="preserve">S. </w:t>
      </w:r>
      <w:proofErr w:type="spellStart"/>
      <w:r w:rsidR="006E28C1" w:rsidRPr="00854928">
        <w:rPr>
          <w:i/>
          <w:sz w:val="24"/>
          <w:szCs w:val="24"/>
        </w:rPr>
        <w:t>pimpinellifolium</w:t>
      </w:r>
      <w:proofErr w:type="spellEnd"/>
      <w:r w:rsidR="006E28C1">
        <w:rPr>
          <w:sz w:val="24"/>
          <w:szCs w:val="24"/>
        </w:rPr>
        <w:t xml:space="preserve"> genotypes. </w:t>
      </w:r>
      <w:r w:rsidR="00B56BCA" w:rsidRPr="00B56BCA">
        <w:rPr>
          <w:sz w:val="24"/>
          <w:szCs w:val="24"/>
        </w:rPr>
        <w:t xml:space="preserve"> </w:t>
      </w:r>
      <w:r w:rsidR="00B1388E">
        <w:rPr>
          <w:sz w:val="24"/>
          <w:szCs w:val="24"/>
        </w:rPr>
        <w:t>We isolated</w:t>
      </w:r>
      <w:r w:rsidR="00B56BCA">
        <w:rPr>
          <w:sz w:val="24"/>
          <w:szCs w:val="24"/>
        </w:rPr>
        <w:t xml:space="preserve"> 91 </w:t>
      </w:r>
      <w:r w:rsidR="00B56BCA" w:rsidRPr="0021544C">
        <w:rPr>
          <w:i/>
          <w:sz w:val="24"/>
          <w:szCs w:val="24"/>
        </w:rPr>
        <w:t>B. cinerea</w:t>
      </w:r>
      <w:r w:rsidR="00B56BCA">
        <w:rPr>
          <w:sz w:val="24"/>
          <w:szCs w:val="24"/>
        </w:rPr>
        <w:t xml:space="preserve"> genotypes from various eudicot plant hosts, including tomato stem tissue (2 isolates; T3, KT) and tomato fruit (3 isolates; KGB1, KGB2, Supersteak). </w:t>
      </w:r>
      <w:r w:rsidR="00F126CA">
        <w:rPr>
          <w:sz w:val="24"/>
          <w:szCs w:val="24"/>
        </w:rPr>
        <w:t xml:space="preserve">We infected all 91 </w:t>
      </w:r>
      <w:r w:rsidR="00F126CA" w:rsidRPr="00854928">
        <w:rPr>
          <w:i/>
          <w:sz w:val="24"/>
          <w:szCs w:val="24"/>
        </w:rPr>
        <w:t>B. cinerea</w:t>
      </w:r>
      <w:r w:rsidR="00F126CA">
        <w:rPr>
          <w:sz w:val="24"/>
          <w:szCs w:val="24"/>
        </w:rPr>
        <w:t xml:space="preserve"> isolates onto each</w:t>
      </w:r>
      <w:r w:rsidR="00F86FAA">
        <w:rPr>
          <w:sz w:val="24"/>
          <w:szCs w:val="24"/>
        </w:rPr>
        <w:t xml:space="preserve"> of the 12</w:t>
      </w:r>
      <w:r w:rsidR="00F126CA">
        <w:rPr>
          <w:sz w:val="24"/>
          <w:szCs w:val="24"/>
        </w:rPr>
        <w:t xml:space="preserve"> plant genotype</w:t>
      </w:r>
      <w:r w:rsidR="00F86FAA">
        <w:rPr>
          <w:sz w:val="24"/>
          <w:szCs w:val="24"/>
        </w:rPr>
        <w:t>s</w:t>
      </w:r>
      <w:r w:rsidR="00F126CA">
        <w:rPr>
          <w:sz w:val="24"/>
          <w:szCs w:val="24"/>
        </w:rPr>
        <w:t xml:space="preserve"> in 3-fold </w:t>
      </w:r>
      <w:r w:rsidR="00854928">
        <w:rPr>
          <w:sz w:val="24"/>
          <w:szCs w:val="24"/>
        </w:rPr>
        <w:lastRenderedPageBreak/>
        <w:t xml:space="preserve">replication across 2 independent experiments in a randomized complete block design, giving 6 measurements per plant-pathogen combination, for a total of 3,276 lesions. We </w:t>
      </w:r>
      <w:r w:rsidR="00DA16B0">
        <w:rPr>
          <w:sz w:val="24"/>
          <w:szCs w:val="24"/>
        </w:rPr>
        <w:t xml:space="preserve">digitally </w:t>
      </w:r>
      <w:r w:rsidR="00854928">
        <w:rPr>
          <w:sz w:val="24"/>
          <w:szCs w:val="24"/>
        </w:rPr>
        <w:t>measured the area of the developing lesion</w:t>
      </w:r>
      <w:r w:rsidR="00DA16B0">
        <w:rPr>
          <w:sz w:val="24"/>
          <w:szCs w:val="24"/>
        </w:rPr>
        <w:t xml:space="preserve"> at 72 hours post infection (HPI) (Figure R1).</w:t>
      </w:r>
      <w:r w:rsidR="00854928">
        <w:rPr>
          <w:sz w:val="24"/>
          <w:szCs w:val="24"/>
        </w:rPr>
        <w:t xml:space="preserve"> </w:t>
      </w:r>
      <w:r w:rsidR="00961651">
        <w:rPr>
          <w:sz w:val="24"/>
          <w:szCs w:val="24"/>
        </w:rPr>
        <w:t>At 72 hours</w:t>
      </w:r>
      <w:r w:rsidR="00C97B8A">
        <w:rPr>
          <w:sz w:val="24"/>
          <w:szCs w:val="24"/>
        </w:rPr>
        <w:t xml:space="preserve"> significant lesion growth </w:t>
      </w:r>
      <w:r w:rsidR="00B738AF">
        <w:rPr>
          <w:sz w:val="24"/>
          <w:szCs w:val="24"/>
        </w:rPr>
        <w:t>was</w:t>
      </w:r>
      <w:r w:rsidR="00C97B8A">
        <w:rPr>
          <w:sz w:val="24"/>
          <w:szCs w:val="24"/>
        </w:rPr>
        <w:t xml:space="preserve"> visible, </w:t>
      </w:r>
      <w:r w:rsidR="001C0C1B">
        <w:rPr>
          <w:sz w:val="24"/>
          <w:szCs w:val="24"/>
        </w:rPr>
        <w:t>but</w:t>
      </w:r>
      <w:r>
        <w:rPr>
          <w:sz w:val="24"/>
          <w:szCs w:val="24"/>
        </w:rPr>
        <w:t xml:space="preserve"> </w:t>
      </w:r>
      <w:r w:rsidR="00C97B8A">
        <w:rPr>
          <w:sz w:val="24"/>
          <w:szCs w:val="24"/>
        </w:rPr>
        <w:t>no lesions ha</w:t>
      </w:r>
      <w:r w:rsidR="00B738AF">
        <w:rPr>
          <w:sz w:val="24"/>
          <w:szCs w:val="24"/>
        </w:rPr>
        <w:t>d</w:t>
      </w:r>
      <w:r w:rsidR="00C97B8A">
        <w:rPr>
          <w:sz w:val="24"/>
          <w:szCs w:val="24"/>
        </w:rPr>
        <w:t xml:space="preserve"> </w:t>
      </w:r>
      <w:r w:rsidR="00660515">
        <w:rPr>
          <w:sz w:val="24"/>
          <w:szCs w:val="24"/>
        </w:rPr>
        <w:t xml:space="preserve">spread to </w:t>
      </w:r>
      <w:r w:rsidR="00C97B8A">
        <w:rPr>
          <w:sz w:val="24"/>
          <w:szCs w:val="24"/>
        </w:rPr>
        <w:t>infect</w:t>
      </w:r>
      <w:r w:rsidR="00660515">
        <w:rPr>
          <w:sz w:val="24"/>
          <w:szCs w:val="24"/>
        </w:rPr>
        <w:t xml:space="preserve"> over half of</w:t>
      </w:r>
      <w:r w:rsidR="00C97B8A">
        <w:rPr>
          <w:sz w:val="24"/>
          <w:szCs w:val="24"/>
        </w:rPr>
        <w:t xml:space="preserve"> </w:t>
      </w:r>
      <w:r>
        <w:rPr>
          <w:sz w:val="24"/>
          <w:szCs w:val="24"/>
        </w:rPr>
        <w:t xml:space="preserve">the </w:t>
      </w:r>
      <w:r w:rsidR="00C97B8A">
        <w:rPr>
          <w:sz w:val="24"/>
          <w:szCs w:val="24"/>
        </w:rPr>
        <w:t xml:space="preserve">leaflet. </w:t>
      </w:r>
      <w:r>
        <w:rPr>
          <w:sz w:val="24"/>
          <w:szCs w:val="24"/>
        </w:rPr>
        <w:t>Digital measurement of the area of the developing</w:t>
      </w:r>
      <w:r w:rsidR="00E14E45">
        <w:rPr>
          <w:sz w:val="24"/>
          <w:szCs w:val="24"/>
        </w:rPr>
        <w:t xml:space="preserve"> </w:t>
      </w:r>
      <w:r>
        <w:rPr>
          <w:sz w:val="24"/>
          <w:szCs w:val="24"/>
        </w:rPr>
        <w:t>lesion provides</w:t>
      </w:r>
      <w:r w:rsidR="00854928">
        <w:rPr>
          <w:sz w:val="24"/>
          <w:szCs w:val="24"/>
        </w:rPr>
        <w:t xml:space="preserve"> a composite phenotype </w:t>
      </w:r>
      <w:r>
        <w:rPr>
          <w:sz w:val="24"/>
          <w:szCs w:val="24"/>
        </w:rPr>
        <w:t xml:space="preserve">controlled by </w:t>
      </w:r>
      <w:r w:rsidR="00854928">
        <w:rPr>
          <w:sz w:val="24"/>
          <w:szCs w:val="24"/>
        </w:rPr>
        <w:t>the interaction</w:t>
      </w:r>
      <w:r w:rsidR="00B738AF">
        <w:rPr>
          <w:sz w:val="24"/>
          <w:szCs w:val="24"/>
        </w:rPr>
        <w:t xml:space="preserve"> of host and pathogen genetics</w:t>
      </w:r>
      <w:r>
        <w:rPr>
          <w:sz w:val="24"/>
          <w:szCs w:val="24"/>
        </w:rPr>
        <w:t>. This measurement of the plant-</w:t>
      </w:r>
      <w:r w:rsidRPr="00B738AF">
        <w:rPr>
          <w:i/>
          <w:sz w:val="24"/>
          <w:szCs w:val="24"/>
        </w:rPr>
        <w:t>Botrytis</w:t>
      </w:r>
      <w:r>
        <w:rPr>
          <w:sz w:val="24"/>
          <w:szCs w:val="24"/>
        </w:rPr>
        <w:t xml:space="preserve"> interaction </w:t>
      </w:r>
      <w:r w:rsidR="00B738AF">
        <w:rPr>
          <w:sz w:val="24"/>
          <w:szCs w:val="24"/>
        </w:rPr>
        <w:t xml:space="preserve">has been </w:t>
      </w:r>
      <w:r w:rsidR="00961651">
        <w:rPr>
          <w:sz w:val="24"/>
          <w:szCs w:val="24"/>
        </w:rPr>
        <w:t xml:space="preserve">used </w:t>
      </w:r>
      <w:r>
        <w:rPr>
          <w:sz w:val="24"/>
          <w:szCs w:val="24"/>
        </w:rPr>
        <w:t>successfully</w:t>
      </w:r>
      <w:r w:rsidR="00961651">
        <w:rPr>
          <w:sz w:val="24"/>
          <w:szCs w:val="24"/>
        </w:rPr>
        <w:t xml:space="preserve"> </w:t>
      </w:r>
      <w:r w:rsidR="00B738AF">
        <w:rPr>
          <w:sz w:val="24"/>
          <w:szCs w:val="24"/>
        </w:rPr>
        <w:t xml:space="preserve">in a number of </w:t>
      </w:r>
      <w:r>
        <w:rPr>
          <w:sz w:val="24"/>
          <w:szCs w:val="24"/>
        </w:rPr>
        <w:t xml:space="preserve">molecular and quantitative genetic </w:t>
      </w:r>
      <w:r w:rsidR="00B738AF">
        <w:rPr>
          <w:sz w:val="24"/>
          <w:szCs w:val="24"/>
        </w:rPr>
        <w:t>studies</w:t>
      </w:r>
      <w:r w:rsidR="001C0C1B">
        <w:rPr>
          <w:sz w:val="24"/>
          <w:szCs w:val="24"/>
        </w:rPr>
        <w:t xml:space="preserve"> {</w:t>
      </w:r>
      <w:r w:rsidR="0042682B">
        <w:rPr>
          <w:sz w:val="24"/>
          <w:szCs w:val="24"/>
        </w:rPr>
        <w:t>Ferrari 2003</w:t>
      </w:r>
      <w:r w:rsidR="00A333FE">
        <w:rPr>
          <w:sz w:val="24"/>
          <w:szCs w:val="24"/>
        </w:rPr>
        <w:t xml:space="preserve">; </w:t>
      </w:r>
      <w:proofErr w:type="spellStart"/>
      <w:r w:rsidR="00A333FE">
        <w:rPr>
          <w:sz w:val="24"/>
          <w:szCs w:val="24"/>
        </w:rPr>
        <w:t>Denby</w:t>
      </w:r>
      <w:proofErr w:type="spellEnd"/>
      <w:r w:rsidR="00A333FE">
        <w:rPr>
          <w:sz w:val="24"/>
          <w:szCs w:val="24"/>
        </w:rPr>
        <w:t xml:space="preserve"> 2004; Kliebenstein 2005; Ferrari 2007; Rowe 2008</w:t>
      </w:r>
      <w:r w:rsidR="0042682B">
        <w:rPr>
          <w:sz w:val="24"/>
          <w:szCs w:val="24"/>
        </w:rPr>
        <w:t>}</w:t>
      </w:r>
      <w:r w:rsidR="00B738AF">
        <w:rPr>
          <w:sz w:val="24"/>
          <w:szCs w:val="24"/>
        </w:rPr>
        <w:t>.</w:t>
      </w:r>
    </w:p>
    <w:p w14:paraId="5B7E0916" w14:textId="77777777" w:rsidR="00F803BC" w:rsidRDefault="00F803BC" w:rsidP="00A33EE1">
      <w:pPr>
        <w:spacing w:line="480" w:lineRule="auto"/>
        <w:ind w:firstLine="720"/>
        <w:rPr>
          <w:sz w:val="24"/>
          <w:szCs w:val="24"/>
        </w:rPr>
      </w:pPr>
    </w:p>
    <w:p w14:paraId="74D23306" w14:textId="6115D3FE" w:rsidR="00772A6B" w:rsidRPr="00772A6B" w:rsidRDefault="00E019E8" w:rsidP="00473ACC">
      <w:pPr>
        <w:spacing w:line="480" w:lineRule="auto"/>
        <w:rPr>
          <w:b/>
          <w:sz w:val="24"/>
          <w:szCs w:val="24"/>
        </w:rPr>
      </w:pPr>
      <w:r>
        <w:rPr>
          <w:b/>
          <w:sz w:val="24"/>
          <w:szCs w:val="24"/>
        </w:rPr>
        <w:t xml:space="preserve">Comparison of Pathogen Genetics, Plant Genetics and Crop Domestication </w:t>
      </w:r>
      <w:r w:rsidR="00505B78">
        <w:rPr>
          <w:b/>
          <w:sz w:val="24"/>
          <w:szCs w:val="24"/>
        </w:rPr>
        <w:t xml:space="preserve">Effects </w:t>
      </w:r>
      <w:r>
        <w:rPr>
          <w:b/>
          <w:sz w:val="24"/>
          <w:szCs w:val="24"/>
        </w:rPr>
        <w:t>on Resistance</w:t>
      </w:r>
    </w:p>
    <w:p w14:paraId="44AA90AE" w14:textId="1F536EAE" w:rsidR="007A7AF3" w:rsidRDefault="00B63A17" w:rsidP="00505B78">
      <w:pPr>
        <w:spacing w:line="480" w:lineRule="auto"/>
        <w:ind w:firstLine="720"/>
        <w:rPr>
          <w:sz w:val="24"/>
          <w:szCs w:val="24"/>
        </w:rPr>
      </w:pPr>
      <w:r>
        <w:rPr>
          <w:sz w:val="24"/>
          <w:szCs w:val="24"/>
        </w:rPr>
        <w:t xml:space="preserve">We wanted to know </w:t>
      </w:r>
      <w:r w:rsidR="00961651">
        <w:rPr>
          <w:sz w:val="24"/>
          <w:szCs w:val="24"/>
        </w:rPr>
        <w:t xml:space="preserve">the relative contribution of </w:t>
      </w:r>
      <w:r>
        <w:rPr>
          <w:sz w:val="24"/>
          <w:szCs w:val="24"/>
        </w:rPr>
        <w:t>g</w:t>
      </w:r>
      <w:r w:rsidR="000D4BA2">
        <w:rPr>
          <w:sz w:val="24"/>
          <w:szCs w:val="24"/>
        </w:rPr>
        <w:t xml:space="preserve">enetic variation in both the plant and the pathogen to variation in the virulence/ susceptibility phenotype. Using a linear model, we asked how </w:t>
      </w:r>
      <w:r w:rsidR="001D4F8D">
        <w:rPr>
          <w:sz w:val="24"/>
          <w:szCs w:val="24"/>
        </w:rPr>
        <w:t>plan</w:t>
      </w:r>
      <w:r w:rsidR="00CB0FF3">
        <w:rPr>
          <w:sz w:val="24"/>
          <w:szCs w:val="24"/>
        </w:rPr>
        <w:t>t genotype</w:t>
      </w:r>
      <w:r>
        <w:rPr>
          <w:sz w:val="24"/>
          <w:szCs w:val="24"/>
        </w:rPr>
        <w:t>, plant domestication status,</w:t>
      </w:r>
      <w:r w:rsidR="00CB0FF3">
        <w:rPr>
          <w:sz w:val="24"/>
          <w:szCs w:val="24"/>
        </w:rPr>
        <w:t xml:space="preserve"> and pathogen genotype (isolate)</w:t>
      </w:r>
      <w:r w:rsidR="001D4F8D">
        <w:rPr>
          <w:sz w:val="24"/>
          <w:szCs w:val="24"/>
        </w:rPr>
        <w:t xml:space="preserve"> contribute</w:t>
      </w:r>
      <w:r w:rsidR="00170827">
        <w:rPr>
          <w:sz w:val="24"/>
          <w:szCs w:val="24"/>
        </w:rPr>
        <w:t xml:space="preserve"> to</w:t>
      </w:r>
      <w:r w:rsidR="001D4F8D">
        <w:rPr>
          <w:sz w:val="24"/>
          <w:szCs w:val="24"/>
        </w:rPr>
        <w:t xml:space="preserve"> </w:t>
      </w:r>
      <w:r w:rsidR="000D4BA2">
        <w:rPr>
          <w:sz w:val="24"/>
          <w:szCs w:val="24"/>
        </w:rPr>
        <w:t xml:space="preserve">variation in </w:t>
      </w:r>
      <w:r w:rsidR="001D4F8D">
        <w:rPr>
          <w:sz w:val="24"/>
          <w:szCs w:val="24"/>
        </w:rPr>
        <w:t xml:space="preserve">lesion size. </w:t>
      </w:r>
      <w:r w:rsidR="00706E82">
        <w:rPr>
          <w:sz w:val="24"/>
          <w:szCs w:val="24"/>
        </w:rPr>
        <w:t xml:space="preserve">The final model </w:t>
      </w:r>
      <w:r w:rsidR="00D71B30">
        <w:rPr>
          <w:sz w:val="24"/>
          <w:szCs w:val="24"/>
        </w:rPr>
        <w:t xml:space="preserve">explains 60% of the variance for lesion size, and </w:t>
      </w:r>
      <w:r w:rsidR="00706E82">
        <w:rPr>
          <w:sz w:val="24"/>
          <w:szCs w:val="24"/>
        </w:rPr>
        <w:t>shows that genetic variation within</w:t>
      </w:r>
      <w:r w:rsidR="009F0A62">
        <w:rPr>
          <w:sz w:val="24"/>
          <w:szCs w:val="24"/>
        </w:rPr>
        <w:t xml:space="preserve"> both the host plant and the pathogen</w:t>
      </w:r>
      <w:r w:rsidR="00A33EE1">
        <w:rPr>
          <w:sz w:val="24"/>
          <w:szCs w:val="24"/>
        </w:rPr>
        <w:t xml:space="preserve"> </w:t>
      </w:r>
      <w:r w:rsidR="00CA4ECA">
        <w:rPr>
          <w:sz w:val="24"/>
          <w:szCs w:val="24"/>
        </w:rPr>
        <w:t>have significant effects on</w:t>
      </w:r>
      <w:r w:rsidR="001C0D4A">
        <w:rPr>
          <w:sz w:val="24"/>
          <w:szCs w:val="24"/>
        </w:rPr>
        <w:t xml:space="preserve"> lesion growth, but isolate explains 3.5x more of the variance than plant genotype (</w:t>
      </w:r>
      <w:r w:rsidR="00D71B30">
        <w:rPr>
          <w:sz w:val="24"/>
          <w:szCs w:val="24"/>
        </w:rPr>
        <w:t>10.2% of total variance</w:t>
      </w:r>
      <w:r w:rsidR="00F86FAA">
        <w:rPr>
          <w:sz w:val="24"/>
          <w:szCs w:val="24"/>
        </w:rPr>
        <w:t xml:space="preserve"> under isolate</w:t>
      </w:r>
      <w:r w:rsidR="00D71B30">
        <w:rPr>
          <w:sz w:val="24"/>
          <w:szCs w:val="24"/>
        </w:rPr>
        <w:t xml:space="preserve"> vs. 2.9%</w:t>
      </w:r>
      <w:r w:rsidR="00F86FAA">
        <w:rPr>
          <w:sz w:val="24"/>
          <w:szCs w:val="24"/>
        </w:rPr>
        <w:t xml:space="preserve"> under plant</w:t>
      </w:r>
      <w:r w:rsidR="00D71B30">
        <w:rPr>
          <w:sz w:val="24"/>
          <w:szCs w:val="24"/>
        </w:rPr>
        <w:t xml:space="preserve">, </w:t>
      </w:r>
      <w:r w:rsidR="001C0D4A">
        <w:rPr>
          <w:sz w:val="24"/>
          <w:szCs w:val="24"/>
        </w:rPr>
        <w:t xml:space="preserve">Table R1). </w:t>
      </w:r>
      <w:r w:rsidR="00780E3C">
        <w:rPr>
          <w:sz w:val="24"/>
          <w:szCs w:val="24"/>
        </w:rPr>
        <w:t xml:space="preserve">Interestingly, tomato domestication </w:t>
      </w:r>
      <w:r w:rsidR="00A33EE1">
        <w:rPr>
          <w:sz w:val="24"/>
          <w:szCs w:val="24"/>
        </w:rPr>
        <w:t>significantly</w:t>
      </w:r>
      <w:r w:rsidR="00B738AF">
        <w:rPr>
          <w:sz w:val="24"/>
          <w:szCs w:val="24"/>
        </w:rPr>
        <w:t xml:space="preserve"> impacted </w:t>
      </w:r>
      <w:r w:rsidR="006046FA" w:rsidRPr="006046FA">
        <w:rPr>
          <w:i/>
          <w:sz w:val="24"/>
          <w:szCs w:val="24"/>
        </w:rPr>
        <w:t>B. cinerea</w:t>
      </w:r>
      <w:r w:rsidR="006046FA">
        <w:rPr>
          <w:sz w:val="24"/>
          <w:szCs w:val="24"/>
        </w:rPr>
        <w:t xml:space="preserve"> virulence</w:t>
      </w:r>
      <w:r w:rsidR="00B738AF">
        <w:rPr>
          <w:sz w:val="24"/>
          <w:szCs w:val="24"/>
        </w:rPr>
        <w:t xml:space="preserve">, as shown by the </w:t>
      </w:r>
      <w:r w:rsidR="00C97B8A">
        <w:rPr>
          <w:sz w:val="24"/>
          <w:szCs w:val="24"/>
        </w:rPr>
        <w:t>significant effects of tomato genetic variation between domesticated and wild species</w:t>
      </w:r>
      <w:r w:rsidR="00FD28D9">
        <w:rPr>
          <w:sz w:val="24"/>
          <w:szCs w:val="24"/>
        </w:rPr>
        <w:t xml:space="preserve"> </w:t>
      </w:r>
      <w:r w:rsidR="00CA4ECA">
        <w:rPr>
          <w:sz w:val="24"/>
          <w:szCs w:val="24"/>
        </w:rPr>
        <w:t>(</w:t>
      </w:r>
      <w:r w:rsidR="00D71B30">
        <w:rPr>
          <w:sz w:val="24"/>
          <w:szCs w:val="24"/>
        </w:rPr>
        <w:t xml:space="preserve">&lt;1% of total variance, </w:t>
      </w:r>
      <w:r w:rsidR="00CA4ECA">
        <w:rPr>
          <w:sz w:val="24"/>
          <w:szCs w:val="24"/>
        </w:rPr>
        <w:t>Table R1)</w:t>
      </w:r>
      <w:r w:rsidR="00C97B8A">
        <w:rPr>
          <w:sz w:val="24"/>
          <w:szCs w:val="24"/>
        </w:rPr>
        <w:t xml:space="preserve">. </w:t>
      </w:r>
      <w:r w:rsidR="00A33EE1">
        <w:rPr>
          <w:sz w:val="24"/>
          <w:szCs w:val="24"/>
        </w:rPr>
        <w:t>There was no</w:t>
      </w:r>
      <w:r w:rsidR="00EA1576">
        <w:rPr>
          <w:sz w:val="24"/>
          <w:szCs w:val="24"/>
        </w:rPr>
        <w:t xml:space="preserve"> evidence for significant interaction effects between isolate </w:t>
      </w:r>
      <w:r w:rsidR="00EA1576">
        <w:rPr>
          <w:sz w:val="24"/>
          <w:szCs w:val="24"/>
        </w:rPr>
        <w:lastRenderedPageBreak/>
        <w:t>and plant genotypes</w:t>
      </w:r>
      <w:r w:rsidR="00A33EE1">
        <w:rPr>
          <w:sz w:val="24"/>
          <w:szCs w:val="24"/>
        </w:rPr>
        <w:t xml:space="preserve"> </w:t>
      </w:r>
      <w:r w:rsidR="00BE338C">
        <w:rPr>
          <w:sz w:val="24"/>
          <w:szCs w:val="24"/>
        </w:rPr>
        <w:t>but</w:t>
      </w:r>
      <w:r w:rsidR="00A33EE1">
        <w:rPr>
          <w:sz w:val="24"/>
          <w:szCs w:val="24"/>
        </w:rPr>
        <w:t xml:space="preserve"> this term contributed the largest proportion of the</w:t>
      </w:r>
      <w:r w:rsidR="00CA4ECA">
        <w:rPr>
          <w:sz w:val="24"/>
          <w:szCs w:val="24"/>
        </w:rPr>
        <w:t xml:space="preserve"> plant-related</w:t>
      </w:r>
      <w:r w:rsidR="00A33EE1">
        <w:rPr>
          <w:sz w:val="24"/>
          <w:szCs w:val="24"/>
        </w:rPr>
        <w:t xml:space="preserve"> variance in lesion size (Table R1). This lack of significance may </w:t>
      </w:r>
      <w:r w:rsidR="006046FA">
        <w:rPr>
          <w:sz w:val="24"/>
          <w:szCs w:val="24"/>
        </w:rPr>
        <w:t>be caused by</w:t>
      </w:r>
      <w:r w:rsidR="00F919BB">
        <w:rPr>
          <w:sz w:val="24"/>
          <w:szCs w:val="24"/>
        </w:rPr>
        <w:t xml:space="preserve"> vast number of degrees</w:t>
      </w:r>
      <w:r w:rsidR="00B738AF">
        <w:rPr>
          <w:sz w:val="24"/>
          <w:szCs w:val="24"/>
        </w:rPr>
        <w:t xml:space="preserve"> of freedom</w:t>
      </w:r>
      <w:r w:rsidR="00A33EE1">
        <w:rPr>
          <w:sz w:val="24"/>
          <w:szCs w:val="24"/>
        </w:rPr>
        <w:t xml:space="preserve"> in this term</w:t>
      </w:r>
      <w:r w:rsidR="0044762C">
        <w:rPr>
          <w:sz w:val="24"/>
          <w:szCs w:val="24"/>
        </w:rPr>
        <w:t xml:space="preserve"> (Table R1)</w:t>
      </w:r>
      <w:r w:rsidR="00EA1576">
        <w:rPr>
          <w:sz w:val="24"/>
          <w:szCs w:val="24"/>
        </w:rPr>
        <w:t>.</w:t>
      </w:r>
      <w:r w:rsidR="00CA4ECA">
        <w:rPr>
          <w:sz w:val="24"/>
          <w:szCs w:val="24"/>
        </w:rPr>
        <w:t xml:space="preserve"> In short, lesion size is controlled by genetics both within the host plant and the pathogen</w:t>
      </w:r>
      <w:r w:rsidR="00F86FAA">
        <w:rPr>
          <w:sz w:val="24"/>
          <w:szCs w:val="24"/>
        </w:rPr>
        <w:t xml:space="preserve">. The question remains, </w:t>
      </w:r>
      <w:r w:rsidR="00961651">
        <w:rPr>
          <w:sz w:val="24"/>
          <w:szCs w:val="24"/>
        </w:rPr>
        <w:t>at what level does</w:t>
      </w:r>
      <w:r w:rsidR="00F86FAA">
        <w:rPr>
          <w:sz w:val="24"/>
          <w:szCs w:val="24"/>
        </w:rPr>
        <w:t xml:space="preserve"> genetic variation </w:t>
      </w:r>
      <w:r w:rsidR="009A1C3C">
        <w:rPr>
          <w:sz w:val="24"/>
          <w:szCs w:val="24"/>
        </w:rPr>
        <w:t>in the host contribute to lesion growth? Host genotype may be the major determinant</w:t>
      </w:r>
      <w:r w:rsidR="00961651">
        <w:rPr>
          <w:sz w:val="24"/>
          <w:szCs w:val="24"/>
        </w:rPr>
        <w:t xml:space="preserve"> of plant susceptibility to </w:t>
      </w:r>
      <w:r w:rsidR="00961651">
        <w:rPr>
          <w:i/>
          <w:sz w:val="24"/>
          <w:szCs w:val="24"/>
        </w:rPr>
        <w:t>B. cinerea</w:t>
      </w:r>
      <w:r w:rsidR="009A1C3C">
        <w:rPr>
          <w:sz w:val="24"/>
          <w:szCs w:val="24"/>
        </w:rPr>
        <w:t>, or host domesticat</w:t>
      </w:r>
      <w:r w:rsidR="00961651">
        <w:rPr>
          <w:sz w:val="24"/>
          <w:szCs w:val="24"/>
        </w:rPr>
        <w:t>ion status may be more relevant.</w:t>
      </w:r>
    </w:p>
    <w:p w14:paraId="4F49F64D" w14:textId="77777777" w:rsidR="00505B78" w:rsidRPr="00505B78" w:rsidRDefault="00505B78" w:rsidP="00505B78">
      <w:pPr>
        <w:spacing w:line="480" w:lineRule="auto"/>
        <w:ind w:firstLine="720"/>
        <w:rPr>
          <w:sz w:val="24"/>
          <w:szCs w:val="24"/>
        </w:rPr>
      </w:pPr>
    </w:p>
    <w:p w14:paraId="4B8E75BC" w14:textId="290FB85F" w:rsidR="00A52DC5" w:rsidRDefault="00F126CA" w:rsidP="00473ACC">
      <w:pPr>
        <w:spacing w:line="480" w:lineRule="auto"/>
        <w:rPr>
          <w:b/>
          <w:sz w:val="24"/>
          <w:szCs w:val="24"/>
        </w:rPr>
      </w:pPr>
      <w:r>
        <w:rPr>
          <w:b/>
          <w:sz w:val="24"/>
          <w:szCs w:val="24"/>
        </w:rPr>
        <w:t xml:space="preserve">Domestication and </w:t>
      </w:r>
      <w:r w:rsidR="006C7FE0">
        <w:rPr>
          <w:b/>
          <w:sz w:val="24"/>
          <w:szCs w:val="24"/>
        </w:rPr>
        <w:t xml:space="preserve">Lesion </w:t>
      </w:r>
      <w:r w:rsidR="00F803BC">
        <w:rPr>
          <w:b/>
          <w:sz w:val="24"/>
          <w:szCs w:val="24"/>
        </w:rPr>
        <w:t>Size Variation</w:t>
      </w:r>
    </w:p>
    <w:p w14:paraId="6202A00F" w14:textId="5071BF03" w:rsidR="00E019E8" w:rsidRDefault="007811D3" w:rsidP="00473ACC">
      <w:pPr>
        <w:spacing w:line="480" w:lineRule="auto"/>
        <w:rPr>
          <w:sz w:val="24"/>
          <w:szCs w:val="24"/>
        </w:rPr>
      </w:pPr>
      <w:r>
        <w:rPr>
          <w:b/>
          <w:sz w:val="24"/>
          <w:szCs w:val="24"/>
        </w:rPr>
        <w:tab/>
      </w:r>
      <w:r w:rsidR="00E019E8">
        <w:rPr>
          <w:sz w:val="24"/>
          <w:szCs w:val="24"/>
        </w:rPr>
        <w:t xml:space="preserve">Existing literature predominantly theorizes that crop domestication increases </w:t>
      </w:r>
      <w:r w:rsidR="009A1C3C">
        <w:rPr>
          <w:sz w:val="24"/>
          <w:szCs w:val="24"/>
        </w:rPr>
        <w:t xml:space="preserve">plant </w:t>
      </w:r>
      <w:r w:rsidR="00E019E8">
        <w:rPr>
          <w:sz w:val="24"/>
          <w:szCs w:val="24"/>
        </w:rPr>
        <w:t>susceptibility to pathogens {</w:t>
      </w:r>
      <w:proofErr w:type="spellStart"/>
      <w:r w:rsidR="00E019E8">
        <w:rPr>
          <w:sz w:val="24"/>
          <w:szCs w:val="24"/>
        </w:rPr>
        <w:t>Stuckenbrock</w:t>
      </w:r>
      <w:proofErr w:type="spellEnd"/>
      <w:r w:rsidR="00E019E8">
        <w:rPr>
          <w:sz w:val="24"/>
          <w:szCs w:val="24"/>
        </w:rPr>
        <w:t xml:space="preserve"> 2008</w:t>
      </w:r>
      <w:proofErr w:type="gramStart"/>
      <w:r w:rsidR="00E019E8">
        <w:rPr>
          <w:sz w:val="24"/>
          <w:szCs w:val="24"/>
        </w:rPr>
        <w:t>}</w:t>
      </w:r>
      <w:ins w:id="15" w:author="Daniel Kliebenstein" w:date="2017-01-13T11:53:00Z">
        <w:r w:rsidR="00E019E8">
          <w:rPr>
            <w:sz w:val="24"/>
            <w:szCs w:val="24"/>
          </w:rPr>
          <w:t>(</w:t>
        </w:r>
        <w:commentRangeStart w:id="16"/>
        <w:commentRangeStart w:id="17"/>
        <w:proofErr w:type="gramEnd"/>
        <w:r w:rsidR="00E019E8">
          <w:rPr>
            <w:sz w:val="24"/>
            <w:szCs w:val="24"/>
          </w:rPr>
          <w:t>CITATIONS</w:t>
        </w:r>
        <w:commentRangeEnd w:id="16"/>
        <w:r w:rsidR="00E019E8">
          <w:rPr>
            <w:rStyle w:val="CommentReference"/>
          </w:rPr>
          <w:commentReference w:id="16"/>
        </w:r>
      </w:ins>
      <w:commentRangeEnd w:id="17"/>
      <w:r w:rsidR="00E019E8">
        <w:rPr>
          <w:rStyle w:val="CommentReference"/>
        </w:rPr>
        <w:commentReference w:id="17"/>
      </w:r>
      <w:ins w:id="18" w:author="Daniel Kliebenstein" w:date="2017-01-13T11:53:00Z">
        <w:r w:rsidR="00E019E8">
          <w:rPr>
            <w:sz w:val="24"/>
            <w:szCs w:val="24"/>
          </w:rPr>
          <w:t xml:space="preserve">). </w:t>
        </w:r>
      </w:ins>
      <w:r w:rsidR="00E019E8">
        <w:rPr>
          <w:sz w:val="24"/>
          <w:szCs w:val="24"/>
        </w:rPr>
        <w:t xml:space="preserve"> In our model analysis, we </w:t>
      </w:r>
      <w:r w:rsidR="006830A0">
        <w:rPr>
          <w:sz w:val="24"/>
          <w:szCs w:val="24"/>
        </w:rPr>
        <w:t>identified</w:t>
      </w:r>
      <w:r w:rsidR="00E019E8">
        <w:rPr>
          <w:sz w:val="24"/>
          <w:szCs w:val="24"/>
        </w:rPr>
        <w:t xml:space="preserve"> a significant difference in the </w:t>
      </w:r>
      <w:commentRangeStart w:id="19"/>
      <w:r w:rsidR="00E019E8">
        <w:rPr>
          <w:sz w:val="24"/>
          <w:szCs w:val="24"/>
        </w:rPr>
        <w:t xml:space="preserve">resistance </w:t>
      </w:r>
      <w:commentRangeEnd w:id="19"/>
      <w:r w:rsidR="0043516B">
        <w:rPr>
          <w:rStyle w:val="CommentReference"/>
        </w:rPr>
        <w:commentReference w:id="19"/>
      </w:r>
      <w:r w:rsidR="00E019E8">
        <w:rPr>
          <w:sz w:val="24"/>
          <w:szCs w:val="24"/>
        </w:rPr>
        <w:t xml:space="preserve">of wild and domesticated tomato (p &lt;2e-16, Table R1). This </w:t>
      </w:r>
      <w:r w:rsidR="006830A0">
        <w:rPr>
          <w:sz w:val="24"/>
          <w:szCs w:val="24"/>
        </w:rPr>
        <w:t>agreed with the theory tha</w:t>
      </w:r>
      <w:r w:rsidR="003B67EC">
        <w:rPr>
          <w:sz w:val="24"/>
          <w:szCs w:val="24"/>
        </w:rPr>
        <w:t>t domestication decreases resi</w:t>
      </w:r>
      <w:r w:rsidR="006830A0">
        <w:rPr>
          <w:sz w:val="24"/>
          <w:szCs w:val="24"/>
        </w:rPr>
        <w:t>stance</w:t>
      </w:r>
      <w:r w:rsidR="0043516B">
        <w:rPr>
          <w:sz w:val="24"/>
          <w:szCs w:val="24"/>
        </w:rPr>
        <w:t>,</w:t>
      </w:r>
      <w:r w:rsidR="006830A0">
        <w:rPr>
          <w:sz w:val="24"/>
          <w:szCs w:val="24"/>
        </w:rPr>
        <w:t xml:space="preserve"> as </w:t>
      </w:r>
      <w:r w:rsidR="00BF158A">
        <w:rPr>
          <w:sz w:val="24"/>
          <w:szCs w:val="24"/>
        </w:rPr>
        <w:t>the</w:t>
      </w:r>
      <w:r w:rsidR="006830A0">
        <w:rPr>
          <w:sz w:val="24"/>
          <w:szCs w:val="24"/>
        </w:rPr>
        <w:t xml:space="preserve"> average</w:t>
      </w:r>
      <w:r w:rsidR="00BF158A">
        <w:rPr>
          <w:sz w:val="24"/>
          <w:szCs w:val="24"/>
        </w:rPr>
        <w:t xml:space="preserve"> </w:t>
      </w:r>
      <w:r w:rsidR="006830A0">
        <w:rPr>
          <w:sz w:val="24"/>
          <w:szCs w:val="24"/>
        </w:rPr>
        <w:t xml:space="preserve">lesion size is slightly greater on </w:t>
      </w:r>
      <w:r w:rsidR="00BF158A">
        <w:rPr>
          <w:sz w:val="24"/>
          <w:szCs w:val="24"/>
        </w:rPr>
        <w:t xml:space="preserve">domesticated </w:t>
      </w:r>
      <w:r w:rsidR="006830A0">
        <w:rPr>
          <w:sz w:val="24"/>
          <w:szCs w:val="24"/>
        </w:rPr>
        <w:t>than</w:t>
      </w:r>
      <w:r w:rsidR="0043516B">
        <w:rPr>
          <w:sz w:val="24"/>
          <w:szCs w:val="24"/>
        </w:rPr>
        <w:t xml:space="preserve"> on</w:t>
      </w:r>
      <w:r w:rsidR="00BF158A">
        <w:rPr>
          <w:sz w:val="24"/>
          <w:szCs w:val="24"/>
        </w:rPr>
        <w:t xml:space="preserve"> wild tomato genotypes</w:t>
      </w:r>
      <w:r w:rsidR="00CC4E31">
        <w:rPr>
          <w:sz w:val="24"/>
          <w:szCs w:val="24"/>
        </w:rPr>
        <w:t xml:space="preserve"> </w:t>
      </w:r>
      <w:r w:rsidR="00BF158A">
        <w:rPr>
          <w:sz w:val="24"/>
          <w:szCs w:val="24"/>
        </w:rPr>
        <w:t>(18% increase) (</w:t>
      </w:r>
      <w:r w:rsidR="00FD28D9">
        <w:rPr>
          <w:sz w:val="24"/>
          <w:szCs w:val="24"/>
        </w:rPr>
        <w:t xml:space="preserve">Table R1, </w:t>
      </w:r>
      <w:r w:rsidR="00BF158A">
        <w:rPr>
          <w:sz w:val="24"/>
          <w:szCs w:val="24"/>
        </w:rPr>
        <w:t xml:space="preserve">Figure R2). </w:t>
      </w:r>
      <w:r w:rsidR="00E019E8">
        <w:rPr>
          <w:sz w:val="24"/>
          <w:szCs w:val="24"/>
        </w:rPr>
        <w:t xml:space="preserve">However, </w:t>
      </w:r>
      <w:r w:rsidR="006830A0">
        <w:rPr>
          <w:sz w:val="24"/>
          <w:szCs w:val="24"/>
        </w:rPr>
        <w:t>this domestication effect is not the dominant source of variation as genetic variation within the domesticated and within the wild genotypes</w:t>
      </w:r>
      <w:r w:rsidR="006C7FE0">
        <w:rPr>
          <w:sz w:val="24"/>
          <w:szCs w:val="24"/>
        </w:rPr>
        <w:t xml:space="preserve"> </w:t>
      </w:r>
      <w:r w:rsidR="00314B51">
        <w:rPr>
          <w:sz w:val="24"/>
          <w:szCs w:val="24"/>
        </w:rPr>
        <w:t xml:space="preserve">contributes </w:t>
      </w:r>
      <w:r w:rsidR="00DA3F66">
        <w:rPr>
          <w:sz w:val="24"/>
          <w:szCs w:val="24"/>
        </w:rPr>
        <w:t>3.8</w:t>
      </w:r>
      <w:r w:rsidR="006C7FE0">
        <w:rPr>
          <w:sz w:val="24"/>
          <w:szCs w:val="24"/>
        </w:rPr>
        <w:t xml:space="preserve"> fold </w:t>
      </w:r>
      <w:r w:rsidR="006830A0">
        <w:rPr>
          <w:sz w:val="24"/>
          <w:szCs w:val="24"/>
        </w:rPr>
        <w:t>more variation in resistance than domestication alone</w:t>
      </w:r>
      <w:r w:rsidR="00E019E8">
        <w:rPr>
          <w:sz w:val="24"/>
          <w:szCs w:val="24"/>
        </w:rPr>
        <w:t xml:space="preserve"> (</w:t>
      </w:r>
      <w:r w:rsidR="0043516B">
        <w:rPr>
          <w:sz w:val="24"/>
          <w:szCs w:val="24"/>
        </w:rPr>
        <w:t xml:space="preserve">2.9% vs. 0.78% of total variance, </w:t>
      </w:r>
      <w:r w:rsidR="00E019E8">
        <w:rPr>
          <w:sz w:val="24"/>
          <w:szCs w:val="24"/>
        </w:rPr>
        <w:t xml:space="preserve">Table R1). </w:t>
      </w:r>
      <w:r w:rsidR="00CC4E31">
        <w:rPr>
          <w:sz w:val="24"/>
          <w:szCs w:val="24"/>
        </w:rPr>
        <w:t xml:space="preserve">So while we do observe the expected increase of susceptibility in domesticated tomato, domestication does not </w:t>
      </w:r>
      <w:r w:rsidR="0043516B">
        <w:rPr>
          <w:sz w:val="24"/>
          <w:szCs w:val="24"/>
        </w:rPr>
        <w:t>explain the major</w:t>
      </w:r>
      <w:r w:rsidR="00CC4E31">
        <w:rPr>
          <w:sz w:val="24"/>
          <w:szCs w:val="24"/>
        </w:rPr>
        <w:t xml:space="preserve"> effects of tomato genotype on lesion size variation</w:t>
      </w:r>
      <w:r w:rsidR="006830A0">
        <w:rPr>
          <w:sz w:val="24"/>
          <w:szCs w:val="24"/>
        </w:rPr>
        <w:t xml:space="preserve"> and th</w:t>
      </w:r>
      <w:bookmarkStart w:id="20" w:name="_GoBack"/>
      <w:bookmarkEnd w:id="20"/>
      <w:r w:rsidR="006830A0">
        <w:rPr>
          <w:sz w:val="24"/>
          <w:szCs w:val="24"/>
        </w:rPr>
        <w:t xml:space="preserve">ere is significant remaining genetic variation in </w:t>
      </w:r>
      <w:r w:rsidR="006830A0" w:rsidRPr="006830A0">
        <w:rPr>
          <w:i/>
          <w:sz w:val="24"/>
          <w:szCs w:val="24"/>
        </w:rPr>
        <w:t>B. cinerea</w:t>
      </w:r>
      <w:r w:rsidR="006830A0">
        <w:rPr>
          <w:sz w:val="24"/>
          <w:szCs w:val="24"/>
        </w:rPr>
        <w:t xml:space="preserve"> resistance</w:t>
      </w:r>
      <w:r w:rsidR="00CC4E31">
        <w:rPr>
          <w:sz w:val="24"/>
          <w:szCs w:val="24"/>
        </w:rPr>
        <w:t>.</w:t>
      </w:r>
    </w:p>
    <w:p w14:paraId="54960747" w14:textId="700369BF" w:rsidR="007A7AF3" w:rsidRDefault="009C5523" w:rsidP="00E019E8">
      <w:pPr>
        <w:spacing w:line="480" w:lineRule="auto"/>
        <w:ind w:firstLine="720"/>
        <w:rPr>
          <w:sz w:val="24"/>
          <w:szCs w:val="24"/>
        </w:rPr>
      </w:pPr>
      <w:r>
        <w:rPr>
          <w:sz w:val="24"/>
          <w:szCs w:val="24"/>
        </w:rPr>
        <w:t>In addition to altering trait means, domestication commonly</w:t>
      </w:r>
      <w:r w:rsidR="00BF158A">
        <w:rPr>
          <w:sz w:val="24"/>
          <w:szCs w:val="24"/>
        </w:rPr>
        <w:t xml:space="preserve"> </w:t>
      </w:r>
      <w:r w:rsidR="007811D3">
        <w:rPr>
          <w:sz w:val="24"/>
          <w:szCs w:val="24"/>
        </w:rPr>
        <w:t>decrease</w:t>
      </w:r>
      <w:r w:rsidR="00F947B4">
        <w:rPr>
          <w:sz w:val="24"/>
          <w:szCs w:val="24"/>
        </w:rPr>
        <w:t>s</w:t>
      </w:r>
      <w:r w:rsidR="00B738AF">
        <w:rPr>
          <w:sz w:val="24"/>
          <w:szCs w:val="24"/>
        </w:rPr>
        <w:t xml:space="preserve"> </w:t>
      </w:r>
      <w:r w:rsidR="007811D3">
        <w:rPr>
          <w:sz w:val="24"/>
          <w:szCs w:val="24"/>
        </w:rPr>
        <w:t>genetic variation</w:t>
      </w:r>
      <w:r w:rsidR="00BF158A">
        <w:rPr>
          <w:sz w:val="24"/>
          <w:szCs w:val="24"/>
        </w:rPr>
        <w:t xml:space="preserve"> in comparison to wild germplasm </w:t>
      </w:r>
      <w:r w:rsidR="007811D3">
        <w:rPr>
          <w:sz w:val="24"/>
          <w:szCs w:val="24"/>
        </w:rPr>
        <w:t xml:space="preserve">due to bottlenecks </w:t>
      </w:r>
      <w:r w:rsidR="00B738AF">
        <w:rPr>
          <w:sz w:val="24"/>
          <w:szCs w:val="24"/>
        </w:rPr>
        <w:t>during</w:t>
      </w:r>
      <w:r w:rsidR="00D759AF">
        <w:rPr>
          <w:sz w:val="24"/>
          <w:szCs w:val="24"/>
        </w:rPr>
        <w:t xml:space="preserve"> domestication</w:t>
      </w:r>
      <w:r w:rsidR="00F80AFB">
        <w:rPr>
          <w:sz w:val="24"/>
          <w:szCs w:val="24"/>
        </w:rPr>
        <w:t>,</w:t>
      </w:r>
      <w:r w:rsidR="00BF158A">
        <w:rPr>
          <w:sz w:val="24"/>
          <w:szCs w:val="24"/>
        </w:rPr>
        <w:t xml:space="preserve"> including for tomato </w:t>
      </w:r>
      <w:r w:rsidR="0034430B">
        <w:rPr>
          <w:sz w:val="24"/>
          <w:szCs w:val="24"/>
        </w:rPr>
        <w:t>{</w:t>
      </w:r>
      <w:proofErr w:type="spellStart"/>
      <w:r w:rsidR="0034430B">
        <w:rPr>
          <w:sz w:val="24"/>
          <w:szCs w:val="24"/>
        </w:rPr>
        <w:t>Doebley</w:t>
      </w:r>
      <w:proofErr w:type="spellEnd"/>
      <w:r w:rsidR="0034430B">
        <w:rPr>
          <w:sz w:val="24"/>
          <w:szCs w:val="24"/>
        </w:rPr>
        <w:t xml:space="preserve"> 2006</w:t>
      </w:r>
      <w:r w:rsidR="00D34FF7">
        <w:rPr>
          <w:sz w:val="24"/>
          <w:szCs w:val="24"/>
        </w:rPr>
        <w:t xml:space="preserve">; </w:t>
      </w:r>
      <w:proofErr w:type="spellStart"/>
      <w:r w:rsidR="00D34FF7">
        <w:rPr>
          <w:sz w:val="24"/>
          <w:szCs w:val="24"/>
        </w:rPr>
        <w:t>Tanksley</w:t>
      </w:r>
      <w:proofErr w:type="spellEnd"/>
      <w:r w:rsidR="00D34FF7">
        <w:rPr>
          <w:sz w:val="24"/>
          <w:szCs w:val="24"/>
        </w:rPr>
        <w:t xml:space="preserve"> 1997; Bai 2007</w:t>
      </w:r>
      <w:r w:rsidR="006F3435">
        <w:rPr>
          <w:sz w:val="24"/>
          <w:szCs w:val="24"/>
        </w:rPr>
        <w:t xml:space="preserve">}. </w:t>
      </w:r>
      <w:r w:rsidR="00CC4E31">
        <w:rPr>
          <w:sz w:val="24"/>
          <w:szCs w:val="24"/>
        </w:rPr>
        <w:t xml:space="preserve">We would expect this decreased genetic </w:t>
      </w:r>
      <w:r w:rsidR="00CC4E31">
        <w:rPr>
          <w:sz w:val="24"/>
          <w:szCs w:val="24"/>
        </w:rPr>
        <w:lastRenderedPageBreak/>
        <w:t xml:space="preserve">variation to restrict phenotypic variation, including disease phenotypes. </w:t>
      </w:r>
      <w:r w:rsidR="00BF158A">
        <w:rPr>
          <w:sz w:val="24"/>
          <w:szCs w:val="24"/>
        </w:rPr>
        <w:t>Interestingly in this population</w:t>
      </w:r>
      <w:r w:rsidR="009D2C6D">
        <w:rPr>
          <w:sz w:val="24"/>
          <w:szCs w:val="24"/>
        </w:rPr>
        <w:t xml:space="preserve">, the domesticated tomato genotypes had a wider range of average lesion </w:t>
      </w:r>
      <w:r w:rsidR="00BF158A">
        <w:rPr>
          <w:sz w:val="24"/>
          <w:szCs w:val="24"/>
        </w:rPr>
        <w:t xml:space="preserve">size </w:t>
      </w:r>
      <w:r w:rsidR="009D2C6D">
        <w:rPr>
          <w:sz w:val="24"/>
          <w:szCs w:val="24"/>
        </w:rPr>
        <w:t>than wild genotypes</w:t>
      </w:r>
      <w:r w:rsidR="00F80AFB">
        <w:rPr>
          <w:sz w:val="24"/>
          <w:szCs w:val="24"/>
        </w:rPr>
        <w:t>;</w:t>
      </w:r>
      <w:r w:rsidR="00BF158A">
        <w:rPr>
          <w:sz w:val="24"/>
          <w:szCs w:val="24"/>
        </w:rPr>
        <w:t xml:space="preserve"> the 90</w:t>
      </w:r>
      <w:r w:rsidR="009A1C3C" w:rsidRPr="009A1C3C">
        <w:rPr>
          <w:sz w:val="24"/>
          <w:szCs w:val="24"/>
          <w:vertAlign w:val="superscript"/>
        </w:rPr>
        <w:t>th</w:t>
      </w:r>
      <w:r w:rsidR="00BF158A">
        <w:rPr>
          <w:sz w:val="24"/>
          <w:szCs w:val="24"/>
        </w:rPr>
        <w:t xml:space="preserve"> percentile range (95</w:t>
      </w:r>
      <w:r w:rsidR="00BF158A" w:rsidRPr="006158B2">
        <w:rPr>
          <w:sz w:val="24"/>
          <w:szCs w:val="24"/>
          <w:vertAlign w:val="superscript"/>
        </w:rPr>
        <w:t>th</w:t>
      </w:r>
      <w:r w:rsidR="00BF158A">
        <w:rPr>
          <w:sz w:val="24"/>
          <w:szCs w:val="24"/>
        </w:rPr>
        <w:t xml:space="preserve"> percentile to 5</w:t>
      </w:r>
      <w:r w:rsidR="00BF158A" w:rsidRPr="006158B2">
        <w:rPr>
          <w:sz w:val="24"/>
          <w:szCs w:val="24"/>
          <w:vertAlign w:val="superscript"/>
        </w:rPr>
        <w:t>th</w:t>
      </w:r>
      <w:r w:rsidR="00BF158A">
        <w:rPr>
          <w:sz w:val="24"/>
          <w:szCs w:val="24"/>
        </w:rPr>
        <w:t xml:space="preserve"> percentile) </w:t>
      </w:r>
      <w:r w:rsidR="00F80AFB">
        <w:rPr>
          <w:sz w:val="24"/>
          <w:szCs w:val="24"/>
        </w:rPr>
        <w:t>was</w:t>
      </w:r>
      <w:r w:rsidR="00BF158A">
        <w:rPr>
          <w:sz w:val="24"/>
          <w:szCs w:val="24"/>
        </w:rPr>
        <w:t xml:space="preserve"> </w:t>
      </w:r>
      <w:r w:rsidR="00404C06">
        <w:rPr>
          <w:sz w:val="24"/>
          <w:szCs w:val="24"/>
        </w:rPr>
        <w:t xml:space="preserve">2.03 </w:t>
      </w:r>
      <w:r w:rsidR="00D759AF">
        <w:rPr>
          <w:sz w:val="24"/>
          <w:szCs w:val="24"/>
        </w:rPr>
        <w:t>cm</w:t>
      </w:r>
      <w:r w:rsidR="00D759AF" w:rsidRPr="00D759AF">
        <w:rPr>
          <w:sz w:val="24"/>
          <w:szCs w:val="24"/>
          <w:vertAlign w:val="superscript"/>
        </w:rPr>
        <w:t>2</w:t>
      </w:r>
      <w:r w:rsidR="00D759AF">
        <w:rPr>
          <w:sz w:val="24"/>
          <w:szCs w:val="24"/>
        </w:rPr>
        <w:t xml:space="preserve"> </w:t>
      </w:r>
      <w:r w:rsidR="00BF158A">
        <w:rPr>
          <w:sz w:val="24"/>
          <w:szCs w:val="24"/>
        </w:rPr>
        <w:t xml:space="preserve">lesion size </w:t>
      </w:r>
      <w:proofErr w:type="gramStart"/>
      <w:r w:rsidR="00BF158A">
        <w:rPr>
          <w:sz w:val="24"/>
          <w:szCs w:val="24"/>
        </w:rPr>
        <w:t>variation</w:t>
      </w:r>
      <w:proofErr w:type="gramEnd"/>
      <w:r w:rsidR="00BF158A">
        <w:rPr>
          <w:sz w:val="24"/>
          <w:szCs w:val="24"/>
        </w:rPr>
        <w:t xml:space="preserve"> </w:t>
      </w:r>
      <w:r w:rsidR="00404C06">
        <w:rPr>
          <w:sz w:val="24"/>
          <w:szCs w:val="24"/>
        </w:rPr>
        <w:t>on domesticated</w:t>
      </w:r>
      <w:r w:rsidR="00BF158A">
        <w:rPr>
          <w:sz w:val="24"/>
          <w:szCs w:val="24"/>
        </w:rPr>
        <w:t xml:space="preserve"> tomato versus </w:t>
      </w:r>
      <w:r w:rsidR="00404C06">
        <w:rPr>
          <w:sz w:val="24"/>
          <w:szCs w:val="24"/>
        </w:rPr>
        <w:t xml:space="preserve">1.76 </w:t>
      </w:r>
      <w:r w:rsidR="00D759AF">
        <w:rPr>
          <w:sz w:val="24"/>
          <w:szCs w:val="24"/>
        </w:rPr>
        <w:t>cm</w:t>
      </w:r>
      <w:r w:rsidR="00D759AF" w:rsidRPr="00D759AF">
        <w:rPr>
          <w:sz w:val="24"/>
          <w:szCs w:val="24"/>
          <w:vertAlign w:val="superscript"/>
        </w:rPr>
        <w:t>2</w:t>
      </w:r>
      <w:r w:rsidR="00D759AF">
        <w:rPr>
          <w:sz w:val="24"/>
          <w:szCs w:val="24"/>
        </w:rPr>
        <w:t xml:space="preserve"> </w:t>
      </w:r>
      <w:r w:rsidR="00F80AFB">
        <w:rPr>
          <w:sz w:val="24"/>
          <w:szCs w:val="24"/>
        </w:rPr>
        <w:t>variation on wild tomato</w:t>
      </w:r>
      <w:r w:rsidR="00E14E45">
        <w:rPr>
          <w:sz w:val="24"/>
          <w:szCs w:val="24"/>
        </w:rPr>
        <w:t>.</w:t>
      </w:r>
      <w:r w:rsidR="00BF158A">
        <w:rPr>
          <w:sz w:val="24"/>
          <w:szCs w:val="24"/>
        </w:rPr>
        <w:t xml:space="preserve"> </w:t>
      </w:r>
      <w:r w:rsidR="006F7358">
        <w:rPr>
          <w:sz w:val="24"/>
          <w:szCs w:val="24"/>
        </w:rPr>
        <w:t xml:space="preserve">Additionally, the coefficient of variation (CV) of lesion size does not statistically differ between domesticated and wild tomato (F-test, </w:t>
      </w:r>
      <w:r w:rsidR="000864B6">
        <w:rPr>
          <w:sz w:val="24"/>
          <w:szCs w:val="24"/>
        </w:rPr>
        <w:t xml:space="preserve">F=1.39, 96 </w:t>
      </w:r>
      <w:proofErr w:type="spellStart"/>
      <w:r w:rsidR="000864B6">
        <w:rPr>
          <w:sz w:val="24"/>
          <w:szCs w:val="24"/>
        </w:rPr>
        <w:t>df</w:t>
      </w:r>
      <w:proofErr w:type="spellEnd"/>
      <w:r w:rsidR="00016D5A">
        <w:rPr>
          <w:sz w:val="24"/>
          <w:szCs w:val="24"/>
        </w:rPr>
        <w:t>, p=0.11</w:t>
      </w:r>
      <w:proofErr w:type="gramStart"/>
      <w:r w:rsidR="00016D5A">
        <w:rPr>
          <w:sz w:val="24"/>
          <w:szCs w:val="24"/>
        </w:rPr>
        <w:t>)</w:t>
      </w:r>
      <w:r w:rsidR="004D38F6">
        <w:rPr>
          <w:sz w:val="24"/>
          <w:szCs w:val="24"/>
        </w:rPr>
        <w:t>(</w:t>
      </w:r>
      <w:proofErr w:type="gramEnd"/>
      <w:r w:rsidR="004D38F6">
        <w:rPr>
          <w:sz w:val="24"/>
          <w:szCs w:val="24"/>
        </w:rPr>
        <w:t>Figure R3).</w:t>
      </w:r>
      <w:r w:rsidR="00BF158A">
        <w:rPr>
          <w:sz w:val="24"/>
          <w:szCs w:val="24"/>
        </w:rPr>
        <w:t xml:space="preserve"> </w:t>
      </w:r>
      <w:r w:rsidR="00CC4E31">
        <w:rPr>
          <w:sz w:val="24"/>
          <w:szCs w:val="24"/>
        </w:rPr>
        <w:t xml:space="preserve">Rather than reduced variation for lesion size across domesticated tomato genotypes in response to a domestication bottleneck, </w:t>
      </w:r>
      <w:r w:rsidR="00BF158A">
        <w:rPr>
          <w:sz w:val="24"/>
          <w:szCs w:val="24"/>
        </w:rPr>
        <w:t xml:space="preserve">we observe an increased range of lesion sizes in domesticated compared to wild tomato. </w:t>
      </w:r>
      <w:r w:rsidR="00B411E9">
        <w:rPr>
          <w:sz w:val="24"/>
          <w:szCs w:val="24"/>
        </w:rPr>
        <w:t>Overall, we see evidence for a slight domestication impact on</w:t>
      </w:r>
      <w:r w:rsidR="00BF158A">
        <w:rPr>
          <w:sz w:val="24"/>
          <w:szCs w:val="24"/>
        </w:rPr>
        <w:t xml:space="preserve"> average resistance to</w:t>
      </w:r>
      <w:r w:rsidR="00B411E9">
        <w:rPr>
          <w:sz w:val="24"/>
          <w:szCs w:val="24"/>
        </w:rPr>
        <w:t xml:space="preserve"> </w:t>
      </w:r>
      <w:r w:rsidR="00B411E9">
        <w:rPr>
          <w:i/>
          <w:sz w:val="24"/>
          <w:szCs w:val="24"/>
        </w:rPr>
        <w:t>B</w:t>
      </w:r>
      <w:r w:rsidR="009A1C3C">
        <w:rPr>
          <w:i/>
          <w:sz w:val="24"/>
          <w:szCs w:val="24"/>
        </w:rPr>
        <w:t>.</w:t>
      </w:r>
      <w:r w:rsidR="00B411E9">
        <w:rPr>
          <w:i/>
          <w:sz w:val="24"/>
          <w:szCs w:val="24"/>
        </w:rPr>
        <w:t xml:space="preserve"> cinerea</w:t>
      </w:r>
      <w:r w:rsidR="00B411E9">
        <w:rPr>
          <w:sz w:val="24"/>
          <w:szCs w:val="24"/>
        </w:rPr>
        <w:t xml:space="preserve"> </w:t>
      </w:r>
      <w:r w:rsidR="00BF158A">
        <w:rPr>
          <w:sz w:val="24"/>
          <w:szCs w:val="24"/>
        </w:rPr>
        <w:t>that depends on the host genotype</w:t>
      </w:r>
      <w:r w:rsidR="009707C0">
        <w:rPr>
          <w:sz w:val="24"/>
          <w:szCs w:val="24"/>
        </w:rPr>
        <w:t>,</w:t>
      </w:r>
      <w:r w:rsidR="00BF158A">
        <w:rPr>
          <w:sz w:val="24"/>
          <w:szCs w:val="24"/>
        </w:rPr>
        <w:t xml:space="preserve"> but no evidence of a phenotypic bottleneck</w:t>
      </w:r>
      <w:r w:rsidR="00016D5A">
        <w:rPr>
          <w:sz w:val="24"/>
          <w:szCs w:val="24"/>
        </w:rPr>
        <w:t xml:space="preserve"> </w:t>
      </w:r>
      <w:r w:rsidR="00CC4E31">
        <w:rPr>
          <w:sz w:val="24"/>
          <w:szCs w:val="24"/>
        </w:rPr>
        <w:t>due to domestication</w:t>
      </w:r>
      <w:r w:rsidR="005158C1">
        <w:rPr>
          <w:sz w:val="24"/>
          <w:szCs w:val="24"/>
        </w:rPr>
        <w:t>.</w:t>
      </w:r>
    </w:p>
    <w:p w14:paraId="76AD0660" w14:textId="77777777" w:rsidR="00780E3C" w:rsidRDefault="00780E3C" w:rsidP="00473ACC">
      <w:pPr>
        <w:spacing w:line="480" w:lineRule="auto"/>
        <w:rPr>
          <w:sz w:val="24"/>
          <w:szCs w:val="24"/>
        </w:rPr>
      </w:pPr>
    </w:p>
    <w:p w14:paraId="2F6C7307" w14:textId="2A660BC5" w:rsidR="00F05926" w:rsidRPr="00F05926" w:rsidRDefault="00F803BC" w:rsidP="00473ACC">
      <w:pPr>
        <w:spacing w:line="480" w:lineRule="auto"/>
        <w:rPr>
          <w:b/>
          <w:sz w:val="24"/>
          <w:szCs w:val="24"/>
        </w:rPr>
      </w:pPr>
      <w:r>
        <w:rPr>
          <w:b/>
          <w:sz w:val="24"/>
          <w:szCs w:val="24"/>
        </w:rPr>
        <w:t xml:space="preserve">Pathogen </w:t>
      </w:r>
      <w:r w:rsidR="00016D5A">
        <w:rPr>
          <w:b/>
          <w:sz w:val="24"/>
          <w:szCs w:val="24"/>
        </w:rPr>
        <w:t>S</w:t>
      </w:r>
      <w:r w:rsidR="007A7AF3">
        <w:rPr>
          <w:b/>
          <w:sz w:val="24"/>
          <w:szCs w:val="24"/>
        </w:rPr>
        <w:t>pecialization</w:t>
      </w:r>
      <w:r w:rsidR="006C7FE0">
        <w:rPr>
          <w:b/>
          <w:sz w:val="24"/>
          <w:szCs w:val="24"/>
        </w:rPr>
        <w:t xml:space="preserve"> </w:t>
      </w:r>
      <w:r>
        <w:rPr>
          <w:b/>
          <w:sz w:val="24"/>
          <w:szCs w:val="24"/>
        </w:rPr>
        <w:t>to Source Host</w:t>
      </w:r>
    </w:p>
    <w:p w14:paraId="184B266F" w14:textId="70D7C2DB" w:rsidR="004D38F6" w:rsidRDefault="00E019E8" w:rsidP="00127BF2">
      <w:pPr>
        <w:spacing w:line="480" w:lineRule="auto"/>
        <w:ind w:firstLine="360"/>
        <w:rPr>
          <w:sz w:val="24"/>
          <w:szCs w:val="24"/>
        </w:rPr>
      </w:pPr>
      <w:r>
        <w:rPr>
          <w:sz w:val="24"/>
          <w:szCs w:val="24"/>
        </w:rPr>
        <w:t xml:space="preserve">One model of generalist pathogens suggests that isolates </w:t>
      </w:r>
      <w:r w:rsidR="00016D5A">
        <w:rPr>
          <w:sz w:val="24"/>
          <w:szCs w:val="24"/>
        </w:rPr>
        <w:t xml:space="preserve">within </w:t>
      </w:r>
      <w:r w:rsidR="00F60037">
        <w:rPr>
          <w:sz w:val="24"/>
          <w:szCs w:val="24"/>
        </w:rPr>
        <w:t>generalist</w:t>
      </w:r>
      <w:r w:rsidR="00016D5A">
        <w:rPr>
          <w:sz w:val="24"/>
          <w:szCs w:val="24"/>
        </w:rPr>
        <w:t xml:space="preserve"> species</w:t>
      </w:r>
      <w:r>
        <w:rPr>
          <w:sz w:val="24"/>
          <w:szCs w:val="24"/>
        </w:rPr>
        <w:t xml:space="preserve"> may </w:t>
      </w:r>
      <w:r w:rsidR="006830A0">
        <w:rPr>
          <w:sz w:val="24"/>
          <w:szCs w:val="24"/>
        </w:rPr>
        <w:t xml:space="preserve">adapt to specialize on specific </w:t>
      </w:r>
      <w:r>
        <w:rPr>
          <w:sz w:val="24"/>
          <w:szCs w:val="24"/>
        </w:rPr>
        <w:t xml:space="preserve">hosts. </w:t>
      </w:r>
      <w:r w:rsidR="00F60037">
        <w:rPr>
          <w:sz w:val="24"/>
          <w:szCs w:val="24"/>
        </w:rPr>
        <w:t xml:space="preserve">Alternately, isolates may also be generalists, with specialization absent or occurring only at the gene level. Our collection includes five single-pathogen isolates from </w:t>
      </w:r>
      <w:r w:rsidR="00F60037" w:rsidRPr="00F60037">
        <w:rPr>
          <w:i/>
          <w:sz w:val="24"/>
          <w:szCs w:val="24"/>
        </w:rPr>
        <w:t xml:space="preserve">S. </w:t>
      </w:r>
      <w:proofErr w:type="spellStart"/>
      <w:r w:rsidR="00F60037" w:rsidRPr="00F60037">
        <w:rPr>
          <w:i/>
          <w:sz w:val="24"/>
          <w:szCs w:val="24"/>
        </w:rPr>
        <w:t>lycopersicum</w:t>
      </w:r>
      <w:proofErr w:type="spellEnd"/>
      <w:r w:rsidR="00F60037">
        <w:rPr>
          <w:sz w:val="24"/>
          <w:szCs w:val="24"/>
        </w:rPr>
        <w:t xml:space="preserve">, potentially adapted to tomato. </w:t>
      </w:r>
      <w:r>
        <w:rPr>
          <w:sz w:val="24"/>
          <w:szCs w:val="24"/>
        </w:rPr>
        <w:t>Within our collection, there was a</w:t>
      </w:r>
      <w:r w:rsidR="00C344A5">
        <w:rPr>
          <w:sz w:val="24"/>
          <w:szCs w:val="24"/>
        </w:rPr>
        <w:t xml:space="preserve"> significant effect of genetic variation in the 91 </w:t>
      </w:r>
      <w:r w:rsidR="00C344A5" w:rsidRPr="009707C0">
        <w:rPr>
          <w:i/>
          <w:sz w:val="24"/>
          <w:szCs w:val="24"/>
        </w:rPr>
        <w:t>B. cinerea</w:t>
      </w:r>
      <w:r w:rsidR="00C344A5">
        <w:rPr>
          <w:sz w:val="24"/>
          <w:szCs w:val="24"/>
        </w:rPr>
        <w:t xml:space="preserve"> isolates across all the plant genot</w:t>
      </w:r>
      <w:r w:rsidR="00127BF2">
        <w:rPr>
          <w:sz w:val="24"/>
          <w:szCs w:val="24"/>
        </w:rPr>
        <w:t xml:space="preserve">ypes (Table R1 and Figure R4A). </w:t>
      </w:r>
      <w:r w:rsidR="00C344A5">
        <w:rPr>
          <w:sz w:val="24"/>
          <w:szCs w:val="24"/>
        </w:rPr>
        <w:t xml:space="preserve">To test if there is </w:t>
      </w:r>
      <w:r w:rsidR="00D941A2">
        <w:rPr>
          <w:sz w:val="24"/>
          <w:szCs w:val="24"/>
        </w:rPr>
        <w:t>evidence for</w:t>
      </w:r>
      <w:r w:rsidR="00F803BC">
        <w:rPr>
          <w:sz w:val="24"/>
          <w:szCs w:val="24"/>
        </w:rPr>
        <w:t xml:space="preserve"> specialization to the source host</w:t>
      </w:r>
      <w:r w:rsidR="00C344A5">
        <w:rPr>
          <w:sz w:val="24"/>
          <w:szCs w:val="24"/>
        </w:rPr>
        <w:t xml:space="preserve">, we compared the virulence of the </w:t>
      </w:r>
      <w:r w:rsidR="00C344A5" w:rsidRPr="009707C0">
        <w:rPr>
          <w:i/>
          <w:sz w:val="24"/>
          <w:szCs w:val="24"/>
        </w:rPr>
        <w:t>B. cinerea</w:t>
      </w:r>
      <w:r w:rsidR="00C344A5">
        <w:rPr>
          <w:sz w:val="24"/>
          <w:szCs w:val="24"/>
        </w:rPr>
        <w:t xml:space="preserve"> isolates from tomato </w:t>
      </w:r>
      <w:r w:rsidR="00BF3918">
        <w:rPr>
          <w:sz w:val="24"/>
          <w:szCs w:val="24"/>
        </w:rPr>
        <w:t xml:space="preserve">in comparison to our broader pathogen population. </w:t>
      </w:r>
      <w:r w:rsidR="002817BF">
        <w:rPr>
          <w:sz w:val="24"/>
          <w:szCs w:val="24"/>
        </w:rPr>
        <w:t>For</w:t>
      </w:r>
      <w:r w:rsidR="002817BF" w:rsidRPr="002817BF">
        <w:rPr>
          <w:i/>
          <w:sz w:val="24"/>
          <w:szCs w:val="24"/>
        </w:rPr>
        <w:t xml:space="preserve"> B. cinerea </w:t>
      </w:r>
      <w:r w:rsidR="002817BF">
        <w:rPr>
          <w:sz w:val="24"/>
          <w:szCs w:val="24"/>
        </w:rPr>
        <w:t xml:space="preserve">genotypes isolated from tomato tissue vs. other hosts, </w:t>
      </w:r>
      <w:r w:rsidR="006755B8">
        <w:rPr>
          <w:sz w:val="24"/>
          <w:szCs w:val="24"/>
        </w:rPr>
        <w:t>we find</w:t>
      </w:r>
      <w:r w:rsidR="002817BF">
        <w:rPr>
          <w:sz w:val="24"/>
          <w:szCs w:val="24"/>
        </w:rPr>
        <w:t xml:space="preserve"> no significant difference in lesion size across all hosts on domesticated </w:t>
      </w:r>
      <w:r w:rsidR="006755B8">
        <w:rPr>
          <w:sz w:val="24"/>
          <w:szCs w:val="24"/>
        </w:rPr>
        <w:t xml:space="preserve">tomato </w:t>
      </w:r>
      <w:r w:rsidR="002817BF">
        <w:rPr>
          <w:sz w:val="24"/>
          <w:szCs w:val="24"/>
        </w:rPr>
        <w:t>(t-</w:t>
      </w:r>
      <w:r w:rsidR="00BF3918">
        <w:rPr>
          <w:sz w:val="24"/>
          <w:szCs w:val="24"/>
        </w:rPr>
        <w:lastRenderedPageBreak/>
        <w:t xml:space="preserve">test; t=1.10, 4.3 </w:t>
      </w:r>
      <w:proofErr w:type="spellStart"/>
      <w:proofErr w:type="gramStart"/>
      <w:r w:rsidR="00BF3918">
        <w:rPr>
          <w:sz w:val="24"/>
          <w:szCs w:val="24"/>
        </w:rPr>
        <w:t>df</w:t>
      </w:r>
      <w:proofErr w:type="spellEnd"/>
      <w:proofErr w:type="gramEnd"/>
      <w:r w:rsidR="00BF3918">
        <w:rPr>
          <w:sz w:val="24"/>
          <w:szCs w:val="24"/>
        </w:rPr>
        <w:t>, p=0.33</w:t>
      </w:r>
      <w:r w:rsidR="002817BF">
        <w:rPr>
          <w:sz w:val="24"/>
          <w:szCs w:val="24"/>
        </w:rPr>
        <w:t>)</w:t>
      </w:r>
      <w:r w:rsidR="00D85DC4">
        <w:rPr>
          <w:sz w:val="24"/>
          <w:szCs w:val="24"/>
        </w:rPr>
        <w:t>,</w:t>
      </w:r>
      <w:r w:rsidR="002817BF">
        <w:rPr>
          <w:sz w:val="24"/>
          <w:szCs w:val="24"/>
        </w:rPr>
        <w:t xml:space="preserve"> wild </w:t>
      </w:r>
      <w:r w:rsidR="006755B8">
        <w:rPr>
          <w:sz w:val="24"/>
          <w:szCs w:val="24"/>
        </w:rPr>
        <w:t xml:space="preserve">tomato </w:t>
      </w:r>
      <w:r w:rsidR="002817BF">
        <w:rPr>
          <w:sz w:val="24"/>
          <w:szCs w:val="24"/>
        </w:rPr>
        <w:t>(</w:t>
      </w:r>
      <w:r w:rsidR="00BF3918">
        <w:rPr>
          <w:sz w:val="24"/>
          <w:szCs w:val="24"/>
        </w:rPr>
        <w:t xml:space="preserve">t-test; t=1.09, 4.2 </w:t>
      </w:r>
      <w:proofErr w:type="spellStart"/>
      <w:r w:rsidR="00BF3918">
        <w:rPr>
          <w:sz w:val="24"/>
          <w:szCs w:val="24"/>
        </w:rPr>
        <w:t>df</w:t>
      </w:r>
      <w:proofErr w:type="spellEnd"/>
      <w:r w:rsidR="00BF3918">
        <w:rPr>
          <w:sz w:val="24"/>
          <w:szCs w:val="24"/>
        </w:rPr>
        <w:t>, p=0.33</w:t>
      </w:r>
      <w:r w:rsidR="002817BF">
        <w:rPr>
          <w:sz w:val="24"/>
          <w:szCs w:val="24"/>
        </w:rPr>
        <w:t>)</w:t>
      </w:r>
      <w:r w:rsidR="00814B0C">
        <w:rPr>
          <w:sz w:val="24"/>
          <w:szCs w:val="24"/>
        </w:rPr>
        <w:t xml:space="preserve"> </w:t>
      </w:r>
      <w:r w:rsidR="00D85DC4">
        <w:rPr>
          <w:sz w:val="24"/>
          <w:szCs w:val="24"/>
        </w:rPr>
        <w:t xml:space="preserve">or </w:t>
      </w:r>
      <w:r w:rsidR="00814B0C">
        <w:rPr>
          <w:sz w:val="24"/>
          <w:szCs w:val="24"/>
        </w:rPr>
        <w:t xml:space="preserve">across </w:t>
      </w:r>
      <w:r w:rsidR="00D85DC4">
        <w:rPr>
          <w:sz w:val="24"/>
          <w:szCs w:val="24"/>
        </w:rPr>
        <w:t>all tomato genotypes (</w:t>
      </w:r>
      <w:r w:rsidR="00814B0C">
        <w:rPr>
          <w:sz w:val="24"/>
          <w:szCs w:val="24"/>
        </w:rPr>
        <w:t>t-t</w:t>
      </w:r>
      <w:r w:rsidR="00BF3918">
        <w:rPr>
          <w:sz w:val="24"/>
          <w:szCs w:val="24"/>
        </w:rPr>
        <w:t xml:space="preserve">est; t=1.60, 9.7 </w:t>
      </w:r>
      <w:proofErr w:type="spellStart"/>
      <w:r w:rsidR="00BF3918">
        <w:rPr>
          <w:sz w:val="24"/>
          <w:szCs w:val="24"/>
        </w:rPr>
        <w:t>df</w:t>
      </w:r>
      <w:proofErr w:type="spellEnd"/>
      <w:r w:rsidR="00BF3918">
        <w:rPr>
          <w:sz w:val="24"/>
          <w:szCs w:val="24"/>
        </w:rPr>
        <w:t>, p=0.14</w:t>
      </w:r>
      <w:r w:rsidR="00D85DC4">
        <w:rPr>
          <w:sz w:val="24"/>
          <w:szCs w:val="24"/>
        </w:rPr>
        <w:t xml:space="preserve">) </w:t>
      </w:r>
      <w:r w:rsidR="00C344A5">
        <w:rPr>
          <w:sz w:val="24"/>
          <w:szCs w:val="24"/>
        </w:rPr>
        <w:t>(Figure R4F)</w:t>
      </w:r>
      <w:r w:rsidR="002817BF">
        <w:rPr>
          <w:sz w:val="24"/>
          <w:szCs w:val="24"/>
        </w:rPr>
        <w:t>.</w:t>
      </w:r>
      <w:r w:rsidR="004D38F6" w:rsidRPr="004D38F6">
        <w:rPr>
          <w:sz w:val="24"/>
          <w:szCs w:val="24"/>
        </w:rPr>
        <w:t xml:space="preserve"> </w:t>
      </w:r>
      <w:r w:rsidR="00300AAD">
        <w:rPr>
          <w:sz w:val="24"/>
          <w:szCs w:val="24"/>
        </w:rPr>
        <w:t>In fact, one isolate collected from tomato tissue (KGB1) is within the 10 least-virulent isolates</w:t>
      </w:r>
      <w:r w:rsidR="00D941A2">
        <w:rPr>
          <w:sz w:val="24"/>
          <w:szCs w:val="24"/>
        </w:rPr>
        <w:t xml:space="preserve"> in this study</w:t>
      </w:r>
      <w:r w:rsidR="00300AAD">
        <w:rPr>
          <w:sz w:val="24"/>
          <w:szCs w:val="24"/>
        </w:rPr>
        <w:t xml:space="preserve"> (Figure R4F)</w:t>
      </w:r>
      <w:r w:rsidR="000D40EF">
        <w:rPr>
          <w:sz w:val="24"/>
          <w:szCs w:val="24"/>
        </w:rPr>
        <w:t>, and one is within the 10 most-virulent isolates (Triple3)</w:t>
      </w:r>
      <w:r w:rsidR="00300AAD">
        <w:rPr>
          <w:sz w:val="24"/>
          <w:szCs w:val="24"/>
        </w:rPr>
        <w:t xml:space="preserve">. This </w:t>
      </w:r>
      <w:r w:rsidR="00920521">
        <w:rPr>
          <w:sz w:val="24"/>
          <w:szCs w:val="24"/>
        </w:rPr>
        <w:t xml:space="preserve">shows that there is significant genetic variation in virulence across the </w:t>
      </w:r>
      <w:r w:rsidR="00920521" w:rsidRPr="009707C0">
        <w:rPr>
          <w:i/>
          <w:sz w:val="24"/>
          <w:szCs w:val="24"/>
        </w:rPr>
        <w:t>B. cinerea</w:t>
      </w:r>
      <w:r w:rsidR="00920521">
        <w:rPr>
          <w:sz w:val="24"/>
          <w:szCs w:val="24"/>
        </w:rPr>
        <w:t xml:space="preserve"> isolates and supports the general observation </w:t>
      </w:r>
      <w:r w:rsidR="00BF3918">
        <w:rPr>
          <w:sz w:val="24"/>
          <w:szCs w:val="24"/>
        </w:rPr>
        <w:t xml:space="preserve">that </w:t>
      </w:r>
      <w:r w:rsidR="00BF3918" w:rsidRPr="00BF3918">
        <w:rPr>
          <w:i/>
          <w:sz w:val="24"/>
          <w:szCs w:val="24"/>
        </w:rPr>
        <w:t>B. cinerea</w:t>
      </w:r>
      <w:r w:rsidR="00BF3918">
        <w:rPr>
          <w:i/>
          <w:sz w:val="24"/>
          <w:szCs w:val="24"/>
        </w:rPr>
        <w:t xml:space="preserve"> </w:t>
      </w:r>
      <w:r w:rsidR="00BF3918">
        <w:rPr>
          <w:sz w:val="24"/>
          <w:szCs w:val="24"/>
        </w:rPr>
        <w:t xml:space="preserve">has minimal host-specificity </w:t>
      </w:r>
      <w:r w:rsidR="00102FE8">
        <w:rPr>
          <w:sz w:val="24"/>
          <w:szCs w:val="24"/>
        </w:rPr>
        <w:t>{Rowe 2007}</w:t>
      </w:r>
      <w:r w:rsidR="00920521">
        <w:rPr>
          <w:sz w:val="24"/>
          <w:szCs w:val="24"/>
        </w:rPr>
        <w:t>(</w:t>
      </w:r>
      <w:commentRangeStart w:id="21"/>
      <w:commentRangeStart w:id="22"/>
      <w:r w:rsidR="00920521">
        <w:rPr>
          <w:sz w:val="24"/>
          <w:szCs w:val="24"/>
        </w:rPr>
        <w:t>Citations</w:t>
      </w:r>
      <w:commentRangeEnd w:id="21"/>
      <w:r w:rsidR="00920521">
        <w:rPr>
          <w:rStyle w:val="CommentReference"/>
        </w:rPr>
        <w:commentReference w:id="21"/>
      </w:r>
      <w:commentRangeEnd w:id="22"/>
      <w:r w:rsidR="002E0F7F">
        <w:rPr>
          <w:rStyle w:val="CommentReference"/>
        </w:rPr>
        <w:commentReference w:id="22"/>
      </w:r>
      <w:r w:rsidR="00920521">
        <w:rPr>
          <w:sz w:val="24"/>
          <w:szCs w:val="24"/>
        </w:rPr>
        <w:t>)</w:t>
      </w:r>
      <w:r w:rsidR="00300AAD">
        <w:rPr>
          <w:sz w:val="24"/>
          <w:szCs w:val="24"/>
        </w:rPr>
        <w:t xml:space="preserve">. </w:t>
      </w:r>
    </w:p>
    <w:p w14:paraId="07B1433B" w14:textId="77777777" w:rsidR="00920521" w:rsidRDefault="00920521" w:rsidP="00C344A5">
      <w:pPr>
        <w:spacing w:line="480" w:lineRule="auto"/>
        <w:ind w:firstLine="360"/>
        <w:rPr>
          <w:sz w:val="24"/>
          <w:szCs w:val="24"/>
        </w:rPr>
      </w:pPr>
    </w:p>
    <w:p w14:paraId="30A312A6" w14:textId="62B2AC28" w:rsidR="00920521" w:rsidRPr="00F05926" w:rsidRDefault="00920521" w:rsidP="00920521">
      <w:pPr>
        <w:spacing w:line="480" w:lineRule="auto"/>
        <w:rPr>
          <w:b/>
          <w:sz w:val="24"/>
          <w:szCs w:val="24"/>
        </w:rPr>
      </w:pPr>
      <w:r w:rsidRPr="00F05926">
        <w:rPr>
          <w:b/>
          <w:sz w:val="24"/>
          <w:szCs w:val="24"/>
        </w:rPr>
        <w:t>Pathogen</w:t>
      </w:r>
      <w:r>
        <w:rPr>
          <w:b/>
          <w:sz w:val="24"/>
          <w:szCs w:val="24"/>
        </w:rPr>
        <w:t xml:space="preserve"> </w:t>
      </w:r>
      <w:r w:rsidR="00403BBD">
        <w:rPr>
          <w:b/>
          <w:sz w:val="24"/>
          <w:szCs w:val="24"/>
        </w:rPr>
        <w:t xml:space="preserve">Specialization to Host </w:t>
      </w:r>
      <w:r w:rsidR="00517AFA">
        <w:rPr>
          <w:b/>
          <w:sz w:val="24"/>
          <w:szCs w:val="24"/>
        </w:rPr>
        <w:t>Variation</w:t>
      </w:r>
    </w:p>
    <w:p w14:paraId="660F9F13" w14:textId="1252EC4D" w:rsidR="00F803BC" w:rsidRDefault="00AF2308" w:rsidP="00E77651">
      <w:pPr>
        <w:spacing w:line="480" w:lineRule="auto"/>
        <w:ind w:firstLine="720"/>
        <w:rPr>
          <w:sz w:val="24"/>
          <w:szCs w:val="24"/>
        </w:rPr>
      </w:pPr>
      <w:commentRangeStart w:id="23"/>
      <w:r>
        <w:rPr>
          <w:sz w:val="24"/>
          <w:szCs w:val="24"/>
        </w:rPr>
        <w:t xml:space="preserve">Though we did not find evidence for </w:t>
      </w:r>
      <w:r w:rsidRPr="00AF2308">
        <w:rPr>
          <w:i/>
          <w:sz w:val="24"/>
          <w:szCs w:val="24"/>
        </w:rPr>
        <w:t xml:space="preserve">B. cinerea </w:t>
      </w:r>
      <w:r>
        <w:rPr>
          <w:sz w:val="24"/>
          <w:szCs w:val="24"/>
        </w:rPr>
        <w:t xml:space="preserve">adaptation to </w:t>
      </w:r>
      <w:r w:rsidR="00F803BC">
        <w:rPr>
          <w:sz w:val="24"/>
          <w:szCs w:val="24"/>
        </w:rPr>
        <w:t>tomato</w:t>
      </w:r>
      <w:r>
        <w:rPr>
          <w:sz w:val="24"/>
          <w:szCs w:val="24"/>
        </w:rPr>
        <w:t xml:space="preserve"> </w:t>
      </w:r>
      <w:r w:rsidR="00F803BC">
        <w:rPr>
          <w:sz w:val="24"/>
          <w:szCs w:val="24"/>
        </w:rPr>
        <w:t>based on isolate source host</w:t>
      </w:r>
      <w:r>
        <w:rPr>
          <w:sz w:val="24"/>
          <w:szCs w:val="24"/>
        </w:rPr>
        <w:t xml:space="preserve">, </w:t>
      </w:r>
      <w:r w:rsidRPr="00F803BC">
        <w:rPr>
          <w:i/>
          <w:sz w:val="24"/>
          <w:szCs w:val="24"/>
        </w:rPr>
        <w:t>B. cinerea</w:t>
      </w:r>
      <w:r w:rsidR="00F803BC">
        <w:rPr>
          <w:sz w:val="24"/>
          <w:szCs w:val="24"/>
        </w:rPr>
        <w:t xml:space="preserve"> </w:t>
      </w:r>
      <w:r>
        <w:rPr>
          <w:sz w:val="24"/>
          <w:szCs w:val="24"/>
        </w:rPr>
        <w:t xml:space="preserve">may be adapted to </w:t>
      </w:r>
      <w:r w:rsidR="00E33AB3">
        <w:rPr>
          <w:sz w:val="24"/>
          <w:szCs w:val="24"/>
        </w:rPr>
        <w:t>individual tomato genotypes</w:t>
      </w:r>
      <w:commentRangeEnd w:id="23"/>
      <w:r w:rsidR="006830A0">
        <w:rPr>
          <w:rStyle w:val="CommentReference"/>
        </w:rPr>
        <w:commentReference w:id="23"/>
      </w:r>
      <w:r w:rsidR="00E33AB3">
        <w:rPr>
          <w:sz w:val="24"/>
          <w:szCs w:val="24"/>
        </w:rPr>
        <w:t xml:space="preserve">.  </w:t>
      </w:r>
      <w:r w:rsidR="00920521" w:rsidRPr="00AF2308">
        <w:rPr>
          <w:sz w:val="24"/>
          <w:szCs w:val="24"/>
        </w:rPr>
        <w:t>A</w:t>
      </w:r>
      <w:r w:rsidR="00920521">
        <w:rPr>
          <w:sz w:val="24"/>
          <w:szCs w:val="24"/>
        </w:rPr>
        <w:t xml:space="preserve"> visual analysis of the data </w:t>
      </w:r>
      <w:r w:rsidR="006755B8">
        <w:rPr>
          <w:sz w:val="24"/>
          <w:szCs w:val="24"/>
        </w:rPr>
        <w:t>showed</w:t>
      </w:r>
      <w:r w:rsidR="00920521">
        <w:rPr>
          <w:sz w:val="24"/>
          <w:szCs w:val="24"/>
        </w:rPr>
        <w:t xml:space="preserve"> that lesion size for many isolates varies across the </w:t>
      </w:r>
      <w:r w:rsidR="006046FA">
        <w:rPr>
          <w:sz w:val="24"/>
          <w:szCs w:val="24"/>
        </w:rPr>
        <w:t xml:space="preserve">tomato </w:t>
      </w:r>
      <w:r w:rsidR="00920521">
        <w:rPr>
          <w:sz w:val="24"/>
          <w:szCs w:val="24"/>
        </w:rPr>
        <w:t xml:space="preserve">genotypes, suggesting an interaction between the genomes of </w:t>
      </w:r>
      <w:r w:rsidR="00920521" w:rsidRPr="00C330D2">
        <w:rPr>
          <w:i/>
          <w:sz w:val="24"/>
          <w:szCs w:val="24"/>
        </w:rPr>
        <w:t xml:space="preserve">B. cinerea </w:t>
      </w:r>
      <w:r w:rsidR="00920521">
        <w:rPr>
          <w:sz w:val="24"/>
          <w:szCs w:val="24"/>
        </w:rPr>
        <w:t xml:space="preserve">and tomato (Figure R4). </w:t>
      </w:r>
      <w:r w:rsidR="005C464E">
        <w:rPr>
          <w:sz w:val="24"/>
          <w:szCs w:val="24"/>
        </w:rPr>
        <w:t xml:space="preserve">However, </w:t>
      </w:r>
      <w:r w:rsidR="00920521">
        <w:rPr>
          <w:sz w:val="24"/>
          <w:szCs w:val="24"/>
        </w:rPr>
        <w:t xml:space="preserve">when using the full model, </w:t>
      </w:r>
      <w:r w:rsidR="006755B8">
        <w:rPr>
          <w:sz w:val="24"/>
          <w:szCs w:val="24"/>
        </w:rPr>
        <w:t>we found</w:t>
      </w:r>
      <w:r w:rsidR="00920521">
        <w:rPr>
          <w:sz w:val="24"/>
          <w:szCs w:val="24"/>
        </w:rPr>
        <w:t xml:space="preserve"> no significant interaction between </w:t>
      </w:r>
      <w:r w:rsidR="00E60E08">
        <w:rPr>
          <w:sz w:val="24"/>
          <w:szCs w:val="24"/>
        </w:rPr>
        <w:t>isolate</w:t>
      </w:r>
      <w:r w:rsidR="00920521">
        <w:rPr>
          <w:sz w:val="24"/>
          <w:szCs w:val="24"/>
        </w:rPr>
        <w:t xml:space="preserve"> and individual host genotype</w:t>
      </w:r>
      <w:r w:rsidR="006755B8">
        <w:rPr>
          <w:sz w:val="24"/>
          <w:szCs w:val="24"/>
        </w:rPr>
        <w:t>,</w:t>
      </w:r>
      <w:r w:rsidR="00920521">
        <w:rPr>
          <w:sz w:val="24"/>
          <w:szCs w:val="24"/>
        </w:rPr>
        <w:t xml:space="preserve"> </w:t>
      </w:r>
      <w:r w:rsidR="006755B8">
        <w:rPr>
          <w:sz w:val="24"/>
          <w:szCs w:val="24"/>
        </w:rPr>
        <w:t xml:space="preserve">even though </w:t>
      </w:r>
      <w:r w:rsidR="00920521">
        <w:rPr>
          <w:sz w:val="24"/>
          <w:szCs w:val="24"/>
        </w:rPr>
        <w:t>there was a large fraction of variance within each term</w:t>
      </w:r>
      <w:r w:rsidR="005C464E">
        <w:rPr>
          <w:sz w:val="24"/>
          <w:szCs w:val="24"/>
        </w:rPr>
        <w:t xml:space="preserve"> (Table R1). </w:t>
      </w:r>
      <w:r w:rsidR="00F803BC">
        <w:rPr>
          <w:sz w:val="24"/>
          <w:szCs w:val="24"/>
        </w:rPr>
        <w:t>This may indicate</w:t>
      </w:r>
      <w:r w:rsidR="00F803BC" w:rsidRPr="00F803BC">
        <w:rPr>
          <w:sz w:val="24"/>
          <w:szCs w:val="24"/>
        </w:rPr>
        <w:t xml:space="preserve"> </w:t>
      </w:r>
      <w:r w:rsidR="00F803BC">
        <w:rPr>
          <w:sz w:val="24"/>
          <w:szCs w:val="24"/>
        </w:rPr>
        <w:t xml:space="preserve">a lack of specialization in </w:t>
      </w:r>
      <w:r w:rsidR="00F803BC">
        <w:rPr>
          <w:i/>
          <w:sz w:val="24"/>
          <w:szCs w:val="24"/>
        </w:rPr>
        <w:t xml:space="preserve">B. </w:t>
      </w:r>
      <w:r w:rsidR="00F803BC" w:rsidRPr="00314B51">
        <w:rPr>
          <w:i/>
          <w:sz w:val="24"/>
          <w:szCs w:val="24"/>
        </w:rPr>
        <w:t>cinerea</w:t>
      </w:r>
      <w:r w:rsidR="00F803BC">
        <w:rPr>
          <w:sz w:val="24"/>
          <w:szCs w:val="24"/>
        </w:rPr>
        <w:t xml:space="preserve"> to tomato host genotypes. However, this negative result may also be</w:t>
      </w:r>
      <w:r w:rsidR="005C464E">
        <w:rPr>
          <w:sz w:val="24"/>
          <w:szCs w:val="24"/>
        </w:rPr>
        <w:t xml:space="preserve"> </w:t>
      </w:r>
      <w:r w:rsidR="00E33AB3">
        <w:rPr>
          <w:sz w:val="24"/>
          <w:szCs w:val="24"/>
        </w:rPr>
        <w:t>because F-tests with high degrees of freedom can be underpowered, as in the case of the isolate x plant genotype interaction term (</w:t>
      </w:r>
      <w:proofErr w:type="spellStart"/>
      <w:r w:rsidR="00E33AB3">
        <w:rPr>
          <w:sz w:val="24"/>
          <w:szCs w:val="24"/>
        </w:rPr>
        <w:t>df</w:t>
      </w:r>
      <w:proofErr w:type="spellEnd"/>
      <w:r w:rsidR="00E33AB3">
        <w:rPr>
          <w:sz w:val="24"/>
          <w:szCs w:val="24"/>
        </w:rPr>
        <w:t xml:space="preserve">: 940). We took an additional approach to statistically test for an interaction between </w:t>
      </w:r>
      <w:r w:rsidR="00E33AB3" w:rsidRPr="003444D9">
        <w:rPr>
          <w:i/>
          <w:sz w:val="24"/>
          <w:szCs w:val="24"/>
        </w:rPr>
        <w:t>B. cinerea</w:t>
      </w:r>
      <w:r w:rsidR="00E33AB3">
        <w:rPr>
          <w:sz w:val="24"/>
          <w:szCs w:val="24"/>
        </w:rPr>
        <w:t xml:space="preserve"> and host genotype. We split the data by isolate, and within each new dataset performed GLM ANOVA with the fixed effects of domestication, plant genotype nested within domestication, and experiment. </w:t>
      </w:r>
      <w:commentRangeStart w:id="24"/>
      <w:r w:rsidR="00E33AB3">
        <w:rPr>
          <w:sz w:val="24"/>
          <w:szCs w:val="24"/>
        </w:rPr>
        <w:t>Through this single-isolate GLM analysis, a subset of seven isolates show a significant (p &lt; 0.05) i</w:t>
      </w:r>
      <w:commentRangeEnd w:id="24"/>
      <w:r w:rsidR="00E33AB3">
        <w:rPr>
          <w:rStyle w:val="CommentReference"/>
        </w:rPr>
        <w:commentReference w:id="24"/>
      </w:r>
      <w:r w:rsidR="00E33AB3">
        <w:rPr>
          <w:sz w:val="24"/>
          <w:szCs w:val="24"/>
        </w:rPr>
        <w:t xml:space="preserve">nteraction with host genotype, one of which is saprophytic (Figure R4E). </w:t>
      </w:r>
      <w:r w:rsidR="00461AE7">
        <w:rPr>
          <w:sz w:val="24"/>
          <w:szCs w:val="24"/>
        </w:rPr>
        <w:lastRenderedPageBreak/>
        <w:t xml:space="preserve">These seven isolates with sensitivity to tomato genotype may be adapted to a subset of the tomato varieties tested. </w:t>
      </w:r>
    </w:p>
    <w:p w14:paraId="64BF6A25" w14:textId="2E46A247" w:rsidR="006755B8" w:rsidRDefault="006830A0" w:rsidP="0032415F">
      <w:pPr>
        <w:spacing w:line="480" w:lineRule="auto"/>
        <w:ind w:firstLine="720"/>
        <w:rPr>
          <w:ins w:id="25" w:author="Daniel Kliebenstein" w:date="2017-03-22T15:41:00Z"/>
          <w:sz w:val="24"/>
          <w:szCs w:val="24"/>
        </w:rPr>
      </w:pPr>
      <w:r>
        <w:rPr>
          <w:sz w:val="24"/>
          <w:szCs w:val="24"/>
        </w:rPr>
        <w:t>Because</w:t>
      </w:r>
      <w:r w:rsidR="00C51BBB">
        <w:rPr>
          <w:sz w:val="24"/>
          <w:szCs w:val="24"/>
        </w:rPr>
        <w:t xml:space="preserve"> some isolates show</w:t>
      </w:r>
      <w:r>
        <w:rPr>
          <w:sz w:val="24"/>
          <w:szCs w:val="24"/>
        </w:rPr>
        <w:t>ed differential sensitivity to genetic variation within tomato, we used the same approach to test if specific isolates, independent of their host, may show sensitivity to genetic variation associated with tomato</w:t>
      </w:r>
      <w:r w:rsidR="00025485">
        <w:rPr>
          <w:sz w:val="24"/>
          <w:szCs w:val="24"/>
        </w:rPr>
        <w:t xml:space="preserve">. </w:t>
      </w:r>
      <w:r w:rsidR="00E60E08">
        <w:rPr>
          <w:sz w:val="24"/>
          <w:szCs w:val="24"/>
        </w:rPr>
        <w:t xml:space="preserve"> </w:t>
      </w:r>
      <w:r w:rsidR="0032415F">
        <w:rPr>
          <w:sz w:val="24"/>
          <w:szCs w:val="24"/>
        </w:rPr>
        <w:t>Under the single-isolate ANOVAs including</w:t>
      </w:r>
      <w:r w:rsidR="00784448">
        <w:rPr>
          <w:sz w:val="24"/>
          <w:szCs w:val="24"/>
        </w:rPr>
        <w:t xml:space="preserve"> the fixed effects of plant</w:t>
      </w:r>
      <w:r w:rsidR="008A25B9">
        <w:rPr>
          <w:sz w:val="24"/>
          <w:szCs w:val="24"/>
        </w:rPr>
        <w:t>,</w:t>
      </w:r>
      <w:r w:rsidR="00784448">
        <w:rPr>
          <w:sz w:val="24"/>
          <w:szCs w:val="24"/>
        </w:rPr>
        <w:t xml:space="preserve"> domestication, and </w:t>
      </w:r>
      <w:r w:rsidR="0032415F">
        <w:rPr>
          <w:sz w:val="24"/>
          <w:szCs w:val="24"/>
        </w:rPr>
        <w:t>experiment, e</w:t>
      </w:r>
      <w:commentRangeStart w:id="26"/>
      <w:r w:rsidR="008A25B9">
        <w:rPr>
          <w:sz w:val="24"/>
          <w:szCs w:val="24"/>
        </w:rPr>
        <w:t>ight</w:t>
      </w:r>
      <w:r w:rsidR="00784448">
        <w:rPr>
          <w:sz w:val="24"/>
          <w:szCs w:val="24"/>
        </w:rPr>
        <w:t xml:space="preserve"> isolates showed a significant effect of domestication on lesion size </w:t>
      </w:r>
      <w:commentRangeEnd w:id="26"/>
      <w:r w:rsidR="008A25B9">
        <w:rPr>
          <w:rStyle w:val="CommentReference"/>
        </w:rPr>
        <w:commentReference w:id="26"/>
      </w:r>
      <w:r w:rsidR="00784448">
        <w:rPr>
          <w:sz w:val="24"/>
          <w:szCs w:val="24"/>
        </w:rPr>
        <w:t xml:space="preserve">(Figure R4F). These included </w:t>
      </w:r>
      <w:r w:rsidR="008A25B9">
        <w:rPr>
          <w:sz w:val="24"/>
          <w:szCs w:val="24"/>
        </w:rPr>
        <w:t>two</w:t>
      </w:r>
      <w:r w:rsidR="00784448">
        <w:rPr>
          <w:sz w:val="24"/>
          <w:szCs w:val="24"/>
        </w:rPr>
        <w:t xml:space="preserve"> of the </w:t>
      </w:r>
      <w:r w:rsidR="00AD09E6">
        <w:rPr>
          <w:sz w:val="24"/>
          <w:szCs w:val="24"/>
        </w:rPr>
        <w:t>highly</w:t>
      </w:r>
      <w:r w:rsidR="00784448">
        <w:rPr>
          <w:sz w:val="24"/>
          <w:szCs w:val="24"/>
        </w:rPr>
        <w:t xml:space="preserve"> virulent isolates, </w:t>
      </w:r>
      <w:r w:rsidR="008A25B9">
        <w:rPr>
          <w:sz w:val="24"/>
          <w:szCs w:val="24"/>
        </w:rPr>
        <w:t>five</w:t>
      </w:r>
      <w:r w:rsidR="00784448">
        <w:rPr>
          <w:sz w:val="24"/>
          <w:szCs w:val="24"/>
        </w:rPr>
        <w:t xml:space="preserve"> intermediate isolate</w:t>
      </w:r>
      <w:r w:rsidR="008A25B9">
        <w:rPr>
          <w:sz w:val="24"/>
          <w:szCs w:val="24"/>
        </w:rPr>
        <w:t>s</w:t>
      </w:r>
      <w:r w:rsidR="00784448">
        <w:rPr>
          <w:sz w:val="24"/>
          <w:szCs w:val="24"/>
        </w:rPr>
        <w:t>, and one of the saprophytic isolates, suggesting that</w:t>
      </w:r>
      <w:r w:rsidR="00C51BBB">
        <w:rPr>
          <w:sz w:val="24"/>
          <w:szCs w:val="24"/>
        </w:rPr>
        <w:t xml:space="preserve"> </w:t>
      </w:r>
      <w:r w:rsidR="00C51BBB">
        <w:rPr>
          <w:i/>
          <w:sz w:val="24"/>
          <w:szCs w:val="24"/>
        </w:rPr>
        <w:t xml:space="preserve">B. cinerea </w:t>
      </w:r>
      <w:r w:rsidR="00C51BBB">
        <w:rPr>
          <w:sz w:val="24"/>
          <w:szCs w:val="24"/>
        </w:rPr>
        <w:t xml:space="preserve">adaptation to tomato domestication </w:t>
      </w:r>
      <w:r w:rsidR="00784448">
        <w:rPr>
          <w:sz w:val="24"/>
          <w:szCs w:val="24"/>
        </w:rPr>
        <w:t>is not dependent on isolate virulence</w:t>
      </w:r>
      <w:r w:rsidR="005C5BE9">
        <w:rPr>
          <w:sz w:val="24"/>
          <w:szCs w:val="24"/>
        </w:rPr>
        <w:t xml:space="preserve">. </w:t>
      </w:r>
      <w:r w:rsidR="00173A62">
        <w:rPr>
          <w:sz w:val="24"/>
          <w:szCs w:val="24"/>
        </w:rPr>
        <w:t xml:space="preserve"> </w:t>
      </w:r>
      <w:r w:rsidR="005C5BE9">
        <w:rPr>
          <w:sz w:val="24"/>
          <w:szCs w:val="24"/>
        </w:rPr>
        <w:t>All</w:t>
      </w:r>
      <w:r w:rsidR="00173A62">
        <w:rPr>
          <w:sz w:val="24"/>
          <w:szCs w:val="24"/>
        </w:rPr>
        <w:t xml:space="preserve"> of these isolates are more virulent on domesticated than on wild tomato</w:t>
      </w:r>
      <w:r w:rsidR="00784448">
        <w:rPr>
          <w:sz w:val="24"/>
          <w:szCs w:val="24"/>
        </w:rPr>
        <w:t>.</w:t>
      </w:r>
      <w:r w:rsidR="006755B8">
        <w:rPr>
          <w:sz w:val="24"/>
          <w:szCs w:val="24"/>
        </w:rPr>
        <w:t xml:space="preserve"> Further, </w:t>
      </w:r>
      <w:r w:rsidR="00874893">
        <w:rPr>
          <w:sz w:val="24"/>
          <w:szCs w:val="24"/>
        </w:rPr>
        <w:t>i</w:t>
      </w:r>
      <w:r w:rsidR="006755B8">
        <w:rPr>
          <w:sz w:val="24"/>
          <w:szCs w:val="24"/>
        </w:rPr>
        <w:t>solate ranking by mean lesion size differs between domesticated and wild hosts (Wilcoxon signed-rank test, V</w:t>
      </w:r>
      <w:r w:rsidR="00874893">
        <w:rPr>
          <w:sz w:val="24"/>
          <w:szCs w:val="24"/>
        </w:rPr>
        <w:t xml:space="preserve">=4322, p=2.586e-12) (Figure R3). </w:t>
      </w:r>
      <w:r w:rsidR="00461AE7">
        <w:rPr>
          <w:sz w:val="24"/>
          <w:szCs w:val="24"/>
        </w:rPr>
        <w:t>These domestication-sensitive isolates may be adapted to domesticated tomato,</w:t>
      </w:r>
      <w:r w:rsidR="005C5BE9">
        <w:rPr>
          <w:sz w:val="24"/>
          <w:szCs w:val="24"/>
        </w:rPr>
        <w:t xml:space="preserve"> or more broadly to domesticated plants</w:t>
      </w:r>
      <w:r w:rsidR="00461AE7">
        <w:rPr>
          <w:sz w:val="24"/>
          <w:szCs w:val="24"/>
        </w:rPr>
        <w:t xml:space="preserve">. </w:t>
      </w:r>
    </w:p>
    <w:p w14:paraId="2B127891" w14:textId="77777777" w:rsidR="007A7AF3" w:rsidRDefault="007A7AF3" w:rsidP="005C464E">
      <w:pPr>
        <w:spacing w:line="480" w:lineRule="auto"/>
        <w:rPr>
          <w:b/>
          <w:sz w:val="24"/>
          <w:szCs w:val="24"/>
        </w:rPr>
      </w:pPr>
    </w:p>
    <w:p w14:paraId="1E6075B2" w14:textId="5F97083E" w:rsidR="007A7AF3" w:rsidRDefault="007A7AF3" w:rsidP="008A0D22">
      <w:pPr>
        <w:spacing w:line="480" w:lineRule="auto"/>
        <w:rPr>
          <w:b/>
          <w:sz w:val="24"/>
          <w:szCs w:val="24"/>
        </w:rPr>
      </w:pPr>
      <w:r>
        <w:rPr>
          <w:b/>
          <w:sz w:val="24"/>
          <w:szCs w:val="24"/>
        </w:rPr>
        <w:t xml:space="preserve">Quantitative </w:t>
      </w:r>
      <w:r w:rsidR="005C5BE9">
        <w:rPr>
          <w:b/>
          <w:sz w:val="24"/>
          <w:szCs w:val="24"/>
        </w:rPr>
        <w:t>G</w:t>
      </w:r>
      <w:r>
        <w:rPr>
          <w:b/>
          <w:sz w:val="24"/>
          <w:szCs w:val="24"/>
        </w:rPr>
        <w:t xml:space="preserve">enetics of </w:t>
      </w:r>
      <w:r w:rsidR="005C5BE9">
        <w:rPr>
          <w:b/>
          <w:sz w:val="24"/>
          <w:szCs w:val="24"/>
        </w:rPr>
        <w:t>P</w:t>
      </w:r>
      <w:r>
        <w:rPr>
          <w:b/>
          <w:sz w:val="24"/>
          <w:szCs w:val="24"/>
        </w:rPr>
        <w:t xml:space="preserve">athogen </w:t>
      </w:r>
      <w:r w:rsidR="005C5BE9">
        <w:rPr>
          <w:b/>
          <w:sz w:val="24"/>
          <w:szCs w:val="24"/>
        </w:rPr>
        <w:t>V</w:t>
      </w:r>
      <w:r>
        <w:rPr>
          <w:b/>
          <w:sz w:val="24"/>
          <w:szCs w:val="24"/>
        </w:rPr>
        <w:t>irulence</w:t>
      </w:r>
      <w:r w:rsidR="00E4049F">
        <w:rPr>
          <w:b/>
          <w:sz w:val="24"/>
          <w:szCs w:val="24"/>
        </w:rPr>
        <w:t xml:space="preserve"> on Tomato</w:t>
      </w:r>
    </w:p>
    <w:p w14:paraId="711D3DAC" w14:textId="7F4E4731" w:rsidR="00BC5308" w:rsidRDefault="005D0AE7" w:rsidP="008A0D22">
      <w:pPr>
        <w:spacing w:line="480" w:lineRule="auto"/>
        <w:rPr>
          <w:sz w:val="24"/>
          <w:szCs w:val="24"/>
        </w:rPr>
      </w:pPr>
      <w:commentRangeStart w:id="27"/>
      <w:r>
        <w:rPr>
          <w:sz w:val="24"/>
          <w:szCs w:val="24"/>
        </w:rPr>
        <w:tab/>
      </w:r>
      <w:commentRangeStart w:id="28"/>
      <w:r w:rsidR="005C5BE9">
        <w:rPr>
          <w:sz w:val="24"/>
          <w:szCs w:val="24"/>
        </w:rPr>
        <w:t xml:space="preserve">With some evidence for isolate-level adaptation of </w:t>
      </w:r>
      <w:r w:rsidR="005C5BE9" w:rsidRPr="00CB0FF3">
        <w:rPr>
          <w:i/>
          <w:sz w:val="24"/>
          <w:szCs w:val="24"/>
        </w:rPr>
        <w:t xml:space="preserve">B. cinerea </w:t>
      </w:r>
      <w:r w:rsidR="005C5BE9">
        <w:rPr>
          <w:sz w:val="24"/>
          <w:szCs w:val="24"/>
        </w:rPr>
        <w:t xml:space="preserve">to tomato variation, we asked whether we could </w:t>
      </w:r>
      <w:r w:rsidR="00F529A7">
        <w:rPr>
          <w:sz w:val="24"/>
          <w:szCs w:val="24"/>
        </w:rPr>
        <w:t xml:space="preserve">find evidence of </w:t>
      </w:r>
      <w:r w:rsidR="00F529A7" w:rsidRPr="00F529A7">
        <w:rPr>
          <w:i/>
          <w:sz w:val="24"/>
          <w:szCs w:val="24"/>
        </w:rPr>
        <w:t xml:space="preserve">B. cinerea </w:t>
      </w:r>
      <w:r w:rsidR="00F529A7">
        <w:rPr>
          <w:sz w:val="24"/>
          <w:szCs w:val="24"/>
        </w:rPr>
        <w:t>adaptation at the genetic level to tomato</w:t>
      </w:r>
      <w:r w:rsidR="00FD66D5">
        <w:rPr>
          <w:sz w:val="24"/>
          <w:szCs w:val="24"/>
        </w:rPr>
        <w:t>.</w:t>
      </w:r>
      <w:r w:rsidR="00F529A7">
        <w:rPr>
          <w:sz w:val="24"/>
          <w:szCs w:val="24"/>
        </w:rPr>
        <w:t xml:space="preserve"> </w:t>
      </w:r>
      <w:r w:rsidR="00FD66D5">
        <w:rPr>
          <w:sz w:val="24"/>
          <w:szCs w:val="24"/>
        </w:rPr>
        <w:t xml:space="preserve">While we did not see much isolate-level specialization to tomato, there may be more specialization at the genetic level. </w:t>
      </w:r>
      <w:commentRangeEnd w:id="27"/>
      <w:r w:rsidR="00FD66D5">
        <w:rPr>
          <w:rStyle w:val="CommentReference"/>
        </w:rPr>
        <w:commentReference w:id="27"/>
      </w:r>
      <w:commentRangeEnd w:id="28"/>
      <w:r w:rsidR="006830A0">
        <w:rPr>
          <w:rStyle w:val="CommentReference"/>
        </w:rPr>
        <w:commentReference w:id="28"/>
      </w:r>
      <w:r w:rsidR="005C5BE9">
        <w:rPr>
          <w:sz w:val="24"/>
          <w:szCs w:val="24"/>
        </w:rPr>
        <w:t xml:space="preserve">Due to the large effect of plant genotype on resistance to </w:t>
      </w:r>
      <w:r w:rsidR="005C5BE9" w:rsidRPr="005C5BE9">
        <w:rPr>
          <w:i/>
          <w:sz w:val="24"/>
          <w:szCs w:val="24"/>
        </w:rPr>
        <w:t>B. cinerea</w:t>
      </w:r>
      <w:r w:rsidR="005C5BE9">
        <w:rPr>
          <w:sz w:val="24"/>
          <w:szCs w:val="24"/>
        </w:rPr>
        <w:t xml:space="preserve">, we performed GWA on each plant genotype independently. </w:t>
      </w:r>
      <w:r>
        <w:rPr>
          <w:sz w:val="24"/>
          <w:szCs w:val="24"/>
        </w:rPr>
        <w:t xml:space="preserve">We calculated least-squared means of lesion size for each isolate from linear models within each plant genotype, including the effects of isolate, experiment, and individual plant. We used a ridge-regression </w:t>
      </w:r>
      <w:r>
        <w:rPr>
          <w:sz w:val="24"/>
          <w:szCs w:val="24"/>
        </w:rPr>
        <w:lastRenderedPageBreak/>
        <w:t xml:space="preserve">approach </w:t>
      </w:r>
      <w:r w:rsidR="00B1466E">
        <w:rPr>
          <w:sz w:val="24"/>
          <w:szCs w:val="24"/>
        </w:rPr>
        <w:fldChar w:fldCharType="begin"/>
      </w:r>
      <w:r w:rsidR="00EE114F">
        <w:rPr>
          <w:sz w:val="24"/>
          <w:szCs w:val="24"/>
        </w:rPr>
        <w:instrText xml:space="preserve"> ADDIN EN.CITE &lt;EndNote&gt;&lt;Cite&gt;&lt;Author&gt;Shen&lt;/Author&gt;&lt;Year&gt;2013&lt;/Year&gt;&lt;RecNum&gt;466&lt;/RecNum&gt;&lt;DisplayText&gt;(Shen, Alam et al. 2013)&lt;/DisplayText&gt;&lt;record&gt;&lt;rec-number&gt;466&lt;/rec-number&gt;&lt;foreign-keys&gt;&lt;key app="EN" db-id="0pazvxt5kzzzd0er9pcprt0759frxeawtzpf" timestamp="1485213119"&gt;466&lt;/key&gt;&lt;/foreign-keys&gt;&lt;ref-type name="Journal Article"&gt;17&lt;/ref-type&gt;&lt;contributors&gt;&lt;authors&gt;&lt;author&gt;Shen, Xia&lt;/author&gt;&lt;author&gt;Alam, Moudud&lt;/author&gt;&lt;author&gt;Fikse, Freddy&lt;/author&gt;&lt;author&gt;Rönnegård, Lars&lt;/author&gt;&lt;/authors&gt;&lt;/contributors&gt;&lt;titles&gt;&lt;title&gt;A novel generalized ridge regression method for quantitative genetics&lt;/title&gt;&lt;secondary-title&gt;Genetics&lt;/secondary-title&gt;&lt;/titles&gt;&lt;periodical&gt;&lt;full-title&gt;Genetics&lt;/full-title&gt;&lt;abbr-1&gt;Genetics&lt;/abbr-1&gt;&lt;/periodical&gt;&lt;pages&gt;1255-1268&lt;/pages&gt;&lt;volume&gt;193&lt;/volume&gt;&lt;number&gt;4&lt;/number&gt;&lt;dates&gt;&lt;year&gt;2013&lt;/year&gt;&lt;/dates&gt;&lt;isbn&gt;0016-6731&lt;/isbn&gt;&lt;urls&gt;&lt;/urls&gt;&lt;/record&gt;&lt;/Cite&gt;&lt;/EndNote&gt;</w:instrText>
      </w:r>
      <w:r w:rsidR="00B1466E">
        <w:rPr>
          <w:sz w:val="24"/>
          <w:szCs w:val="24"/>
        </w:rPr>
        <w:fldChar w:fldCharType="separate"/>
      </w:r>
      <w:r w:rsidR="00EE114F">
        <w:rPr>
          <w:noProof/>
          <w:sz w:val="24"/>
          <w:szCs w:val="24"/>
        </w:rPr>
        <w:t>(Shen, Alam et al. 2013)</w:t>
      </w:r>
      <w:r w:rsidR="00B1466E">
        <w:rPr>
          <w:sz w:val="24"/>
          <w:szCs w:val="24"/>
        </w:rPr>
        <w:fldChar w:fldCharType="end"/>
      </w:r>
      <w:r>
        <w:rPr>
          <w:sz w:val="24"/>
          <w:szCs w:val="24"/>
        </w:rPr>
        <w:t xml:space="preserve"> to calculate GWA </w:t>
      </w:r>
      <w:r w:rsidR="004A0949">
        <w:rPr>
          <w:sz w:val="24"/>
          <w:szCs w:val="24"/>
        </w:rPr>
        <w:t>of</w:t>
      </w:r>
      <w:r>
        <w:rPr>
          <w:sz w:val="24"/>
          <w:szCs w:val="24"/>
        </w:rPr>
        <w:t xml:space="preserve"> </w:t>
      </w:r>
      <w:r w:rsidRPr="004A0949">
        <w:rPr>
          <w:i/>
          <w:sz w:val="24"/>
          <w:szCs w:val="24"/>
        </w:rPr>
        <w:t xml:space="preserve">B. cinerea </w:t>
      </w:r>
      <w:r>
        <w:rPr>
          <w:sz w:val="24"/>
          <w:szCs w:val="24"/>
        </w:rPr>
        <w:t xml:space="preserve">SNP variation for the 92 isolates and </w:t>
      </w:r>
      <w:r w:rsidR="004A0949">
        <w:rPr>
          <w:sz w:val="24"/>
          <w:szCs w:val="24"/>
        </w:rPr>
        <w:t xml:space="preserve">the </w:t>
      </w:r>
      <w:r>
        <w:rPr>
          <w:sz w:val="24"/>
          <w:szCs w:val="24"/>
        </w:rPr>
        <w:t>lesion size</w:t>
      </w:r>
      <w:r w:rsidR="004A0949">
        <w:rPr>
          <w:sz w:val="24"/>
          <w:szCs w:val="24"/>
        </w:rPr>
        <w:t xml:space="preserve"> phenotype</w:t>
      </w:r>
      <w:r>
        <w:rPr>
          <w:sz w:val="24"/>
          <w:szCs w:val="24"/>
        </w:rPr>
        <w:t xml:space="preserve">. To determine significance of SNP </w:t>
      </w:r>
      <w:r w:rsidR="004A0949">
        <w:rPr>
          <w:sz w:val="24"/>
          <w:szCs w:val="24"/>
        </w:rPr>
        <w:t xml:space="preserve">effects, we permuted phenotypes </w:t>
      </w:r>
      <w:r>
        <w:rPr>
          <w:sz w:val="24"/>
          <w:szCs w:val="24"/>
        </w:rPr>
        <w:t>1000x to calculate 95, 99, and 99.9% thr</w:t>
      </w:r>
      <w:r w:rsidR="004A0949">
        <w:rPr>
          <w:sz w:val="24"/>
          <w:szCs w:val="24"/>
        </w:rPr>
        <w:t xml:space="preserve">esholds within each plant host. </w:t>
      </w:r>
    </w:p>
    <w:p w14:paraId="33B2CF7A" w14:textId="41C58144" w:rsidR="009E4B5D" w:rsidRDefault="00FD66D5" w:rsidP="00BC5308">
      <w:pPr>
        <w:spacing w:line="480" w:lineRule="auto"/>
        <w:ind w:firstLine="720"/>
        <w:rPr>
          <w:sz w:val="24"/>
          <w:szCs w:val="24"/>
        </w:rPr>
      </w:pPr>
      <w:r>
        <w:rPr>
          <w:sz w:val="24"/>
          <w:szCs w:val="24"/>
        </w:rPr>
        <w:t>Initial GWA analysis revealed that the</w:t>
      </w:r>
      <w:r w:rsidR="00BC5308">
        <w:rPr>
          <w:sz w:val="24"/>
          <w:szCs w:val="24"/>
        </w:rPr>
        <w:t xml:space="preserve"> basis of </w:t>
      </w:r>
      <w:r w:rsidR="00BC5308" w:rsidRPr="00BC5308">
        <w:rPr>
          <w:i/>
          <w:sz w:val="24"/>
          <w:szCs w:val="24"/>
        </w:rPr>
        <w:t>B</w:t>
      </w:r>
      <w:r>
        <w:rPr>
          <w:i/>
          <w:sz w:val="24"/>
          <w:szCs w:val="24"/>
        </w:rPr>
        <w:t>. cinerea</w:t>
      </w:r>
      <w:r w:rsidR="00BC5308">
        <w:rPr>
          <w:sz w:val="24"/>
          <w:szCs w:val="24"/>
        </w:rPr>
        <w:t xml:space="preserve"> virulence on tomato is highly polygenic</w:t>
      </w:r>
      <w:r w:rsidR="00BF5072">
        <w:rPr>
          <w:sz w:val="24"/>
          <w:szCs w:val="24"/>
        </w:rPr>
        <w:t xml:space="preserve">, </w:t>
      </w:r>
      <w:r w:rsidR="002A0FDF">
        <w:rPr>
          <w:sz w:val="24"/>
          <w:szCs w:val="24"/>
        </w:rPr>
        <w:t>as is</w:t>
      </w:r>
      <w:r w:rsidR="00BF5072">
        <w:rPr>
          <w:sz w:val="24"/>
          <w:szCs w:val="24"/>
        </w:rPr>
        <w:t xml:space="preserve"> </w:t>
      </w:r>
      <w:r w:rsidR="00BF5072">
        <w:rPr>
          <w:i/>
          <w:sz w:val="24"/>
          <w:szCs w:val="24"/>
        </w:rPr>
        <w:t xml:space="preserve">A. thaliana </w:t>
      </w:r>
      <w:r w:rsidR="00BF5072">
        <w:rPr>
          <w:sz w:val="24"/>
          <w:szCs w:val="24"/>
        </w:rPr>
        <w:t xml:space="preserve">resistance to </w:t>
      </w:r>
      <w:r w:rsidR="00BF5072">
        <w:rPr>
          <w:i/>
          <w:sz w:val="24"/>
          <w:szCs w:val="24"/>
        </w:rPr>
        <w:t>B. cinerea</w:t>
      </w:r>
      <w:r w:rsidR="002A0FDF">
        <w:rPr>
          <w:sz w:val="24"/>
          <w:szCs w:val="24"/>
        </w:rPr>
        <w:t xml:space="preserve"> {Corwin 2016}</w:t>
      </w:r>
      <w:r w:rsidR="00BC5308">
        <w:rPr>
          <w:sz w:val="24"/>
          <w:szCs w:val="24"/>
        </w:rPr>
        <w:t xml:space="preserve">. </w:t>
      </w:r>
      <w:r w:rsidR="009E4B5D">
        <w:rPr>
          <w:sz w:val="24"/>
          <w:szCs w:val="24"/>
        </w:rPr>
        <w:t xml:space="preserve">On </w:t>
      </w:r>
      <w:r w:rsidR="004A0949">
        <w:rPr>
          <w:sz w:val="24"/>
          <w:szCs w:val="24"/>
        </w:rPr>
        <w:t>three</w:t>
      </w:r>
      <w:r w:rsidR="009E4B5D">
        <w:rPr>
          <w:sz w:val="24"/>
          <w:szCs w:val="24"/>
        </w:rPr>
        <w:t xml:space="preserve"> of the domesticated </w:t>
      </w:r>
      <w:r w:rsidR="004A0949">
        <w:rPr>
          <w:sz w:val="24"/>
          <w:szCs w:val="24"/>
        </w:rPr>
        <w:t xml:space="preserve">hosts </w:t>
      </w:r>
      <w:r w:rsidR="009E4B5D">
        <w:rPr>
          <w:sz w:val="24"/>
          <w:szCs w:val="24"/>
        </w:rPr>
        <w:t xml:space="preserve">and </w:t>
      </w:r>
      <w:r w:rsidR="004A0949">
        <w:rPr>
          <w:sz w:val="24"/>
          <w:szCs w:val="24"/>
        </w:rPr>
        <w:t>five</w:t>
      </w:r>
      <w:r w:rsidR="009E4B5D">
        <w:rPr>
          <w:sz w:val="24"/>
          <w:szCs w:val="24"/>
        </w:rPr>
        <w:t xml:space="preserve"> of the wild hosts, man</w:t>
      </w:r>
      <w:r w:rsidR="006E62C1">
        <w:rPr>
          <w:sz w:val="24"/>
          <w:szCs w:val="24"/>
        </w:rPr>
        <w:t xml:space="preserve">y SNPs had effect size estimates </w:t>
      </w:r>
      <w:proofErr w:type="spellStart"/>
      <w:r>
        <w:rPr>
          <w:sz w:val="24"/>
          <w:szCs w:val="24"/>
        </w:rPr>
        <w:t>excedding</w:t>
      </w:r>
      <w:proofErr w:type="spellEnd"/>
      <w:r>
        <w:rPr>
          <w:sz w:val="24"/>
          <w:szCs w:val="24"/>
        </w:rPr>
        <w:t xml:space="preserve"> the </w:t>
      </w:r>
      <w:r w:rsidR="006E62C1">
        <w:rPr>
          <w:sz w:val="24"/>
          <w:szCs w:val="24"/>
        </w:rPr>
        <w:t>99.9%</w:t>
      </w:r>
      <w:r>
        <w:rPr>
          <w:sz w:val="24"/>
          <w:szCs w:val="24"/>
        </w:rPr>
        <w:t xml:space="preserve"> threshold</w:t>
      </w:r>
      <w:r w:rsidR="006E62C1">
        <w:rPr>
          <w:sz w:val="24"/>
          <w:szCs w:val="24"/>
        </w:rPr>
        <w:t xml:space="preserve">, ranging from </w:t>
      </w:r>
      <w:r w:rsidR="00BC5308">
        <w:rPr>
          <w:sz w:val="24"/>
          <w:szCs w:val="24"/>
        </w:rPr>
        <w:t>267</w:t>
      </w:r>
      <w:r w:rsidR="006E62C1">
        <w:rPr>
          <w:sz w:val="24"/>
          <w:szCs w:val="24"/>
        </w:rPr>
        <w:t xml:space="preserve"> to </w:t>
      </w:r>
      <w:r w:rsidR="00BC5308">
        <w:rPr>
          <w:sz w:val="24"/>
          <w:szCs w:val="24"/>
        </w:rPr>
        <w:t>776</w:t>
      </w:r>
      <w:r w:rsidR="006E62C1">
        <w:rPr>
          <w:sz w:val="24"/>
          <w:szCs w:val="24"/>
        </w:rPr>
        <w:t xml:space="preserve"> SNPs per host. For the remaining 3 domesticated hosts, at least 1</w:t>
      </w:r>
      <w:r w:rsidR="00BC5308">
        <w:rPr>
          <w:sz w:val="24"/>
          <w:szCs w:val="24"/>
        </w:rPr>
        <w:t>400</w:t>
      </w:r>
      <w:r w:rsidR="006E62C1">
        <w:rPr>
          <w:sz w:val="24"/>
          <w:szCs w:val="24"/>
        </w:rPr>
        <w:t xml:space="preserve"> SNPs exceeded the 95% threshold. F</w:t>
      </w:r>
      <w:commentRangeStart w:id="29"/>
      <w:r w:rsidR="006E62C1">
        <w:rPr>
          <w:sz w:val="24"/>
          <w:szCs w:val="24"/>
        </w:rPr>
        <w:t>or</w:t>
      </w:r>
      <w:r w:rsidR="004A0949">
        <w:rPr>
          <w:sz w:val="24"/>
          <w:szCs w:val="24"/>
        </w:rPr>
        <w:t xml:space="preserve"> one</w:t>
      </w:r>
      <w:r w:rsidR="006E62C1">
        <w:rPr>
          <w:sz w:val="24"/>
          <w:szCs w:val="24"/>
        </w:rPr>
        <w:t xml:space="preserve"> </w:t>
      </w:r>
      <w:r w:rsidR="004A0949">
        <w:rPr>
          <w:sz w:val="24"/>
          <w:szCs w:val="24"/>
        </w:rPr>
        <w:t xml:space="preserve">host, </w:t>
      </w:r>
      <w:r w:rsidR="006E62C1">
        <w:rPr>
          <w:sz w:val="24"/>
          <w:szCs w:val="24"/>
        </w:rPr>
        <w:t xml:space="preserve">LA1547 (wild), no SNPs were significantly associated with </w:t>
      </w:r>
      <w:r w:rsidR="006E62C1" w:rsidRPr="006E62C1">
        <w:rPr>
          <w:i/>
          <w:sz w:val="24"/>
          <w:szCs w:val="24"/>
        </w:rPr>
        <w:t>B. cinerea</w:t>
      </w:r>
      <w:r w:rsidR="006E62C1">
        <w:rPr>
          <w:sz w:val="24"/>
          <w:szCs w:val="24"/>
        </w:rPr>
        <w:t xml:space="preserve"> lesion size. </w:t>
      </w:r>
      <w:commentRangeEnd w:id="29"/>
      <w:r w:rsidR="00874893">
        <w:rPr>
          <w:rStyle w:val="CommentReference"/>
        </w:rPr>
        <w:commentReference w:id="29"/>
      </w:r>
    </w:p>
    <w:p w14:paraId="34477F21" w14:textId="083F99D7" w:rsidR="00A42B96" w:rsidRPr="00874893" w:rsidRDefault="004017B8" w:rsidP="008A0D22">
      <w:pPr>
        <w:spacing w:line="480" w:lineRule="auto"/>
        <w:rPr>
          <w:sz w:val="24"/>
          <w:szCs w:val="24"/>
        </w:rPr>
      </w:pPr>
      <w:r>
        <w:rPr>
          <w:sz w:val="24"/>
          <w:szCs w:val="24"/>
        </w:rPr>
        <w:tab/>
      </w:r>
      <w:r w:rsidR="00FD66D5">
        <w:rPr>
          <w:sz w:val="24"/>
          <w:szCs w:val="24"/>
        </w:rPr>
        <w:t xml:space="preserve">Candidate loci which are identified across multiple tomato host genotypes may tell us </w:t>
      </w:r>
      <w:r w:rsidR="00E4049F">
        <w:rPr>
          <w:sz w:val="24"/>
          <w:szCs w:val="24"/>
        </w:rPr>
        <w:t xml:space="preserve">general strategies for </w:t>
      </w:r>
      <w:r w:rsidR="00E4049F" w:rsidRPr="00E4049F">
        <w:rPr>
          <w:i/>
          <w:sz w:val="24"/>
          <w:szCs w:val="24"/>
        </w:rPr>
        <w:t>B. cinerea</w:t>
      </w:r>
      <w:r w:rsidR="00E4049F">
        <w:rPr>
          <w:sz w:val="24"/>
          <w:szCs w:val="24"/>
        </w:rPr>
        <w:t xml:space="preserve"> virulence in tomato.</w:t>
      </w:r>
      <w:r w:rsidR="00FD66D5">
        <w:rPr>
          <w:sz w:val="24"/>
          <w:szCs w:val="24"/>
        </w:rPr>
        <w:t xml:space="preserve"> </w:t>
      </w:r>
      <w:r w:rsidR="004836F6">
        <w:rPr>
          <w:sz w:val="24"/>
          <w:szCs w:val="24"/>
        </w:rPr>
        <w:t xml:space="preserve">We found significant overlap in </w:t>
      </w:r>
      <w:r w:rsidR="004836F6" w:rsidRPr="004836F6">
        <w:rPr>
          <w:i/>
          <w:sz w:val="24"/>
          <w:szCs w:val="24"/>
        </w:rPr>
        <w:t>Botrytis</w:t>
      </w:r>
      <w:r w:rsidR="004836F6">
        <w:rPr>
          <w:sz w:val="24"/>
          <w:szCs w:val="24"/>
        </w:rPr>
        <w:t xml:space="preserve"> candidate loci identified in different plant host genotypes. </w:t>
      </w:r>
      <w:r>
        <w:rPr>
          <w:sz w:val="24"/>
          <w:szCs w:val="24"/>
        </w:rPr>
        <w:t xml:space="preserve">For the eight host plants with SNPs &gt; 99.9%, we looked for overlap in significant SNPs. A total of </w:t>
      </w:r>
      <w:r w:rsidR="004836F6">
        <w:rPr>
          <w:sz w:val="24"/>
          <w:szCs w:val="24"/>
        </w:rPr>
        <w:t>13</w:t>
      </w:r>
      <w:r>
        <w:rPr>
          <w:sz w:val="24"/>
          <w:szCs w:val="24"/>
        </w:rPr>
        <w:t xml:space="preserve"> SNPs were called in all eight of these hosts (Figure R5</w:t>
      </w:r>
      <w:r w:rsidR="00847ADB">
        <w:rPr>
          <w:sz w:val="24"/>
          <w:szCs w:val="24"/>
        </w:rPr>
        <w:t>B</w:t>
      </w:r>
      <w:r>
        <w:rPr>
          <w:sz w:val="24"/>
          <w:szCs w:val="24"/>
        </w:rPr>
        <w:t>)</w:t>
      </w:r>
      <w:r w:rsidR="0041714B">
        <w:rPr>
          <w:sz w:val="24"/>
          <w:szCs w:val="24"/>
        </w:rPr>
        <w:t xml:space="preserve">, and </w:t>
      </w:r>
      <w:r w:rsidR="004836F6">
        <w:rPr>
          <w:sz w:val="24"/>
          <w:szCs w:val="24"/>
        </w:rPr>
        <w:t xml:space="preserve">25 </w:t>
      </w:r>
      <w:r w:rsidR="0041714B">
        <w:rPr>
          <w:sz w:val="24"/>
          <w:szCs w:val="24"/>
        </w:rPr>
        <w:t>additional SNPs were called in at least half of the hosts</w:t>
      </w:r>
      <w:r>
        <w:rPr>
          <w:sz w:val="24"/>
          <w:szCs w:val="24"/>
        </w:rPr>
        <w:t>. Dozens more occurred in two or more hosts.</w:t>
      </w:r>
      <w:r w:rsidR="004836F6">
        <w:rPr>
          <w:sz w:val="24"/>
          <w:szCs w:val="24"/>
        </w:rPr>
        <w:t xml:space="preserve"> However, hundreds of additional loci were identified only from a single host genotype, indicating that the genetic basis of </w:t>
      </w:r>
      <w:r w:rsidR="004836F6">
        <w:rPr>
          <w:i/>
          <w:sz w:val="24"/>
          <w:szCs w:val="24"/>
        </w:rPr>
        <w:t>Botrytis</w:t>
      </w:r>
      <w:r w:rsidR="004836F6">
        <w:rPr>
          <w:sz w:val="24"/>
          <w:szCs w:val="24"/>
        </w:rPr>
        <w:t xml:space="preserve"> virulence on tomato is host-dependent.</w:t>
      </w:r>
      <w:r w:rsidR="00874893">
        <w:rPr>
          <w:sz w:val="24"/>
          <w:szCs w:val="24"/>
        </w:rPr>
        <w:t xml:space="preserve"> This is in contrast to our phenotypic results which found weak evidence for a </w:t>
      </w:r>
      <w:r w:rsidR="00874893">
        <w:rPr>
          <w:i/>
          <w:sz w:val="24"/>
          <w:szCs w:val="24"/>
        </w:rPr>
        <w:t>Botrytis</w:t>
      </w:r>
      <w:r w:rsidR="00874893">
        <w:rPr>
          <w:sz w:val="24"/>
          <w:szCs w:val="24"/>
        </w:rPr>
        <w:t>-tomato interaction in determining virulence; the interaction between this pathogen and its host may be at the genetic, rather than the genotyp</w:t>
      </w:r>
      <w:r w:rsidR="00E4049F">
        <w:rPr>
          <w:sz w:val="24"/>
          <w:szCs w:val="24"/>
        </w:rPr>
        <w:t>ic</w:t>
      </w:r>
      <w:r w:rsidR="00874893">
        <w:rPr>
          <w:sz w:val="24"/>
          <w:szCs w:val="24"/>
        </w:rPr>
        <w:t>, level.</w:t>
      </w:r>
    </w:p>
    <w:p w14:paraId="6DCE37B6" w14:textId="5733DEC0" w:rsidR="004017B8" w:rsidRDefault="0041714B" w:rsidP="00BF5072">
      <w:pPr>
        <w:spacing w:line="480" w:lineRule="auto"/>
        <w:ind w:firstLine="720"/>
        <w:rPr>
          <w:sz w:val="24"/>
          <w:szCs w:val="24"/>
        </w:rPr>
      </w:pPr>
      <w:r>
        <w:rPr>
          <w:sz w:val="24"/>
          <w:szCs w:val="24"/>
        </w:rPr>
        <w:t xml:space="preserve">We </w:t>
      </w:r>
      <w:r w:rsidR="00932108">
        <w:rPr>
          <w:sz w:val="24"/>
          <w:szCs w:val="24"/>
        </w:rPr>
        <w:t>next</w:t>
      </w:r>
      <w:r>
        <w:rPr>
          <w:sz w:val="24"/>
          <w:szCs w:val="24"/>
        </w:rPr>
        <w:t xml:space="preserve"> examined the top 50 SNPs </w:t>
      </w:r>
      <w:r w:rsidR="00E160CF">
        <w:rPr>
          <w:sz w:val="24"/>
          <w:szCs w:val="24"/>
        </w:rPr>
        <w:t>for each plant host (Figure R</w:t>
      </w:r>
      <w:r w:rsidR="002E0F7F">
        <w:rPr>
          <w:sz w:val="24"/>
          <w:szCs w:val="24"/>
        </w:rPr>
        <w:t>6</w:t>
      </w:r>
      <w:r w:rsidR="00A83BD4">
        <w:rPr>
          <w:sz w:val="24"/>
          <w:szCs w:val="24"/>
        </w:rPr>
        <w:t xml:space="preserve">). </w:t>
      </w:r>
      <w:r w:rsidR="004836F6">
        <w:rPr>
          <w:sz w:val="24"/>
          <w:szCs w:val="24"/>
        </w:rPr>
        <w:t>12</w:t>
      </w:r>
      <w:r w:rsidR="00A83BD4">
        <w:rPr>
          <w:sz w:val="24"/>
          <w:szCs w:val="24"/>
        </w:rPr>
        <w:t xml:space="preserve"> SNPs have </w:t>
      </w:r>
      <w:r w:rsidR="00A42B96">
        <w:rPr>
          <w:sz w:val="24"/>
          <w:szCs w:val="24"/>
        </w:rPr>
        <w:t>dramatically larger effect</w:t>
      </w:r>
      <w:r w:rsidR="00A83BD4">
        <w:rPr>
          <w:sz w:val="24"/>
          <w:szCs w:val="24"/>
        </w:rPr>
        <w:t xml:space="preserve"> sizes on multiple hosts</w:t>
      </w:r>
      <w:r w:rsidR="00A42B96">
        <w:rPr>
          <w:sz w:val="24"/>
          <w:szCs w:val="24"/>
        </w:rPr>
        <w:t xml:space="preserve"> but this was still only</w:t>
      </w:r>
      <w:r w:rsidR="00874893">
        <w:rPr>
          <w:sz w:val="24"/>
          <w:szCs w:val="24"/>
        </w:rPr>
        <w:t xml:space="preserve"> </w:t>
      </w:r>
      <w:r w:rsidR="002A4EC3">
        <w:rPr>
          <w:sz w:val="24"/>
          <w:szCs w:val="24"/>
        </w:rPr>
        <w:t>3-7</w:t>
      </w:r>
      <w:r w:rsidR="00874893">
        <w:rPr>
          <w:sz w:val="24"/>
          <w:szCs w:val="24"/>
        </w:rPr>
        <w:t>%</w:t>
      </w:r>
      <w:r w:rsidR="00A01E0A">
        <w:rPr>
          <w:sz w:val="24"/>
          <w:szCs w:val="24"/>
        </w:rPr>
        <w:t>.</w:t>
      </w:r>
      <w:r w:rsidR="00A42B96">
        <w:rPr>
          <w:sz w:val="24"/>
          <w:szCs w:val="24"/>
        </w:rPr>
        <w:t xml:space="preserve"> The rest of the </w:t>
      </w:r>
      <w:r w:rsidR="00A42B96">
        <w:rPr>
          <w:sz w:val="24"/>
          <w:szCs w:val="24"/>
        </w:rPr>
        <w:lastRenderedPageBreak/>
        <w:t>SNPs had much smaller effects. Thus, the pathogen appears to rely on polygenic small effect loci to control virulence on the different tomato hosts.</w:t>
      </w:r>
    </w:p>
    <w:p w14:paraId="5D833F64" w14:textId="77777777" w:rsidR="00E4049F" w:rsidRDefault="00E4049F" w:rsidP="008A0D22">
      <w:pPr>
        <w:spacing w:line="480" w:lineRule="auto"/>
        <w:rPr>
          <w:sz w:val="24"/>
          <w:szCs w:val="24"/>
        </w:rPr>
      </w:pPr>
    </w:p>
    <w:p w14:paraId="0AFD7ABE" w14:textId="0E7555E7" w:rsidR="00E4049F" w:rsidRPr="00E4049F" w:rsidRDefault="00E4049F" w:rsidP="008A0D22">
      <w:pPr>
        <w:spacing w:line="480" w:lineRule="auto"/>
        <w:rPr>
          <w:b/>
          <w:sz w:val="24"/>
          <w:szCs w:val="24"/>
        </w:rPr>
      </w:pPr>
      <w:r w:rsidRPr="00E4049F">
        <w:rPr>
          <w:b/>
          <w:sz w:val="24"/>
          <w:szCs w:val="24"/>
        </w:rPr>
        <w:t>Quantitative Genetics of Pathogen Response to</w:t>
      </w:r>
      <w:r>
        <w:rPr>
          <w:b/>
          <w:sz w:val="24"/>
          <w:szCs w:val="24"/>
        </w:rPr>
        <w:t xml:space="preserve"> Tomato</w:t>
      </w:r>
      <w:r w:rsidRPr="00E4049F">
        <w:rPr>
          <w:b/>
          <w:sz w:val="24"/>
          <w:szCs w:val="24"/>
        </w:rPr>
        <w:t xml:space="preserve"> Domestication</w:t>
      </w:r>
    </w:p>
    <w:p w14:paraId="1B3C2A65" w14:textId="2E769B07" w:rsidR="00A83BD4" w:rsidRDefault="00A83BD4" w:rsidP="008A0D22">
      <w:pPr>
        <w:spacing w:line="480" w:lineRule="auto"/>
        <w:rPr>
          <w:sz w:val="24"/>
          <w:szCs w:val="24"/>
        </w:rPr>
      </w:pPr>
      <w:r>
        <w:rPr>
          <w:sz w:val="24"/>
          <w:szCs w:val="24"/>
        </w:rPr>
        <w:tab/>
      </w:r>
      <w:commentRangeStart w:id="30"/>
      <w:r w:rsidR="005802AD">
        <w:rPr>
          <w:sz w:val="24"/>
          <w:szCs w:val="24"/>
        </w:rPr>
        <w:t>To directly test the</w:t>
      </w:r>
      <w:r w:rsidR="005802AD" w:rsidRPr="005802AD">
        <w:rPr>
          <w:i/>
          <w:sz w:val="24"/>
          <w:szCs w:val="24"/>
        </w:rPr>
        <w:t xml:space="preserve"> Botrytis</w:t>
      </w:r>
      <w:r w:rsidR="005802AD">
        <w:rPr>
          <w:sz w:val="24"/>
          <w:szCs w:val="24"/>
        </w:rPr>
        <w:t xml:space="preserve"> genetics underlying the domestication lesion size phenotypes, </w:t>
      </w:r>
      <w:r>
        <w:rPr>
          <w:sz w:val="24"/>
          <w:szCs w:val="24"/>
        </w:rPr>
        <w:t>we again calculated least-squared means of lesion size for each isolate from linear models</w:t>
      </w:r>
      <w:commentRangeEnd w:id="30"/>
      <w:r w:rsidR="00F23578">
        <w:rPr>
          <w:rStyle w:val="CommentReference"/>
        </w:rPr>
        <w:commentReference w:id="30"/>
      </w:r>
      <w:r w:rsidR="005802AD">
        <w:rPr>
          <w:sz w:val="24"/>
          <w:szCs w:val="24"/>
        </w:rPr>
        <w:t>.</w:t>
      </w:r>
      <w:r>
        <w:rPr>
          <w:sz w:val="24"/>
          <w:szCs w:val="24"/>
        </w:rPr>
        <w:t xml:space="preserve"> </w:t>
      </w:r>
      <w:r w:rsidR="005802AD">
        <w:rPr>
          <w:sz w:val="24"/>
          <w:szCs w:val="24"/>
        </w:rPr>
        <w:t>This</w:t>
      </w:r>
      <w:r>
        <w:rPr>
          <w:sz w:val="24"/>
          <w:szCs w:val="24"/>
        </w:rPr>
        <w:t xml:space="preserve"> time </w:t>
      </w:r>
      <w:r w:rsidR="005802AD">
        <w:rPr>
          <w:sz w:val="24"/>
          <w:szCs w:val="24"/>
        </w:rPr>
        <w:t>we calculated least-squared means within all domesticated hosts,</w:t>
      </w:r>
      <w:r>
        <w:rPr>
          <w:sz w:val="24"/>
          <w:szCs w:val="24"/>
        </w:rPr>
        <w:t xml:space="preserve"> within all wild hosts</w:t>
      </w:r>
      <w:r w:rsidR="005802AD">
        <w:rPr>
          <w:sz w:val="24"/>
          <w:szCs w:val="24"/>
        </w:rPr>
        <w:t>, and</w:t>
      </w:r>
      <w:r>
        <w:rPr>
          <w:sz w:val="24"/>
          <w:szCs w:val="24"/>
        </w:rPr>
        <w:t xml:space="preserve"> the phenotype of domestication sensitivity; the difference in lesion size for each isolate between domesticated vs. wild hosts. We </w:t>
      </w:r>
      <w:r w:rsidR="00A42B96">
        <w:rPr>
          <w:sz w:val="24"/>
          <w:szCs w:val="24"/>
        </w:rPr>
        <w:t xml:space="preserve">conducted GWA within </w:t>
      </w:r>
      <w:r w:rsidR="00A42B96" w:rsidRPr="007A191A">
        <w:rPr>
          <w:i/>
          <w:sz w:val="24"/>
          <w:szCs w:val="24"/>
        </w:rPr>
        <w:t>B. cinerea</w:t>
      </w:r>
      <w:r>
        <w:rPr>
          <w:sz w:val="24"/>
          <w:szCs w:val="24"/>
        </w:rPr>
        <w:t xml:space="preserve"> for each of these </w:t>
      </w:r>
      <w:r w:rsidR="00A42B96">
        <w:rPr>
          <w:sz w:val="24"/>
          <w:szCs w:val="24"/>
        </w:rPr>
        <w:t xml:space="preserve">domestication linked </w:t>
      </w:r>
      <w:r>
        <w:rPr>
          <w:sz w:val="24"/>
          <w:szCs w:val="24"/>
        </w:rPr>
        <w:t xml:space="preserve">phenotypes; domesticated, wild, and domestication sensitivity. </w:t>
      </w:r>
      <w:r w:rsidR="00D70F24">
        <w:rPr>
          <w:sz w:val="24"/>
          <w:szCs w:val="24"/>
        </w:rPr>
        <w:t>Numerous</w:t>
      </w:r>
      <w:r>
        <w:rPr>
          <w:sz w:val="24"/>
          <w:szCs w:val="24"/>
        </w:rPr>
        <w:t xml:space="preserve"> SNPs exceeded the 99.9% threshold for domestication phenotypes as well as </w:t>
      </w:r>
      <w:r w:rsidR="00102FE8">
        <w:rPr>
          <w:sz w:val="24"/>
          <w:szCs w:val="24"/>
        </w:rPr>
        <w:t xml:space="preserve">the phenotype of lesion size on </w:t>
      </w:r>
      <w:r>
        <w:rPr>
          <w:sz w:val="24"/>
          <w:szCs w:val="24"/>
        </w:rPr>
        <w:t xml:space="preserve">individual plant </w:t>
      </w:r>
      <w:r w:rsidR="00102FE8">
        <w:rPr>
          <w:sz w:val="24"/>
          <w:szCs w:val="24"/>
        </w:rPr>
        <w:t>genotypes</w:t>
      </w:r>
      <w:r>
        <w:rPr>
          <w:sz w:val="24"/>
          <w:szCs w:val="24"/>
        </w:rPr>
        <w:t xml:space="preserve"> (Figure R</w:t>
      </w:r>
      <w:r w:rsidR="00E74B88">
        <w:rPr>
          <w:sz w:val="24"/>
          <w:szCs w:val="24"/>
        </w:rPr>
        <w:t>6</w:t>
      </w:r>
      <w:r>
        <w:rPr>
          <w:sz w:val="24"/>
          <w:szCs w:val="24"/>
        </w:rPr>
        <w:t xml:space="preserve">). </w:t>
      </w:r>
      <w:r w:rsidR="006D4B10">
        <w:rPr>
          <w:i/>
          <w:sz w:val="24"/>
          <w:szCs w:val="24"/>
        </w:rPr>
        <w:t xml:space="preserve">B. cinerea </w:t>
      </w:r>
      <w:r w:rsidR="006D4B10">
        <w:rPr>
          <w:sz w:val="24"/>
          <w:szCs w:val="24"/>
        </w:rPr>
        <w:t xml:space="preserve">response to tomato domestication appears to be polygenic, with many loci of small effect sizes which are trait dependent. </w:t>
      </w:r>
      <w:r w:rsidR="006D434C">
        <w:rPr>
          <w:sz w:val="24"/>
          <w:szCs w:val="24"/>
        </w:rPr>
        <w:t>Domestication sensitivity often identified unique SNPs from domes</w:t>
      </w:r>
      <w:r w:rsidR="007C68FC">
        <w:rPr>
          <w:sz w:val="24"/>
          <w:szCs w:val="24"/>
        </w:rPr>
        <w:t>ticated or wild alone (Figure R7</w:t>
      </w:r>
      <w:r w:rsidR="006D434C">
        <w:rPr>
          <w:sz w:val="24"/>
          <w:szCs w:val="24"/>
        </w:rPr>
        <w:t>; Figure R</w:t>
      </w:r>
      <w:r w:rsidR="007013E6">
        <w:rPr>
          <w:sz w:val="24"/>
          <w:szCs w:val="24"/>
        </w:rPr>
        <w:t>8</w:t>
      </w:r>
      <w:r w:rsidR="006D4B10">
        <w:rPr>
          <w:sz w:val="24"/>
          <w:szCs w:val="24"/>
        </w:rPr>
        <w:t>).</w:t>
      </w:r>
    </w:p>
    <w:p w14:paraId="6E33201B" w14:textId="7FE9930F" w:rsidR="00814D01" w:rsidRDefault="00814D01" w:rsidP="008A0D22">
      <w:pPr>
        <w:spacing w:line="480" w:lineRule="auto"/>
        <w:ind w:firstLine="720"/>
        <w:rPr>
          <w:sz w:val="24"/>
          <w:szCs w:val="24"/>
        </w:rPr>
      </w:pPr>
      <w:r>
        <w:rPr>
          <w:sz w:val="24"/>
          <w:szCs w:val="24"/>
        </w:rPr>
        <w:t xml:space="preserve">We annotated genes </w:t>
      </w:r>
      <w:r w:rsidR="00932108">
        <w:rPr>
          <w:sz w:val="24"/>
          <w:szCs w:val="24"/>
        </w:rPr>
        <w:t xml:space="preserve">from </w:t>
      </w:r>
      <w:r w:rsidR="00932108">
        <w:rPr>
          <w:i/>
          <w:sz w:val="24"/>
          <w:szCs w:val="24"/>
        </w:rPr>
        <w:t>B. cinerea</w:t>
      </w:r>
      <w:r w:rsidR="00932108">
        <w:rPr>
          <w:sz w:val="24"/>
          <w:szCs w:val="24"/>
        </w:rPr>
        <w:t xml:space="preserve"> T4 gene models</w:t>
      </w:r>
      <w:r>
        <w:rPr>
          <w:sz w:val="24"/>
          <w:szCs w:val="24"/>
        </w:rPr>
        <w:t xml:space="preserve"> within 2kb of significant SNPs. </w:t>
      </w:r>
      <w:r w:rsidR="005370B1" w:rsidRPr="00AB7EAD">
        <w:rPr>
          <w:sz w:val="24"/>
          <w:szCs w:val="24"/>
        </w:rPr>
        <w:t xml:space="preserve">At the gene level, </w:t>
      </w:r>
      <w:r w:rsidR="0054317F">
        <w:rPr>
          <w:sz w:val="24"/>
          <w:szCs w:val="24"/>
        </w:rPr>
        <w:t>43</w:t>
      </w:r>
      <w:r w:rsidR="005370B1" w:rsidRPr="00AB7EAD">
        <w:rPr>
          <w:sz w:val="24"/>
          <w:szCs w:val="24"/>
        </w:rPr>
        <w:t xml:space="preserve"> genes were associated with domesticated, wild, and domestication sensitivity phenotypes, but </w:t>
      </w:r>
      <w:r w:rsidR="0054317F">
        <w:rPr>
          <w:sz w:val="24"/>
          <w:szCs w:val="24"/>
        </w:rPr>
        <w:t>60</w:t>
      </w:r>
      <w:r w:rsidR="005370B1" w:rsidRPr="00AB7EAD">
        <w:rPr>
          <w:sz w:val="24"/>
          <w:szCs w:val="24"/>
        </w:rPr>
        <w:t xml:space="preserve"> genes were uniquely identified by a single </w:t>
      </w:r>
      <w:r w:rsidR="00AB7EAD" w:rsidRPr="00AB7EAD">
        <w:rPr>
          <w:sz w:val="24"/>
          <w:szCs w:val="24"/>
        </w:rPr>
        <w:t xml:space="preserve">domestication </w:t>
      </w:r>
      <w:r w:rsidR="005370B1" w:rsidRPr="00AB7EAD">
        <w:rPr>
          <w:sz w:val="24"/>
          <w:szCs w:val="24"/>
        </w:rPr>
        <w:t>phenotype (Figure R10)</w:t>
      </w:r>
      <w:r w:rsidR="00861B3B" w:rsidRPr="00AB7EAD">
        <w:rPr>
          <w:sz w:val="24"/>
          <w:szCs w:val="24"/>
        </w:rPr>
        <w:t>]</w:t>
      </w:r>
      <w:r w:rsidR="005370B1" w:rsidRPr="00AB7EAD">
        <w:rPr>
          <w:sz w:val="24"/>
          <w:szCs w:val="24"/>
        </w:rPr>
        <w:t>.</w:t>
      </w:r>
      <w:r w:rsidR="005370B1">
        <w:rPr>
          <w:sz w:val="24"/>
          <w:szCs w:val="24"/>
        </w:rPr>
        <w:t xml:space="preserve"> </w:t>
      </w:r>
      <w:r w:rsidR="00726F6E">
        <w:rPr>
          <w:sz w:val="24"/>
          <w:szCs w:val="24"/>
        </w:rPr>
        <w:t xml:space="preserve">A total of </w:t>
      </w:r>
      <w:r w:rsidR="0054317F">
        <w:rPr>
          <w:sz w:val="24"/>
          <w:szCs w:val="24"/>
        </w:rPr>
        <w:t>142</w:t>
      </w:r>
      <w:r w:rsidR="00861B3B">
        <w:rPr>
          <w:sz w:val="24"/>
          <w:szCs w:val="24"/>
        </w:rPr>
        <w:t xml:space="preserve"> </w:t>
      </w:r>
      <w:r w:rsidR="00726F6E">
        <w:rPr>
          <w:sz w:val="24"/>
          <w:szCs w:val="24"/>
        </w:rPr>
        <w:t>genes contained significant SNPs (&gt;99.9%) when studied for one or more of the domestication phenotypes</w:t>
      </w:r>
      <w:r w:rsidR="00861B3B">
        <w:rPr>
          <w:sz w:val="24"/>
          <w:szCs w:val="24"/>
        </w:rPr>
        <w:t xml:space="preserve"> (Table S1)</w:t>
      </w:r>
      <w:r w:rsidR="00726F6E">
        <w:rPr>
          <w:sz w:val="24"/>
          <w:szCs w:val="24"/>
        </w:rPr>
        <w:t xml:space="preserve">. </w:t>
      </w:r>
      <w:commentRangeStart w:id="31"/>
      <w:commentRangeStart w:id="32"/>
      <w:r w:rsidR="00726F6E">
        <w:rPr>
          <w:sz w:val="24"/>
          <w:szCs w:val="24"/>
        </w:rPr>
        <w:t xml:space="preserve">Broadly, </w:t>
      </w:r>
      <w:r w:rsidR="00363E39">
        <w:rPr>
          <w:sz w:val="24"/>
          <w:szCs w:val="24"/>
        </w:rPr>
        <w:t>50</w:t>
      </w:r>
      <w:r w:rsidR="00726F6E">
        <w:rPr>
          <w:sz w:val="24"/>
          <w:szCs w:val="24"/>
        </w:rPr>
        <w:t xml:space="preserve"> of these are enzymes, </w:t>
      </w:r>
      <w:r w:rsidR="00861B3B">
        <w:rPr>
          <w:sz w:val="24"/>
          <w:szCs w:val="24"/>
        </w:rPr>
        <w:t>16</w:t>
      </w:r>
      <w:r w:rsidR="00726F6E">
        <w:rPr>
          <w:sz w:val="24"/>
          <w:szCs w:val="24"/>
        </w:rPr>
        <w:t xml:space="preserve"> are involved in cellular processes, </w:t>
      </w:r>
      <w:proofErr w:type="gramStart"/>
      <w:r w:rsidR="00861B3B">
        <w:rPr>
          <w:sz w:val="24"/>
          <w:szCs w:val="24"/>
        </w:rPr>
        <w:t>7</w:t>
      </w:r>
      <w:proofErr w:type="gramEnd"/>
      <w:r w:rsidR="00726F6E">
        <w:rPr>
          <w:sz w:val="24"/>
          <w:szCs w:val="24"/>
        </w:rPr>
        <w:t xml:space="preserve"> in DNA structural modification, </w:t>
      </w:r>
      <w:r w:rsidR="00861B3B">
        <w:rPr>
          <w:sz w:val="24"/>
          <w:szCs w:val="24"/>
        </w:rPr>
        <w:t>6 are transcription factors, 5</w:t>
      </w:r>
      <w:r w:rsidR="00726F6E">
        <w:rPr>
          <w:sz w:val="24"/>
          <w:szCs w:val="24"/>
        </w:rPr>
        <w:t xml:space="preserve"> </w:t>
      </w:r>
      <w:r w:rsidR="00861B3B">
        <w:rPr>
          <w:sz w:val="24"/>
          <w:szCs w:val="24"/>
        </w:rPr>
        <w:t xml:space="preserve">involved </w:t>
      </w:r>
      <w:r w:rsidR="00726F6E">
        <w:rPr>
          <w:sz w:val="24"/>
          <w:szCs w:val="24"/>
        </w:rPr>
        <w:t xml:space="preserve">in defining mating types, </w:t>
      </w:r>
      <w:r w:rsidR="00861B3B">
        <w:rPr>
          <w:sz w:val="24"/>
          <w:szCs w:val="24"/>
        </w:rPr>
        <w:t>4 in redox regulation, 1</w:t>
      </w:r>
      <w:r w:rsidR="00726F6E">
        <w:rPr>
          <w:sz w:val="24"/>
          <w:szCs w:val="24"/>
        </w:rPr>
        <w:t xml:space="preserve"> in detoxifica</w:t>
      </w:r>
      <w:r w:rsidR="00861B3B">
        <w:rPr>
          <w:sz w:val="24"/>
          <w:szCs w:val="24"/>
        </w:rPr>
        <w:t>tion, and 1 in pathogenesis</w:t>
      </w:r>
      <w:commentRangeEnd w:id="31"/>
      <w:r w:rsidR="00A42B96">
        <w:rPr>
          <w:rStyle w:val="CommentReference"/>
        </w:rPr>
        <w:commentReference w:id="31"/>
      </w:r>
      <w:commentRangeEnd w:id="32"/>
      <w:r w:rsidR="00363E39">
        <w:rPr>
          <w:rStyle w:val="CommentReference"/>
        </w:rPr>
        <w:commentReference w:id="32"/>
      </w:r>
      <w:r w:rsidR="00861B3B">
        <w:rPr>
          <w:sz w:val="24"/>
          <w:szCs w:val="24"/>
        </w:rPr>
        <w:t xml:space="preserve">. This </w:t>
      </w:r>
      <w:r w:rsidR="00363E39">
        <w:rPr>
          <w:sz w:val="24"/>
          <w:szCs w:val="24"/>
        </w:rPr>
        <w:lastRenderedPageBreak/>
        <w:t>suggests</w:t>
      </w:r>
      <w:r w:rsidR="00861B3B">
        <w:rPr>
          <w:sz w:val="24"/>
          <w:szCs w:val="24"/>
        </w:rPr>
        <w:t xml:space="preserve"> that most variation in </w:t>
      </w:r>
      <w:r w:rsidR="00861B3B" w:rsidRPr="00363E39">
        <w:rPr>
          <w:i/>
          <w:sz w:val="24"/>
          <w:szCs w:val="24"/>
        </w:rPr>
        <w:t>Botrytis</w:t>
      </w:r>
      <w:r w:rsidR="00861B3B">
        <w:rPr>
          <w:sz w:val="24"/>
          <w:szCs w:val="24"/>
        </w:rPr>
        <w:t xml:space="preserve"> genetic control of virulence acts to change biochemistry in the pathogen. Notably, only a single gene predicted to be associated with pathogenesis was identified, containing a CFEM domain. </w:t>
      </w:r>
    </w:p>
    <w:p w14:paraId="769E6E10" w14:textId="32AA40C2" w:rsidR="003577C8" w:rsidRPr="005D0AE7" w:rsidRDefault="003577C8" w:rsidP="008A0D22">
      <w:pPr>
        <w:spacing w:line="480" w:lineRule="auto"/>
        <w:ind w:firstLine="720"/>
        <w:rPr>
          <w:sz w:val="24"/>
          <w:szCs w:val="24"/>
        </w:rPr>
      </w:pPr>
      <w:r>
        <w:rPr>
          <w:sz w:val="24"/>
          <w:szCs w:val="24"/>
        </w:rPr>
        <w:t xml:space="preserve">When examining the top 50 SNPs for lesion size on each individual plant genotype, we identified </w:t>
      </w:r>
      <w:r w:rsidR="00A858D1">
        <w:rPr>
          <w:sz w:val="24"/>
          <w:szCs w:val="24"/>
        </w:rPr>
        <w:t>93</w:t>
      </w:r>
      <w:r>
        <w:rPr>
          <w:sz w:val="24"/>
          <w:szCs w:val="24"/>
        </w:rPr>
        <w:t xml:space="preserve"> genes within only a single plant host, </w:t>
      </w:r>
      <w:r w:rsidR="00093283">
        <w:rPr>
          <w:sz w:val="24"/>
          <w:szCs w:val="24"/>
        </w:rPr>
        <w:t xml:space="preserve">and </w:t>
      </w:r>
      <w:r w:rsidR="00A858D1">
        <w:rPr>
          <w:sz w:val="24"/>
          <w:szCs w:val="24"/>
        </w:rPr>
        <w:t>12</w:t>
      </w:r>
      <w:r w:rsidR="00093283">
        <w:rPr>
          <w:sz w:val="24"/>
          <w:szCs w:val="24"/>
        </w:rPr>
        <w:t xml:space="preserve"> genes within 8 of the hosts. The list of top 50 SNPs per host covers a total of 1</w:t>
      </w:r>
      <w:r w:rsidR="00A858D1">
        <w:rPr>
          <w:sz w:val="24"/>
          <w:szCs w:val="24"/>
        </w:rPr>
        <w:t>53</w:t>
      </w:r>
      <w:r w:rsidR="00093283">
        <w:rPr>
          <w:sz w:val="24"/>
          <w:szCs w:val="24"/>
        </w:rPr>
        <w:t xml:space="preserve"> genes and a few regions with no gene model identified</w:t>
      </w:r>
      <w:commentRangeStart w:id="33"/>
      <w:r w:rsidR="00093283">
        <w:rPr>
          <w:sz w:val="24"/>
          <w:szCs w:val="24"/>
        </w:rPr>
        <w:t xml:space="preserve">. Among these genes, 45 are enzymes, 16 are involved in cellular processes, 3 in DNA structural modification, 10 in transcriptional regulation (6 TFs), 6 in defining mating types, and 3 in redox </w:t>
      </w:r>
      <w:r w:rsidR="00A858D1">
        <w:rPr>
          <w:sz w:val="24"/>
          <w:szCs w:val="24"/>
        </w:rPr>
        <w:t>regulatio</w:t>
      </w:r>
      <w:r w:rsidR="00093283">
        <w:rPr>
          <w:sz w:val="24"/>
          <w:szCs w:val="24"/>
        </w:rPr>
        <w:t>n</w:t>
      </w:r>
      <w:r w:rsidR="00A858D1">
        <w:rPr>
          <w:sz w:val="24"/>
          <w:szCs w:val="24"/>
        </w:rPr>
        <w:t xml:space="preserve"> (Table </w:t>
      </w:r>
      <w:proofErr w:type="spellStart"/>
      <w:r w:rsidR="00A858D1">
        <w:rPr>
          <w:sz w:val="24"/>
          <w:szCs w:val="24"/>
        </w:rPr>
        <w:t>Sx</w:t>
      </w:r>
      <w:proofErr w:type="spellEnd"/>
      <w:r w:rsidR="00A858D1">
        <w:rPr>
          <w:sz w:val="24"/>
          <w:szCs w:val="24"/>
        </w:rPr>
        <w:t>)</w:t>
      </w:r>
      <w:r w:rsidR="00093283">
        <w:rPr>
          <w:sz w:val="24"/>
          <w:szCs w:val="24"/>
        </w:rPr>
        <w:t xml:space="preserve">. </w:t>
      </w:r>
      <w:commentRangeEnd w:id="33"/>
      <w:r w:rsidR="00A858D1">
        <w:rPr>
          <w:rStyle w:val="CommentReference"/>
        </w:rPr>
        <w:commentReference w:id="33"/>
      </w:r>
    </w:p>
    <w:p w14:paraId="3A63AD96" w14:textId="77777777" w:rsidR="00587041" w:rsidRDefault="00587041" w:rsidP="00587041">
      <w:pPr>
        <w:rPr>
          <w:sz w:val="24"/>
          <w:szCs w:val="24"/>
        </w:rPr>
      </w:pPr>
    </w:p>
    <w:p w14:paraId="1D071E0C" w14:textId="77777777" w:rsidR="00587041" w:rsidRPr="00CA4ECA" w:rsidRDefault="00B23CB8" w:rsidP="00587041">
      <w:pPr>
        <w:rPr>
          <w:b/>
          <w:sz w:val="24"/>
          <w:szCs w:val="24"/>
        </w:rPr>
      </w:pPr>
      <w:r w:rsidRPr="00CA4ECA">
        <w:rPr>
          <w:b/>
          <w:sz w:val="24"/>
          <w:szCs w:val="24"/>
        </w:rPr>
        <w:t>DISCUSSION</w:t>
      </w:r>
    </w:p>
    <w:p w14:paraId="351881EF" w14:textId="77777777" w:rsidR="002504BF" w:rsidRDefault="002504BF" w:rsidP="00587041">
      <w:pPr>
        <w:rPr>
          <w:sz w:val="24"/>
          <w:szCs w:val="24"/>
        </w:rPr>
      </w:pPr>
    </w:p>
    <w:p w14:paraId="4E7861D4" w14:textId="4D57CBC9" w:rsidR="00CA4ECA" w:rsidRDefault="005A4150" w:rsidP="00587041">
      <w:pPr>
        <w:rPr>
          <w:sz w:val="24"/>
          <w:szCs w:val="24"/>
        </w:rPr>
      </w:pPr>
      <w:commentRangeStart w:id="34"/>
      <w:r>
        <w:rPr>
          <w:sz w:val="24"/>
          <w:szCs w:val="24"/>
        </w:rPr>
        <w:t>Summary paragraph</w:t>
      </w:r>
      <w:commentRangeEnd w:id="34"/>
      <w:r>
        <w:rPr>
          <w:rStyle w:val="CommentReference"/>
        </w:rPr>
        <w:commentReference w:id="34"/>
      </w:r>
    </w:p>
    <w:p w14:paraId="2A58029B" w14:textId="77777777" w:rsidR="005A4150" w:rsidRDefault="005A4150" w:rsidP="00587041">
      <w:pPr>
        <w:rPr>
          <w:sz w:val="24"/>
          <w:szCs w:val="24"/>
        </w:rPr>
      </w:pPr>
    </w:p>
    <w:p w14:paraId="0FF1FDFC" w14:textId="6A607A8F" w:rsidR="005A4150" w:rsidRPr="005A4150" w:rsidRDefault="005A4150" w:rsidP="005A4150">
      <w:pPr>
        <w:spacing w:line="480" w:lineRule="auto"/>
        <w:rPr>
          <w:b/>
          <w:sz w:val="24"/>
          <w:szCs w:val="24"/>
        </w:rPr>
      </w:pPr>
      <w:r>
        <w:rPr>
          <w:b/>
          <w:sz w:val="24"/>
          <w:szCs w:val="24"/>
        </w:rPr>
        <w:t>Domestication and altered pathogen virulence genetics</w:t>
      </w:r>
    </w:p>
    <w:p w14:paraId="371EB841" w14:textId="6834D911" w:rsidR="00AA35C0" w:rsidRDefault="009707C0" w:rsidP="00660515">
      <w:pPr>
        <w:spacing w:line="480" w:lineRule="auto"/>
        <w:ind w:firstLine="720"/>
        <w:rPr>
          <w:sz w:val="24"/>
          <w:szCs w:val="24"/>
        </w:rPr>
      </w:pPr>
      <w:r>
        <w:rPr>
          <w:sz w:val="24"/>
          <w:szCs w:val="24"/>
        </w:rPr>
        <w:t xml:space="preserve">These results provide evidence of a mild domestication effect on resistance to the generalist pathogen, </w:t>
      </w:r>
      <w:r>
        <w:rPr>
          <w:i/>
          <w:sz w:val="24"/>
          <w:szCs w:val="24"/>
        </w:rPr>
        <w:t>Botrytis cinerea.</w:t>
      </w:r>
      <w:r>
        <w:rPr>
          <w:sz w:val="24"/>
          <w:szCs w:val="24"/>
        </w:rPr>
        <w:t xml:space="preserve"> However, domestication status alone is a poor predictor of host response to infection by </w:t>
      </w:r>
      <w:r w:rsidRPr="009707C0">
        <w:rPr>
          <w:i/>
          <w:sz w:val="24"/>
          <w:szCs w:val="24"/>
        </w:rPr>
        <w:t>B. cinerea</w:t>
      </w:r>
      <w:r>
        <w:rPr>
          <w:sz w:val="24"/>
          <w:szCs w:val="24"/>
        </w:rPr>
        <w:t xml:space="preserve">. </w:t>
      </w:r>
      <w:r w:rsidR="003B75F5">
        <w:rPr>
          <w:sz w:val="24"/>
          <w:szCs w:val="24"/>
        </w:rPr>
        <w:t xml:space="preserve">This suggests that while plant domestication does affect pathogen interactions, it is not the primary evolutionary force in defining these interactions. </w:t>
      </w:r>
      <w:r w:rsidR="00CA4ECA">
        <w:rPr>
          <w:sz w:val="24"/>
          <w:szCs w:val="24"/>
        </w:rPr>
        <w:t xml:space="preserve">For </w:t>
      </w:r>
      <w:r w:rsidR="00AA35C0">
        <w:rPr>
          <w:sz w:val="24"/>
          <w:szCs w:val="24"/>
        </w:rPr>
        <w:t xml:space="preserve">the generalist </w:t>
      </w:r>
      <w:r w:rsidR="00AA35C0" w:rsidRPr="00CA4ECA">
        <w:rPr>
          <w:i/>
          <w:sz w:val="24"/>
          <w:szCs w:val="24"/>
        </w:rPr>
        <w:t>B. cinerea</w:t>
      </w:r>
      <w:r w:rsidR="00AA35C0">
        <w:rPr>
          <w:sz w:val="24"/>
          <w:szCs w:val="24"/>
        </w:rPr>
        <w:t xml:space="preserve">, </w:t>
      </w:r>
      <w:r w:rsidR="00CA4ECA">
        <w:rPr>
          <w:sz w:val="24"/>
          <w:szCs w:val="24"/>
        </w:rPr>
        <w:t>the effect of host</w:t>
      </w:r>
      <w:r w:rsidR="00AA35C0">
        <w:rPr>
          <w:sz w:val="24"/>
          <w:szCs w:val="24"/>
        </w:rPr>
        <w:t xml:space="preserve"> </w:t>
      </w:r>
      <w:r w:rsidR="00CA4ECA">
        <w:rPr>
          <w:sz w:val="24"/>
          <w:szCs w:val="24"/>
        </w:rPr>
        <w:t>domestication is</w:t>
      </w:r>
      <w:r w:rsidR="00AA35C0">
        <w:rPr>
          <w:sz w:val="24"/>
          <w:szCs w:val="24"/>
        </w:rPr>
        <w:t xml:space="preserve"> small. We measured an 18% increase in susceptibility across domesticated varieties, but this effect was not statistically significant. Host domestication only significantly affected three out of the 91 isolates we studied. So while host domestication consistently reduces resistance to this </w:t>
      </w:r>
      <w:r w:rsidR="009A2734">
        <w:rPr>
          <w:sz w:val="24"/>
          <w:szCs w:val="24"/>
        </w:rPr>
        <w:t>generalist</w:t>
      </w:r>
      <w:r w:rsidR="00AA35C0">
        <w:rPr>
          <w:sz w:val="24"/>
          <w:szCs w:val="24"/>
        </w:rPr>
        <w:t xml:space="preserve"> pathogen, this is only true for a subset of </w:t>
      </w:r>
      <w:r w:rsidR="00AA35C0" w:rsidRPr="00962D87">
        <w:rPr>
          <w:i/>
          <w:sz w:val="24"/>
          <w:szCs w:val="24"/>
        </w:rPr>
        <w:t xml:space="preserve">B. cinerea </w:t>
      </w:r>
      <w:r w:rsidR="00AA35C0">
        <w:rPr>
          <w:sz w:val="24"/>
          <w:szCs w:val="24"/>
        </w:rPr>
        <w:t xml:space="preserve">genotypes. If the effect of host domestication varies by </w:t>
      </w:r>
      <w:r w:rsidR="00AA35C0" w:rsidRPr="00962D87">
        <w:rPr>
          <w:i/>
          <w:sz w:val="24"/>
          <w:szCs w:val="24"/>
        </w:rPr>
        <w:t xml:space="preserve">B. cinerea </w:t>
      </w:r>
      <w:r w:rsidR="00AA35C0">
        <w:rPr>
          <w:sz w:val="24"/>
          <w:szCs w:val="24"/>
        </w:rPr>
        <w:t xml:space="preserve">genotype, we must study many genotypes to truly </w:t>
      </w:r>
      <w:r w:rsidR="00AA35C0">
        <w:rPr>
          <w:sz w:val="24"/>
          <w:szCs w:val="24"/>
        </w:rPr>
        <w:lastRenderedPageBreak/>
        <w:t xml:space="preserve">understand the factors contributing to </w:t>
      </w:r>
      <w:r w:rsidR="00AA35C0" w:rsidRPr="00962D87">
        <w:rPr>
          <w:i/>
          <w:sz w:val="24"/>
          <w:szCs w:val="24"/>
        </w:rPr>
        <w:t>B. cinerea</w:t>
      </w:r>
      <w:r w:rsidR="00AA35C0">
        <w:rPr>
          <w:sz w:val="24"/>
          <w:szCs w:val="24"/>
        </w:rPr>
        <w:t xml:space="preserve"> virulence. Smaller sample sizes could miss the host domestication effect entirely, or provide a false positive signature of </w:t>
      </w:r>
      <w:r w:rsidR="00AA35C0" w:rsidRPr="009E4B5D">
        <w:rPr>
          <w:sz w:val="24"/>
          <w:szCs w:val="24"/>
        </w:rPr>
        <w:t xml:space="preserve">consistently </w:t>
      </w:r>
      <w:r w:rsidR="00AA35C0">
        <w:rPr>
          <w:sz w:val="24"/>
          <w:szCs w:val="24"/>
        </w:rPr>
        <w:t xml:space="preserve">increased virulence on domesticated hosts. </w:t>
      </w:r>
      <w:r w:rsidR="00962D87">
        <w:rPr>
          <w:sz w:val="24"/>
          <w:szCs w:val="24"/>
        </w:rPr>
        <w:t xml:space="preserve">Host domestication is theoretically expected to decrease resistance to pathogens as alleles are lost in the domestication bottleneck. This assumption is supported in studies of specialist pathogens [GIVE EXAMPLES]. </w:t>
      </w:r>
      <w:r w:rsidR="00AA35C0">
        <w:rPr>
          <w:sz w:val="24"/>
          <w:szCs w:val="24"/>
        </w:rPr>
        <w:t xml:space="preserve">Surprisingly, we did not find evidence for a domestication bottleneck in resistance to </w:t>
      </w:r>
      <w:r w:rsidR="00AA35C0" w:rsidRPr="00857694">
        <w:rPr>
          <w:i/>
          <w:sz w:val="24"/>
          <w:szCs w:val="24"/>
        </w:rPr>
        <w:t>B. cinerea</w:t>
      </w:r>
      <w:r w:rsidR="00AA35C0">
        <w:rPr>
          <w:sz w:val="24"/>
          <w:szCs w:val="24"/>
        </w:rPr>
        <w:t>. This contradicts our expectation of a genome-wide loss of variation through domestication. In fact, the increased phenotypic diversity for resistance suggests increased genotypic diversity. This could be due to recombination within domesticated lines, as new combinations of alleles are mixed together.</w:t>
      </w:r>
    </w:p>
    <w:p w14:paraId="54847A56" w14:textId="33AD06D7" w:rsidR="005A4150" w:rsidRDefault="005A4150" w:rsidP="005A4150">
      <w:pPr>
        <w:spacing w:line="480" w:lineRule="auto"/>
        <w:rPr>
          <w:sz w:val="24"/>
          <w:szCs w:val="24"/>
        </w:rPr>
      </w:pPr>
    </w:p>
    <w:p w14:paraId="0FEC3FCC" w14:textId="450A5AC0" w:rsidR="005A4150" w:rsidRPr="005A4150" w:rsidRDefault="005A4150" w:rsidP="005A4150">
      <w:pPr>
        <w:spacing w:line="480" w:lineRule="auto"/>
        <w:rPr>
          <w:b/>
          <w:sz w:val="24"/>
          <w:szCs w:val="24"/>
        </w:rPr>
      </w:pPr>
      <w:r>
        <w:rPr>
          <w:b/>
          <w:sz w:val="24"/>
          <w:szCs w:val="24"/>
        </w:rPr>
        <w:t>Polygenic quantitative virulence and breeding complications</w:t>
      </w:r>
    </w:p>
    <w:p w14:paraId="66D74AB9" w14:textId="0420161C" w:rsidR="00520E5A" w:rsidRDefault="00A63631" w:rsidP="00660515">
      <w:pPr>
        <w:spacing w:line="480" w:lineRule="auto"/>
        <w:ind w:firstLine="720"/>
        <w:rPr>
          <w:sz w:val="24"/>
          <w:szCs w:val="24"/>
        </w:rPr>
      </w:pPr>
      <w:r>
        <w:rPr>
          <w:sz w:val="24"/>
          <w:szCs w:val="24"/>
        </w:rPr>
        <w:t xml:space="preserve">Our results indicate a highly polygenic basis of quantitative virulence of the generalist </w:t>
      </w:r>
      <w:r w:rsidRPr="009A2734">
        <w:rPr>
          <w:i/>
          <w:sz w:val="24"/>
          <w:szCs w:val="24"/>
        </w:rPr>
        <w:t>B. cinerea</w:t>
      </w:r>
      <w:r>
        <w:rPr>
          <w:sz w:val="24"/>
          <w:szCs w:val="24"/>
        </w:rPr>
        <w:t xml:space="preserve"> on tomato. </w:t>
      </w:r>
      <w:r w:rsidR="009A2734">
        <w:rPr>
          <w:sz w:val="24"/>
          <w:szCs w:val="24"/>
        </w:rPr>
        <w:t xml:space="preserve">The effect size of individual SNPs is very small (on the scale of </w:t>
      </w:r>
      <w:r w:rsidR="003D6AE2">
        <w:rPr>
          <w:sz w:val="24"/>
          <w:szCs w:val="24"/>
        </w:rPr>
        <w:t>0.01</w:t>
      </w:r>
      <w:r w:rsidR="009A2734">
        <w:rPr>
          <w:sz w:val="24"/>
          <w:szCs w:val="24"/>
        </w:rPr>
        <w:t xml:space="preserve"> mm</w:t>
      </w:r>
      <w:r w:rsidR="003D6AE2" w:rsidRPr="003D6AE2">
        <w:rPr>
          <w:sz w:val="24"/>
          <w:szCs w:val="24"/>
          <w:vertAlign w:val="superscript"/>
        </w:rPr>
        <w:t>2</w:t>
      </w:r>
      <w:r w:rsidR="00102FE8">
        <w:rPr>
          <w:sz w:val="24"/>
          <w:szCs w:val="24"/>
        </w:rPr>
        <w:t>), and many SNPs, approximately 200 – 800 on each plant genotype, are associated with</w:t>
      </w:r>
      <w:r w:rsidR="009A2734">
        <w:rPr>
          <w:sz w:val="24"/>
          <w:szCs w:val="24"/>
        </w:rPr>
        <w:t xml:space="preserve"> </w:t>
      </w:r>
      <w:r w:rsidR="009A2734" w:rsidRPr="009A2734">
        <w:rPr>
          <w:i/>
          <w:sz w:val="24"/>
          <w:szCs w:val="24"/>
        </w:rPr>
        <w:t xml:space="preserve">B. cinerea </w:t>
      </w:r>
      <w:r w:rsidR="009A2734">
        <w:rPr>
          <w:sz w:val="24"/>
          <w:szCs w:val="24"/>
        </w:rPr>
        <w:t xml:space="preserve">virulence. </w:t>
      </w:r>
      <w:r>
        <w:rPr>
          <w:sz w:val="24"/>
          <w:szCs w:val="24"/>
        </w:rPr>
        <w:t xml:space="preserve">This is in contrast to the few genes involved in quantitative virulence of specialist pathogens. Further studies can explore the question of whether fewer genes, of larger effect, contribute to virulence of </w:t>
      </w:r>
      <w:r w:rsidRPr="00A63631">
        <w:rPr>
          <w:i/>
          <w:sz w:val="24"/>
          <w:szCs w:val="24"/>
        </w:rPr>
        <w:t>B. cinerea</w:t>
      </w:r>
      <w:r>
        <w:rPr>
          <w:sz w:val="24"/>
          <w:szCs w:val="24"/>
        </w:rPr>
        <w:t xml:space="preserve"> on other hosts.</w:t>
      </w:r>
      <w:r w:rsidR="009A5C4F">
        <w:rPr>
          <w:sz w:val="24"/>
          <w:szCs w:val="24"/>
        </w:rPr>
        <w:t xml:space="preserve"> </w:t>
      </w:r>
    </w:p>
    <w:p w14:paraId="28F2C28F" w14:textId="77777777" w:rsidR="005A4150" w:rsidRDefault="005A4150" w:rsidP="00660515">
      <w:pPr>
        <w:spacing w:line="480" w:lineRule="auto"/>
        <w:ind w:firstLine="720"/>
        <w:rPr>
          <w:sz w:val="24"/>
          <w:szCs w:val="24"/>
        </w:rPr>
      </w:pPr>
    </w:p>
    <w:p w14:paraId="4E87F3F5" w14:textId="31A4D952" w:rsidR="009A2734" w:rsidRDefault="009A2734" w:rsidP="00660515">
      <w:pPr>
        <w:pStyle w:val="ListParagraph"/>
        <w:numPr>
          <w:ilvl w:val="1"/>
          <w:numId w:val="3"/>
        </w:numPr>
        <w:spacing w:line="480" w:lineRule="auto"/>
        <w:rPr>
          <w:sz w:val="24"/>
          <w:szCs w:val="24"/>
        </w:rPr>
      </w:pPr>
      <w:commentRangeStart w:id="35"/>
      <w:r>
        <w:rPr>
          <w:sz w:val="24"/>
          <w:szCs w:val="24"/>
        </w:rPr>
        <w:t xml:space="preserve">Test model using ~10 big SNPs for </w:t>
      </w:r>
      <w:proofErr w:type="spellStart"/>
      <w:proofErr w:type="gramStart"/>
      <w:r>
        <w:rPr>
          <w:sz w:val="24"/>
          <w:szCs w:val="24"/>
        </w:rPr>
        <w:t>fx</w:t>
      </w:r>
      <w:proofErr w:type="spellEnd"/>
      <w:proofErr w:type="gramEnd"/>
      <w:r>
        <w:rPr>
          <w:sz w:val="24"/>
          <w:szCs w:val="24"/>
        </w:rPr>
        <w:t xml:space="preserve"> size on trait</w:t>
      </w:r>
      <w:commentRangeEnd w:id="35"/>
      <w:r>
        <w:rPr>
          <w:rStyle w:val="CommentReference"/>
        </w:rPr>
        <w:commentReference w:id="35"/>
      </w:r>
      <w:r>
        <w:rPr>
          <w:sz w:val="24"/>
          <w:szCs w:val="24"/>
        </w:rPr>
        <w:t>?</w:t>
      </w:r>
    </w:p>
    <w:p w14:paraId="1C31F27D" w14:textId="564C3D47" w:rsidR="005A4150" w:rsidRDefault="005A4150" w:rsidP="005A4150">
      <w:pPr>
        <w:spacing w:line="480" w:lineRule="auto"/>
        <w:rPr>
          <w:sz w:val="24"/>
          <w:szCs w:val="24"/>
        </w:rPr>
      </w:pPr>
    </w:p>
    <w:p w14:paraId="7DD85E3E" w14:textId="77777777" w:rsidR="005A4150" w:rsidRDefault="005A4150" w:rsidP="005A4150">
      <w:pPr>
        <w:spacing w:line="480" w:lineRule="auto"/>
        <w:ind w:firstLine="720"/>
        <w:rPr>
          <w:sz w:val="24"/>
          <w:szCs w:val="24"/>
        </w:rPr>
      </w:pPr>
      <w:r>
        <w:rPr>
          <w:sz w:val="24"/>
          <w:szCs w:val="24"/>
        </w:rPr>
        <w:lastRenderedPageBreak/>
        <w:t xml:space="preserve">Our results indicate some particular challenges for breeding durable resistance to generalist pathogens. The highly quantitative nature of </w:t>
      </w:r>
      <w:r w:rsidRPr="00463E6F">
        <w:rPr>
          <w:i/>
          <w:sz w:val="24"/>
          <w:szCs w:val="24"/>
        </w:rPr>
        <w:t xml:space="preserve">B. cinerea </w:t>
      </w:r>
      <w:r>
        <w:rPr>
          <w:sz w:val="24"/>
          <w:szCs w:val="24"/>
        </w:rPr>
        <w:t xml:space="preserve">virulence, and the variation between isolates, suggests that we cannot clone or </w:t>
      </w:r>
      <w:proofErr w:type="spellStart"/>
      <w:r>
        <w:rPr>
          <w:sz w:val="24"/>
          <w:szCs w:val="24"/>
        </w:rPr>
        <w:t>introgress</w:t>
      </w:r>
      <w:proofErr w:type="spellEnd"/>
      <w:r>
        <w:rPr>
          <w:sz w:val="24"/>
          <w:szCs w:val="24"/>
        </w:rPr>
        <w:t xml:space="preserve"> single genes to breed durable resistance against this pathogen. In contrast, we will likely need to work on breeding resistance through targeting entire mechanisms or pathways. In order to breed resistance to </w:t>
      </w:r>
      <w:r w:rsidRPr="007869D6">
        <w:rPr>
          <w:i/>
          <w:sz w:val="24"/>
          <w:szCs w:val="24"/>
        </w:rPr>
        <w:t>Botrytis cinerea</w:t>
      </w:r>
      <w:r>
        <w:rPr>
          <w:sz w:val="24"/>
          <w:szCs w:val="24"/>
        </w:rPr>
        <w:t xml:space="preserve"> or other generalist pathogens, it is likely necessary to work with a genetically variable population. This study indicates that responses to host domestication, host genotype, and virulence genetics varies with pathogen genotype. Breeding resistance to a single pathogen genotype is unlikely to translate to durable resistance against B. cinerea as a species. The mild domestication effect on resistance suggests that, at least for tomato, we need not </w:t>
      </w:r>
      <w:proofErr w:type="spellStart"/>
      <w:r>
        <w:rPr>
          <w:sz w:val="24"/>
          <w:szCs w:val="24"/>
        </w:rPr>
        <w:t>introgress</w:t>
      </w:r>
      <w:proofErr w:type="spellEnd"/>
      <w:r>
        <w:rPr>
          <w:sz w:val="24"/>
          <w:szCs w:val="24"/>
        </w:rPr>
        <w:t xml:space="preserve"> genes from wild relatives to breed resistance to </w:t>
      </w:r>
      <w:r w:rsidRPr="00463E6F">
        <w:rPr>
          <w:i/>
          <w:sz w:val="24"/>
          <w:szCs w:val="24"/>
        </w:rPr>
        <w:t>B. cinerea</w:t>
      </w:r>
      <w:r>
        <w:rPr>
          <w:sz w:val="24"/>
          <w:szCs w:val="24"/>
        </w:rPr>
        <w:t>. The genetic diversity within domesticated tomato should be sufficient to identify alleles for resistance.</w:t>
      </w:r>
    </w:p>
    <w:p w14:paraId="45D7AB6D" w14:textId="70A47512" w:rsidR="005A4150" w:rsidRDefault="005A4150" w:rsidP="005A4150">
      <w:pPr>
        <w:spacing w:line="480" w:lineRule="auto"/>
        <w:rPr>
          <w:sz w:val="24"/>
          <w:szCs w:val="24"/>
        </w:rPr>
      </w:pPr>
    </w:p>
    <w:p w14:paraId="702C19D0" w14:textId="368062F1" w:rsidR="005A4150" w:rsidRPr="005A4150" w:rsidRDefault="005A4150" w:rsidP="005A4150">
      <w:pPr>
        <w:spacing w:line="480" w:lineRule="auto"/>
        <w:rPr>
          <w:b/>
          <w:sz w:val="24"/>
          <w:szCs w:val="24"/>
        </w:rPr>
      </w:pPr>
      <w:r w:rsidRPr="005A4150">
        <w:rPr>
          <w:b/>
          <w:sz w:val="24"/>
          <w:szCs w:val="24"/>
        </w:rPr>
        <w:t>Molecular mechanisms and polygenic virulence</w:t>
      </w:r>
    </w:p>
    <w:p w14:paraId="3AFF67DA" w14:textId="215D25AE" w:rsidR="006158B2" w:rsidRDefault="00A63631" w:rsidP="00660515">
      <w:pPr>
        <w:spacing w:line="480" w:lineRule="auto"/>
        <w:rPr>
          <w:ins w:id="36" w:author="Daniel Kliebenstein" w:date="2017-01-24T13:37:00Z"/>
          <w:sz w:val="24"/>
          <w:szCs w:val="24"/>
        </w:rPr>
      </w:pPr>
      <w:r>
        <w:rPr>
          <w:sz w:val="24"/>
          <w:szCs w:val="24"/>
        </w:rPr>
        <w:tab/>
      </w:r>
      <w:r w:rsidR="009A5C4F">
        <w:rPr>
          <w:sz w:val="24"/>
          <w:szCs w:val="24"/>
        </w:rPr>
        <w:t xml:space="preserve">The genetics of </w:t>
      </w:r>
      <w:r w:rsidR="009A5C4F" w:rsidRPr="007869D6">
        <w:rPr>
          <w:i/>
          <w:sz w:val="24"/>
          <w:szCs w:val="24"/>
        </w:rPr>
        <w:t>B. cinerea</w:t>
      </w:r>
      <w:r w:rsidR="009A5C4F">
        <w:rPr>
          <w:sz w:val="24"/>
          <w:szCs w:val="24"/>
        </w:rPr>
        <w:t xml:space="preserve"> virulence do not conform to our exp</w:t>
      </w:r>
      <w:r w:rsidR="00765216">
        <w:rPr>
          <w:sz w:val="24"/>
          <w:szCs w:val="24"/>
        </w:rPr>
        <w:t xml:space="preserve">ectations based on the genetics </w:t>
      </w:r>
      <w:r w:rsidR="009A5C4F">
        <w:rPr>
          <w:sz w:val="24"/>
          <w:szCs w:val="24"/>
        </w:rPr>
        <w:t xml:space="preserve">of virulence in specialist pathogen studies. </w:t>
      </w:r>
      <w:r>
        <w:rPr>
          <w:sz w:val="24"/>
          <w:szCs w:val="24"/>
        </w:rPr>
        <w:t>The mechanisms of quantitative virulence identified in this study are in contrast to previously-described qualitative virulence loci.</w:t>
      </w:r>
      <w:r w:rsidR="009A2734">
        <w:rPr>
          <w:sz w:val="24"/>
          <w:szCs w:val="24"/>
        </w:rPr>
        <w:t xml:space="preserve"> Major mechanisms we identified include enzymatic pathways and [XX more here].</w:t>
      </w:r>
      <w:r>
        <w:rPr>
          <w:sz w:val="24"/>
          <w:szCs w:val="24"/>
        </w:rPr>
        <w:t xml:space="preserve"> The classic qualitative resistance pathways of pathogen sensing (receptors) and signaling (immune response pathways) are not the major contributors to quantitative resistance.</w:t>
      </w:r>
      <w:r w:rsidR="009A5C4F" w:rsidRPr="009A5C4F">
        <w:rPr>
          <w:sz w:val="24"/>
          <w:szCs w:val="24"/>
        </w:rPr>
        <w:t xml:space="preserve"> </w:t>
      </w:r>
      <w:r w:rsidR="009A5C4F">
        <w:rPr>
          <w:sz w:val="24"/>
          <w:szCs w:val="24"/>
        </w:rPr>
        <w:t>We did not identify any MAMPs or PAMPs as major loci contributing to vi</w:t>
      </w:r>
      <w:r w:rsidR="00765216">
        <w:rPr>
          <w:sz w:val="24"/>
          <w:szCs w:val="24"/>
        </w:rPr>
        <w:t xml:space="preserve">rulence across tomato varieties, nor any chitins, </w:t>
      </w:r>
      <w:proofErr w:type="spellStart"/>
      <w:r w:rsidR="00765216">
        <w:rPr>
          <w:sz w:val="24"/>
          <w:szCs w:val="24"/>
        </w:rPr>
        <w:t>glycans</w:t>
      </w:r>
      <w:proofErr w:type="spellEnd"/>
      <w:r w:rsidR="00765216">
        <w:rPr>
          <w:sz w:val="24"/>
          <w:szCs w:val="24"/>
        </w:rPr>
        <w:t xml:space="preserve">, or glycolipids which are often recognized by plant receptors for </w:t>
      </w:r>
      <w:r w:rsidR="00765216">
        <w:rPr>
          <w:sz w:val="24"/>
          <w:szCs w:val="24"/>
        </w:rPr>
        <w:lastRenderedPageBreak/>
        <w:t xml:space="preserve">qualitative resistance. </w:t>
      </w:r>
      <w:r w:rsidR="00932108">
        <w:rPr>
          <w:sz w:val="24"/>
          <w:szCs w:val="24"/>
        </w:rPr>
        <w:t xml:space="preserve">Nor did we identify </w:t>
      </w:r>
      <w:r w:rsidR="00765216">
        <w:rPr>
          <w:sz w:val="24"/>
          <w:szCs w:val="24"/>
        </w:rPr>
        <w:t xml:space="preserve">any </w:t>
      </w:r>
      <w:proofErr w:type="spellStart"/>
      <w:r w:rsidR="00765216">
        <w:rPr>
          <w:sz w:val="24"/>
          <w:szCs w:val="24"/>
        </w:rPr>
        <w:t>mannans</w:t>
      </w:r>
      <w:proofErr w:type="spellEnd"/>
      <w:r w:rsidR="00765216">
        <w:rPr>
          <w:sz w:val="24"/>
          <w:szCs w:val="24"/>
        </w:rPr>
        <w:t xml:space="preserve"> as top contributors to B. cinerea virulence [JAC + </w:t>
      </w:r>
      <w:proofErr w:type="spellStart"/>
      <w:r w:rsidR="00765216">
        <w:rPr>
          <w:sz w:val="24"/>
          <w:szCs w:val="24"/>
        </w:rPr>
        <w:t>Klieb</w:t>
      </w:r>
      <w:proofErr w:type="spellEnd"/>
      <w:r w:rsidR="00765216">
        <w:rPr>
          <w:sz w:val="24"/>
          <w:szCs w:val="24"/>
        </w:rPr>
        <w:t xml:space="preserve"> citation]. Further, our </w:t>
      </w:r>
      <w:proofErr w:type="spellStart"/>
      <w:r w:rsidR="00765216">
        <w:rPr>
          <w:sz w:val="24"/>
          <w:szCs w:val="24"/>
        </w:rPr>
        <w:t>identitifed</w:t>
      </w:r>
      <w:proofErr w:type="spellEnd"/>
      <w:r w:rsidR="00765216">
        <w:rPr>
          <w:sz w:val="24"/>
          <w:szCs w:val="24"/>
        </w:rPr>
        <w:t xml:space="preserve"> loci did not include any known virulence loci, such as NEPs, or </w:t>
      </w:r>
      <w:proofErr w:type="spellStart"/>
      <w:r w:rsidR="00765216">
        <w:rPr>
          <w:sz w:val="24"/>
          <w:szCs w:val="24"/>
        </w:rPr>
        <w:t>PGs.</w:t>
      </w:r>
      <w:proofErr w:type="spellEnd"/>
      <w:r w:rsidR="00765216">
        <w:rPr>
          <w:sz w:val="24"/>
          <w:szCs w:val="24"/>
        </w:rPr>
        <w:t xml:space="preserve"> We did identify some unknown </w:t>
      </w:r>
      <w:proofErr w:type="spellStart"/>
      <w:r w:rsidR="00765216">
        <w:rPr>
          <w:sz w:val="24"/>
          <w:szCs w:val="24"/>
        </w:rPr>
        <w:t>glycosyl</w:t>
      </w:r>
      <w:proofErr w:type="spellEnd"/>
      <w:r w:rsidR="00765216">
        <w:rPr>
          <w:sz w:val="24"/>
          <w:szCs w:val="24"/>
        </w:rPr>
        <w:t xml:space="preserve"> transferases. These may function in cell wall degradation, </w:t>
      </w:r>
      <w:proofErr w:type="spellStart"/>
      <w:r w:rsidR="00765216">
        <w:rPr>
          <w:sz w:val="24"/>
          <w:szCs w:val="24"/>
        </w:rPr>
        <w:t>phytoalexin</w:t>
      </w:r>
      <w:proofErr w:type="spellEnd"/>
      <w:r w:rsidR="00765216">
        <w:rPr>
          <w:sz w:val="24"/>
          <w:szCs w:val="24"/>
        </w:rPr>
        <w:t xml:space="preserve"> degradation, or other functions. </w:t>
      </w:r>
    </w:p>
    <w:p w14:paraId="5FFF4877" w14:textId="77777777" w:rsidR="00A42B96" w:rsidRDefault="00A42B96" w:rsidP="00660515">
      <w:pPr>
        <w:spacing w:line="480" w:lineRule="auto"/>
        <w:rPr>
          <w:ins w:id="37" w:author="Daniel Kliebenstein" w:date="2017-01-24T13:36:00Z"/>
          <w:sz w:val="24"/>
          <w:szCs w:val="24"/>
        </w:rPr>
      </w:pPr>
    </w:p>
    <w:p w14:paraId="513357BF" w14:textId="01DBD954" w:rsidR="00A42B96" w:rsidRPr="00A42B96" w:rsidRDefault="00A42B96" w:rsidP="00660515">
      <w:pPr>
        <w:spacing w:line="480" w:lineRule="auto"/>
        <w:rPr>
          <w:b/>
          <w:sz w:val="24"/>
          <w:szCs w:val="24"/>
          <w:rPrChange w:id="38" w:author="Daniel Kliebenstein" w:date="2017-01-24T13:37:00Z">
            <w:rPr>
              <w:sz w:val="24"/>
              <w:szCs w:val="24"/>
            </w:rPr>
          </w:rPrChange>
        </w:rPr>
      </w:pPr>
      <w:ins w:id="39" w:author="Daniel Kliebenstein" w:date="2017-01-24T13:37:00Z">
        <w:r>
          <w:rPr>
            <w:b/>
            <w:sz w:val="24"/>
            <w:szCs w:val="24"/>
          </w:rPr>
          <w:t>Conclusion</w:t>
        </w:r>
      </w:ins>
    </w:p>
    <w:p w14:paraId="4C2DA165" w14:textId="41262193" w:rsidR="00A63631" w:rsidRDefault="00A63631" w:rsidP="00660515">
      <w:pPr>
        <w:spacing w:line="480" w:lineRule="auto"/>
        <w:rPr>
          <w:sz w:val="24"/>
          <w:szCs w:val="24"/>
        </w:rPr>
      </w:pPr>
      <w:r>
        <w:rPr>
          <w:sz w:val="24"/>
          <w:szCs w:val="24"/>
        </w:rPr>
        <w:tab/>
      </w:r>
    </w:p>
    <w:p w14:paraId="3AFF6118" w14:textId="77777777" w:rsidR="00A63631" w:rsidRDefault="00A63631" w:rsidP="00587041">
      <w:pPr>
        <w:rPr>
          <w:sz w:val="24"/>
          <w:szCs w:val="24"/>
        </w:rPr>
      </w:pPr>
    </w:p>
    <w:p w14:paraId="359407C8" w14:textId="477FC941" w:rsidR="00012693" w:rsidRDefault="00E37CED" w:rsidP="00587041">
      <w:pPr>
        <w:rPr>
          <w:sz w:val="24"/>
          <w:szCs w:val="24"/>
        </w:rPr>
      </w:pPr>
      <w:r>
        <w:rPr>
          <w:sz w:val="24"/>
          <w:szCs w:val="24"/>
        </w:rPr>
        <w:t xml:space="preserve"> </w:t>
      </w:r>
    </w:p>
    <w:p w14:paraId="27D259AD" w14:textId="77777777" w:rsidR="0039444C" w:rsidRDefault="0039444C" w:rsidP="0039444C">
      <w:pPr>
        <w:rPr>
          <w:b/>
          <w:sz w:val="24"/>
          <w:szCs w:val="24"/>
        </w:rPr>
      </w:pPr>
      <w:r>
        <w:rPr>
          <w:b/>
          <w:sz w:val="24"/>
          <w:szCs w:val="24"/>
        </w:rPr>
        <w:t>FIGURES</w:t>
      </w:r>
    </w:p>
    <w:p w14:paraId="51193EDF" w14:textId="423908A6" w:rsidR="000D40EF" w:rsidRPr="00D20BC2" w:rsidRDefault="000D40EF" w:rsidP="0039444C">
      <w:pPr>
        <w:rPr>
          <w:sz w:val="24"/>
          <w:szCs w:val="24"/>
        </w:rPr>
      </w:pPr>
      <w:r>
        <w:rPr>
          <w:sz w:val="24"/>
          <w:szCs w:val="24"/>
        </w:rPr>
        <w:t xml:space="preserve">Table R1. </w:t>
      </w:r>
      <w:r w:rsidR="00D20BC2">
        <w:rPr>
          <w:sz w:val="24"/>
          <w:szCs w:val="24"/>
        </w:rPr>
        <w:t xml:space="preserve">Results of ANOVA from GLM of </w:t>
      </w:r>
      <w:r w:rsidR="00D20BC2">
        <w:rPr>
          <w:i/>
          <w:sz w:val="24"/>
          <w:szCs w:val="24"/>
        </w:rPr>
        <w:t>Botrytis cinerea</w:t>
      </w:r>
      <w:r w:rsidR="00D20BC2">
        <w:rPr>
          <w:sz w:val="24"/>
          <w:szCs w:val="24"/>
        </w:rPr>
        <w:t xml:space="preserve"> lesion area. Isolate is 91 </w:t>
      </w:r>
      <w:r w:rsidR="00D20BC2">
        <w:rPr>
          <w:i/>
          <w:sz w:val="24"/>
          <w:szCs w:val="24"/>
        </w:rPr>
        <w:t>B. cinerea</w:t>
      </w:r>
      <w:r w:rsidR="00D20BC2">
        <w:rPr>
          <w:sz w:val="24"/>
          <w:szCs w:val="24"/>
        </w:rPr>
        <w:t xml:space="preserve"> genotypes, Domestication is </w:t>
      </w:r>
      <w:r w:rsidR="00D20BC2" w:rsidRPr="00D20BC2">
        <w:rPr>
          <w:i/>
          <w:sz w:val="24"/>
          <w:szCs w:val="24"/>
        </w:rPr>
        <w:t xml:space="preserve">S. </w:t>
      </w:r>
      <w:proofErr w:type="spellStart"/>
      <w:r w:rsidR="00D20BC2" w:rsidRPr="00D20BC2">
        <w:rPr>
          <w:i/>
          <w:sz w:val="24"/>
          <w:szCs w:val="24"/>
        </w:rPr>
        <w:t>pimpinellifolium</w:t>
      </w:r>
      <w:proofErr w:type="spellEnd"/>
      <w:r w:rsidR="00D20BC2">
        <w:rPr>
          <w:sz w:val="24"/>
          <w:szCs w:val="24"/>
        </w:rPr>
        <w:t xml:space="preserve"> or </w:t>
      </w:r>
      <w:r w:rsidR="00D20BC2" w:rsidRPr="00D20BC2">
        <w:rPr>
          <w:i/>
          <w:sz w:val="24"/>
          <w:szCs w:val="24"/>
        </w:rPr>
        <w:t>S. lycopersicum</w:t>
      </w:r>
      <w:r w:rsidR="00D20BC2">
        <w:rPr>
          <w:sz w:val="24"/>
          <w:szCs w:val="24"/>
        </w:rPr>
        <w:t xml:space="preserve">, </w:t>
      </w:r>
      <w:r w:rsidR="00CA5586">
        <w:rPr>
          <w:sz w:val="24"/>
          <w:szCs w:val="24"/>
        </w:rPr>
        <w:t xml:space="preserve">Plant is 12 tomato genotypes nested within Domestication, Experiment is 2 replicate experiments, Block is 3 replicates nested within Experiment. Slash / indicates nesting, </w:t>
      </w:r>
      <w:proofErr w:type="gramStart"/>
      <w:r w:rsidR="00CA5586">
        <w:rPr>
          <w:sz w:val="24"/>
          <w:szCs w:val="24"/>
        </w:rPr>
        <w:t>colon :</w:t>
      </w:r>
      <w:proofErr w:type="gramEnd"/>
      <w:r w:rsidR="00CA5586">
        <w:rPr>
          <w:sz w:val="24"/>
          <w:szCs w:val="24"/>
        </w:rPr>
        <w:t xml:space="preserve"> indicates interactions between factors.</w:t>
      </w:r>
    </w:p>
    <w:p w14:paraId="508DD078" w14:textId="77777777" w:rsidR="000D40EF" w:rsidRPr="000D40EF" w:rsidRDefault="000D40EF" w:rsidP="0039444C">
      <w:pPr>
        <w:rPr>
          <w:sz w:val="24"/>
          <w:szCs w:val="24"/>
        </w:rPr>
      </w:pPr>
    </w:p>
    <w:p w14:paraId="4BC71B63" w14:textId="77777777" w:rsidR="0039444C" w:rsidRDefault="0039444C" w:rsidP="0039444C">
      <w:pPr>
        <w:rPr>
          <w:sz w:val="24"/>
          <w:szCs w:val="24"/>
        </w:rPr>
      </w:pPr>
      <w:r>
        <w:rPr>
          <w:sz w:val="24"/>
          <w:szCs w:val="24"/>
        </w:rPr>
        <w:t xml:space="preserve">Figure R1. </w:t>
      </w:r>
      <w:r w:rsidRPr="004B7C6E">
        <w:rPr>
          <w:i/>
          <w:sz w:val="24"/>
          <w:szCs w:val="24"/>
        </w:rPr>
        <w:t>Botrytis cinerea</w:t>
      </w:r>
      <w:r>
        <w:rPr>
          <w:sz w:val="24"/>
          <w:szCs w:val="24"/>
        </w:rPr>
        <w:t xml:space="preserve"> x tomato detached leaf assay and digital image analysis. Individual tomato leaflets of 6 </w:t>
      </w:r>
      <w:r w:rsidRPr="00DD5179">
        <w:rPr>
          <w:i/>
          <w:sz w:val="24"/>
          <w:szCs w:val="24"/>
        </w:rPr>
        <w:t>S. lycopersicum</w:t>
      </w:r>
      <w:r>
        <w:rPr>
          <w:sz w:val="24"/>
          <w:szCs w:val="24"/>
        </w:rPr>
        <w:t xml:space="preserve"> genotypes and 6 </w:t>
      </w:r>
      <w:r w:rsidRPr="00DD5179">
        <w:rPr>
          <w:i/>
          <w:sz w:val="24"/>
          <w:szCs w:val="24"/>
        </w:rPr>
        <w:t xml:space="preserve">S. </w:t>
      </w:r>
      <w:proofErr w:type="spellStart"/>
      <w:r w:rsidRPr="00DD5179">
        <w:rPr>
          <w:i/>
          <w:sz w:val="24"/>
          <w:szCs w:val="24"/>
        </w:rPr>
        <w:t>pimpinellifolium</w:t>
      </w:r>
      <w:proofErr w:type="spellEnd"/>
      <w:r>
        <w:rPr>
          <w:sz w:val="24"/>
          <w:szCs w:val="24"/>
        </w:rPr>
        <w:t xml:space="preserve"> genotypes are in randomized rows, spore droplets of individual </w:t>
      </w:r>
      <w:r w:rsidRPr="00DD5179">
        <w:rPr>
          <w:i/>
          <w:sz w:val="24"/>
          <w:szCs w:val="24"/>
        </w:rPr>
        <w:t>B. cinerea</w:t>
      </w:r>
      <w:r>
        <w:rPr>
          <w:sz w:val="24"/>
          <w:szCs w:val="24"/>
        </w:rPr>
        <w:t xml:space="preserve"> isolates are in randomized columns. Digital images are collected 72 hours post inoculation (A). Digital masking of leaf and lesion (B) is followed by automated measurement of area for each lesion.</w:t>
      </w:r>
    </w:p>
    <w:p w14:paraId="30728121" w14:textId="77777777" w:rsidR="0039444C" w:rsidRPr="00572481" w:rsidRDefault="0039444C" w:rsidP="0039444C">
      <w:pPr>
        <w:rPr>
          <w:sz w:val="24"/>
          <w:szCs w:val="24"/>
        </w:rPr>
      </w:pPr>
    </w:p>
    <w:p w14:paraId="33D09280" w14:textId="77777777" w:rsidR="0039444C" w:rsidRDefault="0039444C" w:rsidP="0039444C">
      <w:pPr>
        <w:rPr>
          <w:sz w:val="24"/>
          <w:szCs w:val="24"/>
        </w:rPr>
      </w:pPr>
      <w:r w:rsidRPr="00572481">
        <w:rPr>
          <w:sz w:val="24"/>
          <w:szCs w:val="24"/>
        </w:rPr>
        <w:t xml:space="preserve">Figure </w:t>
      </w:r>
      <w:r>
        <w:rPr>
          <w:sz w:val="24"/>
          <w:szCs w:val="24"/>
        </w:rPr>
        <w:t>R2</w:t>
      </w:r>
      <w:r w:rsidRPr="00572481">
        <w:rPr>
          <w:sz w:val="24"/>
          <w:szCs w:val="24"/>
        </w:rPr>
        <w:t xml:space="preserve">. </w:t>
      </w:r>
      <w:r>
        <w:rPr>
          <w:sz w:val="24"/>
          <w:szCs w:val="24"/>
        </w:rPr>
        <w:t>Relative susceptibility of tomato genotypes to</w:t>
      </w:r>
      <w:r w:rsidRPr="00B94144">
        <w:rPr>
          <w:i/>
          <w:sz w:val="24"/>
          <w:szCs w:val="24"/>
        </w:rPr>
        <w:t xml:space="preserve"> B. cinerea </w:t>
      </w:r>
      <w:r>
        <w:rPr>
          <w:sz w:val="24"/>
          <w:szCs w:val="24"/>
        </w:rPr>
        <w:t xml:space="preserve">infection. </w:t>
      </w:r>
      <w:r w:rsidRPr="00572481">
        <w:rPr>
          <w:sz w:val="24"/>
          <w:szCs w:val="24"/>
        </w:rPr>
        <w:t xml:space="preserve">Violin plots </w:t>
      </w:r>
      <w:r>
        <w:rPr>
          <w:sz w:val="24"/>
          <w:szCs w:val="24"/>
        </w:rPr>
        <w:t xml:space="preserve">are </w:t>
      </w:r>
      <w:r w:rsidRPr="00572481">
        <w:rPr>
          <w:sz w:val="24"/>
          <w:szCs w:val="24"/>
        </w:rPr>
        <w:t xml:space="preserve">of lesion size due to </w:t>
      </w:r>
      <w:r w:rsidRPr="003B4D0D">
        <w:rPr>
          <w:i/>
          <w:sz w:val="24"/>
          <w:szCs w:val="24"/>
        </w:rPr>
        <w:t>Botrytis cinerea</w:t>
      </w:r>
      <w:r w:rsidRPr="00572481">
        <w:rPr>
          <w:sz w:val="24"/>
          <w:szCs w:val="24"/>
        </w:rPr>
        <w:t xml:space="preserve"> growth on </w:t>
      </w:r>
      <w:r>
        <w:rPr>
          <w:sz w:val="24"/>
          <w:szCs w:val="24"/>
        </w:rPr>
        <w:t>each tomato host genotype</w:t>
      </w:r>
      <w:r w:rsidRPr="00572481">
        <w:rPr>
          <w:sz w:val="24"/>
          <w:szCs w:val="24"/>
        </w:rPr>
        <w:t xml:space="preserve">. </w:t>
      </w:r>
      <w:r>
        <w:rPr>
          <w:sz w:val="24"/>
          <w:szCs w:val="24"/>
        </w:rPr>
        <w:t>Individual points are</w:t>
      </w:r>
      <w:r w:rsidRPr="00572481">
        <w:rPr>
          <w:sz w:val="24"/>
          <w:szCs w:val="24"/>
        </w:rPr>
        <w:t xml:space="preserve"> </w:t>
      </w:r>
      <w:r>
        <w:rPr>
          <w:sz w:val="24"/>
          <w:szCs w:val="24"/>
        </w:rPr>
        <w:t xml:space="preserve">mean </w:t>
      </w:r>
      <w:r w:rsidRPr="00572481">
        <w:rPr>
          <w:sz w:val="24"/>
          <w:szCs w:val="24"/>
        </w:rPr>
        <w:t xml:space="preserve">lesion </w:t>
      </w:r>
      <w:r>
        <w:rPr>
          <w:sz w:val="24"/>
          <w:szCs w:val="24"/>
        </w:rPr>
        <w:t>size</w:t>
      </w:r>
      <w:r w:rsidRPr="00572481">
        <w:rPr>
          <w:sz w:val="24"/>
          <w:szCs w:val="24"/>
        </w:rPr>
        <w:t xml:space="preserve"> </w:t>
      </w:r>
      <w:r>
        <w:rPr>
          <w:sz w:val="24"/>
          <w:szCs w:val="24"/>
        </w:rPr>
        <w:t xml:space="preserve">for each isolate-host pair. </w:t>
      </w:r>
    </w:p>
    <w:p w14:paraId="6391053A" w14:textId="77777777" w:rsidR="0039444C" w:rsidRPr="00572481" w:rsidRDefault="0039444C" w:rsidP="0039444C">
      <w:pPr>
        <w:rPr>
          <w:sz w:val="24"/>
          <w:szCs w:val="24"/>
        </w:rPr>
      </w:pPr>
    </w:p>
    <w:p w14:paraId="4D825BE9" w14:textId="77777777" w:rsidR="0039444C" w:rsidRDefault="0039444C" w:rsidP="0039444C">
      <w:pPr>
        <w:rPr>
          <w:sz w:val="24"/>
          <w:szCs w:val="24"/>
        </w:rPr>
      </w:pPr>
      <w:r w:rsidRPr="00572481">
        <w:rPr>
          <w:sz w:val="24"/>
          <w:szCs w:val="24"/>
        </w:rPr>
        <w:t xml:space="preserve">Figure </w:t>
      </w:r>
      <w:r>
        <w:rPr>
          <w:sz w:val="24"/>
          <w:szCs w:val="24"/>
        </w:rPr>
        <w:t>R3</w:t>
      </w:r>
      <w:r w:rsidRPr="00572481">
        <w:rPr>
          <w:sz w:val="24"/>
          <w:szCs w:val="24"/>
        </w:rPr>
        <w:t xml:space="preserve">. </w:t>
      </w:r>
      <w:r w:rsidRPr="00054871">
        <w:rPr>
          <w:i/>
          <w:sz w:val="24"/>
          <w:szCs w:val="24"/>
        </w:rPr>
        <w:t>B. cinerea</w:t>
      </w:r>
      <w:r>
        <w:rPr>
          <w:sz w:val="24"/>
          <w:szCs w:val="24"/>
        </w:rPr>
        <w:t xml:space="preserve"> virulence responds to host domestication. The violin plots include each </w:t>
      </w:r>
      <w:r w:rsidRPr="00054871">
        <w:rPr>
          <w:i/>
          <w:sz w:val="24"/>
          <w:szCs w:val="24"/>
        </w:rPr>
        <w:t xml:space="preserve">B. cinerea </w:t>
      </w:r>
      <w:r>
        <w:rPr>
          <w:sz w:val="24"/>
          <w:szCs w:val="24"/>
        </w:rPr>
        <w:t>lesion on the host species. The i</w:t>
      </w:r>
      <w:r w:rsidRPr="00572481">
        <w:rPr>
          <w:sz w:val="24"/>
          <w:szCs w:val="24"/>
        </w:rPr>
        <w:t xml:space="preserve">nteraction plot </w:t>
      </w:r>
      <w:r>
        <w:rPr>
          <w:sz w:val="24"/>
          <w:szCs w:val="24"/>
        </w:rPr>
        <w:t xml:space="preserve">traces the average lesion size of a single </w:t>
      </w:r>
      <w:r w:rsidRPr="00054871">
        <w:rPr>
          <w:i/>
          <w:sz w:val="24"/>
          <w:szCs w:val="24"/>
        </w:rPr>
        <w:t>B. cinerea</w:t>
      </w:r>
      <w:r>
        <w:rPr>
          <w:sz w:val="24"/>
          <w:szCs w:val="24"/>
        </w:rPr>
        <w:t xml:space="preserve"> isolate across the host species. </w:t>
      </w:r>
    </w:p>
    <w:p w14:paraId="1D0CCB52" w14:textId="77777777" w:rsidR="0039444C" w:rsidRDefault="0039444C" w:rsidP="0039444C">
      <w:pPr>
        <w:rPr>
          <w:sz w:val="24"/>
          <w:szCs w:val="24"/>
        </w:rPr>
      </w:pPr>
    </w:p>
    <w:p w14:paraId="0EE0BBD2" w14:textId="4DE64DC1" w:rsidR="0039444C" w:rsidRDefault="0039444C" w:rsidP="0039444C">
      <w:pPr>
        <w:rPr>
          <w:sz w:val="24"/>
          <w:szCs w:val="24"/>
        </w:rPr>
      </w:pPr>
      <w:r w:rsidRPr="00572481">
        <w:rPr>
          <w:sz w:val="24"/>
          <w:szCs w:val="24"/>
        </w:rPr>
        <w:t xml:space="preserve">Figure </w:t>
      </w:r>
      <w:r>
        <w:rPr>
          <w:sz w:val="24"/>
          <w:szCs w:val="24"/>
        </w:rPr>
        <w:t>R4</w:t>
      </w:r>
      <w:r w:rsidRPr="00572481">
        <w:rPr>
          <w:sz w:val="24"/>
          <w:szCs w:val="24"/>
        </w:rPr>
        <w:t xml:space="preserve">. </w:t>
      </w:r>
      <w:r w:rsidRPr="00C1176E">
        <w:rPr>
          <w:i/>
          <w:sz w:val="24"/>
          <w:szCs w:val="24"/>
        </w:rPr>
        <w:t>Botrytis cinerea</w:t>
      </w:r>
      <w:r>
        <w:rPr>
          <w:sz w:val="24"/>
          <w:szCs w:val="24"/>
        </w:rPr>
        <w:t xml:space="preserve"> virulence varies due to isolate-host interactions. </w:t>
      </w:r>
      <w:r w:rsidRPr="00572481">
        <w:rPr>
          <w:sz w:val="24"/>
          <w:szCs w:val="24"/>
        </w:rPr>
        <w:t xml:space="preserve">Interaction plot of lesion size due to individual </w:t>
      </w:r>
      <w:r w:rsidRPr="00C1176E">
        <w:rPr>
          <w:i/>
          <w:sz w:val="24"/>
          <w:szCs w:val="24"/>
        </w:rPr>
        <w:t>B. cinerea</w:t>
      </w:r>
      <w:r w:rsidRPr="00572481">
        <w:rPr>
          <w:sz w:val="24"/>
          <w:szCs w:val="24"/>
        </w:rPr>
        <w:t xml:space="preserve"> isolates on tomato host genotypes. </w:t>
      </w:r>
      <w:r>
        <w:rPr>
          <w:sz w:val="24"/>
          <w:szCs w:val="24"/>
        </w:rPr>
        <w:t xml:space="preserve">The x-axis includes each </w:t>
      </w:r>
      <w:r w:rsidR="000D40EF">
        <w:rPr>
          <w:sz w:val="24"/>
          <w:szCs w:val="24"/>
        </w:rPr>
        <w:t>tomato</w:t>
      </w:r>
      <w:r>
        <w:rPr>
          <w:sz w:val="24"/>
          <w:szCs w:val="24"/>
        </w:rPr>
        <w:t xml:space="preserve"> host genotype. </w:t>
      </w:r>
      <w:r w:rsidRPr="00572481">
        <w:rPr>
          <w:sz w:val="24"/>
          <w:szCs w:val="24"/>
        </w:rPr>
        <w:t xml:space="preserve">Each line traces the average lesion size </w:t>
      </w:r>
      <w:r>
        <w:rPr>
          <w:sz w:val="24"/>
          <w:szCs w:val="24"/>
        </w:rPr>
        <w:t xml:space="preserve">of a single </w:t>
      </w:r>
      <w:r w:rsidRPr="00C1176E">
        <w:rPr>
          <w:i/>
          <w:sz w:val="24"/>
          <w:szCs w:val="24"/>
        </w:rPr>
        <w:t xml:space="preserve">B. cinerea </w:t>
      </w:r>
      <w:r>
        <w:rPr>
          <w:sz w:val="24"/>
          <w:szCs w:val="24"/>
        </w:rPr>
        <w:t xml:space="preserve">isolate across hosts.  A is a plot of all isolates, B-G highlight a subset of isolates. B is B05.10, C is the 10 most highly-virulent isolates, D is the 10 most saprophytic (low-virulence) isolates, E is </w:t>
      </w:r>
      <w:r w:rsidR="000D40EF">
        <w:rPr>
          <w:sz w:val="24"/>
          <w:szCs w:val="24"/>
        </w:rPr>
        <w:t>plant genotype</w:t>
      </w:r>
      <w:r>
        <w:rPr>
          <w:sz w:val="24"/>
          <w:szCs w:val="24"/>
        </w:rPr>
        <w:t xml:space="preserve">-sensitive isolates, F is 5 isolates collected from tomato tissue, </w:t>
      </w:r>
      <w:proofErr w:type="gramStart"/>
      <w:r>
        <w:rPr>
          <w:sz w:val="24"/>
          <w:szCs w:val="24"/>
        </w:rPr>
        <w:t>G</w:t>
      </w:r>
      <w:proofErr w:type="gramEnd"/>
      <w:r>
        <w:rPr>
          <w:sz w:val="24"/>
          <w:szCs w:val="24"/>
        </w:rPr>
        <w:t xml:space="preserve"> is 3 domestication-sensitive isolates. </w:t>
      </w:r>
    </w:p>
    <w:p w14:paraId="5E920F26" w14:textId="77777777" w:rsidR="0039444C" w:rsidRDefault="0039444C" w:rsidP="0039444C">
      <w:pPr>
        <w:rPr>
          <w:sz w:val="24"/>
          <w:szCs w:val="24"/>
        </w:rPr>
      </w:pPr>
    </w:p>
    <w:p w14:paraId="14485201" w14:textId="75086E7A" w:rsidR="0039444C" w:rsidRDefault="0039444C" w:rsidP="0039444C">
      <w:pPr>
        <w:rPr>
          <w:sz w:val="24"/>
          <w:szCs w:val="24"/>
        </w:rPr>
      </w:pPr>
      <w:r>
        <w:rPr>
          <w:sz w:val="24"/>
          <w:szCs w:val="24"/>
        </w:rPr>
        <w:t>Figure R5</w:t>
      </w:r>
      <w:r w:rsidR="00E160CF">
        <w:rPr>
          <w:sz w:val="24"/>
          <w:szCs w:val="24"/>
        </w:rPr>
        <w:t xml:space="preserve">. </w:t>
      </w:r>
      <w:r w:rsidRPr="0092184C">
        <w:rPr>
          <w:i/>
          <w:sz w:val="24"/>
          <w:szCs w:val="24"/>
        </w:rPr>
        <w:t>B. cinerea</w:t>
      </w:r>
      <w:r>
        <w:rPr>
          <w:sz w:val="24"/>
          <w:szCs w:val="24"/>
        </w:rPr>
        <w:t xml:space="preserve"> lesion size is a polygenic trait on tomato. </w:t>
      </w:r>
      <w:r w:rsidR="00E160CF">
        <w:rPr>
          <w:sz w:val="24"/>
          <w:szCs w:val="24"/>
        </w:rPr>
        <w:t xml:space="preserve">A: Manhattan plot of </w:t>
      </w:r>
      <w:r w:rsidR="00E160CF" w:rsidRPr="00E160CF">
        <w:rPr>
          <w:i/>
          <w:sz w:val="24"/>
          <w:szCs w:val="24"/>
        </w:rPr>
        <w:t xml:space="preserve">B. cinerea </w:t>
      </w:r>
      <w:r w:rsidR="00E160CF">
        <w:rPr>
          <w:sz w:val="24"/>
          <w:szCs w:val="24"/>
        </w:rPr>
        <w:t xml:space="preserve">lesion size GWA for a single accession, LA2706. B: </w:t>
      </w:r>
      <w:r>
        <w:rPr>
          <w:sz w:val="24"/>
          <w:szCs w:val="24"/>
        </w:rPr>
        <w:t xml:space="preserve">Overlap in lesion size SNPs &gt; 99.9% threshold across multiple host plant phenotypes. Chromosomes are differentiated by shading. Frequency is number of phenotypes in which the SNP exceeds the threshold. </w:t>
      </w:r>
      <w:r w:rsidR="00E160CF">
        <w:rPr>
          <w:sz w:val="24"/>
          <w:szCs w:val="24"/>
        </w:rPr>
        <w:t xml:space="preserve">Vertical lines indicate </w:t>
      </w:r>
      <w:r w:rsidR="00932108">
        <w:rPr>
          <w:sz w:val="24"/>
          <w:szCs w:val="24"/>
        </w:rPr>
        <w:t xml:space="preserve">overlap between </w:t>
      </w:r>
      <w:r w:rsidR="00EC0F3E">
        <w:rPr>
          <w:sz w:val="24"/>
          <w:szCs w:val="24"/>
        </w:rPr>
        <w:t xml:space="preserve">relatively large-effect </w:t>
      </w:r>
      <w:r w:rsidR="00E160CF">
        <w:rPr>
          <w:sz w:val="24"/>
          <w:szCs w:val="24"/>
        </w:rPr>
        <w:t xml:space="preserve">SNPs for LA2706 </w:t>
      </w:r>
      <w:r w:rsidR="00932108">
        <w:rPr>
          <w:sz w:val="24"/>
          <w:szCs w:val="24"/>
        </w:rPr>
        <w:t>and significance</w:t>
      </w:r>
      <w:r w:rsidR="00E160CF">
        <w:rPr>
          <w:sz w:val="24"/>
          <w:szCs w:val="24"/>
        </w:rPr>
        <w:t xml:space="preserve"> across the majority (≥6) </w:t>
      </w:r>
      <w:r w:rsidR="00932108">
        <w:rPr>
          <w:sz w:val="24"/>
          <w:szCs w:val="24"/>
        </w:rPr>
        <w:t xml:space="preserve">of </w:t>
      </w:r>
      <w:r w:rsidR="00E160CF">
        <w:rPr>
          <w:sz w:val="24"/>
          <w:szCs w:val="24"/>
        </w:rPr>
        <w:t>tomato genotypes tested.</w:t>
      </w:r>
    </w:p>
    <w:p w14:paraId="357E9E98" w14:textId="77777777" w:rsidR="0039444C" w:rsidRDefault="0039444C" w:rsidP="0039444C">
      <w:pPr>
        <w:rPr>
          <w:sz w:val="24"/>
          <w:szCs w:val="24"/>
        </w:rPr>
      </w:pPr>
    </w:p>
    <w:p w14:paraId="559709D4" w14:textId="2314982D" w:rsidR="0039444C" w:rsidRDefault="0039444C" w:rsidP="0039444C">
      <w:pPr>
        <w:rPr>
          <w:sz w:val="24"/>
          <w:szCs w:val="24"/>
        </w:rPr>
      </w:pPr>
      <w:r>
        <w:rPr>
          <w:sz w:val="24"/>
          <w:szCs w:val="24"/>
        </w:rPr>
        <w:t>Figure R</w:t>
      </w:r>
      <w:r w:rsidR="00E74B88">
        <w:rPr>
          <w:sz w:val="24"/>
          <w:szCs w:val="24"/>
        </w:rPr>
        <w:t>6</w:t>
      </w:r>
      <w:r>
        <w:rPr>
          <w:sz w:val="24"/>
          <w:szCs w:val="24"/>
        </w:rPr>
        <w:t>. Top 50 SNPs for lesion size phenotype on each host plant. Points are color coded by plant host.</w:t>
      </w:r>
    </w:p>
    <w:p w14:paraId="1E60F757" w14:textId="77777777" w:rsidR="0039444C" w:rsidRDefault="0039444C" w:rsidP="0039444C">
      <w:pPr>
        <w:rPr>
          <w:sz w:val="24"/>
          <w:szCs w:val="24"/>
        </w:rPr>
      </w:pPr>
    </w:p>
    <w:p w14:paraId="08FD789C" w14:textId="27ECC186" w:rsidR="0039444C" w:rsidRDefault="0039444C" w:rsidP="0039444C">
      <w:pPr>
        <w:rPr>
          <w:sz w:val="24"/>
          <w:szCs w:val="24"/>
        </w:rPr>
      </w:pPr>
      <w:r>
        <w:rPr>
          <w:sz w:val="24"/>
          <w:szCs w:val="24"/>
        </w:rPr>
        <w:t>Figure R</w:t>
      </w:r>
      <w:r w:rsidR="007C68FC">
        <w:rPr>
          <w:sz w:val="24"/>
          <w:szCs w:val="24"/>
        </w:rPr>
        <w:t>7</w:t>
      </w:r>
      <w:r>
        <w:rPr>
          <w:sz w:val="24"/>
          <w:szCs w:val="24"/>
        </w:rPr>
        <w:t xml:space="preserve">. Overlap in lesion size SNPs &gt; 99.9% across individual-host phenotypes and domestication phenotypes. </w:t>
      </w:r>
      <w:r w:rsidR="00817719">
        <w:rPr>
          <w:sz w:val="24"/>
          <w:szCs w:val="24"/>
        </w:rPr>
        <w:t>A: Count of SNPS &gt; 99.9% in common across individual plant hosts. B: Count of SNPs &gt;99.9% across phenotype categories. Pale green is X, lilac is X, turquoise is X.</w:t>
      </w:r>
    </w:p>
    <w:p w14:paraId="7F08AE64" w14:textId="77777777" w:rsidR="0039444C" w:rsidRDefault="0039444C" w:rsidP="0039444C">
      <w:pPr>
        <w:rPr>
          <w:sz w:val="24"/>
          <w:szCs w:val="24"/>
        </w:rPr>
      </w:pPr>
    </w:p>
    <w:p w14:paraId="7A9F1360" w14:textId="18615791" w:rsidR="0039444C" w:rsidRDefault="0039444C" w:rsidP="0039444C">
      <w:pPr>
        <w:rPr>
          <w:sz w:val="24"/>
          <w:szCs w:val="24"/>
        </w:rPr>
      </w:pPr>
      <w:r>
        <w:rPr>
          <w:sz w:val="24"/>
          <w:szCs w:val="24"/>
        </w:rPr>
        <w:t>Figure R</w:t>
      </w:r>
      <w:r w:rsidR="007013E6">
        <w:rPr>
          <w:sz w:val="24"/>
          <w:szCs w:val="24"/>
        </w:rPr>
        <w:t>8</w:t>
      </w:r>
      <w:r>
        <w:rPr>
          <w:sz w:val="24"/>
          <w:szCs w:val="24"/>
        </w:rPr>
        <w:t xml:space="preserve">. </w:t>
      </w:r>
      <w:r w:rsidR="004126C8">
        <w:rPr>
          <w:sz w:val="24"/>
          <w:szCs w:val="24"/>
        </w:rPr>
        <w:t xml:space="preserve">A: </w:t>
      </w:r>
      <w:r>
        <w:rPr>
          <w:sz w:val="24"/>
          <w:szCs w:val="24"/>
        </w:rPr>
        <w:t xml:space="preserve">Top 50 SNPs for lesion size for each domestication phenotype. Domestication sensitivity is (domesticated – wild / domesticated). </w:t>
      </w:r>
      <w:r w:rsidR="004126C8">
        <w:rPr>
          <w:sz w:val="24"/>
          <w:szCs w:val="24"/>
        </w:rPr>
        <w:t xml:space="preserve">B: </w:t>
      </w:r>
      <w:r>
        <w:rPr>
          <w:sz w:val="24"/>
          <w:szCs w:val="24"/>
        </w:rPr>
        <w:t>Venn diagram of SNPs identified &gt;99.9% for each domestication phenotype.</w:t>
      </w:r>
      <w:r w:rsidR="004126C8">
        <w:rPr>
          <w:sz w:val="24"/>
          <w:szCs w:val="24"/>
        </w:rPr>
        <w:t xml:space="preserve"> C: </w:t>
      </w:r>
      <w:r>
        <w:rPr>
          <w:sz w:val="24"/>
          <w:szCs w:val="24"/>
        </w:rPr>
        <w:t>Venn diagram of genes with a significant SNP identified &gt;99.9% for each domestication phenotype.</w:t>
      </w:r>
    </w:p>
    <w:p w14:paraId="430F0CF7" w14:textId="77777777" w:rsidR="008A0D22" w:rsidRDefault="008A0D22" w:rsidP="008A0D22">
      <w:pPr>
        <w:rPr>
          <w:sz w:val="24"/>
          <w:szCs w:val="24"/>
        </w:rPr>
      </w:pPr>
    </w:p>
    <w:p w14:paraId="3371415D" w14:textId="77777777" w:rsidR="008A0D22" w:rsidRPr="008A0D22" w:rsidRDefault="008A0D22" w:rsidP="008A0D22">
      <w:pPr>
        <w:rPr>
          <w:b/>
          <w:sz w:val="24"/>
          <w:szCs w:val="24"/>
        </w:rPr>
      </w:pPr>
      <w:r w:rsidRPr="008A0D22">
        <w:rPr>
          <w:b/>
          <w:sz w:val="24"/>
          <w:szCs w:val="24"/>
        </w:rPr>
        <w:t>References</w:t>
      </w:r>
    </w:p>
    <w:p w14:paraId="28F49462" w14:textId="77777777" w:rsidR="00EE114F" w:rsidRPr="00EE114F" w:rsidRDefault="00201913" w:rsidP="00EE114F">
      <w:pPr>
        <w:pStyle w:val="EndNoteBibliography"/>
      </w:pPr>
      <w:r>
        <w:rPr>
          <w:sz w:val="24"/>
          <w:szCs w:val="24"/>
        </w:rPr>
        <w:fldChar w:fldCharType="begin"/>
      </w:r>
      <w:r>
        <w:rPr>
          <w:sz w:val="24"/>
          <w:szCs w:val="24"/>
        </w:rPr>
        <w:instrText xml:space="preserve"> ADDIN EN.REFLIST </w:instrText>
      </w:r>
      <w:r>
        <w:rPr>
          <w:sz w:val="24"/>
          <w:szCs w:val="24"/>
        </w:rPr>
        <w:fldChar w:fldCharType="separate"/>
      </w:r>
      <w:r w:rsidR="00EE114F" w:rsidRPr="00EE114F">
        <w:t xml:space="preserve">Corwin, J. A., D. Copeland, J. Feusier, A. Subedy, R. Eshbaugh, C. Palmer, J. Maloof and D. J. Kliebenstein (2016). "The quantitative basis of the Arabidopsis innate immune system to endemic pathogens depends on pathogen genetics." </w:t>
      </w:r>
      <w:r w:rsidR="00EE114F" w:rsidRPr="00EE114F">
        <w:rPr>
          <w:u w:val="single"/>
        </w:rPr>
        <w:t>PLoS Genet</w:t>
      </w:r>
      <w:r w:rsidR="00EE114F" w:rsidRPr="00EE114F">
        <w:t xml:space="preserve"> </w:t>
      </w:r>
      <w:r w:rsidR="00EE114F" w:rsidRPr="00EE114F">
        <w:rPr>
          <w:b/>
        </w:rPr>
        <w:t>12</w:t>
      </w:r>
      <w:r w:rsidR="00EE114F" w:rsidRPr="00EE114F">
        <w:t>(2): e1005789.</w:t>
      </w:r>
    </w:p>
    <w:p w14:paraId="50D373D7" w14:textId="77777777" w:rsidR="00EE114F" w:rsidRPr="00EE114F" w:rsidRDefault="00EE114F" w:rsidP="00EE114F">
      <w:pPr>
        <w:pStyle w:val="EndNoteBibliography"/>
      </w:pPr>
      <w:r w:rsidRPr="00EE114F">
        <w:t xml:space="preserve">Dalmais, B., J. Schumacher, J. Moraga, P. Le Pecheur, B. Tudzynski, I. G. Collado and M. Viaud (2011). "The Botrytis cinerea phytotoxin botcinic acid requires two polyketide synthases for production and has a redundant role in virulence with botrydial." </w:t>
      </w:r>
      <w:r w:rsidRPr="00EE114F">
        <w:rPr>
          <w:u w:val="single"/>
        </w:rPr>
        <w:t>Molecular plant pathology</w:t>
      </w:r>
      <w:r w:rsidRPr="00EE114F">
        <w:t xml:space="preserve"> </w:t>
      </w:r>
      <w:r w:rsidRPr="00EE114F">
        <w:rPr>
          <w:b/>
        </w:rPr>
        <w:t>12</w:t>
      </w:r>
      <w:r w:rsidRPr="00EE114F">
        <w:t>(6): 564-579.</w:t>
      </w:r>
    </w:p>
    <w:p w14:paraId="0D7AC5A1" w14:textId="77777777" w:rsidR="00EE114F" w:rsidRPr="00EE114F" w:rsidRDefault="00EE114F" w:rsidP="00EE114F">
      <w:pPr>
        <w:pStyle w:val="EndNoteBibliography"/>
      </w:pPr>
      <w:r w:rsidRPr="00EE114F">
        <w:t xml:space="preserve">Deighton, N., I. Muckenschnabel, A. J. Colmenares, I. G. Collado and B. Williamson (2001). "Botrydial is produced in plant tissues infected by Botrytis cinerea." </w:t>
      </w:r>
      <w:r w:rsidRPr="00EE114F">
        <w:rPr>
          <w:u w:val="single"/>
        </w:rPr>
        <w:t>Phytochemistry</w:t>
      </w:r>
      <w:r w:rsidRPr="00EE114F">
        <w:t xml:space="preserve"> </w:t>
      </w:r>
      <w:r w:rsidRPr="00EE114F">
        <w:rPr>
          <w:b/>
        </w:rPr>
        <w:t>57</w:t>
      </w:r>
      <w:r w:rsidRPr="00EE114F">
        <w:t>(5): 689-692.</w:t>
      </w:r>
    </w:p>
    <w:p w14:paraId="1FF1BF4A" w14:textId="77777777" w:rsidR="00EE114F" w:rsidRPr="00EE114F" w:rsidRDefault="00EE114F" w:rsidP="00EE114F">
      <w:pPr>
        <w:pStyle w:val="EndNoteBibliography"/>
      </w:pPr>
      <w:r w:rsidRPr="00EE114F">
        <w:t xml:space="preserve">Doran, A. G. and C. J. Creevey (2013). "Snpdat: Easy and rapid annotation of results from de novo snp discovery projects for model and non-model organisms." </w:t>
      </w:r>
      <w:r w:rsidRPr="00EE114F">
        <w:rPr>
          <w:u w:val="single"/>
        </w:rPr>
        <w:t>BMC bioinformatics</w:t>
      </w:r>
      <w:r w:rsidRPr="00EE114F">
        <w:t xml:space="preserve"> </w:t>
      </w:r>
      <w:r w:rsidRPr="00EE114F">
        <w:rPr>
          <w:b/>
        </w:rPr>
        <w:t>14</w:t>
      </w:r>
      <w:r w:rsidRPr="00EE114F">
        <w:t>(1): 45.</w:t>
      </w:r>
    </w:p>
    <w:p w14:paraId="0B1B6080" w14:textId="77777777" w:rsidR="00EE114F" w:rsidRPr="00EE114F" w:rsidRDefault="00EE114F" w:rsidP="00EE114F">
      <w:pPr>
        <w:pStyle w:val="EndNoteBibliography"/>
      </w:pPr>
      <w:r w:rsidRPr="00EE114F">
        <w:t xml:space="preserve">Egashira, H., A. Kuwashima, H. Ishiguro, K. Fukushima, T. Kaya and S. Imanishi (2000). "Screening of wild accessions resistant to gray mold (Botrytis cinerea Pers.) in Lycopersicon." </w:t>
      </w:r>
      <w:r w:rsidRPr="00EE114F">
        <w:rPr>
          <w:u w:val="single"/>
        </w:rPr>
        <w:t>Acta physiologiae plantarum</w:t>
      </w:r>
      <w:r w:rsidRPr="00EE114F">
        <w:t xml:space="preserve"> </w:t>
      </w:r>
      <w:r w:rsidRPr="00EE114F">
        <w:rPr>
          <w:b/>
        </w:rPr>
        <w:t>22</w:t>
      </w:r>
      <w:r w:rsidRPr="00EE114F">
        <w:t>(3): 324-326.</w:t>
      </w:r>
    </w:p>
    <w:p w14:paraId="5FBB6AFE" w14:textId="77777777" w:rsidR="00EE114F" w:rsidRPr="00EE114F" w:rsidRDefault="00EE114F" w:rsidP="00EE114F">
      <w:pPr>
        <w:pStyle w:val="EndNoteBibliography"/>
      </w:pPr>
      <w:r w:rsidRPr="00EE114F">
        <w:t xml:space="preserve">Elad, Y., B. Williamson, P. Tudzynski and N. Delen (2007). Botrytis spp. and diseases they cause in agricultural systems–an introduction. </w:t>
      </w:r>
      <w:r w:rsidRPr="00EE114F">
        <w:rPr>
          <w:u w:val="single"/>
        </w:rPr>
        <w:t>Botrytis: Biology, pathology and control</w:t>
      </w:r>
      <w:r w:rsidRPr="00EE114F">
        <w:t>, Springer</w:t>
      </w:r>
      <w:r w:rsidRPr="00EE114F">
        <w:rPr>
          <w:b/>
        </w:rPr>
        <w:t xml:space="preserve">: </w:t>
      </w:r>
      <w:r w:rsidRPr="00EE114F">
        <w:t>1-8.</w:t>
      </w:r>
    </w:p>
    <w:p w14:paraId="5D01B5BC" w14:textId="77777777" w:rsidR="00EE114F" w:rsidRPr="00EE114F" w:rsidRDefault="00EE114F" w:rsidP="00EE114F">
      <w:pPr>
        <w:pStyle w:val="EndNoteBibliography"/>
      </w:pPr>
      <w:r w:rsidRPr="00EE114F">
        <w:t xml:space="preserve">Ferrari, S., R. Galletti, C. Denoux, G. De Lorenzo, F. M. Ausubel and J. Dewdney (2007). "Resistance to Botrytis cinerea induced in Arabidopsis by elicitors is independent of salicylic acid, ethylene, or jasmonate signaling but requires PHYTOALEXIN DEFICIENT3." </w:t>
      </w:r>
      <w:r w:rsidRPr="00EE114F">
        <w:rPr>
          <w:u w:val="single"/>
        </w:rPr>
        <w:t>Plant physiology</w:t>
      </w:r>
      <w:r w:rsidRPr="00EE114F">
        <w:t xml:space="preserve"> </w:t>
      </w:r>
      <w:r w:rsidRPr="00EE114F">
        <w:rPr>
          <w:b/>
        </w:rPr>
        <w:t>144</w:t>
      </w:r>
      <w:r w:rsidRPr="00EE114F">
        <w:t>(1): 367-379.</w:t>
      </w:r>
    </w:p>
    <w:p w14:paraId="6747D3AE" w14:textId="77777777" w:rsidR="00EE114F" w:rsidRPr="00EE114F" w:rsidRDefault="00EE114F" w:rsidP="00EE114F">
      <w:pPr>
        <w:pStyle w:val="EndNoteBibliography"/>
      </w:pPr>
      <w:r w:rsidRPr="00EE114F">
        <w:t xml:space="preserve">Fillinger, S. and Y. Elad (2015). </w:t>
      </w:r>
      <w:r w:rsidRPr="00EE114F">
        <w:rPr>
          <w:u w:val="single"/>
        </w:rPr>
        <w:t>Botrytis-the Fungus, the Pathogen and Its Management in Agricultural Systems</w:t>
      </w:r>
      <w:r w:rsidRPr="00EE114F">
        <w:t>, Springer.</w:t>
      </w:r>
    </w:p>
    <w:p w14:paraId="408D3D8E" w14:textId="77777777" w:rsidR="00EE114F" w:rsidRPr="00EE114F" w:rsidRDefault="00EE114F" w:rsidP="00EE114F">
      <w:pPr>
        <w:pStyle w:val="EndNoteBibliography"/>
      </w:pPr>
      <w:r w:rsidRPr="00EE114F">
        <w:t xml:space="preserve">Finkers, R., Y. Bai, P. van den Berg, R. van Berloo, F. Meijer-Dekens, A. Ten Have, J. van Kan, P. Lindhout and A. W. van Heusden (2008). "Quantitative resistance to Botrytis cinerea from Solanum neorickii." </w:t>
      </w:r>
      <w:r w:rsidRPr="00EE114F">
        <w:rPr>
          <w:u w:val="single"/>
        </w:rPr>
        <w:t>Euphytica</w:t>
      </w:r>
      <w:r w:rsidRPr="00EE114F">
        <w:t xml:space="preserve"> </w:t>
      </w:r>
      <w:r w:rsidRPr="00EE114F">
        <w:rPr>
          <w:b/>
        </w:rPr>
        <w:t>159</w:t>
      </w:r>
      <w:r w:rsidRPr="00EE114F">
        <w:t>(1-2): 83-92.</w:t>
      </w:r>
    </w:p>
    <w:p w14:paraId="2AE51D72" w14:textId="77777777" w:rsidR="00EE114F" w:rsidRPr="00EE114F" w:rsidRDefault="00EE114F" w:rsidP="00EE114F">
      <w:pPr>
        <w:pStyle w:val="EndNoteBibliography"/>
      </w:pPr>
      <w:r w:rsidRPr="00EE114F">
        <w:lastRenderedPageBreak/>
        <w:t xml:space="preserve">Finkers, R., A. W. van Heusden, F. Meijer-Dekens, J. A. van Kan, P. Maris and P. Lindhout (2007). "The construction of a Solanum habrochaites LYC4 introgression line population and the identification of QTLs for resistance to Botrytis cinerea." </w:t>
      </w:r>
      <w:r w:rsidRPr="00EE114F">
        <w:rPr>
          <w:u w:val="single"/>
        </w:rPr>
        <w:t>Theoretical and Applied Genetics</w:t>
      </w:r>
      <w:r w:rsidRPr="00EE114F">
        <w:t xml:space="preserve"> </w:t>
      </w:r>
      <w:r w:rsidRPr="00EE114F">
        <w:rPr>
          <w:b/>
        </w:rPr>
        <w:t>114</w:t>
      </w:r>
      <w:r w:rsidRPr="00EE114F">
        <w:t>(6): 1071-1080.</w:t>
      </w:r>
    </w:p>
    <w:p w14:paraId="5C4A57F7" w14:textId="77777777" w:rsidR="00EE114F" w:rsidRPr="00EE114F" w:rsidRDefault="00EE114F" w:rsidP="00EE114F">
      <w:pPr>
        <w:pStyle w:val="EndNoteBibliography"/>
      </w:pPr>
      <w:r w:rsidRPr="00EE114F">
        <w:t xml:space="preserve">Guimaraes, R. L., R. T. Chetelat and H. U. Stotz (2004). "Resistance to Botrytis cinerea in Solanum lycopersicoides is dominant in hybrids with tomato, and involves induced hyphal death." </w:t>
      </w:r>
      <w:r w:rsidRPr="00EE114F">
        <w:rPr>
          <w:u w:val="single"/>
        </w:rPr>
        <w:t>European journal of plant pathology</w:t>
      </w:r>
      <w:r w:rsidRPr="00EE114F">
        <w:t xml:space="preserve"> </w:t>
      </w:r>
      <w:r w:rsidRPr="00EE114F">
        <w:rPr>
          <w:b/>
        </w:rPr>
        <w:t>110</w:t>
      </w:r>
      <w:r w:rsidRPr="00EE114F">
        <w:t>(1): 13-23.</w:t>
      </w:r>
    </w:p>
    <w:p w14:paraId="46031C2A" w14:textId="77777777" w:rsidR="00EE114F" w:rsidRPr="00EE114F" w:rsidRDefault="00EE114F" w:rsidP="00EE114F">
      <w:pPr>
        <w:pStyle w:val="EndNoteBibliography"/>
      </w:pPr>
      <w:r w:rsidRPr="00EE114F">
        <w:t xml:space="preserve">Hevia, M. A., P. Canessa, H. Müller-Esparza and L. F. Larrondo (2015). "A circadian oscillator in the fungus Botrytis cinerea regulates virulence when infecting Arabidopsis thaliana." </w:t>
      </w:r>
      <w:r w:rsidRPr="00EE114F">
        <w:rPr>
          <w:u w:val="single"/>
        </w:rPr>
        <w:t>Proceedings of the National Academy of Sciences</w:t>
      </w:r>
      <w:r w:rsidRPr="00EE114F">
        <w:t xml:space="preserve"> </w:t>
      </w:r>
      <w:r w:rsidRPr="00EE114F">
        <w:rPr>
          <w:b/>
        </w:rPr>
        <w:t>112</w:t>
      </w:r>
      <w:r w:rsidRPr="00EE114F">
        <w:t>(28): 8744-8749.</w:t>
      </w:r>
    </w:p>
    <w:p w14:paraId="6662F6A8" w14:textId="77777777" w:rsidR="00EE114F" w:rsidRPr="00EE114F" w:rsidRDefault="00EE114F" w:rsidP="00EE114F">
      <w:pPr>
        <w:pStyle w:val="EndNoteBibliography"/>
      </w:pPr>
      <w:r w:rsidRPr="00EE114F">
        <w:t xml:space="preserve">Katan, T. (1999). "Current status of vegetative compatibility groups in Fusarium oxysporum." </w:t>
      </w:r>
      <w:r w:rsidRPr="00EE114F">
        <w:rPr>
          <w:u w:val="single"/>
        </w:rPr>
        <w:t>Phytoparasitica</w:t>
      </w:r>
      <w:r w:rsidRPr="00EE114F">
        <w:t xml:space="preserve"> </w:t>
      </w:r>
      <w:r w:rsidRPr="00EE114F">
        <w:rPr>
          <w:b/>
        </w:rPr>
        <w:t>27</w:t>
      </w:r>
      <w:r w:rsidRPr="00EE114F">
        <w:t>(1): 51-64.</w:t>
      </w:r>
    </w:p>
    <w:p w14:paraId="7DBA77D1" w14:textId="77777777" w:rsidR="00EE114F" w:rsidRPr="00EE114F" w:rsidRDefault="00EE114F" w:rsidP="00EE114F">
      <w:pPr>
        <w:pStyle w:val="EndNoteBibliography"/>
      </w:pPr>
      <w:r w:rsidRPr="00EE114F">
        <w:t xml:space="preserve">Nicot, P., A. Moretti, C. Romiti, M. Bardin, C. Caranta and H. Ferriere (2002). "Differences in susceptibility of pruning wounds and leaves to infection by Botrytis cinerea among wild tomato accessions." </w:t>
      </w:r>
      <w:r w:rsidRPr="00EE114F">
        <w:rPr>
          <w:u w:val="single"/>
        </w:rPr>
        <w:t>TGC Report</w:t>
      </w:r>
      <w:r w:rsidRPr="00EE114F">
        <w:t xml:space="preserve"> </w:t>
      </w:r>
      <w:r w:rsidRPr="00EE114F">
        <w:rPr>
          <w:b/>
        </w:rPr>
        <w:t>52</w:t>
      </w:r>
      <w:r w:rsidRPr="00EE114F">
        <w:t>: 24-26.</w:t>
      </w:r>
    </w:p>
    <w:p w14:paraId="39B68FDC" w14:textId="77777777" w:rsidR="00EE114F" w:rsidRPr="00EE114F" w:rsidRDefault="00EE114F" w:rsidP="00EE114F">
      <w:pPr>
        <w:pStyle w:val="EndNoteBibliography"/>
      </w:pPr>
      <w:r w:rsidRPr="00EE114F">
        <w:t xml:space="preserve">Nicot, P. C. and A. Baille (1996). Integrated control of Botrytis cinerea on greenhouse tomatoes. </w:t>
      </w:r>
      <w:r w:rsidRPr="00EE114F">
        <w:rPr>
          <w:u w:val="single"/>
        </w:rPr>
        <w:t>Aerial Plant Surface Microbiology</w:t>
      </w:r>
      <w:r w:rsidRPr="00EE114F">
        <w:t>, Springer</w:t>
      </w:r>
      <w:r w:rsidRPr="00EE114F">
        <w:rPr>
          <w:b/>
        </w:rPr>
        <w:t xml:space="preserve">: </w:t>
      </w:r>
      <w:r w:rsidRPr="00EE114F">
        <w:t>169-189.</w:t>
      </w:r>
    </w:p>
    <w:p w14:paraId="46AC810F" w14:textId="77777777" w:rsidR="00EE114F" w:rsidRPr="00EE114F" w:rsidRDefault="00EE114F" w:rsidP="00EE114F">
      <w:pPr>
        <w:pStyle w:val="EndNoteBibliography"/>
      </w:pPr>
      <w:r w:rsidRPr="00EE114F">
        <w:t xml:space="preserve">Peralta, I., D. Spooner and S. Knapp (2008). "The taxonomy of tomatoes: a revision of wild tomatoes (Solanum section Lycopersicon) and their outgroup relatives in sections Juglandifolium and Lycopersicoides." </w:t>
      </w:r>
      <w:r w:rsidRPr="00EE114F">
        <w:rPr>
          <w:u w:val="single"/>
        </w:rPr>
        <w:t>Syst Bot Monogr</w:t>
      </w:r>
      <w:r w:rsidRPr="00EE114F">
        <w:t xml:space="preserve"> </w:t>
      </w:r>
      <w:r w:rsidRPr="00EE114F">
        <w:rPr>
          <w:b/>
        </w:rPr>
        <w:t>84</w:t>
      </w:r>
      <w:r w:rsidRPr="00EE114F">
        <w:t>: 1-186.</w:t>
      </w:r>
    </w:p>
    <w:p w14:paraId="308E1268" w14:textId="77777777" w:rsidR="00EE114F" w:rsidRPr="00EE114F" w:rsidRDefault="00EE114F" w:rsidP="00EE114F">
      <w:pPr>
        <w:pStyle w:val="EndNoteBibliography"/>
      </w:pPr>
      <w:r w:rsidRPr="00EE114F">
        <w:t xml:space="preserve">Rowe, H. C. and D. J. Kliebenstein (2007). "Elevated genetic variation within virulence-associated Botrytis cinerea polygalacturonase loci." </w:t>
      </w:r>
      <w:r w:rsidRPr="00EE114F">
        <w:rPr>
          <w:u w:val="single"/>
        </w:rPr>
        <w:t>Molecular Plant-Microbe Interactions</w:t>
      </w:r>
      <w:r w:rsidRPr="00EE114F">
        <w:t xml:space="preserve"> </w:t>
      </w:r>
      <w:r w:rsidRPr="00EE114F">
        <w:rPr>
          <w:b/>
        </w:rPr>
        <w:t>20</w:t>
      </w:r>
      <w:r w:rsidRPr="00EE114F">
        <w:t>(9): 1126-1137.</w:t>
      </w:r>
    </w:p>
    <w:p w14:paraId="48EED1C7" w14:textId="77777777" w:rsidR="00EE114F" w:rsidRPr="00EE114F" w:rsidRDefault="00EE114F" w:rsidP="00EE114F">
      <w:pPr>
        <w:pStyle w:val="EndNoteBibliography"/>
      </w:pPr>
      <w:r w:rsidRPr="00EE114F">
        <w:t xml:space="preserve">Rowe, H. C. and D. J. Kliebenstein (2008). "Complex genetics control natural variation in Arabidopsis thaliana resistance to Botrytis cinerea." </w:t>
      </w:r>
      <w:r w:rsidRPr="00EE114F">
        <w:rPr>
          <w:u w:val="single"/>
        </w:rPr>
        <w:t>Genetics</w:t>
      </w:r>
      <w:r w:rsidRPr="00EE114F">
        <w:t xml:space="preserve"> </w:t>
      </w:r>
      <w:r w:rsidRPr="00EE114F">
        <w:rPr>
          <w:b/>
        </w:rPr>
        <w:t>180</w:t>
      </w:r>
      <w:r w:rsidRPr="00EE114F">
        <w:t>(4): 2237-2250.</w:t>
      </w:r>
    </w:p>
    <w:p w14:paraId="4A9B39D6" w14:textId="77777777" w:rsidR="00EE114F" w:rsidRPr="00EE114F" w:rsidRDefault="00EE114F" w:rsidP="00EE114F">
      <w:pPr>
        <w:pStyle w:val="EndNoteBibliography"/>
      </w:pPr>
      <w:r w:rsidRPr="00EE114F">
        <w:t xml:space="preserve">Schumacher, J., J.-M. Pradier, A. Simon, S. Traeger, J. Moraga, I. G. Collado, M. Viaud and B. Tudzynski (2012). "Natural variation in the VELVET gene bcvel1 affects virulence and light-dependent differentiation in Botrytis cinerea." </w:t>
      </w:r>
      <w:r w:rsidRPr="00EE114F">
        <w:rPr>
          <w:u w:val="single"/>
        </w:rPr>
        <w:t>PLoS One</w:t>
      </w:r>
      <w:r w:rsidRPr="00EE114F">
        <w:t xml:space="preserve"> </w:t>
      </w:r>
      <w:r w:rsidRPr="00EE114F">
        <w:rPr>
          <w:b/>
        </w:rPr>
        <w:t>7</w:t>
      </w:r>
      <w:r w:rsidRPr="00EE114F">
        <w:t>(10): e47840.</w:t>
      </w:r>
    </w:p>
    <w:p w14:paraId="58F509AE" w14:textId="77777777" w:rsidR="00EE114F" w:rsidRPr="00EE114F" w:rsidRDefault="00EE114F" w:rsidP="00EE114F">
      <w:pPr>
        <w:pStyle w:val="EndNoteBibliography"/>
      </w:pPr>
      <w:r w:rsidRPr="00EE114F">
        <w:t xml:space="preserve">Shen, X., M. Alam, F. Fikse and L. Rönnegård (2013). "A novel generalized ridge regression method for quantitative genetics." </w:t>
      </w:r>
      <w:r w:rsidRPr="00EE114F">
        <w:rPr>
          <w:u w:val="single"/>
        </w:rPr>
        <w:t>Genetics</w:t>
      </w:r>
      <w:r w:rsidRPr="00EE114F">
        <w:t xml:space="preserve"> </w:t>
      </w:r>
      <w:r w:rsidRPr="00EE114F">
        <w:rPr>
          <w:b/>
        </w:rPr>
        <w:t>193</w:t>
      </w:r>
      <w:r w:rsidRPr="00EE114F">
        <w:t>(4): 1255-1268.</w:t>
      </w:r>
    </w:p>
    <w:p w14:paraId="7FB633C0" w14:textId="77777777" w:rsidR="00EE114F" w:rsidRPr="00EE114F" w:rsidRDefault="00EE114F" w:rsidP="00EE114F">
      <w:pPr>
        <w:pStyle w:val="EndNoteBibliography"/>
      </w:pPr>
      <w:r w:rsidRPr="00EE114F">
        <w:t xml:space="preserve">Siewers, V., M. Viaud, D. Jimenez-Teja, I. G. Collado, C. S. Gronover, J.-M. Pradier, B. Tudzynsk and P. Tudzynski (2005). "Functional analysis of the cytochrome P450 monooxygenase gene bcbot1 of Botrytis cinerea indicates that botrydial is a strain-specific virulence factor." </w:t>
      </w:r>
      <w:r w:rsidRPr="00EE114F">
        <w:rPr>
          <w:u w:val="single"/>
        </w:rPr>
        <w:t>Molecular plant-microbe interactions</w:t>
      </w:r>
      <w:r w:rsidRPr="00EE114F">
        <w:t xml:space="preserve"> </w:t>
      </w:r>
      <w:r w:rsidRPr="00EE114F">
        <w:rPr>
          <w:b/>
        </w:rPr>
        <w:t>18</w:t>
      </w:r>
      <w:r w:rsidRPr="00EE114F">
        <w:t>(6): 602-612.</w:t>
      </w:r>
    </w:p>
    <w:p w14:paraId="01B31104" w14:textId="77777777" w:rsidR="00EE114F" w:rsidRPr="00EE114F" w:rsidRDefault="00EE114F" w:rsidP="00EE114F">
      <w:pPr>
        <w:pStyle w:val="EndNoteBibliography"/>
      </w:pPr>
      <w:r w:rsidRPr="00EE114F">
        <w:t xml:space="preserve">Staats, M. and J. A. van Kan (2012). "Genome update of Botrytis cinerea strains B05. 10 and T4." </w:t>
      </w:r>
      <w:r w:rsidRPr="00EE114F">
        <w:rPr>
          <w:u w:val="single"/>
        </w:rPr>
        <w:t>Eukaryotic cell</w:t>
      </w:r>
      <w:r w:rsidRPr="00EE114F">
        <w:t xml:space="preserve"> </w:t>
      </w:r>
      <w:r w:rsidRPr="00EE114F">
        <w:rPr>
          <w:b/>
        </w:rPr>
        <w:t>11</w:t>
      </w:r>
      <w:r w:rsidRPr="00EE114F">
        <w:t>(11): 1413-1414.</w:t>
      </w:r>
    </w:p>
    <w:p w14:paraId="30888FF9" w14:textId="77777777" w:rsidR="00EE114F" w:rsidRPr="00EE114F" w:rsidRDefault="00EE114F" w:rsidP="00EE114F">
      <w:pPr>
        <w:pStyle w:val="EndNoteBibliography"/>
      </w:pPr>
      <w:r w:rsidRPr="00EE114F">
        <w:t xml:space="preserve">ten Have, A., W. Mulder, J. Visser and J. A. van Kan (1998). "The endopolygalacturonase gene Bcpg1 is required for full virulence of Botrytis cinerea." </w:t>
      </w:r>
      <w:r w:rsidRPr="00EE114F">
        <w:rPr>
          <w:u w:val="single"/>
        </w:rPr>
        <w:t>Molecular Plant-Microbe Interactions</w:t>
      </w:r>
      <w:r w:rsidRPr="00EE114F">
        <w:t xml:space="preserve"> </w:t>
      </w:r>
      <w:r w:rsidRPr="00EE114F">
        <w:rPr>
          <w:b/>
        </w:rPr>
        <w:t>11</w:t>
      </w:r>
      <w:r w:rsidRPr="00EE114F">
        <w:t>(10): 1009-1016.</w:t>
      </w:r>
    </w:p>
    <w:p w14:paraId="04D972E8" w14:textId="77777777" w:rsidR="00EE114F" w:rsidRPr="00EE114F" w:rsidRDefault="00EE114F" w:rsidP="00EE114F">
      <w:pPr>
        <w:pStyle w:val="EndNoteBibliography"/>
      </w:pPr>
      <w:r w:rsidRPr="00EE114F">
        <w:t xml:space="preserve">Ten Have, A., R. van Berloo, P. Lindhout and J. A. van Kan (2007). "Partial stem and leaf resistance against the fungal pathogen Botrytis cinerea in wild relatives of tomato." </w:t>
      </w:r>
      <w:r w:rsidRPr="00EE114F">
        <w:rPr>
          <w:u w:val="single"/>
        </w:rPr>
        <w:t>European journal of plant pathology</w:t>
      </w:r>
      <w:r w:rsidRPr="00EE114F">
        <w:t xml:space="preserve"> </w:t>
      </w:r>
      <w:r w:rsidRPr="00EE114F">
        <w:rPr>
          <w:b/>
        </w:rPr>
        <w:t>117</w:t>
      </w:r>
      <w:r w:rsidRPr="00EE114F">
        <w:t>(2): 153-166.</w:t>
      </w:r>
    </w:p>
    <w:p w14:paraId="0BFED122" w14:textId="77777777" w:rsidR="00EE114F" w:rsidRPr="00EE114F" w:rsidRDefault="00EE114F" w:rsidP="00EE114F">
      <w:pPr>
        <w:pStyle w:val="EndNoteBibliography"/>
      </w:pPr>
      <w:r w:rsidRPr="00EE114F">
        <w:t xml:space="preserve">Windram, O., P. Madhou, S. McHattie, C. Hill, R. Hickman, E. Cooke, D. J. Jenkins, C. A. Penfold, L. Baxter and E. Breeze (2012). "Arabidopsis defense against Botrytis cinerea: chronology and regulation deciphered by high-resolution temporal transcriptomic analysis." </w:t>
      </w:r>
      <w:r w:rsidRPr="00EE114F">
        <w:rPr>
          <w:u w:val="single"/>
        </w:rPr>
        <w:t>The Plant Cell</w:t>
      </w:r>
      <w:r w:rsidRPr="00EE114F">
        <w:t xml:space="preserve"> </w:t>
      </w:r>
      <w:r w:rsidRPr="00EE114F">
        <w:rPr>
          <w:b/>
        </w:rPr>
        <w:t>24</w:t>
      </w:r>
      <w:r w:rsidRPr="00EE114F">
        <w:t>(9): 3530-3557.</w:t>
      </w:r>
    </w:p>
    <w:p w14:paraId="4FDF3002" w14:textId="6A7B01BE" w:rsidR="0097612A" w:rsidRPr="00572481" w:rsidRDefault="00201913" w:rsidP="00473ACC">
      <w:pPr>
        <w:spacing w:line="480" w:lineRule="auto"/>
        <w:rPr>
          <w:sz w:val="24"/>
          <w:szCs w:val="24"/>
        </w:rPr>
      </w:pPr>
      <w:r>
        <w:rPr>
          <w:sz w:val="24"/>
          <w:szCs w:val="24"/>
        </w:rPr>
        <w:fldChar w:fldCharType="end"/>
      </w:r>
    </w:p>
    <w:sectPr w:rsidR="0097612A" w:rsidRPr="0057248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aniel Kliebenstein" w:date="2017-01-12T15:36:00Z" w:initials="DK">
    <w:p w14:paraId="0EC398D2" w14:textId="77777777" w:rsidR="00A54829" w:rsidRDefault="00A54829">
      <w:pPr>
        <w:pStyle w:val="CommentText"/>
      </w:pPr>
      <w:r>
        <w:rPr>
          <w:rStyle w:val="CommentReference"/>
        </w:rPr>
        <w:annotationRef/>
      </w:r>
      <w:r>
        <w:t>What would be the word for this?</w:t>
      </w:r>
    </w:p>
  </w:comment>
  <w:comment w:id="1" w:author="Nicole Soltis" w:date="2017-03-22T12:29:00Z" w:initials="NS">
    <w:p w14:paraId="668F4EB7" w14:textId="77CDA852" w:rsidR="00B1466E" w:rsidRDefault="00B1466E">
      <w:pPr>
        <w:pStyle w:val="CommentText"/>
      </w:pPr>
      <w:r>
        <w:rPr>
          <w:rStyle w:val="CommentReference"/>
        </w:rPr>
        <w:annotationRef/>
      </w:r>
      <w:r>
        <w:t>Word choice</w:t>
      </w:r>
    </w:p>
  </w:comment>
  <w:comment w:id="2" w:author="Daniel Kliebenstein" w:date="2017-01-12T15:48:00Z" w:initials="DK">
    <w:p w14:paraId="3D33F658" w14:textId="77777777" w:rsidR="00A54829" w:rsidRDefault="00A54829">
      <w:pPr>
        <w:pStyle w:val="CommentText"/>
      </w:pPr>
      <w:r>
        <w:rPr>
          <w:rStyle w:val="CommentReference"/>
        </w:rPr>
        <w:annotationRef/>
      </w:r>
      <w:proofErr w:type="gramStart"/>
      <w:r>
        <w:t>citations</w:t>
      </w:r>
      <w:proofErr w:type="gramEnd"/>
    </w:p>
  </w:comment>
  <w:comment w:id="3" w:author="Nicole Soltis" w:date="2017-03-22T14:33:00Z" w:initials="NS">
    <w:p w14:paraId="756AE775" w14:textId="74E98CEA" w:rsidR="000A4A33" w:rsidRDefault="000A4A33">
      <w:pPr>
        <w:pStyle w:val="CommentText"/>
      </w:pPr>
      <w:r>
        <w:rPr>
          <w:rStyle w:val="CommentReference"/>
        </w:rPr>
        <w:annotationRef/>
      </w:r>
      <w:proofErr w:type="gramStart"/>
      <w:r>
        <w:t>more</w:t>
      </w:r>
      <w:proofErr w:type="gramEnd"/>
      <w:r>
        <w:t xml:space="preserve"> citations?</w:t>
      </w:r>
    </w:p>
  </w:comment>
  <w:comment w:id="4" w:author="Daniel Kliebenstein" w:date="2017-01-12T15:50:00Z" w:initials="DK">
    <w:p w14:paraId="46193998" w14:textId="77777777" w:rsidR="00A54829" w:rsidRDefault="00A54829">
      <w:pPr>
        <w:pStyle w:val="CommentText"/>
      </w:pPr>
      <w:r>
        <w:rPr>
          <w:rStyle w:val="CommentReference"/>
        </w:rPr>
        <w:annotationRef/>
      </w:r>
      <w:proofErr w:type="gramStart"/>
      <w:r>
        <w:t>build</w:t>
      </w:r>
      <w:proofErr w:type="gramEnd"/>
      <w:r>
        <w:t xml:space="preserve"> this up with Jason’s paper and some stuff from my review article in the general manuscript folder.</w:t>
      </w:r>
    </w:p>
  </w:comment>
  <w:comment w:id="5" w:author="Nicole Soltis" w:date="2017-03-22T14:33:00Z" w:initials="NS">
    <w:p w14:paraId="3ECFD742" w14:textId="49BA8448" w:rsidR="000A4A33" w:rsidRDefault="000A4A33">
      <w:pPr>
        <w:pStyle w:val="CommentText"/>
      </w:pPr>
      <w:r>
        <w:rPr>
          <w:rStyle w:val="CommentReference"/>
        </w:rPr>
        <w:annotationRef/>
      </w:r>
      <w:r>
        <w:t>Still need to address this</w:t>
      </w:r>
    </w:p>
  </w:comment>
  <w:comment w:id="9" w:author="Daniel Kliebenstein" w:date="2017-01-24T13:27:00Z" w:initials="DK">
    <w:p w14:paraId="173867D7" w14:textId="04116A2C" w:rsidR="00A54829" w:rsidRDefault="00A54829">
      <w:pPr>
        <w:pStyle w:val="CommentText"/>
      </w:pPr>
      <w:r>
        <w:rPr>
          <w:rStyle w:val="CommentReference"/>
        </w:rPr>
        <w:annotationRef/>
      </w:r>
      <w:r>
        <w:t>Other pathogen papers</w:t>
      </w:r>
    </w:p>
  </w:comment>
  <w:comment w:id="10" w:author="Nicole Soltis" w:date="2017-03-22T14:34:00Z" w:initials="NS">
    <w:p w14:paraId="4D547DEC" w14:textId="4D96DCD1" w:rsidR="000A4A33" w:rsidRDefault="000A4A33">
      <w:pPr>
        <w:pStyle w:val="CommentText"/>
      </w:pPr>
      <w:r>
        <w:rPr>
          <w:rStyle w:val="CommentReference"/>
        </w:rPr>
        <w:annotationRef/>
      </w:r>
      <w:r>
        <w:t>Which? Not finding these</w:t>
      </w:r>
    </w:p>
  </w:comment>
  <w:comment w:id="6" w:author="Daniel Kliebenstein" w:date="2017-01-12T16:09:00Z" w:initials="DK">
    <w:p w14:paraId="742E6ACB" w14:textId="08E6C055" w:rsidR="00A54829" w:rsidRDefault="00A54829">
      <w:pPr>
        <w:pStyle w:val="CommentText"/>
      </w:pPr>
      <w:r>
        <w:rPr>
          <w:rStyle w:val="CommentReference"/>
        </w:rPr>
        <w:annotationRef/>
      </w:r>
      <w:r>
        <w:t>We don’t have a reference to genomic variation in Botrytis? Seems like we need a sentence along those lines. Maybe after the specific genes sentences.</w:t>
      </w:r>
    </w:p>
  </w:comment>
  <w:comment w:id="7" w:author="Nicole Soltis" w:date="2017-03-22T14:33:00Z" w:initials="NS">
    <w:p w14:paraId="13718F28" w14:textId="7854191E" w:rsidR="000A4A33" w:rsidRDefault="000A4A33">
      <w:pPr>
        <w:pStyle w:val="CommentText"/>
      </w:pPr>
      <w:r>
        <w:rPr>
          <w:rStyle w:val="CommentReference"/>
        </w:rPr>
        <w:annotationRef/>
      </w:r>
      <w:r>
        <w:t>Not sure how to address genomic variation</w:t>
      </w:r>
    </w:p>
  </w:comment>
  <w:comment w:id="12" w:author="Daniel Kliebenstein" w:date="2017-01-24T13:02:00Z" w:initials="DK">
    <w:p w14:paraId="571EDF6C" w14:textId="5B2124B6" w:rsidR="00A54829" w:rsidRDefault="00A54829">
      <w:pPr>
        <w:pStyle w:val="CommentText"/>
      </w:pPr>
      <w:r>
        <w:rPr>
          <w:rStyle w:val="CommentReference"/>
        </w:rPr>
        <w:annotationRef/>
      </w:r>
      <w:r>
        <w:t>Individual or total</w:t>
      </w:r>
    </w:p>
  </w:comment>
  <w:comment w:id="13" w:author="Nicole Soltis" w:date="2017-03-22T14:51:00Z" w:initials="NS">
    <w:p w14:paraId="45C278D0" w14:textId="5CF8622E" w:rsidR="002E0F7F" w:rsidRDefault="002E0F7F">
      <w:pPr>
        <w:pStyle w:val="CommentText"/>
      </w:pPr>
      <w:r>
        <w:rPr>
          <w:rStyle w:val="CommentReference"/>
        </w:rPr>
        <w:annotationRef/>
      </w:r>
      <w:r>
        <w:t>Still need to address</w:t>
      </w:r>
    </w:p>
  </w:comment>
  <w:comment w:id="14" w:author="Daniel Kliebenstein" w:date="2017-03-29T11:34:00Z" w:initials="DK">
    <w:p w14:paraId="34FB81C7" w14:textId="5E38C79D" w:rsidR="003D26E5" w:rsidRDefault="003D26E5">
      <w:pPr>
        <w:pStyle w:val="CommentText"/>
      </w:pPr>
      <w:r>
        <w:rPr>
          <w:rStyle w:val="CommentReference"/>
        </w:rPr>
        <w:annotationRef/>
      </w:r>
      <w:proofErr w:type="gramStart"/>
      <w:r>
        <w:t>vague</w:t>
      </w:r>
      <w:proofErr w:type="gramEnd"/>
    </w:p>
  </w:comment>
  <w:comment w:id="16" w:author="Daniel Kliebenstein" w:date="2017-01-13T11:53:00Z" w:initials="DK">
    <w:p w14:paraId="0E288352" w14:textId="77777777" w:rsidR="00E019E8" w:rsidRDefault="00E019E8" w:rsidP="00E019E8">
      <w:pPr>
        <w:pStyle w:val="CommentText"/>
      </w:pPr>
      <w:r>
        <w:rPr>
          <w:rStyle w:val="CommentReference"/>
        </w:rPr>
        <w:annotationRef/>
      </w:r>
      <w:r>
        <w:t>Need citations</w:t>
      </w:r>
    </w:p>
  </w:comment>
  <w:comment w:id="17" w:author="Nicole Soltis" w:date="2017-03-22T14:52:00Z" w:initials="NS">
    <w:p w14:paraId="4342AC3E" w14:textId="77777777" w:rsidR="00E019E8" w:rsidRDefault="00E019E8" w:rsidP="00E019E8">
      <w:pPr>
        <w:pStyle w:val="CommentText"/>
      </w:pPr>
      <w:r>
        <w:rPr>
          <w:rStyle w:val="CommentReference"/>
        </w:rPr>
        <w:annotationRef/>
      </w:r>
      <w:r>
        <w:t>Need to add more</w:t>
      </w:r>
    </w:p>
  </w:comment>
  <w:comment w:id="19" w:author="Nicole Soltis" w:date="2017-04-04T12:00:00Z" w:initials="NS">
    <w:p w14:paraId="4CF48DA8" w14:textId="3158B1C8" w:rsidR="0043516B" w:rsidRDefault="0043516B">
      <w:pPr>
        <w:pStyle w:val="CommentText"/>
      </w:pPr>
      <w:r>
        <w:rPr>
          <w:rStyle w:val="CommentReference"/>
        </w:rPr>
        <w:annotationRef/>
      </w:r>
      <w:r>
        <w:t>Is it confusing to switch between “susceptibility” and “resistance”?</w:t>
      </w:r>
    </w:p>
  </w:comment>
  <w:comment w:id="21" w:author="Daniel Kliebenstein" w:date="2017-01-13T13:53:00Z" w:initials="DK">
    <w:p w14:paraId="43434EAE" w14:textId="2AB72FB8" w:rsidR="00A54829" w:rsidRDefault="00A54829">
      <w:pPr>
        <w:pStyle w:val="CommentText"/>
      </w:pPr>
      <w:r>
        <w:rPr>
          <w:rStyle w:val="CommentReference"/>
        </w:rPr>
        <w:annotationRef/>
      </w:r>
      <w:r>
        <w:t>Citations</w:t>
      </w:r>
    </w:p>
  </w:comment>
  <w:comment w:id="22" w:author="Nicole Soltis" w:date="2017-03-22T14:52:00Z" w:initials="NS">
    <w:p w14:paraId="7ED46E48" w14:textId="31283F19" w:rsidR="002E0F7F" w:rsidRDefault="002E0F7F">
      <w:pPr>
        <w:pStyle w:val="CommentText"/>
      </w:pPr>
      <w:r>
        <w:rPr>
          <w:rStyle w:val="CommentReference"/>
        </w:rPr>
        <w:annotationRef/>
      </w:r>
      <w:r>
        <w:t>Still need to add</w:t>
      </w:r>
    </w:p>
  </w:comment>
  <w:comment w:id="23" w:author="Daniel Kliebenstein" w:date="2017-03-29T11:47:00Z" w:initials="DK">
    <w:p w14:paraId="2C089218" w14:textId="4B9FC2BB" w:rsidR="006830A0" w:rsidRDefault="006830A0">
      <w:pPr>
        <w:pStyle w:val="CommentText"/>
      </w:pPr>
      <w:r>
        <w:rPr>
          <w:rStyle w:val="CommentReference"/>
        </w:rPr>
        <w:annotationRef/>
      </w:r>
      <w:r>
        <w:t>Most known virulence loci in Botrytis are genetically variable, tend to show specificity of effects and there is tons of recombination. So the isolates may show differential sensitivity to host genetic variation.</w:t>
      </w:r>
    </w:p>
  </w:comment>
  <w:comment w:id="24" w:author="Nicole Soltis" w:date="2017-03-29T10:38:00Z" w:initials="NS">
    <w:p w14:paraId="6DBDF889" w14:textId="2FA0703E" w:rsidR="00E33AB3" w:rsidRDefault="00E33AB3" w:rsidP="00E33AB3">
      <w:pPr>
        <w:pStyle w:val="CommentText"/>
      </w:pPr>
      <w:r>
        <w:rPr>
          <w:rStyle w:val="CommentReference"/>
        </w:rPr>
        <w:annotationRef/>
      </w:r>
      <w:r w:rsidR="00CB0FF3">
        <w:t xml:space="preserve">This is without </w:t>
      </w:r>
      <w:r>
        <w:t>FDR</w:t>
      </w:r>
    </w:p>
  </w:comment>
  <w:comment w:id="26" w:author="Nicole Soltis" w:date="2017-02-15T15:23:00Z" w:initials="NS">
    <w:p w14:paraId="1A42A3E5" w14:textId="6766AAE7" w:rsidR="00A54829" w:rsidRDefault="00A54829">
      <w:pPr>
        <w:pStyle w:val="CommentText"/>
      </w:pPr>
      <w:r>
        <w:rPr>
          <w:rStyle w:val="CommentReference"/>
        </w:rPr>
        <w:annotationRef/>
      </w:r>
      <w:r>
        <w:t>This is without FDR</w:t>
      </w:r>
    </w:p>
  </w:comment>
  <w:comment w:id="27" w:author="Nicole Soltis" w:date="2017-03-27T11:32:00Z" w:initials="NS">
    <w:p w14:paraId="76013067" w14:textId="0576DB52" w:rsidR="00FD66D5" w:rsidRDefault="00FD66D5">
      <w:pPr>
        <w:pStyle w:val="CommentText"/>
      </w:pPr>
      <w:r>
        <w:rPr>
          <w:rStyle w:val="CommentReference"/>
        </w:rPr>
        <w:annotationRef/>
      </w:r>
      <w:proofErr w:type="gramStart"/>
      <w:r>
        <w:t>fix</w:t>
      </w:r>
      <w:proofErr w:type="gramEnd"/>
      <w:r>
        <w:t xml:space="preserve"> this</w:t>
      </w:r>
    </w:p>
  </w:comment>
  <w:comment w:id="28" w:author="Daniel Kliebenstein" w:date="2017-03-29T11:52:00Z" w:initials="DK">
    <w:p w14:paraId="66CC5455" w14:textId="3A06C69A" w:rsidR="006830A0" w:rsidRDefault="006830A0">
      <w:pPr>
        <w:pStyle w:val="CommentText"/>
      </w:pPr>
      <w:r>
        <w:rPr>
          <w:rStyle w:val="CommentReference"/>
        </w:rPr>
        <w:annotationRef/>
      </w:r>
      <w:r>
        <w:t>Explain it to a five year old</w:t>
      </w:r>
    </w:p>
  </w:comment>
  <w:comment w:id="29" w:author="Nicole Soltis" w:date="2017-03-20T15:16:00Z" w:initials="NS">
    <w:p w14:paraId="1B9E9D77" w14:textId="15E1123C" w:rsidR="00874893" w:rsidRDefault="00874893">
      <w:pPr>
        <w:pStyle w:val="CommentText"/>
      </w:pPr>
      <w:r>
        <w:rPr>
          <w:rStyle w:val="CommentReference"/>
        </w:rPr>
        <w:annotationRef/>
      </w:r>
      <w:r>
        <w:t>Why would this be?</w:t>
      </w:r>
    </w:p>
  </w:comment>
  <w:comment w:id="30" w:author="Daniel Kliebenstein" w:date="2017-03-29T11:53:00Z" w:initials="DK">
    <w:p w14:paraId="6F111BDF" w14:textId="031247C0" w:rsidR="00F23578" w:rsidRDefault="00F23578">
      <w:pPr>
        <w:pStyle w:val="CommentText"/>
      </w:pPr>
      <w:r>
        <w:rPr>
          <w:rStyle w:val="CommentReference"/>
        </w:rPr>
        <w:annotationRef/>
      </w:r>
      <w:r>
        <w:t>Gene v genome</w:t>
      </w:r>
    </w:p>
  </w:comment>
  <w:comment w:id="31" w:author="Daniel Kliebenstein" w:date="2017-01-24T13:35:00Z" w:initials="DK">
    <w:p w14:paraId="18008C83" w14:textId="24148618" w:rsidR="00A54829" w:rsidRDefault="00A54829">
      <w:pPr>
        <w:pStyle w:val="CommentText"/>
      </w:pPr>
      <w:r>
        <w:rPr>
          <w:rStyle w:val="CommentReference"/>
        </w:rPr>
        <w:annotationRef/>
      </w:r>
      <w:r>
        <w:t>Significance analysis</w:t>
      </w:r>
    </w:p>
  </w:comment>
  <w:comment w:id="32" w:author="Nicole Soltis" w:date="2017-03-28T15:17:00Z" w:initials="NS">
    <w:p w14:paraId="713B1026" w14:textId="3F66AF43" w:rsidR="00363E39" w:rsidRDefault="00363E39">
      <w:pPr>
        <w:pStyle w:val="CommentText"/>
      </w:pPr>
      <w:r>
        <w:rPr>
          <w:rStyle w:val="CommentReference"/>
        </w:rPr>
        <w:annotationRef/>
      </w:r>
      <w:r w:rsidR="002A56DC">
        <w:t>I need to update this and add sig. analysis</w:t>
      </w:r>
    </w:p>
  </w:comment>
  <w:comment w:id="33" w:author="Nicole Soltis" w:date="2017-03-28T15:17:00Z" w:initials="NS">
    <w:p w14:paraId="488329D8" w14:textId="615E7634" w:rsidR="00A858D1" w:rsidRDefault="00A858D1">
      <w:pPr>
        <w:pStyle w:val="CommentText"/>
      </w:pPr>
      <w:r>
        <w:rPr>
          <w:rStyle w:val="CommentReference"/>
        </w:rPr>
        <w:annotationRef/>
      </w:r>
      <w:r w:rsidR="000A4A33">
        <w:t>I need to update this</w:t>
      </w:r>
      <w:r w:rsidR="002A56DC">
        <w:t xml:space="preserve"> and add sig. analysis</w:t>
      </w:r>
    </w:p>
  </w:comment>
  <w:comment w:id="34" w:author="Daniel Kliebenstein" w:date="2017-01-24T13:10:00Z" w:initials="DK">
    <w:p w14:paraId="30DEF41B" w14:textId="230C7013" w:rsidR="00A54829" w:rsidRDefault="00A54829">
      <w:pPr>
        <w:pStyle w:val="CommentText"/>
      </w:pPr>
      <w:r>
        <w:rPr>
          <w:rStyle w:val="CommentReference"/>
        </w:rPr>
        <w:annotationRef/>
      </w:r>
      <w:r>
        <w:t>You need a brief summary paragraph of what you found.</w:t>
      </w:r>
    </w:p>
  </w:comment>
  <w:comment w:id="35" w:author="Daniel Kliebenstein" w:date="2017-01-17T11:35:00Z" w:initials="DK">
    <w:p w14:paraId="4E45DC12" w14:textId="77777777" w:rsidR="00A54829" w:rsidRDefault="00A54829" w:rsidP="009A2734">
      <w:pPr>
        <w:pStyle w:val="CommentText"/>
      </w:pPr>
      <w:r>
        <w:rPr>
          <w:rStyle w:val="CommentReference"/>
        </w:rPr>
        <w:annotationRef/>
      </w:r>
      <w:r>
        <w:t>B. cinerea uses quantitative virulence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EC398D2" w15:done="0"/>
  <w15:commentEx w15:paraId="668F4EB7" w15:done="0"/>
  <w15:commentEx w15:paraId="3D33F658" w15:done="0"/>
  <w15:commentEx w15:paraId="756AE775" w15:done="0"/>
  <w15:commentEx w15:paraId="46193998" w15:done="0"/>
  <w15:commentEx w15:paraId="3ECFD742" w15:done="0"/>
  <w15:commentEx w15:paraId="173867D7" w15:done="0"/>
  <w15:commentEx w15:paraId="4D547DEC" w15:done="0"/>
  <w15:commentEx w15:paraId="742E6ACB" w15:done="0"/>
  <w15:commentEx w15:paraId="13718F28" w15:done="0"/>
  <w15:commentEx w15:paraId="571EDF6C" w15:done="0"/>
  <w15:commentEx w15:paraId="45C278D0" w15:done="0"/>
  <w15:commentEx w15:paraId="34FB81C7" w15:done="0"/>
  <w15:commentEx w15:paraId="45239C63" w15:done="0"/>
  <w15:commentEx w15:paraId="3E498959" w15:done="0"/>
  <w15:commentEx w15:paraId="4572D684" w15:done="0"/>
  <w15:commentEx w15:paraId="0CBC7F95" w15:done="0"/>
  <w15:commentEx w15:paraId="2DF589C6" w15:done="0"/>
  <w15:commentEx w15:paraId="0E288352" w15:done="0"/>
  <w15:commentEx w15:paraId="4342AC3E" w15:done="0"/>
  <w15:commentEx w15:paraId="6FF4A947" w15:done="0"/>
  <w15:commentEx w15:paraId="43434EAE" w15:done="0"/>
  <w15:commentEx w15:paraId="7ED46E48" w15:done="0"/>
  <w15:commentEx w15:paraId="2C089218" w15:done="0"/>
  <w15:commentEx w15:paraId="6DBDF889" w15:done="0"/>
  <w15:commentEx w15:paraId="1A42A3E5" w15:done="0"/>
  <w15:commentEx w15:paraId="76013067" w15:done="0"/>
  <w15:commentEx w15:paraId="66CC5455" w15:done="0"/>
  <w15:commentEx w15:paraId="4286F497" w15:done="0"/>
  <w15:commentEx w15:paraId="1B9E9D77" w15:done="0"/>
  <w15:commentEx w15:paraId="6F111BDF" w15:done="0"/>
  <w15:commentEx w15:paraId="18008C83" w15:done="0"/>
  <w15:commentEx w15:paraId="713B1026" w15:done="0"/>
  <w15:commentEx w15:paraId="488329D8" w15:done="0"/>
  <w15:commentEx w15:paraId="30DEF41B" w15:done="0"/>
  <w15:commentEx w15:paraId="4E45DC1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070F70"/>
    <w:multiLevelType w:val="hybridMultilevel"/>
    <w:tmpl w:val="95C06F66"/>
    <w:lvl w:ilvl="0" w:tplc="BF26B5F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58D7452"/>
    <w:multiLevelType w:val="hybridMultilevel"/>
    <w:tmpl w:val="51EAD450"/>
    <w:lvl w:ilvl="0" w:tplc="C98694F8">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E5A2AB5"/>
    <w:multiLevelType w:val="hybridMultilevel"/>
    <w:tmpl w:val="D052724C"/>
    <w:lvl w:ilvl="0" w:tplc="76C01310">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73B2822"/>
    <w:multiLevelType w:val="hybridMultilevel"/>
    <w:tmpl w:val="17C66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AA11DC6"/>
    <w:multiLevelType w:val="hybridMultilevel"/>
    <w:tmpl w:val="41DE6DAA"/>
    <w:lvl w:ilvl="0" w:tplc="A6908AB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aniel Kliebenstein">
    <w15:presenceInfo w15:providerId="AD" w15:userId="S-1-5-21-3306169215-1744961146-2100789915-26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Author-Dat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pazvxt5kzzzd0er9pcprt0759frxeawtzpf&quot;&gt;EndNoteLibrary&lt;record-ids&gt;&lt;item&gt;417&lt;/item&gt;&lt;item&gt;431&lt;/item&gt;&lt;item&gt;432&lt;/item&gt;&lt;item&gt;433&lt;/item&gt;&lt;item&gt;434&lt;/item&gt;&lt;item&gt;437&lt;/item&gt;&lt;item&gt;438&lt;/item&gt;&lt;item&gt;442&lt;/item&gt;&lt;item&gt;444&lt;/item&gt;&lt;item&gt;445&lt;/item&gt;&lt;item&gt;446&lt;/item&gt;&lt;item&gt;447&lt;/item&gt;&lt;item&gt;448&lt;/item&gt;&lt;item&gt;449&lt;/item&gt;&lt;item&gt;452&lt;/item&gt;&lt;item&gt;455&lt;/item&gt;&lt;item&gt;456&lt;/item&gt;&lt;item&gt;460&lt;/item&gt;&lt;item&gt;461&lt;/item&gt;&lt;item&gt;462&lt;/item&gt;&lt;item&gt;466&lt;/item&gt;&lt;item&gt;467&lt;/item&gt;&lt;item&gt;468&lt;/item&gt;&lt;item&gt;469&lt;/item&gt;&lt;item&gt;470&lt;/item&gt;&lt;/record-ids&gt;&lt;/item&gt;&lt;/Libraries&gt;"/>
  </w:docVars>
  <w:rsids>
    <w:rsidRoot w:val="00E76177"/>
    <w:rsid w:val="00012693"/>
    <w:rsid w:val="00013F49"/>
    <w:rsid w:val="00016D5A"/>
    <w:rsid w:val="00025485"/>
    <w:rsid w:val="0005030A"/>
    <w:rsid w:val="00066E36"/>
    <w:rsid w:val="000700B8"/>
    <w:rsid w:val="00077676"/>
    <w:rsid w:val="000864B6"/>
    <w:rsid w:val="00092BAE"/>
    <w:rsid w:val="00093283"/>
    <w:rsid w:val="000965C4"/>
    <w:rsid w:val="000A0CC4"/>
    <w:rsid w:val="000A0DCC"/>
    <w:rsid w:val="000A4A33"/>
    <w:rsid w:val="000C0B60"/>
    <w:rsid w:val="000C4344"/>
    <w:rsid w:val="000C4D30"/>
    <w:rsid w:val="000D40EF"/>
    <w:rsid w:val="000D4BA2"/>
    <w:rsid w:val="000D6362"/>
    <w:rsid w:val="000E038A"/>
    <w:rsid w:val="000F0B41"/>
    <w:rsid w:val="000F1B65"/>
    <w:rsid w:val="000F79B1"/>
    <w:rsid w:val="000F7EEA"/>
    <w:rsid w:val="00102A0A"/>
    <w:rsid w:val="00102FE8"/>
    <w:rsid w:val="00105CC5"/>
    <w:rsid w:val="00111B83"/>
    <w:rsid w:val="00127BF2"/>
    <w:rsid w:val="0014650D"/>
    <w:rsid w:val="00152DF4"/>
    <w:rsid w:val="00154703"/>
    <w:rsid w:val="00161A6D"/>
    <w:rsid w:val="00170610"/>
    <w:rsid w:val="00170827"/>
    <w:rsid w:val="00173A62"/>
    <w:rsid w:val="00183B7F"/>
    <w:rsid w:val="001923E8"/>
    <w:rsid w:val="00194A40"/>
    <w:rsid w:val="001A4719"/>
    <w:rsid w:val="001C0C1B"/>
    <w:rsid w:val="001C0D4A"/>
    <w:rsid w:val="001D4F8D"/>
    <w:rsid w:val="001E0D39"/>
    <w:rsid w:val="001F4FA6"/>
    <w:rsid w:val="00201913"/>
    <w:rsid w:val="00210E6E"/>
    <w:rsid w:val="0021544C"/>
    <w:rsid w:val="0022004A"/>
    <w:rsid w:val="00220EA8"/>
    <w:rsid w:val="00222FE4"/>
    <w:rsid w:val="002504BF"/>
    <w:rsid w:val="00251C08"/>
    <w:rsid w:val="002567C1"/>
    <w:rsid w:val="00262722"/>
    <w:rsid w:val="00270024"/>
    <w:rsid w:val="002817BF"/>
    <w:rsid w:val="00292BB4"/>
    <w:rsid w:val="002A0FB9"/>
    <w:rsid w:val="002A0FDF"/>
    <w:rsid w:val="002A4EC3"/>
    <w:rsid w:val="002A56DC"/>
    <w:rsid w:val="002A6387"/>
    <w:rsid w:val="002B206B"/>
    <w:rsid w:val="002C1157"/>
    <w:rsid w:val="002E0F7F"/>
    <w:rsid w:val="002F1884"/>
    <w:rsid w:val="00300AAD"/>
    <w:rsid w:val="00303669"/>
    <w:rsid w:val="00314B51"/>
    <w:rsid w:val="0032415F"/>
    <w:rsid w:val="003250DB"/>
    <w:rsid w:val="00326A40"/>
    <w:rsid w:val="003326ED"/>
    <w:rsid w:val="00333068"/>
    <w:rsid w:val="00344272"/>
    <w:rsid w:val="0034430B"/>
    <w:rsid w:val="003444D9"/>
    <w:rsid w:val="003529A3"/>
    <w:rsid w:val="00356616"/>
    <w:rsid w:val="00356FC1"/>
    <w:rsid w:val="003577C8"/>
    <w:rsid w:val="00363E39"/>
    <w:rsid w:val="00364E91"/>
    <w:rsid w:val="00365F7D"/>
    <w:rsid w:val="00377637"/>
    <w:rsid w:val="00387539"/>
    <w:rsid w:val="0039444C"/>
    <w:rsid w:val="00397814"/>
    <w:rsid w:val="003A1368"/>
    <w:rsid w:val="003B07E2"/>
    <w:rsid w:val="003B432E"/>
    <w:rsid w:val="003B47F1"/>
    <w:rsid w:val="003B67EC"/>
    <w:rsid w:val="003B75F5"/>
    <w:rsid w:val="003C75AE"/>
    <w:rsid w:val="003D26E5"/>
    <w:rsid w:val="003D6AE2"/>
    <w:rsid w:val="003E0704"/>
    <w:rsid w:val="003E5F69"/>
    <w:rsid w:val="004017B8"/>
    <w:rsid w:val="00403957"/>
    <w:rsid w:val="00403BBD"/>
    <w:rsid w:val="00404552"/>
    <w:rsid w:val="00404C06"/>
    <w:rsid w:val="004126C8"/>
    <w:rsid w:val="0041714B"/>
    <w:rsid w:val="0042140A"/>
    <w:rsid w:val="0042327E"/>
    <w:rsid w:val="0042682B"/>
    <w:rsid w:val="004279EC"/>
    <w:rsid w:val="0043516B"/>
    <w:rsid w:val="00436F19"/>
    <w:rsid w:val="0043785D"/>
    <w:rsid w:val="00441BF7"/>
    <w:rsid w:val="0044762C"/>
    <w:rsid w:val="00450902"/>
    <w:rsid w:val="00454C1E"/>
    <w:rsid w:val="00461AE7"/>
    <w:rsid w:val="00463E6F"/>
    <w:rsid w:val="00471076"/>
    <w:rsid w:val="00473ACC"/>
    <w:rsid w:val="004836F6"/>
    <w:rsid w:val="00494935"/>
    <w:rsid w:val="00496F1B"/>
    <w:rsid w:val="004A0709"/>
    <w:rsid w:val="004A0949"/>
    <w:rsid w:val="004A51ED"/>
    <w:rsid w:val="004B451C"/>
    <w:rsid w:val="004B7A8C"/>
    <w:rsid w:val="004B7C6E"/>
    <w:rsid w:val="004C372B"/>
    <w:rsid w:val="004C6F15"/>
    <w:rsid w:val="004D38F6"/>
    <w:rsid w:val="004D7AF9"/>
    <w:rsid w:val="004E5A9E"/>
    <w:rsid w:val="004F7F9A"/>
    <w:rsid w:val="00502CFB"/>
    <w:rsid w:val="00505B78"/>
    <w:rsid w:val="005158C1"/>
    <w:rsid w:val="00517AFA"/>
    <w:rsid w:val="00520E5A"/>
    <w:rsid w:val="005339D5"/>
    <w:rsid w:val="005352C3"/>
    <w:rsid w:val="005370B1"/>
    <w:rsid w:val="0054317F"/>
    <w:rsid w:val="00554F23"/>
    <w:rsid w:val="005602D8"/>
    <w:rsid w:val="00565BF2"/>
    <w:rsid w:val="00572481"/>
    <w:rsid w:val="005802AD"/>
    <w:rsid w:val="00587041"/>
    <w:rsid w:val="00590160"/>
    <w:rsid w:val="0059795E"/>
    <w:rsid w:val="005A4150"/>
    <w:rsid w:val="005A4ECB"/>
    <w:rsid w:val="005A544C"/>
    <w:rsid w:val="005A7716"/>
    <w:rsid w:val="005C464E"/>
    <w:rsid w:val="005C5BE9"/>
    <w:rsid w:val="005D0AE7"/>
    <w:rsid w:val="005D0DE7"/>
    <w:rsid w:val="005D0EEF"/>
    <w:rsid w:val="005D30B2"/>
    <w:rsid w:val="005D3F95"/>
    <w:rsid w:val="005E248E"/>
    <w:rsid w:val="005F71AF"/>
    <w:rsid w:val="006046FA"/>
    <w:rsid w:val="00605543"/>
    <w:rsid w:val="006068CF"/>
    <w:rsid w:val="006115F0"/>
    <w:rsid w:val="006127A5"/>
    <w:rsid w:val="006158B2"/>
    <w:rsid w:val="00632015"/>
    <w:rsid w:val="00635624"/>
    <w:rsid w:val="00655B76"/>
    <w:rsid w:val="00660515"/>
    <w:rsid w:val="006755B8"/>
    <w:rsid w:val="006830A0"/>
    <w:rsid w:val="00685E4A"/>
    <w:rsid w:val="006A1323"/>
    <w:rsid w:val="006C1C31"/>
    <w:rsid w:val="006C7FE0"/>
    <w:rsid w:val="006D434C"/>
    <w:rsid w:val="006D4B10"/>
    <w:rsid w:val="006E1BB2"/>
    <w:rsid w:val="006E28C1"/>
    <w:rsid w:val="006E62C1"/>
    <w:rsid w:val="006E6826"/>
    <w:rsid w:val="006E7FBE"/>
    <w:rsid w:val="006F3435"/>
    <w:rsid w:val="006F7358"/>
    <w:rsid w:val="00700D92"/>
    <w:rsid w:val="007013E6"/>
    <w:rsid w:val="007057E8"/>
    <w:rsid w:val="00706E82"/>
    <w:rsid w:val="00706F1B"/>
    <w:rsid w:val="00716067"/>
    <w:rsid w:val="00726F6E"/>
    <w:rsid w:val="00733BE4"/>
    <w:rsid w:val="00737943"/>
    <w:rsid w:val="00750F0F"/>
    <w:rsid w:val="00765216"/>
    <w:rsid w:val="00765830"/>
    <w:rsid w:val="00772A6B"/>
    <w:rsid w:val="00775D9D"/>
    <w:rsid w:val="00780E3C"/>
    <w:rsid w:val="007811D3"/>
    <w:rsid w:val="00784448"/>
    <w:rsid w:val="007869D6"/>
    <w:rsid w:val="00791691"/>
    <w:rsid w:val="007943D9"/>
    <w:rsid w:val="00796342"/>
    <w:rsid w:val="007A191A"/>
    <w:rsid w:val="007A414F"/>
    <w:rsid w:val="007A744C"/>
    <w:rsid w:val="007A7AF3"/>
    <w:rsid w:val="007B711D"/>
    <w:rsid w:val="007B72CF"/>
    <w:rsid w:val="007C68FC"/>
    <w:rsid w:val="007C70B1"/>
    <w:rsid w:val="007D5372"/>
    <w:rsid w:val="007E6E79"/>
    <w:rsid w:val="007E7F8C"/>
    <w:rsid w:val="0080338F"/>
    <w:rsid w:val="00805627"/>
    <w:rsid w:val="0081033D"/>
    <w:rsid w:val="00813877"/>
    <w:rsid w:val="00814B0C"/>
    <w:rsid w:val="00814D01"/>
    <w:rsid w:val="00817719"/>
    <w:rsid w:val="0083221A"/>
    <w:rsid w:val="00847ADB"/>
    <w:rsid w:val="00854928"/>
    <w:rsid w:val="00855B91"/>
    <w:rsid w:val="00857694"/>
    <w:rsid w:val="00861B3B"/>
    <w:rsid w:val="00870396"/>
    <w:rsid w:val="00870D27"/>
    <w:rsid w:val="00874893"/>
    <w:rsid w:val="00877AE8"/>
    <w:rsid w:val="008945F3"/>
    <w:rsid w:val="008A0D22"/>
    <w:rsid w:val="008A25B9"/>
    <w:rsid w:val="008B143E"/>
    <w:rsid w:val="008B2680"/>
    <w:rsid w:val="008B50B7"/>
    <w:rsid w:val="008B5C25"/>
    <w:rsid w:val="008C1E09"/>
    <w:rsid w:val="008C22E9"/>
    <w:rsid w:val="008D768E"/>
    <w:rsid w:val="008E5F1F"/>
    <w:rsid w:val="008E68AA"/>
    <w:rsid w:val="008F425E"/>
    <w:rsid w:val="0090670B"/>
    <w:rsid w:val="00907A4A"/>
    <w:rsid w:val="0091385C"/>
    <w:rsid w:val="00920521"/>
    <w:rsid w:val="00925EE1"/>
    <w:rsid w:val="00932108"/>
    <w:rsid w:val="00942914"/>
    <w:rsid w:val="00961651"/>
    <w:rsid w:val="00962D87"/>
    <w:rsid w:val="009707C0"/>
    <w:rsid w:val="00973F87"/>
    <w:rsid w:val="0097612A"/>
    <w:rsid w:val="009814E1"/>
    <w:rsid w:val="009836A7"/>
    <w:rsid w:val="00991CA3"/>
    <w:rsid w:val="00992198"/>
    <w:rsid w:val="009A1C3C"/>
    <w:rsid w:val="009A2734"/>
    <w:rsid w:val="009A5C4F"/>
    <w:rsid w:val="009B513C"/>
    <w:rsid w:val="009C1F7C"/>
    <w:rsid w:val="009C5523"/>
    <w:rsid w:val="009D15A4"/>
    <w:rsid w:val="009D2C6D"/>
    <w:rsid w:val="009D2FF2"/>
    <w:rsid w:val="009E4B5D"/>
    <w:rsid w:val="009E7104"/>
    <w:rsid w:val="009F0A62"/>
    <w:rsid w:val="009F588B"/>
    <w:rsid w:val="00A01E0A"/>
    <w:rsid w:val="00A172E3"/>
    <w:rsid w:val="00A205B0"/>
    <w:rsid w:val="00A254EC"/>
    <w:rsid w:val="00A27AF5"/>
    <w:rsid w:val="00A333FE"/>
    <w:rsid w:val="00A33EE1"/>
    <w:rsid w:val="00A42B96"/>
    <w:rsid w:val="00A52DC5"/>
    <w:rsid w:val="00A54829"/>
    <w:rsid w:val="00A60CBA"/>
    <w:rsid w:val="00A615A8"/>
    <w:rsid w:val="00A63631"/>
    <w:rsid w:val="00A710D9"/>
    <w:rsid w:val="00A83BD4"/>
    <w:rsid w:val="00A858D1"/>
    <w:rsid w:val="00A864BB"/>
    <w:rsid w:val="00A91200"/>
    <w:rsid w:val="00A91962"/>
    <w:rsid w:val="00A951D7"/>
    <w:rsid w:val="00AA35C0"/>
    <w:rsid w:val="00AB46FC"/>
    <w:rsid w:val="00AB7EAD"/>
    <w:rsid w:val="00AC3D7C"/>
    <w:rsid w:val="00AC6DA6"/>
    <w:rsid w:val="00AD09E6"/>
    <w:rsid w:val="00AE642B"/>
    <w:rsid w:val="00AF1DD1"/>
    <w:rsid w:val="00AF2308"/>
    <w:rsid w:val="00B1388E"/>
    <w:rsid w:val="00B1466E"/>
    <w:rsid w:val="00B14FCF"/>
    <w:rsid w:val="00B23CB8"/>
    <w:rsid w:val="00B411E9"/>
    <w:rsid w:val="00B44DAF"/>
    <w:rsid w:val="00B46D1C"/>
    <w:rsid w:val="00B56BCA"/>
    <w:rsid w:val="00B61221"/>
    <w:rsid w:val="00B63A17"/>
    <w:rsid w:val="00B64A2A"/>
    <w:rsid w:val="00B72D9C"/>
    <w:rsid w:val="00B738AF"/>
    <w:rsid w:val="00B82CAE"/>
    <w:rsid w:val="00B877F0"/>
    <w:rsid w:val="00B95FEA"/>
    <w:rsid w:val="00BA2199"/>
    <w:rsid w:val="00BB47CC"/>
    <w:rsid w:val="00BC5308"/>
    <w:rsid w:val="00BD1A5C"/>
    <w:rsid w:val="00BD351C"/>
    <w:rsid w:val="00BD42C9"/>
    <w:rsid w:val="00BD610E"/>
    <w:rsid w:val="00BE1100"/>
    <w:rsid w:val="00BE338C"/>
    <w:rsid w:val="00BF158A"/>
    <w:rsid w:val="00BF2068"/>
    <w:rsid w:val="00BF2E78"/>
    <w:rsid w:val="00BF3918"/>
    <w:rsid w:val="00BF5072"/>
    <w:rsid w:val="00BF6B48"/>
    <w:rsid w:val="00C00EF7"/>
    <w:rsid w:val="00C330D2"/>
    <w:rsid w:val="00C33B56"/>
    <w:rsid w:val="00C344A5"/>
    <w:rsid w:val="00C36A31"/>
    <w:rsid w:val="00C41799"/>
    <w:rsid w:val="00C51BBB"/>
    <w:rsid w:val="00C560C2"/>
    <w:rsid w:val="00C62C06"/>
    <w:rsid w:val="00C676F1"/>
    <w:rsid w:val="00C7363A"/>
    <w:rsid w:val="00C765E0"/>
    <w:rsid w:val="00C84C63"/>
    <w:rsid w:val="00C97B8A"/>
    <w:rsid w:val="00CA4ECA"/>
    <w:rsid w:val="00CA5586"/>
    <w:rsid w:val="00CB029A"/>
    <w:rsid w:val="00CB0FF3"/>
    <w:rsid w:val="00CC4E31"/>
    <w:rsid w:val="00CE3E44"/>
    <w:rsid w:val="00CE7E3C"/>
    <w:rsid w:val="00CF034A"/>
    <w:rsid w:val="00CF0DE6"/>
    <w:rsid w:val="00CF6F9C"/>
    <w:rsid w:val="00D0235E"/>
    <w:rsid w:val="00D1009F"/>
    <w:rsid w:val="00D20BC2"/>
    <w:rsid w:val="00D3121D"/>
    <w:rsid w:val="00D34FF7"/>
    <w:rsid w:val="00D36B3C"/>
    <w:rsid w:val="00D477E5"/>
    <w:rsid w:val="00D62555"/>
    <w:rsid w:val="00D6757A"/>
    <w:rsid w:val="00D70F24"/>
    <w:rsid w:val="00D71B30"/>
    <w:rsid w:val="00D7511B"/>
    <w:rsid w:val="00D759AF"/>
    <w:rsid w:val="00D77859"/>
    <w:rsid w:val="00D85DC4"/>
    <w:rsid w:val="00D941A2"/>
    <w:rsid w:val="00DA16B0"/>
    <w:rsid w:val="00DA3F66"/>
    <w:rsid w:val="00DA7FA8"/>
    <w:rsid w:val="00DB5962"/>
    <w:rsid w:val="00DC2D98"/>
    <w:rsid w:val="00DC6C6F"/>
    <w:rsid w:val="00DD0B46"/>
    <w:rsid w:val="00DD1A18"/>
    <w:rsid w:val="00DD2573"/>
    <w:rsid w:val="00DD2CDF"/>
    <w:rsid w:val="00DD5179"/>
    <w:rsid w:val="00DF0C76"/>
    <w:rsid w:val="00DF0CF7"/>
    <w:rsid w:val="00DF2306"/>
    <w:rsid w:val="00DF5CA1"/>
    <w:rsid w:val="00E019E8"/>
    <w:rsid w:val="00E14E45"/>
    <w:rsid w:val="00E159AC"/>
    <w:rsid w:val="00E160CF"/>
    <w:rsid w:val="00E20E22"/>
    <w:rsid w:val="00E310BD"/>
    <w:rsid w:val="00E33AB3"/>
    <w:rsid w:val="00E37CED"/>
    <w:rsid w:val="00E4049F"/>
    <w:rsid w:val="00E5522B"/>
    <w:rsid w:val="00E60E08"/>
    <w:rsid w:val="00E74B88"/>
    <w:rsid w:val="00E76177"/>
    <w:rsid w:val="00E764BE"/>
    <w:rsid w:val="00E77651"/>
    <w:rsid w:val="00E8258B"/>
    <w:rsid w:val="00EA1576"/>
    <w:rsid w:val="00EA185C"/>
    <w:rsid w:val="00EA5F5F"/>
    <w:rsid w:val="00EA6EAB"/>
    <w:rsid w:val="00EC0F3E"/>
    <w:rsid w:val="00EE114F"/>
    <w:rsid w:val="00EE56F7"/>
    <w:rsid w:val="00EF5A6D"/>
    <w:rsid w:val="00F0245B"/>
    <w:rsid w:val="00F05926"/>
    <w:rsid w:val="00F126CA"/>
    <w:rsid w:val="00F138A3"/>
    <w:rsid w:val="00F23578"/>
    <w:rsid w:val="00F337BC"/>
    <w:rsid w:val="00F34580"/>
    <w:rsid w:val="00F4356E"/>
    <w:rsid w:val="00F43BAF"/>
    <w:rsid w:val="00F452E2"/>
    <w:rsid w:val="00F529A7"/>
    <w:rsid w:val="00F60037"/>
    <w:rsid w:val="00F74AD5"/>
    <w:rsid w:val="00F77335"/>
    <w:rsid w:val="00F803BC"/>
    <w:rsid w:val="00F80AFB"/>
    <w:rsid w:val="00F86FAA"/>
    <w:rsid w:val="00F919BB"/>
    <w:rsid w:val="00F947B4"/>
    <w:rsid w:val="00F94C1A"/>
    <w:rsid w:val="00FD28D9"/>
    <w:rsid w:val="00FD3221"/>
    <w:rsid w:val="00FD66D5"/>
    <w:rsid w:val="00FE0CB0"/>
    <w:rsid w:val="00FE7C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9D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744C"/>
    <w:pPr>
      <w:ind w:left="720"/>
      <w:contextualSpacing/>
    </w:pPr>
  </w:style>
  <w:style w:type="paragraph" w:styleId="BalloonText">
    <w:name w:val="Balloon Text"/>
    <w:basedOn w:val="Normal"/>
    <w:link w:val="BalloonTextChar"/>
    <w:uiPriority w:val="99"/>
    <w:semiHidden/>
    <w:unhideWhenUsed/>
    <w:rsid w:val="007A744C"/>
    <w:rPr>
      <w:rFonts w:ascii="Tahoma" w:hAnsi="Tahoma" w:cs="Tahoma"/>
      <w:sz w:val="16"/>
      <w:szCs w:val="16"/>
    </w:rPr>
  </w:style>
  <w:style w:type="character" w:customStyle="1" w:styleId="BalloonTextChar">
    <w:name w:val="Balloon Text Char"/>
    <w:basedOn w:val="DefaultParagraphFont"/>
    <w:link w:val="BalloonText"/>
    <w:uiPriority w:val="99"/>
    <w:semiHidden/>
    <w:rsid w:val="007A744C"/>
    <w:rPr>
      <w:rFonts w:ascii="Tahoma" w:hAnsi="Tahoma" w:cs="Tahoma"/>
      <w:sz w:val="16"/>
      <w:szCs w:val="16"/>
    </w:rPr>
  </w:style>
  <w:style w:type="paragraph" w:customStyle="1" w:styleId="EndNoteBibliographyTitle">
    <w:name w:val="EndNote Bibliography Title"/>
    <w:basedOn w:val="Normal"/>
    <w:link w:val="EndNoteBibliographyTitleChar"/>
    <w:rsid w:val="00201913"/>
    <w:pPr>
      <w:jc w:val="center"/>
    </w:pPr>
    <w:rPr>
      <w:rFonts w:ascii="Calibri" w:hAnsi="Calibri"/>
      <w:noProof/>
    </w:rPr>
  </w:style>
  <w:style w:type="character" w:customStyle="1" w:styleId="EndNoteBibliographyTitleChar">
    <w:name w:val="EndNote Bibliography Title Char"/>
    <w:basedOn w:val="DefaultParagraphFont"/>
    <w:link w:val="EndNoteBibliographyTitle"/>
    <w:rsid w:val="00201913"/>
    <w:rPr>
      <w:rFonts w:ascii="Calibri" w:hAnsi="Calibri"/>
      <w:noProof/>
    </w:rPr>
  </w:style>
  <w:style w:type="paragraph" w:customStyle="1" w:styleId="EndNoteBibliography">
    <w:name w:val="EndNote Bibliography"/>
    <w:basedOn w:val="Normal"/>
    <w:link w:val="EndNoteBibliographyChar"/>
    <w:rsid w:val="00201913"/>
    <w:rPr>
      <w:rFonts w:ascii="Calibri" w:hAnsi="Calibri"/>
      <w:noProof/>
    </w:rPr>
  </w:style>
  <w:style w:type="character" w:customStyle="1" w:styleId="EndNoteBibliographyChar">
    <w:name w:val="EndNote Bibliography Char"/>
    <w:basedOn w:val="DefaultParagraphFont"/>
    <w:link w:val="EndNoteBibliography"/>
    <w:rsid w:val="00201913"/>
    <w:rPr>
      <w:rFonts w:ascii="Calibri" w:hAnsi="Calibri"/>
      <w:noProof/>
    </w:rPr>
  </w:style>
  <w:style w:type="character" w:styleId="CommentReference">
    <w:name w:val="annotation reference"/>
    <w:basedOn w:val="DefaultParagraphFont"/>
    <w:uiPriority w:val="99"/>
    <w:semiHidden/>
    <w:unhideWhenUsed/>
    <w:rsid w:val="009D2C6D"/>
    <w:rPr>
      <w:sz w:val="16"/>
      <w:szCs w:val="16"/>
    </w:rPr>
  </w:style>
  <w:style w:type="paragraph" w:styleId="CommentText">
    <w:name w:val="annotation text"/>
    <w:basedOn w:val="Normal"/>
    <w:link w:val="CommentTextChar"/>
    <w:uiPriority w:val="99"/>
    <w:semiHidden/>
    <w:unhideWhenUsed/>
    <w:rsid w:val="009D2C6D"/>
    <w:rPr>
      <w:sz w:val="20"/>
      <w:szCs w:val="20"/>
    </w:rPr>
  </w:style>
  <w:style w:type="character" w:customStyle="1" w:styleId="CommentTextChar">
    <w:name w:val="Comment Text Char"/>
    <w:basedOn w:val="DefaultParagraphFont"/>
    <w:link w:val="CommentText"/>
    <w:uiPriority w:val="99"/>
    <w:semiHidden/>
    <w:rsid w:val="009D2C6D"/>
    <w:rPr>
      <w:sz w:val="20"/>
      <w:szCs w:val="20"/>
    </w:rPr>
  </w:style>
  <w:style w:type="paragraph" w:styleId="CommentSubject">
    <w:name w:val="annotation subject"/>
    <w:basedOn w:val="CommentText"/>
    <w:next w:val="CommentText"/>
    <w:link w:val="CommentSubjectChar"/>
    <w:uiPriority w:val="99"/>
    <w:semiHidden/>
    <w:unhideWhenUsed/>
    <w:rsid w:val="009D2C6D"/>
    <w:rPr>
      <w:b/>
      <w:bCs/>
    </w:rPr>
  </w:style>
  <w:style w:type="character" w:customStyle="1" w:styleId="CommentSubjectChar">
    <w:name w:val="Comment Subject Char"/>
    <w:basedOn w:val="CommentTextChar"/>
    <w:link w:val="CommentSubject"/>
    <w:uiPriority w:val="99"/>
    <w:semiHidden/>
    <w:rsid w:val="009D2C6D"/>
    <w:rPr>
      <w:b/>
      <w:bCs/>
      <w:sz w:val="20"/>
      <w:szCs w:val="20"/>
    </w:rPr>
  </w:style>
  <w:style w:type="character" w:customStyle="1" w:styleId="Hyperlink0">
    <w:name w:val="Hyperlink.0"/>
    <w:basedOn w:val="DefaultParagraphFont"/>
    <w:rsid w:val="005D0EEF"/>
    <w:rPr>
      <w:rFonts w:ascii="Times New Roman" w:eastAsia="Times New Roman" w:hAnsi="Times New Roman" w:cs="Times New Roman" w:hint="default"/>
      <w:color w:val="000099"/>
      <w:sz w:val="24"/>
      <w:szCs w:val="24"/>
      <w:u w:val="single" w:color="000099"/>
      <w:lang w:val="en-US"/>
    </w:rPr>
  </w:style>
  <w:style w:type="paragraph" w:styleId="NormalWeb">
    <w:name w:val="Normal (Web)"/>
    <w:basedOn w:val="Normal"/>
    <w:uiPriority w:val="99"/>
    <w:semiHidden/>
    <w:unhideWhenUsed/>
    <w:rsid w:val="00A27AF5"/>
    <w:pPr>
      <w:spacing w:before="100" w:beforeAutospacing="1" w:after="100" w:afterAutospacing="1"/>
    </w:pPr>
    <w:rPr>
      <w:rFonts w:ascii="Times New Roman" w:eastAsia="Times New Roman" w:hAnsi="Times New Roman" w:cs="Times New Roman"/>
      <w:sz w:val="24"/>
      <w:szCs w:val="24"/>
    </w:rPr>
  </w:style>
  <w:style w:type="paragraph" w:styleId="Revision">
    <w:name w:val="Revision"/>
    <w:hidden/>
    <w:uiPriority w:val="99"/>
    <w:semiHidden/>
    <w:rsid w:val="00E764BE"/>
  </w:style>
  <w:style w:type="character" w:styleId="Hyperlink">
    <w:name w:val="Hyperlink"/>
    <w:basedOn w:val="DefaultParagraphFont"/>
    <w:uiPriority w:val="99"/>
    <w:semiHidden/>
    <w:unhideWhenUsed/>
    <w:rsid w:val="00BF2068"/>
    <w:rPr>
      <w:color w:val="0000FF"/>
      <w:u w:val="single"/>
    </w:rPr>
  </w:style>
  <w:style w:type="character" w:customStyle="1" w:styleId="apple-converted-space">
    <w:name w:val="apple-converted-space"/>
    <w:basedOn w:val="DefaultParagraphFont"/>
    <w:rsid w:val="00BF206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744C"/>
    <w:pPr>
      <w:ind w:left="720"/>
      <w:contextualSpacing/>
    </w:pPr>
  </w:style>
  <w:style w:type="paragraph" w:styleId="BalloonText">
    <w:name w:val="Balloon Text"/>
    <w:basedOn w:val="Normal"/>
    <w:link w:val="BalloonTextChar"/>
    <w:uiPriority w:val="99"/>
    <w:semiHidden/>
    <w:unhideWhenUsed/>
    <w:rsid w:val="007A744C"/>
    <w:rPr>
      <w:rFonts w:ascii="Tahoma" w:hAnsi="Tahoma" w:cs="Tahoma"/>
      <w:sz w:val="16"/>
      <w:szCs w:val="16"/>
    </w:rPr>
  </w:style>
  <w:style w:type="character" w:customStyle="1" w:styleId="BalloonTextChar">
    <w:name w:val="Balloon Text Char"/>
    <w:basedOn w:val="DefaultParagraphFont"/>
    <w:link w:val="BalloonText"/>
    <w:uiPriority w:val="99"/>
    <w:semiHidden/>
    <w:rsid w:val="007A744C"/>
    <w:rPr>
      <w:rFonts w:ascii="Tahoma" w:hAnsi="Tahoma" w:cs="Tahoma"/>
      <w:sz w:val="16"/>
      <w:szCs w:val="16"/>
    </w:rPr>
  </w:style>
  <w:style w:type="paragraph" w:customStyle="1" w:styleId="EndNoteBibliographyTitle">
    <w:name w:val="EndNote Bibliography Title"/>
    <w:basedOn w:val="Normal"/>
    <w:link w:val="EndNoteBibliographyTitleChar"/>
    <w:rsid w:val="00201913"/>
    <w:pPr>
      <w:jc w:val="center"/>
    </w:pPr>
    <w:rPr>
      <w:rFonts w:ascii="Calibri" w:hAnsi="Calibri"/>
      <w:noProof/>
    </w:rPr>
  </w:style>
  <w:style w:type="character" w:customStyle="1" w:styleId="EndNoteBibliographyTitleChar">
    <w:name w:val="EndNote Bibliography Title Char"/>
    <w:basedOn w:val="DefaultParagraphFont"/>
    <w:link w:val="EndNoteBibliographyTitle"/>
    <w:rsid w:val="00201913"/>
    <w:rPr>
      <w:rFonts w:ascii="Calibri" w:hAnsi="Calibri"/>
      <w:noProof/>
    </w:rPr>
  </w:style>
  <w:style w:type="paragraph" w:customStyle="1" w:styleId="EndNoteBibliography">
    <w:name w:val="EndNote Bibliography"/>
    <w:basedOn w:val="Normal"/>
    <w:link w:val="EndNoteBibliographyChar"/>
    <w:rsid w:val="00201913"/>
    <w:rPr>
      <w:rFonts w:ascii="Calibri" w:hAnsi="Calibri"/>
      <w:noProof/>
    </w:rPr>
  </w:style>
  <w:style w:type="character" w:customStyle="1" w:styleId="EndNoteBibliographyChar">
    <w:name w:val="EndNote Bibliography Char"/>
    <w:basedOn w:val="DefaultParagraphFont"/>
    <w:link w:val="EndNoteBibliography"/>
    <w:rsid w:val="00201913"/>
    <w:rPr>
      <w:rFonts w:ascii="Calibri" w:hAnsi="Calibri"/>
      <w:noProof/>
    </w:rPr>
  </w:style>
  <w:style w:type="character" w:styleId="CommentReference">
    <w:name w:val="annotation reference"/>
    <w:basedOn w:val="DefaultParagraphFont"/>
    <w:uiPriority w:val="99"/>
    <w:semiHidden/>
    <w:unhideWhenUsed/>
    <w:rsid w:val="009D2C6D"/>
    <w:rPr>
      <w:sz w:val="16"/>
      <w:szCs w:val="16"/>
    </w:rPr>
  </w:style>
  <w:style w:type="paragraph" w:styleId="CommentText">
    <w:name w:val="annotation text"/>
    <w:basedOn w:val="Normal"/>
    <w:link w:val="CommentTextChar"/>
    <w:uiPriority w:val="99"/>
    <w:semiHidden/>
    <w:unhideWhenUsed/>
    <w:rsid w:val="009D2C6D"/>
    <w:rPr>
      <w:sz w:val="20"/>
      <w:szCs w:val="20"/>
    </w:rPr>
  </w:style>
  <w:style w:type="character" w:customStyle="1" w:styleId="CommentTextChar">
    <w:name w:val="Comment Text Char"/>
    <w:basedOn w:val="DefaultParagraphFont"/>
    <w:link w:val="CommentText"/>
    <w:uiPriority w:val="99"/>
    <w:semiHidden/>
    <w:rsid w:val="009D2C6D"/>
    <w:rPr>
      <w:sz w:val="20"/>
      <w:szCs w:val="20"/>
    </w:rPr>
  </w:style>
  <w:style w:type="paragraph" w:styleId="CommentSubject">
    <w:name w:val="annotation subject"/>
    <w:basedOn w:val="CommentText"/>
    <w:next w:val="CommentText"/>
    <w:link w:val="CommentSubjectChar"/>
    <w:uiPriority w:val="99"/>
    <w:semiHidden/>
    <w:unhideWhenUsed/>
    <w:rsid w:val="009D2C6D"/>
    <w:rPr>
      <w:b/>
      <w:bCs/>
    </w:rPr>
  </w:style>
  <w:style w:type="character" w:customStyle="1" w:styleId="CommentSubjectChar">
    <w:name w:val="Comment Subject Char"/>
    <w:basedOn w:val="CommentTextChar"/>
    <w:link w:val="CommentSubject"/>
    <w:uiPriority w:val="99"/>
    <w:semiHidden/>
    <w:rsid w:val="009D2C6D"/>
    <w:rPr>
      <w:b/>
      <w:bCs/>
      <w:sz w:val="20"/>
      <w:szCs w:val="20"/>
    </w:rPr>
  </w:style>
  <w:style w:type="character" w:customStyle="1" w:styleId="Hyperlink0">
    <w:name w:val="Hyperlink.0"/>
    <w:basedOn w:val="DefaultParagraphFont"/>
    <w:rsid w:val="005D0EEF"/>
    <w:rPr>
      <w:rFonts w:ascii="Times New Roman" w:eastAsia="Times New Roman" w:hAnsi="Times New Roman" w:cs="Times New Roman" w:hint="default"/>
      <w:color w:val="000099"/>
      <w:sz w:val="24"/>
      <w:szCs w:val="24"/>
      <w:u w:val="single" w:color="000099"/>
      <w:lang w:val="en-US"/>
    </w:rPr>
  </w:style>
  <w:style w:type="paragraph" w:styleId="NormalWeb">
    <w:name w:val="Normal (Web)"/>
    <w:basedOn w:val="Normal"/>
    <w:uiPriority w:val="99"/>
    <w:semiHidden/>
    <w:unhideWhenUsed/>
    <w:rsid w:val="00A27AF5"/>
    <w:pPr>
      <w:spacing w:before="100" w:beforeAutospacing="1" w:after="100" w:afterAutospacing="1"/>
    </w:pPr>
    <w:rPr>
      <w:rFonts w:ascii="Times New Roman" w:eastAsia="Times New Roman" w:hAnsi="Times New Roman" w:cs="Times New Roman"/>
      <w:sz w:val="24"/>
      <w:szCs w:val="24"/>
    </w:rPr>
  </w:style>
  <w:style w:type="paragraph" w:styleId="Revision">
    <w:name w:val="Revision"/>
    <w:hidden/>
    <w:uiPriority w:val="99"/>
    <w:semiHidden/>
    <w:rsid w:val="00E764BE"/>
  </w:style>
  <w:style w:type="character" w:styleId="Hyperlink">
    <w:name w:val="Hyperlink"/>
    <w:basedOn w:val="DefaultParagraphFont"/>
    <w:uiPriority w:val="99"/>
    <w:semiHidden/>
    <w:unhideWhenUsed/>
    <w:rsid w:val="00BF2068"/>
    <w:rPr>
      <w:color w:val="0000FF"/>
      <w:u w:val="single"/>
    </w:rPr>
  </w:style>
  <w:style w:type="character" w:customStyle="1" w:styleId="apple-converted-space">
    <w:name w:val="apple-converted-space"/>
    <w:basedOn w:val="DefaultParagraphFont"/>
    <w:rsid w:val="00BF20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4623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roadinstitute.org/" TargetMode="External"/><Relationship Id="rId3" Type="http://schemas.openxmlformats.org/officeDocument/2006/relationships/styles" Target="style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890C3B-4379-481E-A873-C935EF706C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TotalTime>
  <Pages>24</Pages>
  <Words>8618</Words>
  <Characters>49123</Characters>
  <Application>Microsoft Office Word</Application>
  <DocSecurity>0</DocSecurity>
  <Lines>409</Lines>
  <Paragraphs>115</Paragraphs>
  <ScaleCrop>false</ScaleCrop>
  <HeadingPairs>
    <vt:vector size="2" baseType="variant">
      <vt:variant>
        <vt:lpstr>Title</vt:lpstr>
      </vt:variant>
      <vt:variant>
        <vt:i4>1</vt:i4>
      </vt:variant>
    </vt:vector>
  </HeadingPairs>
  <TitlesOfParts>
    <vt:vector size="1" baseType="lpstr">
      <vt:lpstr/>
    </vt:vector>
  </TitlesOfParts>
  <Company>University of California, Davis</Company>
  <LinksUpToDate>false</LinksUpToDate>
  <CharactersWithSpaces>57626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Nicole Soltis</dc:creator>
  <cp:lastModifiedBy>Nicole Soltis</cp:lastModifiedBy>
  <cp:revision>7</cp:revision>
  <dcterms:created xsi:type="dcterms:W3CDTF">2017-03-29T18:27:00Z</dcterms:created>
  <dcterms:modified xsi:type="dcterms:W3CDTF">2017-04-04T19:03:00Z</dcterms:modified>
</cp:coreProperties>
</file>