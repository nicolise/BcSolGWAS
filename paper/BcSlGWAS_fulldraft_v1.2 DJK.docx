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B768A" w14:textId="77777777" w:rsidR="00A91962" w:rsidRPr="000F79B1" w:rsidRDefault="00A91962" w:rsidP="00473ACC">
      <w:pPr>
        <w:spacing w:line="480" w:lineRule="auto"/>
        <w:rPr>
          <w:b/>
          <w:sz w:val="24"/>
          <w:szCs w:val="24"/>
        </w:rPr>
      </w:pPr>
      <w:r w:rsidRPr="000F79B1">
        <w:rPr>
          <w:b/>
          <w:sz w:val="24"/>
          <w:szCs w:val="24"/>
        </w:rPr>
        <w:t xml:space="preserve">Natural variation for </w:t>
      </w:r>
      <w:r w:rsidRPr="000F79B1">
        <w:rPr>
          <w:b/>
          <w:i/>
          <w:sz w:val="24"/>
          <w:szCs w:val="24"/>
        </w:rPr>
        <w:t>Botrytis cinerea</w:t>
      </w:r>
      <w:r w:rsidRPr="000F79B1">
        <w:rPr>
          <w:b/>
          <w:sz w:val="24"/>
          <w:szCs w:val="24"/>
        </w:rPr>
        <w:t xml:space="preserve"> virulence </w:t>
      </w:r>
      <w:r w:rsidR="00B23CB8" w:rsidRPr="000F79B1">
        <w:rPr>
          <w:b/>
          <w:sz w:val="24"/>
          <w:szCs w:val="24"/>
        </w:rPr>
        <w:t xml:space="preserve">and susceptibility of </w:t>
      </w:r>
      <w:r w:rsidRPr="000F79B1">
        <w:rPr>
          <w:b/>
          <w:sz w:val="24"/>
          <w:szCs w:val="24"/>
        </w:rPr>
        <w:t>domesticated and wild tomato</w:t>
      </w:r>
    </w:p>
    <w:p w14:paraId="200F5DF5" w14:textId="77777777" w:rsidR="00A91962" w:rsidRPr="000F79B1" w:rsidRDefault="00A91962" w:rsidP="00473ACC">
      <w:pPr>
        <w:spacing w:line="480" w:lineRule="auto"/>
        <w:rPr>
          <w:b/>
          <w:sz w:val="24"/>
          <w:szCs w:val="24"/>
        </w:rPr>
      </w:pPr>
      <w:commentRangeStart w:id="0"/>
      <w:r w:rsidRPr="000F79B1">
        <w:rPr>
          <w:b/>
          <w:sz w:val="24"/>
          <w:szCs w:val="24"/>
        </w:rPr>
        <w:t>Nicole E. Soltis</w:t>
      </w:r>
      <w:r w:rsidRPr="000F79B1">
        <w:rPr>
          <w:b/>
          <w:sz w:val="24"/>
          <w:szCs w:val="24"/>
          <w:vertAlign w:val="superscript"/>
        </w:rPr>
        <w:t>1</w:t>
      </w:r>
      <w:commentRangeEnd w:id="0"/>
      <w:r w:rsidR="000F79B1">
        <w:rPr>
          <w:rStyle w:val="CommentReference"/>
        </w:rPr>
        <w:commentReference w:id="0"/>
      </w:r>
      <w:r w:rsidRPr="000F79B1">
        <w:rPr>
          <w:b/>
          <w:sz w:val="24"/>
          <w:szCs w:val="24"/>
        </w:rPr>
        <w:t>, Susanna Atwell</w:t>
      </w:r>
      <w:r w:rsidRPr="000F79B1">
        <w:rPr>
          <w:b/>
          <w:sz w:val="24"/>
          <w:szCs w:val="24"/>
          <w:vertAlign w:val="superscript"/>
        </w:rPr>
        <w:t>1</w:t>
      </w:r>
      <w:r w:rsidRPr="000F79B1">
        <w:rPr>
          <w:b/>
          <w:sz w:val="24"/>
          <w:szCs w:val="24"/>
        </w:rPr>
        <w:t>, Gongjun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Daniel J. Kliebenstein</w:t>
      </w:r>
      <w:r w:rsidRPr="000F79B1">
        <w:rPr>
          <w:b/>
          <w:sz w:val="24"/>
          <w:szCs w:val="24"/>
          <w:vertAlign w:val="superscript"/>
        </w:rPr>
        <w:t>1,5</w:t>
      </w:r>
    </w:p>
    <w:p w14:paraId="08944C79" w14:textId="77777777" w:rsidR="00A91962" w:rsidRPr="000F79B1" w:rsidRDefault="00A91962" w:rsidP="00A91962">
      <w:pPr>
        <w:spacing w:before="100" w:beforeAutospacing="1"/>
        <w:rPr>
          <w:sz w:val="24"/>
          <w:szCs w:val="24"/>
          <w:rPrChange w:id="1" w:author="Daniel Kliebenstein" w:date="2017-01-12T16:19:00Z">
            <w:rPr/>
          </w:rPrChange>
        </w:rPr>
      </w:pPr>
      <w:r w:rsidRPr="000F79B1">
        <w:rPr>
          <w:sz w:val="24"/>
          <w:szCs w:val="24"/>
          <w:vertAlign w:val="superscript"/>
          <w:rPrChange w:id="2" w:author="Daniel Kliebenstein" w:date="2017-01-12T16:19:00Z">
            <w:rPr>
              <w:vertAlign w:val="superscript"/>
            </w:rPr>
          </w:rPrChange>
        </w:rPr>
        <w:t>1</w:t>
      </w:r>
      <w:r w:rsidRPr="000F79B1">
        <w:rPr>
          <w:sz w:val="24"/>
          <w:szCs w:val="24"/>
          <w:rPrChange w:id="3" w:author="Daniel Kliebenstein" w:date="2017-01-12T16:19:00Z">
            <w:rPr/>
          </w:rPrChange>
        </w:rPr>
        <w:t>Department of Plant Sciences, University of California, Davis, One Shields Avenue, Davis, CA, 95616, USA</w:t>
      </w:r>
    </w:p>
    <w:p w14:paraId="3C466C3A" w14:textId="77777777" w:rsidR="00A91962" w:rsidRPr="000F79B1" w:rsidRDefault="00A91962" w:rsidP="00A91962">
      <w:pPr>
        <w:spacing w:before="100" w:beforeAutospacing="1"/>
        <w:rPr>
          <w:sz w:val="24"/>
          <w:szCs w:val="24"/>
          <w:rPrChange w:id="4" w:author="Daniel Kliebenstein" w:date="2017-01-12T16:19:00Z">
            <w:rPr/>
          </w:rPrChange>
        </w:rPr>
      </w:pPr>
      <w:r w:rsidRPr="000F79B1">
        <w:rPr>
          <w:sz w:val="24"/>
          <w:szCs w:val="24"/>
          <w:vertAlign w:val="superscript"/>
          <w:rPrChange w:id="5" w:author="Daniel Kliebenstein" w:date="2017-01-12T16:19:00Z">
            <w:rPr>
              <w:vertAlign w:val="superscript"/>
            </w:rPr>
          </w:rPrChange>
        </w:rPr>
        <w:t>2</w:t>
      </w:r>
      <w:r w:rsidRPr="000F79B1">
        <w:rPr>
          <w:sz w:val="24"/>
          <w:szCs w:val="24"/>
          <w:rPrChange w:id="6" w:author="Daniel Kliebenstein" w:date="2017-01-12T16:19:00Z">
            <w:rPr/>
          </w:rPrChange>
        </w:rPr>
        <w:t>Gongjun Current address</w:t>
      </w:r>
    </w:p>
    <w:p w14:paraId="74B2B9FB" w14:textId="77777777" w:rsidR="00A91962" w:rsidRPr="000F79B1" w:rsidRDefault="00A91962" w:rsidP="00A91962">
      <w:pPr>
        <w:spacing w:before="100" w:beforeAutospacing="1"/>
        <w:rPr>
          <w:rFonts w:eastAsia="Times New Roman"/>
          <w:sz w:val="24"/>
          <w:szCs w:val="24"/>
          <w:rPrChange w:id="7" w:author="Daniel Kliebenstein" w:date="2017-01-12T16:19:00Z">
            <w:rPr>
              <w:rFonts w:eastAsia="Times New Roman"/>
            </w:rPr>
          </w:rPrChange>
        </w:rPr>
      </w:pPr>
      <w:r w:rsidRPr="000F79B1">
        <w:rPr>
          <w:sz w:val="24"/>
          <w:szCs w:val="24"/>
          <w:vertAlign w:val="superscript"/>
          <w:rPrChange w:id="8" w:author="Daniel Kliebenstein" w:date="2017-01-12T16:19:00Z">
            <w:rPr>
              <w:vertAlign w:val="superscript"/>
            </w:rPr>
          </w:rPrChange>
        </w:rPr>
        <w:t>3</w:t>
      </w:r>
      <w:r w:rsidRPr="000F79B1">
        <w:rPr>
          <w:sz w:val="24"/>
          <w:szCs w:val="24"/>
          <w:rPrChange w:id="9" w:author="Daniel Kliebenstein" w:date="2017-01-12T16:19:00Z">
            <w:rPr/>
          </w:rPrChange>
        </w:rPr>
        <w:t>Rachel current address</w:t>
      </w:r>
    </w:p>
    <w:p w14:paraId="0795D0AB" w14:textId="77777777" w:rsidR="00A91962" w:rsidRPr="000F79B1" w:rsidRDefault="00A91962" w:rsidP="00A91962">
      <w:pPr>
        <w:spacing w:before="100" w:beforeAutospacing="1"/>
        <w:rPr>
          <w:rFonts w:eastAsia="Times New Roman"/>
          <w:sz w:val="24"/>
          <w:szCs w:val="24"/>
          <w:rPrChange w:id="10" w:author="Daniel Kliebenstein" w:date="2017-01-12T16:19:00Z">
            <w:rPr>
              <w:rFonts w:eastAsia="Times New Roman"/>
            </w:rPr>
          </w:rPrChange>
        </w:rPr>
      </w:pPr>
      <w:r w:rsidRPr="000F79B1">
        <w:rPr>
          <w:sz w:val="24"/>
          <w:szCs w:val="24"/>
          <w:vertAlign w:val="superscript"/>
          <w:rPrChange w:id="11" w:author="Daniel Kliebenstein" w:date="2017-01-12T16:19:00Z">
            <w:rPr>
              <w:vertAlign w:val="superscript"/>
            </w:rPr>
          </w:rPrChange>
        </w:rPr>
        <w:t>4</w:t>
      </w:r>
      <w:r w:rsidRPr="000F79B1">
        <w:rPr>
          <w:sz w:val="24"/>
          <w:szCs w:val="24"/>
          <w:rPrChange w:id="12" w:author="Daniel Kliebenstein" w:date="2017-01-12T16:19:00Z">
            <w:rPr/>
          </w:rPrChange>
        </w:rPr>
        <w:t>Raoni Current address</w:t>
      </w:r>
    </w:p>
    <w:p w14:paraId="1972D49D" w14:textId="77777777" w:rsidR="00A91962" w:rsidRPr="000F79B1" w:rsidRDefault="00A91962" w:rsidP="00A91962">
      <w:pPr>
        <w:spacing w:before="100" w:beforeAutospacing="1"/>
        <w:rPr>
          <w:rFonts w:eastAsia="Arial Unicode MS"/>
          <w:sz w:val="24"/>
          <w:szCs w:val="24"/>
          <w:rPrChange w:id="13" w:author="Daniel Kliebenstein" w:date="2017-01-12T16:19:00Z">
            <w:rPr>
              <w:rFonts w:eastAsia="Arial Unicode MS"/>
            </w:rPr>
          </w:rPrChange>
        </w:rPr>
      </w:pPr>
      <w:r w:rsidRPr="000F79B1">
        <w:rPr>
          <w:sz w:val="24"/>
          <w:szCs w:val="24"/>
          <w:vertAlign w:val="superscript"/>
          <w:rPrChange w:id="14" w:author="Daniel Kliebenstein" w:date="2017-01-12T16:19:00Z">
            <w:rPr>
              <w:vertAlign w:val="superscript"/>
            </w:rPr>
          </w:rPrChange>
        </w:rPr>
        <w:t>5</w:t>
      </w:r>
      <w:r w:rsidRPr="000F79B1">
        <w:rPr>
          <w:sz w:val="24"/>
          <w:szCs w:val="24"/>
          <w:rPrChange w:id="15" w:author="Daniel Kliebenstein" w:date="2017-01-12T16:19:00Z">
            <w:rPr/>
          </w:rPrChange>
        </w:rPr>
        <w:t xml:space="preserve">DynaMo Center of Excellence, University of Copenhagen, </w:t>
      </w:r>
      <w:proofErr w:type="spellStart"/>
      <w:r w:rsidRPr="000F79B1">
        <w:rPr>
          <w:sz w:val="24"/>
          <w:szCs w:val="24"/>
          <w:rPrChange w:id="16" w:author="Daniel Kliebenstein" w:date="2017-01-12T16:19:00Z">
            <w:rPr/>
          </w:rPrChange>
        </w:rPr>
        <w:t>Thorvaldsensvej</w:t>
      </w:r>
      <w:proofErr w:type="spellEnd"/>
      <w:r w:rsidRPr="000F79B1">
        <w:rPr>
          <w:sz w:val="24"/>
          <w:szCs w:val="24"/>
          <w:rPrChange w:id="17" w:author="Daniel Kliebenstein" w:date="2017-01-12T16:19:00Z">
            <w:rPr/>
          </w:rPrChange>
        </w:rPr>
        <w:t xml:space="preserve"> 40, DK-1871, Frederiksberg C, Denmark</w:t>
      </w:r>
    </w:p>
    <w:p w14:paraId="6553501E" w14:textId="77777777" w:rsidR="00A91962" w:rsidRPr="000F79B1" w:rsidRDefault="00A91962" w:rsidP="00473ACC">
      <w:pPr>
        <w:spacing w:line="480" w:lineRule="auto"/>
        <w:rPr>
          <w:b/>
          <w:sz w:val="24"/>
          <w:szCs w:val="24"/>
        </w:rPr>
      </w:pPr>
    </w:p>
    <w:p w14:paraId="48357ADF" w14:textId="77777777" w:rsidR="005D0EEF" w:rsidRPr="000F79B1" w:rsidRDefault="005D0EEF" w:rsidP="005D0EEF">
      <w:pPr>
        <w:spacing w:before="100" w:beforeAutospacing="1"/>
        <w:rPr>
          <w:rStyle w:val="Hyperlink0"/>
          <w:rFonts w:asciiTheme="minorHAnsi" w:eastAsia="Calibri" w:hAnsiTheme="minorHAnsi"/>
          <w:rPrChange w:id="18" w:author="Daniel Kliebenstein" w:date="2017-01-12T16:19:00Z">
            <w:rPr>
              <w:rStyle w:val="Hyperlink0"/>
              <w:rFonts w:eastAsia="Calibri"/>
            </w:rPr>
          </w:rPrChange>
        </w:rPr>
      </w:pPr>
      <w:r w:rsidRPr="000F79B1">
        <w:rPr>
          <w:b/>
          <w:sz w:val="24"/>
          <w:szCs w:val="24"/>
          <w:rPrChange w:id="19" w:author="Daniel Kliebenstein" w:date="2017-01-12T16:19:00Z">
            <w:rPr>
              <w:b/>
            </w:rPr>
          </w:rPrChange>
        </w:rPr>
        <w:t>*Correspondence:</w:t>
      </w:r>
      <w:r w:rsidRPr="000F79B1">
        <w:rPr>
          <w:sz w:val="24"/>
          <w:szCs w:val="24"/>
          <w:rPrChange w:id="20" w:author="Daniel Kliebenstein" w:date="2017-01-12T16:19:00Z">
            <w:rPr/>
          </w:rPrChange>
        </w:rPr>
        <w:t xml:space="preserve"> </w:t>
      </w:r>
      <w:r w:rsidRPr="000F79B1">
        <w:rPr>
          <w:sz w:val="24"/>
          <w:szCs w:val="24"/>
          <w:lang w:val="de-DE"/>
          <w:rPrChange w:id="21" w:author="Daniel Kliebenstein" w:date="2017-01-12T16:19:00Z">
            <w:rPr>
              <w:lang w:val="de-DE"/>
            </w:rPr>
          </w:rPrChange>
        </w:rPr>
        <w:t>Daniel J. Kliebenstein, Department of Plant Sciences, University of California, Davis, One Shields Ave, Davis, CA, 95616, USA.</w:t>
      </w:r>
      <w:r w:rsidRPr="000F79B1">
        <w:rPr>
          <w:rStyle w:val="Hyperlink0"/>
          <w:rFonts w:asciiTheme="minorHAnsi" w:eastAsia="Calibri" w:hAnsiTheme="minorHAnsi"/>
          <w:lang w:val="de-DE"/>
          <w:rPrChange w:id="22" w:author="Daniel Kliebenstein" w:date="2017-01-12T16:19:00Z">
            <w:rPr>
              <w:rStyle w:val="Hyperlink0"/>
              <w:rFonts w:eastAsia="Calibri"/>
              <w:lang w:val="de-DE"/>
            </w:rPr>
          </w:rPrChange>
        </w:rPr>
        <w:t xml:space="preserve"> </w:t>
      </w:r>
    </w:p>
    <w:p w14:paraId="46B78D09" w14:textId="77777777" w:rsidR="005D0EEF" w:rsidRPr="000F79B1" w:rsidRDefault="005D0EEF" w:rsidP="005D0EEF">
      <w:pPr>
        <w:spacing w:before="100" w:beforeAutospacing="1"/>
        <w:rPr>
          <w:rFonts w:eastAsia="Arial Unicode MS"/>
          <w:sz w:val="24"/>
          <w:szCs w:val="24"/>
          <w:rPrChange w:id="23" w:author="Daniel Kliebenstein" w:date="2017-01-12T16:19:00Z">
            <w:rPr>
              <w:rFonts w:eastAsia="Arial Unicode MS"/>
            </w:rPr>
          </w:rPrChange>
        </w:rPr>
      </w:pPr>
      <w:r w:rsidRPr="000F79B1">
        <w:rPr>
          <w:rStyle w:val="Hyperlink0"/>
          <w:rFonts w:asciiTheme="minorHAnsi" w:eastAsia="Calibri" w:hAnsiTheme="minorHAnsi"/>
          <w:rPrChange w:id="24" w:author="Daniel Kliebenstein" w:date="2017-01-12T16:19:00Z">
            <w:rPr>
              <w:rStyle w:val="Hyperlink0"/>
              <w:rFonts w:eastAsia="Calibri"/>
            </w:rPr>
          </w:rPrChange>
        </w:rPr>
        <w:t>Kliebenstein@ucdavis.edu</w:t>
      </w:r>
      <w:r w:rsidRPr="000F79B1">
        <w:rPr>
          <w:sz w:val="24"/>
          <w:szCs w:val="24"/>
          <w:rPrChange w:id="25" w:author="Daniel Kliebenstein" w:date="2017-01-12T16:19:00Z">
            <w:rPr/>
          </w:rPrChange>
        </w:rPr>
        <w:tab/>
      </w:r>
    </w:p>
    <w:p w14:paraId="0AAA6BD0" w14:textId="77777777" w:rsidR="005D0EEF" w:rsidRPr="000F79B1" w:rsidRDefault="005D0EEF" w:rsidP="00473ACC">
      <w:pPr>
        <w:spacing w:line="480" w:lineRule="auto"/>
        <w:rPr>
          <w:b/>
          <w:sz w:val="24"/>
          <w:szCs w:val="24"/>
        </w:rPr>
      </w:pPr>
    </w:p>
    <w:p w14:paraId="46F6C05C" w14:textId="7777777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p>
    <w:p w14:paraId="172B351F" w14:textId="77777777" w:rsidR="000F79B1" w:rsidRDefault="000F79B1">
      <w:pPr>
        <w:rPr>
          <w:ins w:id="26" w:author="Daniel Kliebenstein" w:date="2017-01-12T16:19:00Z"/>
          <w:b/>
          <w:sz w:val="24"/>
          <w:szCs w:val="24"/>
        </w:rPr>
      </w:pPr>
      <w:ins w:id="27" w:author="Daniel Kliebenstein" w:date="2017-01-12T16:19:00Z">
        <w:r>
          <w:rPr>
            <w:b/>
            <w:sz w:val="24"/>
            <w:szCs w:val="24"/>
          </w:rPr>
          <w:br w:type="page"/>
        </w:r>
      </w:ins>
    </w:p>
    <w:p w14:paraId="3EFE8ABF" w14:textId="4E54681E" w:rsidR="000F79B1" w:rsidRDefault="000F79B1" w:rsidP="00EA6EAB">
      <w:pPr>
        <w:spacing w:line="480" w:lineRule="auto"/>
        <w:rPr>
          <w:ins w:id="28" w:author="Daniel Kliebenstein" w:date="2017-01-12T16:19:00Z"/>
          <w:b/>
          <w:sz w:val="24"/>
          <w:szCs w:val="24"/>
        </w:rPr>
      </w:pPr>
      <w:ins w:id="29" w:author="Daniel Kliebenstein" w:date="2017-01-12T16:19:00Z">
        <w:r>
          <w:rPr>
            <w:b/>
            <w:sz w:val="24"/>
            <w:szCs w:val="24"/>
          </w:rPr>
          <w:t>Abstract</w:t>
        </w:r>
      </w:ins>
    </w:p>
    <w:p w14:paraId="79CD26BF" w14:textId="77777777" w:rsidR="000F79B1" w:rsidRDefault="000F79B1">
      <w:pPr>
        <w:rPr>
          <w:ins w:id="30" w:author="Daniel Kliebenstein" w:date="2017-01-12T16:19:00Z"/>
          <w:b/>
          <w:sz w:val="24"/>
          <w:szCs w:val="24"/>
        </w:rPr>
      </w:pPr>
      <w:ins w:id="31" w:author="Daniel Kliebenstein" w:date="2017-01-12T16:19:00Z">
        <w:r>
          <w:rPr>
            <w:b/>
            <w:sz w:val="24"/>
            <w:szCs w:val="24"/>
          </w:rPr>
          <w:br w:type="page"/>
        </w:r>
      </w:ins>
    </w:p>
    <w:p w14:paraId="033E734D" w14:textId="461DA198" w:rsidR="00EA6EAB" w:rsidRPr="000F79B1" w:rsidRDefault="00EA6EAB" w:rsidP="00EA6EAB">
      <w:pPr>
        <w:spacing w:line="480" w:lineRule="auto"/>
        <w:rPr>
          <w:b/>
          <w:sz w:val="24"/>
          <w:szCs w:val="24"/>
        </w:rPr>
      </w:pPr>
      <w:r w:rsidRPr="000F79B1">
        <w:rPr>
          <w:b/>
          <w:sz w:val="24"/>
          <w:szCs w:val="24"/>
        </w:rPr>
        <w:t>Introduction</w:t>
      </w:r>
    </w:p>
    <w:p w14:paraId="0DD9F757" w14:textId="77777777" w:rsidR="00EA6EAB" w:rsidRPr="000F79B1" w:rsidDel="00C560C2" w:rsidRDefault="00EA6EAB" w:rsidP="00EA6EAB">
      <w:pPr>
        <w:rPr>
          <w:del w:id="32" w:author="Daniel Kliebenstein" w:date="2017-01-12T15:34:00Z"/>
          <w:sz w:val="24"/>
          <w:szCs w:val="24"/>
          <w:rPrChange w:id="33" w:author="Daniel Kliebenstein" w:date="2017-01-12T16:19:00Z">
            <w:rPr>
              <w:del w:id="34" w:author="Daniel Kliebenstein" w:date="2017-01-12T15:34:00Z"/>
            </w:rPr>
          </w:rPrChange>
        </w:rPr>
      </w:pPr>
      <w:del w:id="35" w:author="Daniel Kliebenstein" w:date="2017-01-12T15:34:00Z">
        <w:r w:rsidRPr="000F79B1" w:rsidDel="00C560C2">
          <w:rPr>
            <w:sz w:val="24"/>
            <w:szCs w:val="24"/>
            <w:rPrChange w:id="36" w:author="Daniel Kliebenstein" w:date="2017-01-12T16:19:00Z">
              <w:rPr/>
            </w:rPrChange>
          </w:rPr>
          <w:delText>Pathogen lifestyle and host resistance</w:delText>
        </w:r>
      </w:del>
    </w:p>
    <w:p w14:paraId="7DF27815" w14:textId="77777777" w:rsidR="00EA6EAB" w:rsidRPr="000F79B1" w:rsidDel="00C560C2" w:rsidRDefault="00EA6EAB" w:rsidP="00EA6EAB">
      <w:pPr>
        <w:rPr>
          <w:del w:id="37" w:author="Daniel Kliebenstein" w:date="2017-01-12T15:34:00Z"/>
          <w:sz w:val="24"/>
          <w:szCs w:val="24"/>
          <w:rPrChange w:id="38" w:author="Daniel Kliebenstein" w:date="2017-01-12T16:19:00Z">
            <w:rPr>
              <w:del w:id="39" w:author="Daniel Kliebenstein" w:date="2017-01-12T15:34:00Z"/>
            </w:rPr>
          </w:rPrChange>
        </w:rPr>
      </w:pPr>
    </w:p>
    <w:p w14:paraId="59F5A64D" w14:textId="77777777" w:rsidR="00E8258B" w:rsidRPr="000F79B1" w:rsidRDefault="00EA6EAB" w:rsidP="00EA6EAB">
      <w:pPr>
        <w:spacing w:line="480" w:lineRule="auto"/>
        <w:ind w:firstLine="720"/>
        <w:rPr>
          <w:ins w:id="40" w:author="Daniel Kliebenstein" w:date="2017-01-12T15:47:00Z"/>
          <w:sz w:val="24"/>
          <w:szCs w:val="24"/>
          <w:rPrChange w:id="41" w:author="Daniel Kliebenstein" w:date="2017-01-12T16:19:00Z">
            <w:rPr>
              <w:ins w:id="42" w:author="Daniel Kliebenstein" w:date="2017-01-12T15:47:00Z"/>
            </w:rPr>
          </w:rPrChange>
        </w:rPr>
      </w:pPr>
      <w:del w:id="43" w:author="Daniel Kliebenstein" w:date="2017-01-12T15:34:00Z">
        <w:r w:rsidRPr="000F79B1" w:rsidDel="00C560C2">
          <w:rPr>
            <w:sz w:val="24"/>
            <w:szCs w:val="24"/>
            <w:rPrChange w:id="44" w:author="Daniel Kliebenstein" w:date="2017-01-12T16:19:00Z">
              <w:rPr/>
            </w:rPrChange>
          </w:rPr>
          <w:delText>Pathogen virulence and host-plant susceptibility</w:delText>
        </w:r>
      </w:del>
      <w:ins w:id="45" w:author="Daniel Kliebenstein" w:date="2017-01-12T15:34:00Z">
        <w:r w:rsidR="00C560C2" w:rsidRPr="000F79B1">
          <w:rPr>
            <w:sz w:val="24"/>
            <w:szCs w:val="24"/>
            <w:rPrChange w:id="46" w:author="Daniel Kliebenstein" w:date="2017-01-12T16:19:00Z">
              <w:rPr/>
            </w:rPrChange>
          </w:rPr>
          <w:t>Host-plant interactions</w:t>
        </w:r>
      </w:ins>
      <w:ins w:id="47" w:author="Daniel Kliebenstein" w:date="2017-01-12T15:35:00Z">
        <w:r w:rsidR="00C560C2" w:rsidRPr="000F79B1">
          <w:rPr>
            <w:sz w:val="24"/>
            <w:szCs w:val="24"/>
            <w:rPrChange w:id="48" w:author="Daniel Kliebenstein" w:date="2017-01-12T16:19:00Z">
              <w:rPr/>
            </w:rPrChange>
          </w:rPr>
          <w:t xml:space="preserve"> </w:t>
        </w:r>
      </w:ins>
      <w:del w:id="49" w:author="Daniel Kliebenstein" w:date="2017-01-12T15:35:00Z">
        <w:r w:rsidRPr="000F79B1" w:rsidDel="00C560C2">
          <w:rPr>
            <w:sz w:val="24"/>
            <w:szCs w:val="24"/>
            <w:rPrChange w:id="50" w:author="Daniel Kliebenstein" w:date="2017-01-12T16:19:00Z">
              <w:rPr/>
            </w:rPrChange>
          </w:rPr>
          <w:delText xml:space="preserve"> are highl</w:delText>
        </w:r>
      </w:del>
      <w:ins w:id="51" w:author="Daniel Kliebenstein" w:date="2017-01-12T15:35:00Z">
        <w:r w:rsidR="00C560C2" w:rsidRPr="000F79B1">
          <w:rPr>
            <w:sz w:val="24"/>
            <w:szCs w:val="24"/>
            <w:rPrChange w:id="52" w:author="Daniel Kliebenstein" w:date="2017-01-12T16:19:00Z">
              <w:rPr/>
            </w:rPrChange>
          </w:rPr>
          <w:t>involve</w:t>
        </w:r>
      </w:ins>
      <w:del w:id="53" w:author="Daniel Kliebenstein" w:date="2017-01-12T15:35:00Z">
        <w:r w:rsidRPr="000F79B1" w:rsidDel="00C560C2">
          <w:rPr>
            <w:sz w:val="24"/>
            <w:szCs w:val="24"/>
            <w:rPrChange w:id="54" w:author="Daniel Kliebenstein" w:date="2017-01-12T16:19:00Z">
              <w:rPr/>
            </w:rPrChange>
          </w:rPr>
          <w:delText>y</w:delText>
        </w:r>
      </w:del>
      <w:r w:rsidRPr="000F79B1">
        <w:rPr>
          <w:sz w:val="24"/>
          <w:szCs w:val="24"/>
          <w:rPrChange w:id="55" w:author="Daniel Kliebenstein" w:date="2017-01-12T16:19:00Z">
            <w:rPr/>
          </w:rPrChange>
        </w:rPr>
        <w:t xml:space="preserve"> complex </w:t>
      </w:r>
      <w:del w:id="56" w:author="Daniel Kliebenstein" w:date="2017-01-12T15:35:00Z">
        <w:r w:rsidRPr="000F79B1" w:rsidDel="00C560C2">
          <w:rPr>
            <w:sz w:val="24"/>
            <w:szCs w:val="24"/>
            <w:rPrChange w:id="57" w:author="Daniel Kliebenstein" w:date="2017-01-12T16:19:00Z">
              <w:rPr/>
            </w:rPrChange>
          </w:rPr>
          <w:delText>traits</w:delText>
        </w:r>
      </w:del>
      <w:ins w:id="58" w:author="Daniel Kliebenstein" w:date="2017-01-12T15:35:00Z">
        <w:r w:rsidR="00C560C2" w:rsidRPr="000F79B1">
          <w:rPr>
            <w:sz w:val="24"/>
            <w:szCs w:val="24"/>
            <w:rPrChange w:id="59" w:author="Daniel Kliebenstein" w:date="2017-01-12T16:19:00Z">
              <w:rPr/>
            </w:rPrChange>
          </w:rPr>
          <w:t>interactions host and pathogen molecular pathways and pathogen pathways</w:t>
        </w:r>
      </w:ins>
      <w:r w:rsidRPr="000F79B1">
        <w:rPr>
          <w:sz w:val="24"/>
          <w:szCs w:val="24"/>
          <w:rPrChange w:id="60" w:author="Daniel Kliebenstein" w:date="2017-01-12T16:19:00Z">
            <w:rPr/>
          </w:rPrChange>
        </w:rPr>
        <w:t xml:space="preserve">. </w:t>
      </w:r>
      <w:ins w:id="61" w:author="Daniel Kliebenstein" w:date="2017-01-12T15:35:00Z">
        <w:r w:rsidR="00C560C2" w:rsidRPr="000F79B1">
          <w:rPr>
            <w:sz w:val="24"/>
            <w:szCs w:val="24"/>
            <w:rPrChange w:id="62" w:author="Daniel Kliebenstein" w:date="2017-01-12T16:19:00Z">
              <w:rPr/>
            </w:rPrChange>
          </w:rPr>
          <w:t>The resulting disease result can be viewed as</w:t>
        </w:r>
      </w:ins>
      <w:del w:id="63" w:author="Daniel Kliebenstein" w:date="2017-01-12T15:36:00Z">
        <w:r w:rsidRPr="000F79B1" w:rsidDel="00C560C2">
          <w:rPr>
            <w:sz w:val="24"/>
            <w:szCs w:val="24"/>
            <w:rPrChange w:id="64" w:author="Daniel Kliebenstein" w:date="2017-01-12T16:19:00Z">
              <w:rPr/>
            </w:rPrChange>
          </w:rPr>
          <w:delText>Virulence and susceptibility can be viewed as</w:delText>
        </w:r>
      </w:del>
      <w:r w:rsidRPr="000F79B1">
        <w:rPr>
          <w:sz w:val="24"/>
          <w:szCs w:val="24"/>
          <w:rPrChange w:id="65" w:author="Daniel Kliebenstein" w:date="2017-01-12T16:19:00Z">
            <w:rPr/>
          </w:rPrChange>
        </w:rPr>
        <w:t xml:space="preserve"> the cumulative </w:t>
      </w:r>
      <w:del w:id="66" w:author="Daniel Kliebenstein" w:date="2017-01-12T15:36:00Z">
        <w:r w:rsidRPr="000F79B1" w:rsidDel="00C560C2">
          <w:rPr>
            <w:sz w:val="24"/>
            <w:szCs w:val="24"/>
            <w:rPrChange w:id="67" w:author="Daniel Kliebenstein" w:date="2017-01-12T16:19:00Z">
              <w:rPr/>
            </w:rPrChange>
          </w:rPr>
          <w:delText xml:space="preserve">outcome </w:delText>
        </w:r>
      </w:del>
      <w:ins w:id="68" w:author="Daniel Kliebenstein" w:date="2017-01-12T15:36:00Z">
        <w:r w:rsidR="00C560C2" w:rsidRPr="000F79B1">
          <w:rPr>
            <w:sz w:val="24"/>
            <w:szCs w:val="24"/>
            <w:rPrChange w:id="69" w:author="Daniel Kliebenstein" w:date="2017-01-12T16:19:00Z">
              <w:rPr/>
            </w:rPrChange>
          </w:rPr>
          <w:t>sum of pathogen virulence/</w:t>
        </w:r>
        <w:commentRangeStart w:id="70"/>
        <w:r w:rsidR="00C560C2" w:rsidRPr="000F79B1">
          <w:rPr>
            <w:sz w:val="24"/>
            <w:szCs w:val="24"/>
            <w:rPrChange w:id="71" w:author="Daniel Kliebenstein" w:date="2017-01-12T16:19:00Z">
              <w:rPr/>
            </w:rPrChange>
          </w:rPr>
          <w:t xml:space="preserve">sensitivity </w:t>
        </w:r>
        <w:commentRangeEnd w:id="70"/>
        <w:r w:rsidR="00C560C2" w:rsidRPr="000F79B1">
          <w:rPr>
            <w:rStyle w:val="CommentReference"/>
            <w:sz w:val="24"/>
            <w:szCs w:val="24"/>
            <w:rPrChange w:id="72" w:author="Daniel Kliebenstein" w:date="2017-01-12T16:19:00Z">
              <w:rPr>
                <w:rStyle w:val="CommentReference"/>
              </w:rPr>
            </w:rPrChange>
          </w:rPr>
          <w:commentReference w:id="70"/>
        </w:r>
        <w:r w:rsidR="00C560C2" w:rsidRPr="000F79B1">
          <w:rPr>
            <w:sz w:val="24"/>
            <w:szCs w:val="24"/>
            <w:rPrChange w:id="73" w:author="Daniel Kliebenstein" w:date="2017-01-12T16:19:00Z">
              <w:rPr/>
            </w:rPrChange>
          </w:rPr>
          <w:t>and host resistance/</w:t>
        </w:r>
        <w:proofErr w:type="spellStart"/>
        <w:r w:rsidR="00C560C2" w:rsidRPr="000F79B1">
          <w:rPr>
            <w:sz w:val="24"/>
            <w:szCs w:val="24"/>
            <w:rPrChange w:id="74" w:author="Daniel Kliebenstein" w:date="2017-01-12T16:19:00Z">
              <w:rPr/>
            </w:rPrChange>
          </w:rPr>
          <w:t>suceptibility</w:t>
        </w:r>
      </w:ins>
      <w:proofErr w:type="spellEnd"/>
      <w:del w:id="75" w:author="Daniel Kliebenstein" w:date="2017-01-12T15:36:00Z">
        <w:r w:rsidRPr="000F79B1" w:rsidDel="00C560C2">
          <w:rPr>
            <w:sz w:val="24"/>
            <w:szCs w:val="24"/>
            <w:rPrChange w:id="76" w:author="Daniel Kliebenstein" w:date="2017-01-12T16:19:00Z">
              <w:rPr/>
            </w:rPrChange>
          </w:rPr>
          <w:delText>of interactions between</w:delText>
        </w:r>
      </w:del>
      <w:del w:id="77" w:author="Daniel Kliebenstein" w:date="2017-01-12T15:35:00Z">
        <w:r w:rsidRPr="000F79B1" w:rsidDel="00C560C2">
          <w:rPr>
            <w:sz w:val="24"/>
            <w:szCs w:val="24"/>
            <w:rPrChange w:id="78" w:author="Daniel Kliebenstein" w:date="2017-01-12T16:19:00Z">
              <w:rPr/>
            </w:rPrChange>
          </w:rPr>
          <w:delText xml:space="preserve"> host pathways and pathogen pathways</w:delText>
        </w:r>
      </w:del>
      <w:r w:rsidRPr="000F79B1">
        <w:rPr>
          <w:sz w:val="24"/>
          <w:szCs w:val="24"/>
          <w:rPrChange w:id="79" w:author="Daniel Kliebenstein" w:date="2017-01-12T16:19:00Z">
            <w:rPr/>
          </w:rPrChange>
        </w:rPr>
        <w:t xml:space="preserve">. </w:t>
      </w:r>
      <w:ins w:id="80" w:author="Daniel Kliebenstein" w:date="2017-01-12T15:36:00Z">
        <w:r w:rsidR="00C560C2" w:rsidRPr="000F79B1">
          <w:rPr>
            <w:sz w:val="24"/>
            <w:szCs w:val="24"/>
            <w:rPrChange w:id="81" w:author="Daniel Kliebenstein" w:date="2017-01-12T16:19:00Z">
              <w:rPr/>
            </w:rPrChange>
          </w:rPr>
          <w:t xml:space="preserve">Pathogens can be classified based on their host range with </w:t>
        </w:r>
      </w:ins>
      <w:del w:id="82" w:author="Daniel Kliebenstein" w:date="2017-01-12T15:37:00Z">
        <w:r w:rsidRPr="000F79B1" w:rsidDel="00C560C2">
          <w:rPr>
            <w:sz w:val="24"/>
            <w:szCs w:val="24"/>
            <w:rPrChange w:id="83" w:author="Daniel Kliebenstein" w:date="2017-01-12T16:19:00Z">
              <w:rPr/>
            </w:rPrChange>
          </w:rPr>
          <w:delText xml:space="preserve">Specialist </w:delText>
        </w:r>
      </w:del>
      <w:ins w:id="84" w:author="Daniel Kliebenstein" w:date="2017-01-12T15:37:00Z">
        <w:r w:rsidR="00C560C2" w:rsidRPr="000F79B1">
          <w:rPr>
            <w:sz w:val="24"/>
            <w:szCs w:val="24"/>
            <w:rPrChange w:id="85" w:author="Daniel Kliebenstein" w:date="2017-01-12T16:19:00Z">
              <w:rPr/>
            </w:rPrChange>
          </w:rPr>
          <w:t xml:space="preserve">specialist </w:t>
        </w:r>
      </w:ins>
      <w:r w:rsidRPr="000F79B1">
        <w:rPr>
          <w:sz w:val="24"/>
          <w:szCs w:val="24"/>
          <w:rPrChange w:id="86" w:author="Daniel Kliebenstein" w:date="2017-01-12T16:19:00Z">
            <w:rPr/>
          </w:rPrChange>
        </w:rPr>
        <w:t xml:space="preserve">pathogens </w:t>
      </w:r>
      <w:del w:id="87" w:author="Daniel Kliebenstein" w:date="2017-01-12T15:37:00Z">
        <w:r w:rsidRPr="000F79B1" w:rsidDel="00C560C2">
          <w:rPr>
            <w:sz w:val="24"/>
            <w:szCs w:val="24"/>
            <w:rPrChange w:id="88" w:author="Daniel Kliebenstein" w:date="2017-01-12T16:19:00Z">
              <w:rPr/>
            </w:rPrChange>
          </w:rPr>
          <w:delText>are only</w:delText>
        </w:r>
      </w:del>
      <w:ins w:id="89" w:author="Daniel Kliebenstein" w:date="2017-01-12T15:37:00Z">
        <w:r w:rsidR="00C560C2" w:rsidRPr="000F79B1">
          <w:rPr>
            <w:sz w:val="24"/>
            <w:szCs w:val="24"/>
            <w:rPrChange w:id="90" w:author="Daniel Kliebenstein" w:date="2017-01-12T16:19:00Z">
              <w:rPr/>
            </w:rPrChange>
          </w:rPr>
          <w:t>being</w:t>
        </w:r>
      </w:ins>
      <w:r w:rsidRPr="000F79B1">
        <w:rPr>
          <w:sz w:val="24"/>
          <w:szCs w:val="24"/>
          <w:rPrChange w:id="91" w:author="Daniel Kliebenstein" w:date="2017-01-12T16:19:00Z">
            <w:rPr/>
          </w:rPrChange>
        </w:rPr>
        <w:t xml:space="preserve"> pathogenic</w:t>
      </w:r>
      <w:ins w:id="92" w:author="Daniel Kliebenstein" w:date="2017-01-12T15:37:00Z">
        <w:r w:rsidR="00C560C2" w:rsidRPr="000F79B1">
          <w:rPr>
            <w:sz w:val="24"/>
            <w:szCs w:val="24"/>
            <w:rPrChange w:id="93" w:author="Daniel Kliebenstein" w:date="2017-01-12T16:19:00Z">
              <w:rPr/>
            </w:rPrChange>
          </w:rPr>
          <w:t xml:space="preserve">, </w:t>
        </w:r>
      </w:ins>
      <w:del w:id="94" w:author="Daniel Kliebenstein" w:date="2017-01-12T15:37:00Z">
        <w:r w:rsidRPr="000F79B1" w:rsidDel="00C560C2">
          <w:rPr>
            <w:sz w:val="24"/>
            <w:szCs w:val="24"/>
            <w:rPrChange w:id="95" w:author="Daniel Kliebenstein" w:date="2017-01-12T16:19:00Z">
              <w:rPr/>
            </w:rPrChange>
          </w:rPr>
          <w:delText xml:space="preserve"> (and therefore </w:delText>
        </w:r>
      </w:del>
      <w:r w:rsidRPr="000F79B1">
        <w:rPr>
          <w:sz w:val="24"/>
          <w:szCs w:val="24"/>
          <w:rPrChange w:id="96" w:author="Daniel Kliebenstein" w:date="2017-01-12T16:19:00Z">
            <w:rPr/>
          </w:rPrChange>
        </w:rPr>
        <w:t>exhibit</w:t>
      </w:r>
      <w:ins w:id="97" w:author="Daniel Kliebenstein" w:date="2017-01-12T15:37:00Z">
        <w:r w:rsidR="00C560C2" w:rsidRPr="000F79B1">
          <w:rPr>
            <w:sz w:val="24"/>
            <w:szCs w:val="24"/>
            <w:rPrChange w:id="98" w:author="Daniel Kliebenstein" w:date="2017-01-12T16:19:00Z">
              <w:rPr/>
            </w:rPrChange>
          </w:rPr>
          <w:t>ing</w:t>
        </w:r>
      </w:ins>
      <w:r w:rsidRPr="000F79B1">
        <w:rPr>
          <w:sz w:val="24"/>
          <w:szCs w:val="24"/>
          <w:rPrChange w:id="99" w:author="Daniel Kliebenstein" w:date="2017-01-12T16:19:00Z">
            <w:rPr/>
          </w:rPrChange>
        </w:rPr>
        <w:t xml:space="preserve"> virulence</w:t>
      </w:r>
      <w:ins w:id="100" w:author="Daniel Kliebenstein" w:date="2017-01-12T15:37:00Z">
        <w:r w:rsidR="00C560C2" w:rsidRPr="000F79B1">
          <w:rPr>
            <w:sz w:val="24"/>
            <w:szCs w:val="24"/>
            <w:rPrChange w:id="101" w:author="Daniel Kliebenstein" w:date="2017-01-12T16:19:00Z">
              <w:rPr/>
            </w:rPrChange>
          </w:rPr>
          <w:t>,</w:t>
        </w:r>
      </w:ins>
      <w:del w:id="102" w:author="Daniel Kliebenstein" w:date="2017-01-12T15:37:00Z">
        <w:r w:rsidRPr="000F79B1" w:rsidDel="00C560C2">
          <w:rPr>
            <w:sz w:val="24"/>
            <w:szCs w:val="24"/>
            <w:rPrChange w:id="103" w:author="Daniel Kliebenstein" w:date="2017-01-12T16:19:00Z">
              <w:rPr/>
            </w:rPrChange>
          </w:rPr>
          <w:delText>)</w:delText>
        </w:r>
      </w:del>
      <w:r w:rsidRPr="000F79B1">
        <w:rPr>
          <w:sz w:val="24"/>
          <w:szCs w:val="24"/>
          <w:rPrChange w:id="104" w:author="Daniel Kliebenstein" w:date="2017-01-12T16:19:00Z">
            <w:rPr/>
          </w:rPrChange>
        </w:rPr>
        <w:t xml:space="preserve"> on a narrow range of hosts. Suitable hosts may be limited to a single species or genus, leading to co</w:t>
      </w:r>
      <w:ins w:id="105" w:author="Daniel Kliebenstein" w:date="2017-01-12T15:37:00Z">
        <w:r w:rsidR="00C560C2" w:rsidRPr="000F79B1">
          <w:rPr>
            <w:sz w:val="24"/>
            <w:szCs w:val="24"/>
            <w:rPrChange w:id="106" w:author="Daniel Kliebenstein" w:date="2017-01-12T16:19:00Z">
              <w:rPr/>
            </w:rPrChange>
          </w:rPr>
          <w:t>-</w:t>
        </w:r>
      </w:ins>
      <w:r w:rsidRPr="000F79B1">
        <w:rPr>
          <w:sz w:val="24"/>
          <w:szCs w:val="24"/>
          <w:rPrChange w:id="107" w:author="Daniel Kliebenstein" w:date="2017-01-12T16:19:00Z">
            <w:rPr/>
          </w:rPrChange>
        </w:rPr>
        <w:t xml:space="preserve">evolution between host and pathogen which allows </w:t>
      </w:r>
      <w:del w:id="108" w:author="Daniel Kliebenstein" w:date="2017-01-12T15:37:00Z">
        <w:r w:rsidRPr="000F79B1" w:rsidDel="00C560C2">
          <w:rPr>
            <w:sz w:val="24"/>
            <w:szCs w:val="24"/>
            <w:rPrChange w:id="109" w:author="Daniel Kliebenstein" w:date="2017-01-12T16:19:00Z">
              <w:rPr/>
            </w:rPrChange>
          </w:rPr>
          <w:delText xml:space="preserve">crosstalk </w:delText>
        </w:r>
      </w:del>
      <w:ins w:id="110" w:author="Daniel Kliebenstein" w:date="2017-01-12T15:37:00Z">
        <w:r w:rsidR="00C560C2" w:rsidRPr="000F79B1">
          <w:rPr>
            <w:sz w:val="24"/>
            <w:szCs w:val="24"/>
            <w:rPrChange w:id="111" w:author="Daniel Kliebenstein" w:date="2017-01-12T16:19:00Z">
              <w:rPr/>
            </w:rPrChange>
          </w:rPr>
          <w:t xml:space="preserve">evolutionary interactions </w:t>
        </w:r>
      </w:ins>
      <w:del w:id="112" w:author="Daniel Kliebenstein" w:date="2017-01-12T15:38:00Z">
        <w:r w:rsidRPr="000F79B1" w:rsidDel="00C560C2">
          <w:rPr>
            <w:sz w:val="24"/>
            <w:szCs w:val="24"/>
            <w:rPrChange w:id="113" w:author="Daniel Kliebenstein" w:date="2017-01-12T16:19:00Z">
              <w:rPr/>
            </w:rPrChange>
          </w:rPr>
          <w:delText xml:space="preserve">between </w:delText>
        </w:r>
      </w:del>
      <w:ins w:id="114" w:author="Daniel Kliebenstein" w:date="2017-01-12T15:38:00Z">
        <w:r w:rsidR="00C560C2" w:rsidRPr="000F79B1">
          <w:rPr>
            <w:sz w:val="24"/>
            <w:szCs w:val="24"/>
            <w:rPrChange w:id="115" w:author="Daniel Kliebenstein" w:date="2017-01-12T16:19:00Z">
              <w:rPr/>
            </w:rPrChange>
          </w:rPr>
          <w:t xml:space="preserve">such that changes in pathogen virulence genes will </w:t>
        </w:r>
        <w:r w:rsidR="00E8258B" w:rsidRPr="000F79B1">
          <w:rPr>
            <w:sz w:val="24"/>
            <w:szCs w:val="24"/>
            <w:rPrChange w:id="116" w:author="Daniel Kliebenstein" w:date="2017-01-12T16:19:00Z">
              <w:rPr/>
            </w:rPrChange>
          </w:rPr>
          <w:t xml:space="preserve">select for altered </w:t>
        </w:r>
      </w:ins>
      <w:del w:id="117" w:author="Daniel Kliebenstein" w:date="2017-01-12T15:38:00Z">
        <w:r w:rsidRPr="000F79B1" w:rsidDel="00C560C2">
          <w:rPr>
            <w:sz w:val="24"/>
            <w:szCs w:val="24"/>
            <w:rPrChange w:id="118" w:author="Daniel Kliebenstein" w:date="2017-01-12T16:19:00Z">
              <w:rPr/>
            </w:rPrChange>
          </w:rPr>
          <w:delText>genes contributing to pathogen virulence and</w:delText>
        </w:r>
      </w:del>
      <w:ins w:id="119" w:author="Daniel Kliebenstein" w:date="2017-01-12T15:38:00Z">
        <w:r w:rsidR="00C560C2" w:rsidRPr="000F79B1">
          <w:rPr>
            <w:sz w:val="24"/>
            <w:szCs w:val="24"/>
            <w:rPrChange w:id="120" w:author="Daniel Kliebenstein" w:date="2017-01-12T16:19:00Z">
              <w:rPr/>
            </w:rPrChange>
          </w:rPr>
          <w:t xml:space="preserve"> host susceptibility</w:t>
        </w:r>
      </w:ins>
      <w:r w:rsidRPr="000F79B1">
        <w:rPr>
          <w:sz w:val="24"/>
          <w:szCs w:val="24"/>
          <w:rPrChange w:id="121" w:author="Daniel Kliebenstein" w:date="2017-01-12T16:19:00Z">
            <w:rPr/>
          </w:rPrChange>
        </w:rPr>
        <w:t xml:space="preserve"> genes</w:t>
      </w:r>
      <w:del w:id="122" w:author="Daniel Kliebenstein" w:date="2017-01-12T15:38:00Z">
        <w:r w:rsidRPr="000F79B1" w:rsidDel="00C560C2">
          <w:rPr>
            <w:sz w:val="24"/>
            <w:szCs w:val="24"/>
            <w:rPrChange w:id="123" w:author="Daniel Kliebenstein" w:date="2017-01-12T16:19:00Z">
              <w:rPr/>
            </w:rPrChange>
          </w:rPr>
          <w:delText xml:space="preserve"> </w:delText>
        </w:r>
      </w:del>
      <w:ins w:id="124" w:author="Daniel Kliebenstein" w:date="2017-01-12T15:38:00Z">
        <w:r w:rsidR="00E8258B" w:rsidRPr="000F79B1">
          <w:rPr>
            <w:sz w:val="24"/>
            <w:szCs w:val="24"/>
            <w:rPrChange w:id="125" w:author="Daniel Kliebenstein" w:date="2017-01-12T16:19:00Z">
              <w:rPr/>
            </w:rPrChange>
          </w:rPr>
          <w:t xml:space="preserve"> and vice versa</w:t>
        </w:r>
      </w:ins>
      <w:del w:id="126" w:author="Daniel Kliebenstein" w:date="2017-01-12T15:38:00Z">
        <w:r w:rsidRPr="000F79B1" w:rsidDel="00C560C2">
          <w:rPr>
            <w:sz w:val="24"/>
            <w:szCs w:val="24"/>
            <w:rPrChange w:id="127" w:author="Daniel Kliebenstein" w:date="2017-01-12T16:19:00Z">
              <w:rPr/>
            </w:rPrChange>
          </w:rPr>
          <w:delText>contributing to host susceptibility</w:delText>
        </w:r>
      </w:del>
      <w:r w:rsidRPr="000F79B1">
        <w:rPr>
          <w:sz w:val="24"/>
          <w:szCs w:val="24"/>
          <w:rPrChange w:id="128" w:author="Daniel Kliebenstein" w:date="2017-01-12T16:19:00Z">
            <w:rPr/>
          </w:rPrChange>
        </w:rPr>
        <w:t xml:space="preserve">. </w:t>
      </w:r>
      <w:del w:id="129" w:author="Daniel Kliebenstein" w:date="2017-01-12T15:43:00Z">
        <w:r w:rsidRPr="000F79B1" w:rsidDel="00E8258B">
          <w:rPr>
            <w:sz w:val="24"/>
            <w:szCs w:val="24"/>
            <w:rPrChange w:id="130" w:author="Daniel Kliebenstein" w:date="2017-01-12T16:19:00Z">
              <w:rPr/>
            </w:rPrChange>
          </w:rPr>
          <w:delText xml:space="preserve">Generalist pathogens, in contrast, </w:delText>
        </w:r>
      </w:del>
      <w:del w:id="131" w:author="Daniel Kliebenstein" w:date="2017-01-12T15:39:00Z">
        <w:r w:rsidRPr="000F79B1" w:rsidDel="00E8258B">
          <w:rPr>
            <w:sz w:val="24"/>
            <w:szCs w:val="24"/>
            <w:rPrChange w:id="132" w:author="Daniel Kliebenstein" w:date="2017-01-12T16:19:00Z">
              <w:rPr/>
            </w:rPrChange>
          </w:rPr>
          <w:delText xml:space="preserve">can affect </w:delText>
        </w:r>
      </w:del>
      <w:del w:id="133" w:author="Daniel Kliebenstein" w:date="2017-01-12T15:43:00Z">
        <w:r w:rsidRPr="000F79B1" w:rsidDel="00E8258B">
          <w:rPr>
            <w:sz w:val="24"/>
            <w:szCs w:val="24"/>
            <w:rPrChange w:id="134" w:author="Daniel Kliebenstein" w:date="2017-01-12T16:19:00Z">
              <w:rPr/>
            </w:rPrChange>
          </w:rPr>
          <w:delText xml:space="preserve">diverse hosts </w:delText>
        </w:r>
        <w:r w:rsidRPr="000F79B1" w:rsidDel="00E8258B">
          <w:rPr>
            <w:sz w:val="24"/>
            <w:szCs w:val="24"/>
            <w:rPrChange w:id="135" w:author="Daniel Kliebenstein" w:date="2017-01-12T16:19:00Z">
              <w:rPr/>
            </w:rPrChange>
          </w:rPr>
          <w:lastRenderedPageBreak/>
          <w:delText xml:space="preserve">across taxa. They may be less sensitive to variation in host </w:delText>
        </w:r>
      </w:del>
      <w:del w:id="136" w:author="Daniel Kliebenstein" w:date="2017-01-12T15:39:00Z">
        <w:r w:rsidRPr="000F79B1" w:rsidDel="00E8258B">
          <w:rPr>
            <w:sz w:val="24"/>
            <w:szCs w:val="24"/>
            <w:rPrChange w:id="137" w:author="Daniel Kliebenstein" w:date="2017-01-12T16:19:00Z">
              <w:rPr/>
            </w:rPrChange>
          </w:rPr>
          <w:delText>phenotypes, including some resistance strategies</w:delText>
        </w:r>
      </w:del>
      <w:r w:rsidRPr="000F79B1">
        <w:rPr>
          <w:sz w:val="24"/>
          <w:szCs w:val="24"/>
          <w:rPrChange w:id="138" w:author="Daniel Kliebenstein" w:date="2017-01-12T16:19:00Z">
            <w:rPr/>
          </w:rPrChange>
        </w:rPr>
        <w:t xml:space="preserve">. Most known genes for plant resistance to </w:t>
      </w:r>
      <w:ins w:id="139" w:author="Daniel Kliebenstein" w:date="2017-01-12T15:44:00Z">
        <w:r w:rsidR="00E8258B" w:rsidRPr="000F79B1">
          <w:rPr>
            <w:sz w:val="24"/>
            <w:szCs w:val="24"/>
            <w:rPrChange w:id="140" w:author="Daniel Kliebenstein" w:date="2017-01-12T16:19:00Z">
              <w:rPr/>
            </w:rPrChange>
          </w:rPr>
          <w:t xml:space="preserve">specialist </w:t>
        </w:r>
      </w:ins>
      <w:r w:rsidRPr="000F79B1">
        <w:rPr>
          <w:sz w:val="24"/>
          <w:szCs w:val="24"/>
          <w:rPrChange w:id="141" w:author="Daniel Kliebenstein" w:date="2017-01-12T16:19:00Z">
            <w:rPr/>
          </w:rPrChange>
        </w:rPr>
        <w:t xml:space="preserve">pathogens confer qualitative resistance through plant innate immunity. </w:t>
      </w:r>
      <w:del w:id="142" w:author="Daniel Kliebenstein" w:date="2017-01-12T15:44:00Z">
        <w:r w:rsidRPr="000F79B1" w:rsidDel="00E8258B">
          <w:rPr>
            <w:sz w:val="24"/>
            <w:szCs w:val="24"/>
            <w:rPrChange w:id="143" w:author="Daniel Kliebenstein" w:date="2017-01-12T16:19:00Z">
              <w:rPr/>
            </w:rPrChange>
          </w:rPr>
          <w:delText>A common genetic basis of plant resistance</w:delText>
        </w:r>
      </w:del>
      <w:ins w:id="144" w:author="Daniel Kliebenstein" w:date="2017-01-12T15:44:00Z">
        <w:r w:rsidR="00E8258B" w:rsidRPr="000F79B1">
          <w:rPr>
            <w:sz w:val="24"/>
            <w:szCs w:val="24"/>
            <w:rPrChange w:id="145" w:author="Daniel Kliebenstein" w:date="2017-01-12T16:19:00Z">
              <w:rPr/>
            </w:rPrChange>
          </w:rPr>
          <w:t>This frequently</w:t>
        </w:r>
      </w:ins>
      <w:r w:rsidRPr="000F79B1">
        <w:rPr>
          <w:sz w:val="24"/>
          <w:szCs w:val="24"/>
          <w:rPrChange w:id="146" w:author="Daniel Kliebenstein" w:date="2017-01-12T16:19:00Z">
            <w:rPr/>
          </w:rPrChange>
        </w:rPr>
        <w:t xml:space="preserve"> involves </w:t>
      </w:r>
      <w:ins w:id="147" w:author="Daniel Kliebenstein" w:date="2017-01-12T15:46:00Z">
        <w:r w:rsidR="00E8258B" w:rsidRPr="000F79B1">
          <w:rPr>
            <w:sz w:val="24"/>
            <w:szCs w:val="24"/>
            <w:rPrChange w:id="148" w:author="Daniel Kliebenstein" w:date="2017-01-12T16:19:00Z">
              <w:rPr/>
            </w:rPrChange>
          </w:rPr>
          <w:t xml:space="preserve">large effect qualitative </w:t>
        </w:r>
      </w:ins>
      <w:r w:rsidRPr="000F79B1">
        <w:rPr>
          <w:sz w:val="24"/>
          <w:szCs w:val="24"/>
          <w:rPrChange w:id="149" w:author="Daniel Kliebenstein" w:date="2017-01-12T16:19:00Z">
            <w:rPr/>
          </w:rPrChange>
        </w:rPr>
        <w:t xml:space="preserve">R-gene mediated resistance, in which alleles at a single plant resistance locus (R-gene) and a single pathogen </w:t>
      </w:r>
      <w:proofErr w:type="spellStart"/>
      <w:r w:rsidRPr="000F79B1">
        <w:rPr>
          <w:sz w:val="24"/>
          <w:szCs w:val="24"/>
          <w:rPrChange w:id="150" w:author="Daniel Kliebenstein" w:date="2017-01-12T16:19:00Z">
            <w:rPr/>
          </w:rPrChange>
        </w:rPr>
        <w:t>avirulence</w:t>
      </w:r>
      <w:proofErr w:type="spellEnd"/>
      <w:r w:rsidRPr="000F79B1">
        <w:rPr>
          <w:sz w:val="24"/>
          <w:szCs w:val="24"/>
          <w:rPrChange w:id="151" w:author="Daniel Kliebenstein" w:date="2017-01-12T16:19:00Z">
            <w:rPr/>
          </w:rPrChange>
        </w:rPr>
        <w:t xml:space="preserve"> locus determine susceptibility, based on recognition of the pathogen gene by the </w:t>
      </w:r>
      <w:ins w:id="152" w:author="Daniel Kliebenstein" w:date="2017-01-12T15:44:00Z">
        <w:r w:rsidR="00E8258B" w:rsidRPr="000F79B1">
          <w:rPr>
            <w:sz w:val="24"/>
            <w:szCs w:val="24"/>
            <w:rPrChange w:id="153" w:author="Daniel Kliebenstein" w:date="2017-01-12T16:19:00Z">
              <w:rPr/>
            </w:rPrChange>
          </w:rPr>
          <w:t xml:space="preserve">plant </w:t>
        </w:r>
      </w:ins>
      <w:r w:rsidRPr="000F79B1">
        <w:rPr>
          <w:sz w:val="24"/>
          <w:szCs w:val="24"/>
          <w:rPrChange w:id="154" w:author="Daniel Kliebenstein" w:date="2017-01-12T16:19:00Z">
            <w:rPr/>
          </w:rPrChange>
        </w:rPr>
        <w:t xml:space="preserve">R gene. For example, pattern recognition receptors in plants induce defense pathways following sensing of a conserved pathogen signal, such as cell-wall polymers or </w:t>
      </w:r>
      <w:proofErr w:type="spellStart"/>
      <w:r w:rsidRPr="000F79B1">
        <w:rPr>
          <w:sz w:val="24"/>
          <w:szCs w:val="24"/>
          <w:rPrChange w:id="155" w:author="Daniel Kliebenstein" w:date="2017-01-12T16:19:00Z">
            <w:rPr/>
          </w:rPrChange>
        </w:rPr>
        <w:t>flagellin</w:t>
      </w:r>
      <w:proofErr w:type="spellEnd"/>
      <w:r w:rsidRPr="000F79B1">
        <w:rPr>
          <w:sz w:val="24"/>
          <w:szCs w:val="24"/>
          <w:rPrChange w:id="156" w:author="Daniel Kliebenstein" w:date="2017-01-12T16:19:00Z">
            <w:rPr/>
          </w:rPrChange>
        </w:rPr>
        <w:t xml:space="preserve">. </w:t>
      </w:r>
      <w:commentRangeStart w:id="157"/>
      <w:del w:id="158" w:author="Daniel Kliebenstein" w:date="2017-01-12T15:45:00Z">
        <w:r w:rsidRPr="000F79B1" w:rsidDel="00E8258B">
          <w:rPr>
            <w:sz w:val="24"/>
            <w:szCs w:val="24"/>
            <w:rPrChange w:id="159" w:author="Daniel Kliebenstein" w:date="2017-01-12T16:19:00Z">
              <w:rPr/>
            </w:rPrChange>
          </w:rPr>
          <w:delText xml:space="preserve">The R gene strategy often induces programmed cell death, a strategy which is effective against biotrophic pathogens feeding on living tissue {Glazebrook 2005}. </w:delText>
        </w:r>
      </w:del>
      <w:commentRangeEnd w:id="157"/>
      <w:r w:rsidR="00E8258B" w:rsidRPr="000F79B1">
        <w:rPr>
          <w:rStyle w:val="CommentReference"/>
          <w:sz w:val="24"/>
          <w:szCs w:val="24"/>
          <w:rPrChange w:id="160" w:author="Daniel Kliebenstein" w:date="2017-01-12T16:19:00Z">
            <w:rPr>
              <w:rStyle w:val="CommentReference"/>
            </w:rPr>
          </w:rPrChange>
        </w:rPr>
        <w:commentReference w:id="157"/>
      </w:r>
      <w:commentRangeStart w:id="161"/>
      <w:del w:id="162" w:author="Daniel Kliebenstein" w:date="2017-01-12T15:46:00Z">
        <w:r w:rsidRPr="000F79B1" w:rsidDel="00E8258B">
          <w:rPr>
            <w:sz w:val="24"/>
            <w:szCs w:val="24"/>
            <w:rPrChange w:id="163" w:author="Daniel Kliebenstein" w:date="2017-01-12T16:19:00Z">
              <w:rPr/>
            </w:rPrChange>
          </w:rPr>
          <w:delText>This gene-for-gene resistance depends upon specific recognition, and requires close coevolution between host and pathogen if the host is not responding to highly conserved pathogen signals.</w:delText>
        </w:r>
      </w:del>
      <w:r w:rsidRPr="000F79B1">
        <w:rPr>
          <w:sz w:val="24"/>
          <w:szCs w:val="24"/>
          <w:rPrChange w:id="164" w:author="Daniel Kliebenstein" w:date="2017-01-12T16:19:00Z">
            <w:rPr/>
          </w:rPrChange>
        </w:rPr>
        <w:t xml:space="preserve"> </w:t>
      </w:r>
      <w:commentRangeEnd w:id="161"/>
      <w:r w:rsidR="00E8258B" w:rsidRPr="000F79B1">
        <w:rPr>
          <w:rStyle w:val="CommentReference"/>
          <w:sz w:val="24"/>
          <w:szCs w:val="24"/>
          <w:rPrChange w:id="165" w:author="Daniel Kliebenstein" w:date="2017-01-12T16:19:00Z">
            <w:rPr>
              <w:rStyle w:val="CommentReference"/>
            </w:rPr>
          </w:rPrChange>
        </w:rPr>
        <w:commentReference w:id="161"/>
      </w:r>
      <w:r w:rsidRPr="000F79B1">
        <w:rPr>
          <w:sz w:val="24"/>
          <w:szCs w:val="24"/>
          <w:rPrChange w:id="166" w:author="Daniel Kliebenstein" w:date="2017-01-12T16:19:00Z">
            <w:rPr/>
          </w:rPrChange>
        </w:rPr>
        <w:t>The reciprocal selective pressures present in interactions between hosts and specialist pathogens make</w:t>
      </w:r>
      <w:ins w:id="167" w:author="Daniel Kliebenstein" w:date="2017-01-12T15:45:00Z">
        <w:r w:rsidR="00E8258B" w:rsidRPr="000F79B1">
          <w:rPr>
            <w:sz w:val="24"/>
            <w:szCs w:val="24"/>
            <w:rPrChange w:id="168" w:author="Daniel Kliebenstein" w:date="2017-01-12T16:19:00Z">
              <w:rPr/>
            </w:rPrChange>
          </w:rPr>
          <w:t>s</w:t>
        </w:r>
      </w:ins>
      <w:r w:rsidRPr="000F79B1">
        <w:rPr>
          <w:sz w:val="24"/>
          <w:szCs w:val="24"/>
          <w:rPrChange w:id="169" w:author="Daniel Kliebenstein" w:date="2017-01-12T16:19:00Z">
            <w:rPr/>
          </w:rPrChange>
        </w:rPr>
        <w:t xml:space="preserve"> evolution of these specific </w:t>
      </w:r>
      <w:del w:id="170" w:author="Daniel Kliebenstein" w:date="2017-01-12T15:45:00Z">
        <w:r w:rsidRPr="000F79B1" w:rsidDel="00E8258B">
          <w:rPr>
            <w:sz w:val="24"/>
            <w:szCs w:val="24"/>
            <w:rPrChange w:id="171" w:author="Daniel Kliebenstein" w:date="2017-01-12T16:19:00Z">
              <w:rPr/>
            </w:rPrChange>
          </w:rPr>
          <w:delText xml:space="preserve">genetic </w:delText>
        </w:r>
      </w:del>
      <w:ins w:id="172" w:author="Daniel Kliebenstein" w:date="2017-01-12T15:45:00Z">
        <w:r w:rsidR="00E8258B" w:rsidRPr="000F79B1">
          <w:rPr>
            <w:sz w:val="24"/>
            <w:szCs w:val="24"/>
            <w:rPrChange w:id="173" w:author="Daniel Kliebenstein" w:date="2017-01-12T16:19:00Z">
              <w:rPr/>
            </w:rPrChange>
          </w:rPr>
          <w:t xml:space="preserve">gene-for-gene </w:t>
        </w:r>
      </w:ins>
      <w:r w:rsidRPr="000F79B1">
        <w:rPr>
          <w:sz w:val="24"/>
          <w:szCs w:val="24"/>
          <w:rPrChange w:id="174" w:author="Daniel Kliebenstein" w:date="2017-01-12T16:19:00Z">
            <w:rPr/>
          </w:rPrChange>
        </w:rPr>
        <w:t>interactions relatively common</w:t>
      </w:r>
      <w:ins w:id="175" w:author="Daniel Kliebenstein" w:date="2017-01-12T15:47:00Z">
        <w:r w:rsidR="00E8258B" w:rsidRPr="000F79B1">
          <w:rPr>
            <w:sz w:val="24"/>
            <w:szCs w:val="24"/>
            <w:rPrChange w:id="176" w:author="Daniel Kliebenstein" w:date="2017-01-12T16:19:00Z">
              <w:rPr/>
            </w:rPrChange>
          </w:rPr>
          <w:t>.</w:t>
        </w:r>
      </w:ins>
      <w:del w:id="177" w:author="Daniel Kliebenstein" w:date="2017-01-12T15:47:00Z">
        <w:r w:rsidRPr="000F79B1" w:rsidDel="00E8258B">
          <w:rPr>
            <w:sz w:val="24"/>
            <w:szCs w:val="24"/>
            <w:rPrChange w:id="178" w:author="Daniel Kliebenstein" w:date="2017-01-12T16:19:00Z">
              <w:rPr/>
            </w:rPrChange>
          </w:rPr>
          <w:delText>.</w:delText>
        </w:r>
      </w:del>
    </w:p>
    <w:p w14:paraId="3FF9CEBC" w14:textId="77777777" w:rsidR="00EA6EAB" w:rsidRPr="000F79B1" w:rsidRDefault="00EA6EAB" w:rsidP="00EA6EAB">
      <w:pPr>
        <w:spacing w:line="480" w:lineRule="auto"/>
        <w:ind w:firstLine="720"/>
        <w:rPr>
          <w:sz w:val="24"/>
          <w:szCs w:val="24"/>
          <w:rPrChange w:id="179" w:author="Daniel Kliebenstein" w:date="2017-01-12T16:19:00Z">
            <w:rPr/>
          </w:rPrChange>
        </w:rPr>
      </w:pPr>
      <w:commentRangeStart w:id="180"/>
      <w:r w:rsidRPr="000F79B1">
        <w:rPr>
          <w:sz w:val="24"/>
          <w:szCs w:val="24"/>
          <w:rPrChange w:id="181" w:author="Daniel Kliebenstein" w:date="2017-01-12T16:19:00Z">
            <w:rPr/>
          </w:rPrChange>
        </w:rPr>
        <w:t xml:space="preserve"> </w:t>
      </w:r>
      <w:ins w:id="182" w:author="Daniel Kliebenstein" w:date="2017-01-12T15:44:00Z">
        <w:r w:rsidR="00E8258B" w:rsidRPr="000F79B1">
          <w:rPr>
            <w:sz w:val="24"/>
            <w:szCs w:val="24"/>
            <w:rPrChange w:id="183" w:author="Daniel Kliebenstein" w:date="2017-01-12T16:19:00Z">
              <w:rPr/>
            </w:rPrChange>
          </w:rPr>
          <w:t xml:space="preserve">In contrast to specialist pathogens, </w:t>
        </w:r>
      </w:ins>
      <w:ins w:id="184" w:author="Daniel Kliebenstein" w:date="2017-01-12T15:47:00Z">
        <w:r w:rsidR="00E8258B" w:rsidRPr="000F79B1">
          <w:rPr>
            <w:sz w:val="24"/>
            <w:szCs w:val="24"/>
            <w:rPrChange w:id="185" w:author="Daniel Kliebenstein" w:date="2017-01-12T16:19:00Z">
              <w:rPr/>
            </w:rPrChange>
          </w:rPr>
          <w:t>g</w:t>
        </w:r>
      </w:ins>
      <w:ins w:id="186" w:author="Daniel Kliebenstein" w:date="2017-01-12T15:43:00Z">
        <w:r w:rsidR="00E8258B" w:rsidRPr="000F79B1">
          <w:rPr>
            <w:sz w:val="24"/>
            <w:szCs w:val="24"/>
            <w:rPrChange w:id="187" w:author="Daniel Kliebenstein" w:date="2017-01-12T16:19:00Z">
              <w:rPr/>
            </w:rPrChange>
          </w:rPr>
          <w:t xml:space="preserve">eneralist pathogens infect diverse hosts across taxa. They may be less sensitive to variation in host susceptibility/resistance gene evolution because of their ability to shift niche by moving from host to host niche. This allows generalist pathogens to evade non-favorable shifts in specific hosts </w:t>
        </w:r>
      </w:ins>
      <w:del w:id="188" w:author="Daniel Kliebenstein" w:date="2017-01-12T15:46:00Z">
        <w:r w:rsidRPr="000F79B1" w:rsidDel="00E8258B">
          <w:rPr>
            <w:sz w:val="24"/>
            <w:szCs w:val="24"/>
            <w:rPrChange w:id="189" w:author="Daniel Kliebenstein" w:date="2017-01-12T16:19:00Z">
              <w:rPr/>
            </w:rPrChange>
          </w:rPr>
          <w:delText>In contrast, generalists respond to evolutionary pressures from many host species, making</w:delText>
        </w:r>
      </w:del>
      <w:ins w:id="190" w:author="Daniel Kliebenstein" w:date="2017-01-12T15:46:00Z">
        <w:r w:rsidR="00E8258B" w:rsidRPr="000F79B1">
          <w:rPr>
            <w:sz w:val="24"/>
            <w:szCs w:val="24"/>
            <w:rPrChange w:id="191" w:author="Daniel Kliebenstein" w:date="2017-01-12T16:19:00Z">
              <w:rPr/>
            </w:rPrChange>
          </w:rPr>
          <w:t>and makes</w:t>
        </w:r>
      </w:ins>
      <w:r w:rsidRPr="000F79B1">
        <w:rPr>
          <w:sz w:val="24"/>
          <w:szCs w:val="24"/>
          <w:rPrChange w:id="192" w:author="Daniel Kliebenstein" w:date="2017-01-12T16:19:00Z">
            <w:rPr/>
          </w:rPrChange>
        </w:rPr>
        <w:t xml:space="preserve"> the evolution of gene-for-gene </w:t>
      </w:r>
      <w:ins w:id="193" w:author="Daniel Kliebenstein" w:date="2017-01-12T15:46:00Z">
        <w:r w:rsidR="00E8258B" w:rsidRPr="000F79B1">
          <w:rPr>
            <w:sz w:val="24"/>
            <w:szCs w:val="24"/>
            <w:rPrChange w:id="194" w:author="Daniel Kliebenstein" w:date="2017-01-12T16:19:00Z">
              <w:rPr/>
            </w:rPrChange>
          </w:rPr>
          <w:t xml:space="preserve">or large effect qualitative </w:t>
        </w:r>
      </w:ins>
      <w:r w:rsidRPr="000F79B1">
        <w:rPr>
          <w:sz w:val="24"/>
          <w:szCs w:val="24"/>
          <w:rPrChange w:id="195" w:author="Daniel Kliebenstein" w:date="2017-01-12T16:19:00Z">
            <w:rPr/>
          </w:rPrChange>
        </w:rPr>
        <w:t xml:space="preserve">resistance </w:t>
      </w:r>
      <w:del w:id="196" w:author="Daniel Kliebenstein" w:date="2017-01-12T15:46:00Z">
        <w:r w:rsidRPr="000F79B1" w:rsidDel="00E8258B">
          <w:rPr>
            <w:sz w:val="24"/>
            <w:szCs w:val="24"/>
            <w:rPrChange w:id="197" w:author="Daniel Kliebenstein" w:date="2017-01-12T16:19:00Z">
              <w:rPr/>
            </w:rPrChange>
          </w:rPr>
          <w:delText>unlikely</w:delText>
        </w:r>
      </w:del>
      <w:ins w:id="198" w:author="Daniel Kliebenstein" w:date="2017-01-12T15:46:00Z">
        <w:r w:rsidR="00E8258B" w:rsidRPr="000F79B1">
          <w:rPr>
            <w:sz w:val="24"/>
            <w:szCs w:val="24"/>
            <w:rPrChange w:id="199" w:author="Daniel Kliebenstein" w:date="2017-01-12T16:19:00Z">
              <w:rPr/>
            </w:rPrChange>
          </w:rPr>
          <w:t>difficult</w:t>
        </w:r>
      </w:ins>
      <w:r w:rsidRPr="000F79B1">
        <w:rPr>
          <w:sz w:val="24"/>
          <w:szCs w:val="24"/>
          <w:rPrChange w:id="200" w:author="Daniel Kliebenstein" w:date="2017-01-12T16:19:00Z">
            <w:rPr/>
          </w:rPrChange>
        </w:rPr>
        <w:t xml:space="preserve">. </w:t>
      </w:r>
    </w:p>
    <w:p w14:paraId="6D7CD850" w14:textId="77777777" w:rsidR="00E8258B" w:rsidRPr="000F79B1" w:rsidRDefault="00E8258B" w:rsidP="008F425E">
      <w:pPr>
        <w:spacing w:line="480" w:lineRule="auto"/>
        <w:ind w:firstLine="720"/>
        <w:rPr>
          <w:ins w:id="201" w:author="Daniel Kliebenstein" w:date="2017-01-12T15:47:00Z"/>
          <w:sz w:val="24"/>
          <w:szCs w:val="24"/>
          <w:rPrChange w:id="202" w:author="Daniel Kliebenstein" w:date="2017-01-12T16:19:00Z">
            <w:rPr>
              <w:ins w:id="203" w:author="Daniel Kliebenstein" w:date="2017-01-12T15:47:00Z"/>
            </w:rPr>
          </w:rPrChange>
        </w:rPr>
      </w:pPr>
      <w:moveToRangeStart w:id="204" w:author="Daniel Kliebenstein" w:date="2017-01-12T15:47:00Z" w:name="move471999364"/>
      <w:moveTo w:id="205" w:author="Daniel Kliebenstein" w:date="2017-01-12T15:47:00Z">
        <w:r w:rsidRPr="000F79B1">
          <w:rPr>
            <w:sz w:val="24"/>
            <w:szCs w:val="24"/>
            <w:rPrChange w:id="206" w:author="Daniel Kliebenstein" w:date="2017-01-12T16:19:00Z">
              <w:rPr/>
            </w:rPrChange>
          </w:rPr>
          <w:t>In plants, most naturally variable genes for</w:t>
        </w:r>
      </w:moveTo>
      <w:ins w:id="207" w:author="Daniel Kliebenstein" w:date="2017-01-12T15:47:00Z">
        <w:r w:rsidRPr="000F79B1">
          <w:rPr>
            <w:sz w:val="24"/>
            <w:szCs w:val="24"/>
            <w:rPrChange w:id="208" w:author="Daniel Kliebenstein" w:date="2017-01-12T16:19:00Z">
              <w:rPr/>
            </w:rPrChange>
          </w:rPr>
          <w:t xml:space="preserve"> resistance to</w:t>
        </w:r>
      </w:ins>
      <w:moveTo w:id="209" w:author="Daniel Kliebenstein" w:date="2017-01-12T15:47:00Z">
        <w:r w:rsidRPr="000F79B1">
          <w:rPr>
            <w:sz w:val="24"/>
            <w:szCs w:val="24"/>
            <w:rPrChange w:id="210" w:author="Daniel Kliebenstein" w:date="2017-01-12T16:19:00Z">
              <w:rPr/>
            </w:rPrChange>
          </w:rPr>
          <w:t xml:space="preserve"> generalist pathogen</w:t>
        </w:r>
      </w:moveTo>
      <w:ins w:id="211" w:author="Daniel Kliebenstein" w:date="2017-01-12T15:47:00Z">
        <w:r w:rsidRPr="000F79B1">
          <w:rPr>
            <w:sz w:val="24"/>
            <w:szCs w:val="24"/>
            <w:rPrChange w:id="212" w:author="Daniel Kliebenstein" w:date="2017-01-12T16:19:00Z">
              <w:rPr/>
            </w:rPrChange>
          </w:rPr>
          <w:t>s</w:t>
        </w:r>
      </w:ins>
      <w:moveTo w:id="213" w:author="Daniel Kliebenstein" w:date="2017-01-12T15:47:00Z">
        <w:r w:rsidRPr="000F79B1">
          <w:rPr>
            <w:sz w:val="24"/>
            <w:szCs w:val="24"/>
            <w:rPrChange w:id="214" w:author="Daniel Kliebenstein" w:date="2017-01-12T16:19:00Z">
              <w:rPr/>
            </w:rPrChange>
          </w:rPr>
          <w:t xml:space="preserve"> </w:t>
        </w:r>
        <w:del w:id="215" w:author="Daniel Kliebenstein" w:date="2017-01-12T15:47:00Z">
          <w:r w:rsidRPr="000F79B1" w:rsidDel="00E8258B">
            <w:rPr>
              <w:sz w:val="24"/>
              <w:szCs w:val="24"/>
              <w:rPrChange w:id="216" w:author="Daniel Kliebenstein" w:date="2017-01-12T16:19:00Z">
                <w:rPr/>
              </w:rPrChange>
            </w:rPr>
            <w:delText>resistance likely contribute to</w:delText>
          </w:r>
        </w:del>
      </w:moveTo>
      <w:ins w:id="217" w:author="Daniel Kliebenstein" w:date="2017-01-12T15:47:00Z">
        <w:r w:rsidRPr="000F79B1">
          <w:rPr>
            <w:sz w:val="24"/>
            <w:szCs w:val="24"/>
            <w:rPrChange w:id="218" w:author="Daniel Kliebenstein" w:date="2017-01-12T16:19:00Z">
              <w:rPr/>
            </w:rPrChange>
          </w:rPr>
          <w:t xml:space="preserve">are </w:t>
        </w:r>
      </w:ins>
      <w:moveTo w:id="219" w:author="Daniel Kliebenstein" w:date="2017-01-12T15:47:00Z">
        <w:r w:rsidRPr="000F79B1">
          <w:rPr>
            <w:sz w:val="24"/>
            <w:szCs w:val="24"/>
            <w:rPrChange w:id="220" w:author="Daniel Kliebenstein" w:date="2017-01-12T16:19:00Z">
              <w:rPr/>
            </w:rPrChange>
          </w:rPr>
          <w:t xml:space="preserve"> quantitative</w:t>
        </w:r>
      </w:moveTo>
      <w:ins w:id="221" w:author="Daniel Kliebenstein" w:date="2017-01-12T15:47:00Z">
        <w:r w:rsidRPr="000F79B1">
          <w:rPr>
            <w:sz w:val="24"/>
            <w:szCs w:val="24"/>
            <w:rPrChange w:id="222" w:author="Daniel Kliebenstein" w:date="2017-01-12T16:19:00Z">
              <w:rPr/>
            </w:rPrChange>
          </w:rPr>
          <w:t xml:space="preserve"> in </w:t>
        </w:r>
        <w:proofErr w:type="spellStart"/>
        <w:r w:rsidRPr="000F79B1">
          <w:rPr>
            <w:sz w:val="24"/>
            <w:szCs w:val="24"/>
            <w:rPrChange w:id="223" w:author="Daniel Kliebenstein" w:date="2017-01-12T16:19:00Z">
              <w:rPr/>
            </w:rPrChange>
          </w:rPr>
          <w:t>their</w:t>
        </w:r>
        <w:proofErr w:type="spellEnd"/>
        <w:r w:rsidRPr="000F79B1">
          <w:rPr>
            <w:sz w:val="24"/>
            <w:szCs w:val="24"/>
            <w:rPrChange w:id="224" w:author="Daniel Kliebenstein" w:date="2017-01-12T16:19:00Z">
              <w:rPr/>
            </w:rPrChange>
          </w:rPr>
          <w:t xml:space="preserve"> effect</w:t>
        </w:r>
      </w:ins>
      <w:moveTo w:id="225" w:author="Daniel Kliebenstein" w:date="2017-01-12T15:47:00Z">
        <w:r w:rsidRPr="000F79B1">
          <w:rPr>
            <w:sz w:val="24"/>
            <w:szCs w:val="24"/>
            <w:rPrChange w:id="226" w:author="Daniel Kliebenstein" w:date="2017-01-12T16:19:00Z">
              <w:rPr/>
            </w:rPrChange>
          </w:rPr>
          <w:t>, rather than qualitative,</w:t>
        </w:r>
        <w:del w:id="227" w:author="Daniel Kliebenstein" w:date="2017-01-12T15:48:00Z">
          <w:r w:rsidRPr="000F79B1" w:rsidDel="00E8258B">
            <w:rPr>
              <w:sz w:val="24"/>
              <w:szCs w:val="24"/>
              <w:rPrChange w:id="228" w:author="Daniel Kliebenstein" w:date="2017-01-12T16:19:00Z">
                <w:rPr/>
              </w:rPrChange>
            </w:rPr>
            <w:delText xml:space="preserve"> resistance</w:delText>
          </w:r>
        </w:del>
        <w:r w:rsidRPr="000F79B1">
          <w:rPr>
            <w:sz w:val="24"/>
            <w:szCs w:val="24"/>
            <w:rPrChange w:id="229" w:author="Daniel Kliebenstein" w:date="2017-01-12T16:19:00Z">
              <w:rPr/>
            </w:rPrChange>
          </w:rPr>
          <w:t>. There are no known naturally variable large-effect resistance loci for plant defense against generalist pathogens</w:t>
        </w:r>
      </w:moveTo>
      <w:ins w:id="230" w:author="Daniel Kliebenstein" w:date="2017-01-12T15:48:00Z">
        <w:r w:rsidRPr="000F79B1">
          <w:rPr>
            <w:sz w:val="24"/>
            <w:szCs w:val="24"/>
            <w:rPrChange w:id="231" w:author="Daniel Kliebenstein" w:date="2017-01-12T16:19:00Z">
              <w:rPr/>
            </w:rPrChange>
          </w:rPr>
          <w:t xml:space="preserve"> such as </w:t>
        </w:r>
        <w:commentRangeStart w:id="232"/>
        <w:r w:rsidRPr="000F79B1">
          <w:rPr>
            <w:i/>
            <w:sz w:val="24"/>
            <w:szCs w:val="24"/>
            <w:rPrChange w:id="233" w:author="Daniel Kliebenstein" w:date="2017-01-12T16:19:00Z">
              <w:rPr/>
            </w:rPrChange>
          </w:rPr>
          <w:t>Botrytis cinerea</w:t>
        </w:r>
        <w:commentRangeEnd w:id="232"/>
        <w:r w:rsidRPr="000F79B1">
          <w:rPr>
            <w:rStyle w:val="CommentReference"/>
            <w:sz w:val="24"/>
            <w:szCs w:val="24"/>
            <w:rPrChange w:id="234" w:author="Daniel Kliebenstein" w:date="2017-01-12T16:19:00Z">
              <w:rPr>
                <w:rStyle w:val="CommentReference"/>
              </w:rPr>
            </w:rPrChange>
          </w:rPr>
          <w:commentReference w:id="232"/>
        </w:r>
      </w:ins>
      <w:moveTo w:id="235" w:author="Daniel Kliebenstein" w:date="2017-01-12T15:47:00Z">
        <w:r w:rsidRPr="000F79B1">
          <w:rPr>
            <w:sz w:val="24"/>
            <w:szCs w:val="24"/>
            <w:rPrChange w:id="236" w:author="Daniel Kliebenstein" w:date="2017-01-12T16:19:00Z">
              <w:rPr/>
            </w:rPrChange>
          </w:rPr>
          <w:t xml:space="preserve">. </w:t>
        </w:r>
        <w:del w:id="237" w:author="Daniel Kliebenstein" w:date="2017-01-12T15:48:00Z">
          <w:r w:rsidRPr="000F79B1" w:rsidDel="008F425E">
            <w:rPr>
              <w:sz w:val="24"/>
              <w:szCs w:val="24"/>
              <w:rPrChange w:id="238" w:author="Daniel Kliebenstein" w:date="2017-01-12T16:19:00Z">
                <w:rPr/>
              </w:rPrChange>
            </w:rPr>
            <w:delText>Further, there are no known naturally variable large-effect virulence loci in generalist pathogens.</w:delText>
          </w:r>
        </w:del>
      </w:moveTo>
      <w:ins w:id="239" w:author="Daniel Kliebenstein" w:date="2017-01-12T15:49:00Z">
        <w:r w:rsidR="008F425E" w:rsidRPr="000F79B1">
          <w:rPr>
            <w:sz w:val="24"/>
            <w:szCs w:val="24"/>
            <w:rPrChange w:id="240" w:author="Daniel Kliebenstein" w:date="2017-01-12T16:19:00Z">
              <w:rPr/>
            </w:rPrChange>
          </w:rPr>
          <w:t xml:space="preserve"> Modern genomic approaches are rapidly identifying a broad array of loci that control quantitative resistance in </w:t>
        </w:r>
        <w:commentRangeStart w:id="241"/>
        <w:r w:rsidR="008F425E" w:rsidRPr="000F79B1">
          <w:rPr>
            <w:sz w:val="24"/>
            <w:szCs w:val="24"/>
            <w:rPrChange w:id="242" w:author="Daniel Kliebenstein" w:date="2017-01-12T16:19:00Z">
              <w:rPr/>
            </w:rPrChange>
          </w:rPr>
          <w:t>plants</w:t>
        </w:r>
      </w:ins>
      <w:ins w:id="243" w:author="Daniel Kliebenstein" w:date="2017-01-12T15:51:00Z">
        <w:r w:rsidR="008F425E" w:rsidRPr="000F79B1">
          <w:rPr>
            <w:sz w:val="24"/>
            <w:szCs w:val="24"/>
            <w:rPrChange w:id="244" w:author="Daniel Kliebenstein" w:date="2017-01-12T16:19:00Z">
              <w:rPr/>
            </w:rPrChange>
          </w:rPr>
          <w:t xml:space="preserve"> to generalist pathogens</w:t>
        </w:r>
        <w:commentRangeEnd w:id="241"/>
        <w:r w:rsidR="008F425E" w:rsidRPr="000F79B1">
          <w:rPr>
            <w:rStyle w:val="CommentReference"/>
            <w:sz w:val="24"/>
            <w:szCs w:val="24"/>
            <w:rPrChange w:id="245" w:author="Daniel Kliebenstein" w:date="2017-01-12T16:19:00Z">
              <w:rPr>
                <w:rStyle w:val="CommentReference"/>
              </w:rPr>
            </w:rPrChange>
          </w:rPr>
          <w:commentReference w:id="241"/>
        </w:r>
      </w:ins>
      <w:ins w:id="246" w:author="Daniel Kliebenstein" w:date="2017-01-12T15:49:00Z">
        <w:r w:rsidR="008F425E" w:rsidRPr="000F79B1">
          <w:rPr>
            <w:sz w:val="24"/>
            <w:szCs w:val="24"/>
            <w:rPrChange w:id="247" w:author="Daniel Kliebenstein" w:date="2017-01-12T16:19:00Z">
              <w:rPr/>
            </w:rPrChange>
          </w:rPr>
          <w:t xml:space="preserve">. These include </w:t>
        </w:r>
      </w:ins>
      <w:moveTo w:id="248" w:author="Daniel Kliebenstein" w:date="2017-01-12T15:47:00Z">
        <w:del w:id="249" w:author="Daniel Kliebenstein" w:date="2017-01-12T15:48:00Z">
          <w:r w:rsidRPr="000F79B1" w:rsidDel="008F425E">
            <w:rPr>
              <w:sz w:val="24"/>
              <w:szCs w:val="24"/>
              <w:rPrChange w:id="250" w:author="Daniel Kliebenstein" w:date="2017-01-12T16:19:00Z">
                <w:rPr/>
              </w:rPrChange>
            </w:rPr>
            <w:delText xml:space="preserve"> </w:delText>
          </w:r>
        </w:del>
        <w:del w:id="251" w:author="Daniel Kliebenstein" w:date="2017-01-12T15:49:00Z">
          <w:r w:rsidRPr="000F79B1" w:rsidDel="008F425E">
            <w:rPr>
              <w:sz w:val="24"/>
              <w:szCs w:val="24"/>
              <w:rPrChange w:id="252" w:author="Daniel Kliebenstein" w:date="2017-01-12T16:19:00Z">
                <w:rPr/>
              </w:rPrChange>
            </w:rPr>
            <w:delText xml:space="preserve">A few genes are known to contribute to quantitative plant resistance to pathogens. </w:delText>
          </w:r>
          <w:commentRangeStart w:id="253"/>
          <w:r w:rsidRPr="000F79B1" w:rsidDel="008F425E">
            <w:rPr>
              <w:sz w:val="24"/>
              <w:szCs w:val="24"/>
              <w:rPrChange w:id="254" w:author="Daniel Kliebenstein" w:date="2017-01-12T16:19:00Z">
                <w:rPr/>
              </w:rPrChange>
            </w:rPr>
            <w:delText>G</w:delText>
          </w:r>
        </w:del>
      </w:moveTo>
      <w:ins w:id="255" w:author="Daniel Kliebenstein" w:date="2017-01-12T15:49:00Z">
        <w:r w:rsidR="008F425E" w:rsidRPr="000F79B1">
          <w:rPr>
            <w:sz w:val="24"/>
            <w:szCs w:val="24"/>
            <w:rPrChange w:id="256" w:author="Daniel Kliebenstein" w:date="2017-01-12T16:19:00Z">
              <w:rPr/>
            </w:rPrChange>
          </w:rPr>
          <w:t>g</w:t>
        </w:r>
      </w:ins>
      <w:moveTo w:id="257" w:author="Daniel Kliebenstein" w:date="2017-01-12T15:47:00Z">
        <w:r w:rsidRPr="000F79B1">
          <w:rPr>
            <w:sz w:val="24"/>
            <w:szCs w:val="24"/>
            <w:rPrChange w:id="258" w:author="Daniel Kliebenstein" w:date="2017-01-12T16:19:00Z">
              <w:rPr/>
            </w:rPrChange>
          </w:rPr>
          <w:t xml:space="preserve">enes involved in </w:t>
        </w:r>
      </w:moveTo>
      <w:ins w:id="259" w:author="Daniel Kliebenstein" w:date="2017-01-12T15:52:00Z">
        <w:r w:rsidR="008F425E" w:rsidRPr="000F79B1">
          <w:rPr>
            <w:sz w:val="24"/>
            <w:szCs w:val="24"/>
            <w:rPrChange w:id="260" w:author="Daniel Kliebenstein" w:date="2017-01-12T16:19:00Z">
              <w:rPr/>
            </w:rPrChange>
          </w:rPr>
          <w:t xml:space="preserve">the formation of defenses like </w:t>
        </w:r>
      </w:ins>
      <w:moveTo w:id="261" w:author="Daniel Kliebenstein" w:date="2017-01-12T15:47:00Z">
        <w:r w:rsidRPr="000F79B1">
          <w:rPr>
            <w:sz w:val="24"/>
            <w:szCs w:val="24"/>
            <w:rPrChange w:id="262" w:author="Daniel Kliebenstein" w:date="2017-01-12T16:19:00Z">
              <w:rPr/>
            </w:rPrChange>
          </w:rPr>
          <w:t>secondary metabolite</w:t>
        </w:r>
      </w:moveTo>
      <w:ins w:id="263" w:author="Daniel Kliebenstein" w:date="2017-01-12T15:52:00Z">
        <w:r w:rsidR="008F425E" w:rsidRPr="000F79B1">
          <w:rPr>
            <w:sz w:val="24"/>
            <w:szCs w:val="24"/>
            <w:rPrChange w:id="264" w:author="Daniel Kliebenstein" w:date="2017-01-12T16:19:00Z">
              <w:rPr/>
            </w:rPrChange>
          </w:rPr>
          <w:t xml:space="preserve">s, cell walls and defense proteins as well as </w:t>
        </w:r>
      </w:ins>
      <w:moveTo w:id="265" w:author="Daniel Kliebenstein" w:date="2017-01-12T15:47:00Z">
        <w:del w:id="266" w:author="Daniel Kliebenstein" w:date="2017-01-12T15:52:00Z">
          <w:r w:rsidRPr="000F79B1" w:rsidDel="008F425E">
            <w:rPr>
              <w:sz w:val="24"/>
              <w:szCs w:val="24"/>
              <w:rPrChange w:id="267" w:author="Daniel Kliebenstein" w:date="2017-01-12T16:19:00Z">
                <w:rPr/>
              </w:rPrChange>
            </w:rPr>
            <w:delText xml:space="preserve"> biosynthesis</w:delText>
          </w:r>
        </w:del>
      </w:moveTo>
      <w:ins w:id="268" w:author="Daniel Kliebenstein" w:date="2017-01-12T15:52:00Z">
        <w:r w:rsidR="008F425E" w:rsidRPr="000F79B1">
          <w:rPr>
            <w:sz w:val="24"/>
            <w:szCs w:val="24"/>
            <w:rPrChange w:id="269" w:author="Daniel Kliebenstein" w:date="2017-01-12T16:19:00Z">
              <w:rPr/>
            </w:rPrChange>
          </w:rPr>
          <w:t xml:space="preserve">genes involved in the signaling cascades that link the perception of the pathogen to the defense output </w:t>
        </w:r>
      </w:ins>
      <w:moveTo w:id="270" w:author="Daniel Kliebenstein" w:date="2017-01-12T15:47:00Z">
        <w:del w:id="271" w:author="Daniel Kliebenstein" w:date="2017-01-12T15:50:00Z">
          <w:r w:rsidRPr="000F79B1" w:rsidDel="008F425E">
            <w:rPr>
              <w:sz w:val="24"/>
              <w:szCs w:val="24"/>
              <w:rPrChange w:id="272" w:author="Daniel Kliebenstein" w:date="2017-01-12T16:19:00Z">
                <w:rPr/>
              </w:rPrChange>
            </w:rPr>
            <w:delText xml:space="preserve"> </w:delText>
          </w:r>
        </w:del>
      </w:moveTo>
      <w:commentRangeEnd w:id="253"/>
      <w:r w:rsidR="008F425E" w:rsidRPr="000F79B1">
        <w:rPr>
          <w:rStyle w:val="CommentReference"/>
          <w:sz w:val="24"/>
          <w:szCs w:val="24"/>
          <w:rPrChange w:id="273" w:author="Daniel Kliebenstein" w:date="2017-01-12T16:19:00Z">
            <w:rPr>
              <w:rStyle w:val="CommentReference"/>
            </w:rPr>
          </w:rPrChange>
        </w:rPr>
        <w:commentReference w:id="253"/>
      </w:r>
      <w:moveTo w:id="274" w:author="Daniel Kliebenstein" w:date="2017-01-12T15:47:00Z">
        <w:del w:id="275" w:author="Daniel Kliebenstein" w:date="2017-01-12T15:50:00Z">
          <w:r w:rsidRPr="000F79B1" w:rsidDel="008F425E">
            <w:rPr>
              <w:sz w:val="24"/>
              <w:szCs w:val="24"/>
              <w:rPrChange w:id="276" w:author="Daniel Kliebenstein" w:date="2017-01-12T16:19:00Z">
                <w:rPr/>
              </w:rPrChange>
            </w:rPr>
            <w:delText xml:space="preserve">regulate quantitative resistance </w:delText>
          </w:r>
        </w:del>
        <w:r w:rsidRPr="000F79B1">
          <w:rPr>
            <w:sz w:val="24"/>
            <w:szCs w:val="24"/>
            <w:rPrChange w:id="277" w:author="Daniel Kliebenstein" w:date="2017-01-12T16:19:00Z">
              <w:rPr/>
            </w:rPrChange>
          </w:rPr>
          <w:fldChar w:fldCharType="begin"/>
        </w:r>
        <w:r w:rsidRPr="000F79B1">
          <w:rPr>
            <w:sz w:val="24"/>
            <w:szCs w:val="24"/>
            <w:rPrChange w:id="278" w:author="Daniel Kliebenstein" w:date="2017-01-12T16:19:00Z">
              <w:rPr/>
            </w:rPrChange>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Pr="000F79B1">
          <w:rPr>
            <w:sz w:val="24"/>
            <w:szCs w:val="24"/>
            <w:rPrChange w:id="279" w:author="Daniel Kliebenstein" w:date="2017-01-12T16:19:00Z">
              <w:rPr/>
            </w:rPrChange>
          </w:rPr>
          <w:fldChar w:fldCharType="separate"/>
        </w:r>
        <w:r w:rsidRPr="000F79B1">
          <w:rPr>
            <w:noProof/>
            <w:sz w:val="24"/>
            <w:szCs w:val="24"/>
            <w:rPrChange w:id="280" w:author="Daniel Kliebenstein" w:date="2017-01-12T16:19:00Z">
              <w:rPr>
                <w:noProof/>
              </w:rPr>
            </w:rPrChange>
          </w:rPr>
          <w:t>(Ferrari, Galletti et al. 2007)</w:t>
        </w:r>
        <w:r w:rsidRPr="000F79B1">
          <w:rPr>
            <w:sz w:val="24"/>
            <w:szCs w:val="24"/>
            <w:rPrChange w:id="281" w:author="Daniel Kliebenstein" w:date="2017-01-12T16:19:00Z">
              <w:rPr/>
            </w:rPrChange>
          </w:rPr>
          <w:fldChar w:fldCharType="end"/>
        </w:r>
        <w:r w:rsidRPr="000F79B1">
          <w:rPr>
            <w:sz w:val="24"/>
            <w:szCs w:val="24"/>
            <w:rPrChange w:id="282" w:author="Daniel Kliebenstein" w:date="2017-01-12T16:19:00Z">
              <w:rPr/>
            </w:rPrChange>
          </w:rPr>
          <w:t xml:space="preserve">. </w:t>
        </w:r>
        <w:del w:id="283" w:author="Daniel Kliebenstein" w:date="2017-01-12T15:50:00Z">
          <w:r w:rsidRPr="000F79B1" w:rsidDel="008F425E">
            <w:rPr>
              <w:sz w:val="24"/>
              <w:szCs w:val="24"/>
              <w:rPrChange w:id="284" w:author="Daniel Kliebenstein" w:date="2017-01-12T16:19:00Z">
                <w:rPr/>
              </w:rPrChange>
            </w:rPr>
            <w:delText xml:space="preserve">Additional transporters and kinases contribute to resistance. </w:delText>
          </w:r>
        </w:del>
      </w:moveTo>
      <w:ins w:id="285" w:author="Daniel Kliebenstein" w:date="2017-01-12T15:51:00Z">
        <w:r w:rsidR="008F425E" w:rsidRPr="000F79B1">
          <w:rPr>
            <w:sz w:val="24"/>
            <w:szCs w:val="24"/>
            <w:rPrChange w:id="286" w:author="Daniel Kliebenstein" w:date="2017-01-12T16:19:00Z">
              <w:rPr/>
            </w:rPrChange>
          </w:rPr>
          <w:t xml:space="preserve"> The effect of these quantitative resistance loci is highly dependent upon the specific isolate of the generalist</w:t>
        </w:r>
      </w:ins>
      <w:ins w:id="287" w:author="Daniel Kliebenstein" w:date="2017-01-12T15:53:00Z">
        <w:r w:rsidR="008F425E" w:rsidRPr="000F79B1">
          <w:rPr>
            <w:sz w:val="24"/>
            <w:szCs w:val="24"/>
            <w:rPrChange w:id="288" w:author="Daniel Kliebenstein" w:date="2017-01-12T16:19:00Z">
              <w:rPr/>
            </w:rPrChange>
          </w:rPr>
          <w:t xml:space="preserve"> </w:t>
        </w:r>
      </w:ins>
      <w:ins w:id="289" w:author="Daniel Kliebenstein" w:date="2017-01-12T15:51:00Z">
        <w:r w:rsidR="008F425E" w:rsidRPr="000F79B1">
          <w:rPr>
            <w:sz w:val="24"/>
            <w:szCs w:val="24"/>
            <w:rPrChange w:id="290" w:author="Daniel Kliebenstein" w:date="2017-01-12T16:19:00Z">
              <w:rPr/>
            </w:rPrChange>
          </w:rPr>
          <w:t>pathogen</w:t>
        </w:r>
      </w:ins>
      <w:ins w:id="291" w:author="Daniel Kliebenstein" w:date="2017-01-12T15:53:00Z">
        <w:r w:rsidR="008F425E" w:rsidRPr="000F79B1">
          <w:rPr>
            <w:sz w:val="24"/>
            <w:szCs w:val="24"/>
            <w:rPrChange w:id="292" w:author="Daniel Kliebenstein" w:date="2017-01-12T16:19:00Z">
              <w:rPr/>
            </w:rPrChange>
          </w:rPr>
          <w:t xml:space="preserve">. In contrast to, very little is known about the genetic variation of virulence loci within generalist pathogens. There are no known reported naturally variable large-effect virulence loci in generalist pathogens suggesting that these pathogens have largely </w:t>
        </w:r>
        <w:proofErr w:type="spellStart"/>
        <w:r w:rsidR="008F425E" w:rsidRPr="000F79B1">
          <w:rPr>
            <w:sz w:val="24"/>
            <w:szCs w:val="24"/>
            <w:rPrChange w:id="293" w:author="Daniel Kliebenstein" w:date="2017-01-12T16:19:00Z">
              <w:rPr/>
            </w:rPrChange>
          </w:rPr>
          <w:t>quantative</w:t>
        </w:r>
        <w:proofErr w:type="spellEnd"/>
        <w:r w:rsidR="008F425E" w:rsidRPr="000F79B1">
          <w:rPr>
            <w:sz w:val="24"/>
            <w:szCs w:val="24"/>
            <w:rPrChange w:id="294" w:author="Daniel Kliebenstein" w:date="2017-01-12T16:19:00Z">
              <w:rPr/>
            </w:rPrChange>
          </w:rPr>
          <w:t xml:space="preserve"> genetic variation in virulence.</w:t>
        </w:r>
      </w:ins>
      <w:ins w:id="295" w:author="Daniel Kliebenstein" w:date="2017-01-12T15:54:00Z">
        <w:r w:rsidR="008F425E" w:rsidRPr="000F79B1">
          <w:rPr>
            <w:sz w:val="24"/>
            <w:szCs w:val="24"/>
            <w:rPrChange w:id="296" w:author="Daniel Kliebenstein" w:date="2017-01-12T16:19:00Z">
              <w:rPr/>
            </w:rPrChange>
          </w:rPr>
          <w:t xml:space="preserve"> Thus, to truly understand quantitative host-pathogen interactions, we need to use genetic variation in both the host and pathogen. </w:t>
        </w:r>
      </w:ins>
      <w:moveTo w:id="297" w:author="Daniel Kliebenstein" w:date="2017-01-12T15:47:00Z">
        <w:del w:id="298" w:author="Daniel Kliebenstein" w:date="2017-01-12T15:54:00Z">
          <w:r w:rsidRPr="000F79B1" w:rsidDel="008F425E">
            <w:rPr>
              <w:sz w:val="24"/>
              <w:szCs w:val="24"/>
              <w:rPrChange w:id="299" w:author="Daniel Kliebenstein" w:date="2017-01-12T16:19:00Z">
                <w:rPr/>
              </w:rPrChange>
            </w:rPr>
            <w:delText>To identify the genomic basis of resistance to generalist and necrotrophic pathogens, we must work with genetic variation within pathogens and their plant host</w:delText>
          </w:r>
        </w:del>
      </w:moveTo>
      <w:commentRangeEnd w:id="180"/>
      <w:r w:rsidR="008F425E" w:rsidRPr="000F79B1">
        <w:rPr>
          <w:rStyle w:val="CommentReference"/>
          <w:sz w:val="24"/>
          <w:szCs w:val="24"/>
          <w:rPrChange w:id="300" w:author="Daniel Kliebenstein" w:date="2017-01-12T16:19:00Z">
            <w:rPr>
              <w:rStyle w:val="CommentReference"/>
            </w:rPr>
          </w:rPrChange>
        </w:rPr>
        <w:commentReference w:id="180"/>
      </w:r>
      <w:moveTo w:id="301" w:author="Daniel Kliebenstein" w:date="2017-01-12T15:47:00Z">
        <w:del w:id="302" w:author="Daniel Kliebenstein" w:date="2017-01-12T15:54:00Z">
          <w:r w:rsidRPr="000F79B1" w:rsidDel="008F425E">
            <w:rPr>
              <w:sz w:val="24"/>
              <w:szCs w:val="24"/>
              <w:rPrChange w:id="303" w:author="Daniel Kliebenstein" w:date="2017-01-12T16:19:00Z">
                <w:rPr/>
              </w:rPrChange>
            </w:rPr>
            <w:delText>s.</w:delText>
          </w:r>
        </w:del>
      </w:moveTo>
      <w:moveToRangeEnd w:id="204"/>
    </w:p>
    <w:p w14:paraId="698362FB" w14:textId="08344610" w:rsidR="00EA6EAB" w:rsidRPr="000F79B1" w:rsidRDefault="00EA6EAB" w:rsidP="00EA6EAB">
      <w:pPr>
        <w:spacing w:line="480" w:lineRule="auto"/>
        <w:ind w:firstLine="720"/>
        <w:rPr>
          <w:sz w:val="24"/>
          <w:szCs w:val="24"/>
          <w:rPrChange w:id="304" w:author="Daniel Kliebenstein" w:date="2017-01-12T16:19:00Z">
            <w:rPr/>
          </w:rPrChange>
        </w:rPr>
      </w:pPr>
      <w:commentRangeStart w:id="305"/>
      <w:r w:rsidRPr="000F79B1">
        <w:rPr>
          <w:sz w:val="24"/>
          <w:szCs w:val="24"/>
          <w:rPrChange w:id="306" w:author="Daniel Kliebenstein" w:date="2017-01-12T16:19:00Z">
            <w:rPr/>
          </w:rPrChange>
        </w:rPr>
        <w:t>It is unclear what effect domestication of host plants would have on R-gene mediated resistance. Domestication may lead to loss of some R-genes, or reduce diversity at those loci. Domestication is also expected to affect the path of coevolution between host and pathogen. Domestication poses a strong genetic bottleneck for many species</w:t>
      </w:r>
      <w:r w:rsidR="00BD1A5C" w:rsidRPr="000F79B1">
        <w:rPr>
          <w:sz w:val="24"/>
          <w:szCs w:val="24"/>
          <w:rPrChange w:id="307" w:author="Daniel Kliebenstein" w:date="2017-01-12T16:19:00Z">
            <w:rPr/>
          </w:rPrChange>
        </w:rPr>
        <w:t>. In theory the population bottleneck of plant breeding has led to a reduction in genetic diversity genome-wide, including regions contributing to pathogen resistance. Genetic variation</w:t>
      </w:r>
      <w:r w:rsidRPr="000F79B1">
        <w:rPr>
          <w:sz w:val="24"/>
          <w:szCs w:val="24"/>
          <w:rPrChange w:id="308" w:author="Daniel Kliebenstein" w:date="2017-01-12T16:19:00Z">
            <w:rPr/>
          </w:rPrChange>
        </w:rPr>
        <w:t xml:space="preserve"> contr</w:t>
      </w:r>
      <w:r w:rsidR="00BD1A5C" w:rsidRPr="000F79B1">
        <w:rPr>
          <w:sz w:val="24"/>
          <w:szCs w:val="24"/>
          <w:rPrChange w:id="309" w:author="Daniel Kliebenstein" w:date="2017-01-12T16:19:00Z">
            <w:rPr/>
          </w:rPrChange>
        </w:rPr>
        <w:t>ibuting to pathogen resistance</w:t>
      </w:r>
      <w:r w:rsidR="00105CC5" w:rsidRPr="000F79B1">
        <w:rPr>
          <w:sz w:val="24"/>
          <w:szCs w:val="24"/>
          <w:rPrChange w:id="310" w:author="Daniel Kliebenstein" w:date="2017-01-12T16:19:00Z">
            <w:rPr/>
          </w:rPrChange>
        </w:rPr>
        <w:t>, and variation in resistance phenotypes,</w:t>
      </w:r>
      <w:r w:rsidR="00BD1A5C" w:rsidRPr="000F79B1">
        <w:rPr>
          <w:sz w:val="24"/>
          <w:szCs w:val="24"/>
          <w:rPrChange w:id="311" w:author="Daniel Kliebenstein" w:date="2017-01-12T16:19:00Z">
            <w:rPr/>
          </w:rPrChange>
        </w:rPr>
        <w:t xml:space="preserve"> in domesticated plants is particularly likely to be low if </w:t>
      </w:r>
      <w:r w:rsidRPr="000F79B1">
        <w:rPr>
          <w:sz w:val="24"/>
          <w:szCs w:val="24"/>
          <w:rPrChange w:id="312" w:author="Daniel Kliebenstein" w:date="2017-01-12T16:19:00Z">
            <w:rPr/>
          </w:rPrChange>
        </w:rPr>
        <w:t xml:space="preserve">pathogen pressures are reduced in cultivation. In contrast, persistent pathogen pressures throughout cultivation could select for resistance loci. Host domestication may affect the path of pathogen coevolution as well, likely more </w:t>
      </w:r>
      <w:r w:rsidRPr="000F79B1">
        <w:rPr>
          <w:sz w:val="24"/>
          <w:szCs w:val="24"/>
          <w:rPrChange w:id="313" w:author="Daniel Kliebenstein" w:date="2017-01-12T16:19:00Z">
            <w:rPr/>
          </w:rPrChange>
        </w:rPr>
        <w:lastRenderedPageBreak/>
        <w:t xml:space="preserve">strongly in host-restricted specialists than in generalists. </w:t>
      </w:r>
      <w:del w:id="314" w:author="Daniel Kliebenstein" w:date="2017-01-13T15:13:00Z">
        <w:r w:rsidRPr="000F79B1" w:rsidDel="008B2680">
          <w:rPr>
            <w:sz w:val="24"/>
            <w:szCs w:val="24"/>
            <w:rPrChange w:id="315" w:author="Daniel Kliebenstein" w:date="2017-01-12T16:19:00Z">
              <w:rPr/>
            </w:rPrChange>
          </w:rPr>
          <w:delText xml:space="preserve">Cultivation practices such as greenhouse growth can affect the evolution of necrotrophic pathogens </w:delText>
        </w:r>
        <w:r w:rsidR="00A60CBA" w:rsidRPr="000F79B1" w:rsidDel="008B2680">
          <w:rPr>
            <w:sz w:val="24"/>
            <w:szCs w:val="24"/>
            <w:rPrChange w:id="316" w:author="Daniel Kliebenstein" w:date="2017-01-12T16:19:00Z">
              <w:rPr/>
            </w:rPrChange>
          </w:rPr>
          <w:fldChar w:fldCharType="begin"/>
        </w:r>
        <w:r w:rsidR="005602D8" w:rsidRPr="000F79B1" w:rsidDel="008B2680">
          <w:rPr>
            <w:sz w:val="24"/>
            <w:szCs w:val="24"/>
            <w:rPrChange w:id="317" w:author="Daniel Kliebenstein" w:date="2017-01-12T16:19:00Z">
              <w:rPr/>
            </w:rPrChange>
          </w:rPr>
          <w:delInstrText xml:space="preserve"> ADDIN EN.CITE &lt;EndNote&gt;&lt;Cite&gt;&lt;Author&gt;Decognet&lt;/Author&gt;&lt;Year&gt;2009&lt;/Year&gt;&lt;RecNum&gt;454&lt;/RecNum&gt;&lt;DisplayText&gt;(Decognet, Bardin et al. 2009)&lt;/DisplayText&gt;&lt;record&gt;&lt;rec-number&gt;454&lt;/rec-number&gt;&lt;foreign-keys&gt;&lt;key app="EN" db-id="0pazvxt5kzzzd0er9pcprt0759frxeawtzpf" timestamp="1477256142"&gt;454&lt;/key&gt;&lt;/foreign-keys&gt;&lt;ref-type name="Journal Article"&gt;17&lt;/ref-type&gt;&lt;contributors&gt;&lt;authors&gt;&lt;author&gt;Decognet, V&lt;/author&gt;&lt;author&gt;Bardin, M&lt;/author&gt;&lt;author&gt;Trottin-Caudal, Y&lt;/author&gt;&lt;author&gt;Nicot, PC&lt;/author&gt;&lt;/authors&gt;&lt;/contributors&gt;&lt;titles&gt;&lt;title&gt;Rapid change in the genetic diversity of Botrytis cinerea populations after the introduction of strains in a tomato glasshouse&lt;/title&gt;&lt;secondary-title&gt;Phytopathology&lt;/secondary-title&gt;&lt;/titles&gt;&lt;periodical&gt;&lt;full-title&gt;Phytopathology&lt;/full-title&gt;&lt;/periodical&gt;&lt;pages&gt;185-193&lt;/pages&gt;&lt;volume&gt;99&lt;/volume&gt;&lt;number&gt;2&lt;/number&gt;&lt;dates&gt;&lt;year&gt;2009&lt;/year&gt;&lt;/dates&gt;&lt;isbn&gt;0031-949X&lt;/isbn&gt;&lt;urls&gt;&lt;/urls&gt;&lt;/record&gt;&lt;/Cite&gt;&lt;/EndNote&gt;</w:delInstrText>
        </w:r>
        <w:r w:rsidR="00A60CBA" w:rsidRPr="000F79B1" w:rsidDel="008B2680">
          <w:rPr>
            <w:sz w:val="24"/>
            <w:szCs w:val="24"/>
            <w:rPrChange w:id="318" w:author="Daniel Kliebenstein" w:date="2017-01-12T16:19:00Z">
              <w:rPr/>
            </w:rPrChange>
          </w:rPr>
          <w:fldChar w:fldCharType="separate"/>
        </w:r>
        <w:r w:rsidR="005602D8" w:rsidRPr="000F79B1" w:rsidDel="008B2680">
          <w:rPr>
            <w:noProof/>
            <w:sz w:val="24"/>
            <w:szCs w:val="24"/>
            <w:rPrChange w:id="319" w:author="Daniel Kliebenstein" w:date="2017-01-12T16:19:00Z">
              <w:rPr>
                <w:noProof/>
              </w:rPr>
            </w:rPrChange>
          </w:rPr>
          <w:delText>(Decognet, Bardin et al. 2009)</w:delText>
        </w:r>
        <w:r w:rsidR="00A60CBA" w:rsidRPr="000F79B1" w:rsidDel="008B2680">
          <w:rPr>
            <w:sz w:val="24"/>
            <w:szCs w:val="24"/>
            <w:rPrChange w:id="320" w:author="Daniel Kliebenstein" w:date="2017-01-12T16:19:00Z">
              <w:rPr/>
            </w:rPrChange>
          </w:rPr>
          <w:fldChar w:fldCharType="end"/>
        </w:r>
        <w:r w:rsidRPr="000F79B1" w:rsidDel="008B2680">
          <w:rPr>
            <w:sz w:val="24"/>
            <w:szCs w:val="24"/>
            <w:rPrChange w:id="321" w:author="Daniel Kliebenstein" w:date="2017-01-12T16:19:00Z">
              <w:rPr/>
            </w:rPrChange>
          </w:rPr>
          <w:delText xml:space="preserve">. </w:delText>
        </w:r>
        <w:commentRangeEnd w:id="305"/>
        <w:r w:rsidR="008F425E" w:rsidRPr="000F79B1" w:rsidDel="008B2680">
          <w:rPr>
            <w:rStyle w:val="CommentReference"/>
            <w:sz w:val="24"/>
            <w:szCs w:val="24"/>
            <w:rPrChange w:id="322" w:author="Daniel Kliebenstein" w:date="2017-01-12T16:19:00Z">
              <w:rPr>
                <w:rStyle w:val="CommentReference"/>
              </w:rPr>
            </w:rPrChange>
          </w:rPr>
          <w:commentReference w:id="305"/>
        </w:r>
      </w:del>
    </w:p>
    <w:p w14:paraId="70792301" w14:textId="77777777" w:rsidR="00EA6EAB" w:rsidRPr="000F79B1" w:rsidRDefault="00EA6EAB" w:rsidP="00EA6EAB">
      <w:pPr>
        <w:spacing w:line="480" w:lineRule="auto"/>
        <w:rPr>
          <w:sz w:val="24"/>
          <w:szCs w:val="24"/>
          <w:rPrChange w:id="323" w:author="Daniel Kliebenstein" w:date="2017-01-12T16:19:00Z">
            <w:rPr/>
          </w:rPrChange>
        </w:rPr>
      </w:pPr>
      <w:r w:rsidRPr="000F79B1">
        <w:rPr>
          <w:sz w:val="24"/>
          <w:szCs w:val="24"/>
          <w:rPrChange w:id="324" w:author="Daniel Kliebenstein" w:date="2017-01-12T16:19:00Z">
            <w:rPr/>
          </w:rPrChange>
        </w:rPr>
        <w:tab/>
      </w:r>
      <w:moveFromRangeStart w:id="325" w:author="Daniel Kliebenstein" w:date="2017-01-12T15:47:00Z" w:name="move471999364"/>
      <w:moveFrom w:id="326" w:author="Daniel Kliebenstein" w:date="2017-01-12T15:47:00Z">
        <w:r w:rsidRPr="000F79B1" w:rsidDel="00E8258B">
          <w:rPr>
            <w:sz w:val="24"/>
            <w:szCs w:val="24"/>
            <w:rPrChange w:id="327" w:author="Daniel Kliebenstein" w:date="2017-01-12T16:19:00Z">
              <w:rPr/>
            </w:rPrChange>
          </w:rPr>
          <w:t xml:space="preserve">In plants, most naturally variable genes for generalist pathogen resistance likely contribute to quantitative, rather than qualitative, resistance. There are no known naturally variable large-effect resistance loci for plant defense against generalist pathogens. Further, there are no known naturally variable large-effect virulence loci in generalist pathogens. A few genes are known to contribute to quantitative plant resistance to pathogens. Genes involved in secondary metabolite biosynthesis regulate quantitative resistance </w:t>
        </w:r>
        <w:r w:rsidR="00A60CBA" w:rsidRPr="000F79B1" w:rsidDel="00E8258B">
          <w:rPr>
            <w:sz w:val="24"/>
            <w:szCs w:val="24"/>
            <w:rPrChange w:id="328" w:author="Daniel Kliebenstein" w:date="2017-01-12T16:19:00Z">
              <w:rPr/>
            </w:rPrChange>
          </w:rPr>
          <w:fldChar w:fldCharType="begin"/>
        </w:r>
        <w:r w:rsidR="005602D8" w:rsidRPr="000F79B1" w:rsidDel="00E8258B">
          <w:rPr>
            <w:sz w:val="24"/>
            <w:szCs w:val="24"/>
            <w:rPrChange w:id="329" w:author="Daniel Kliebenstein" w:date="2017-01-12T16:19:00Z">
              <w:rPr/>
            </w:rPrChange>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00A60CBA" w:rsidRPr="000F79B1" w:rsidDel="00E8258B">
          <w:rPr>
            <w:sz w:val="24"/>
            <w:szCs w:val="24"/>
            <w:rPrChange w:id="330" w:author="Daniel Kliebenstein" w:date="2017-01-12T16:19:00Z">
              <w:rPr/>
            </w:rPrChange>
          </w:rPr>
          <w:fldChar w:fldCharType="separate"/>
        </w:r>
        <w:r w:rsidR="005602D8" w:rsidRPr="000F79B1" w:rsidDel="00E8258B">
          <w:rPr>
            <w:noProof/>
            <w:sz w:val="24"/>
            <w:szCs w:val="24"/>
            <w:rPrChange w:id="331" w:author="Daniel Kliebenstein" w:date="2017-01-12T16:19:00Z">
              <w:rPr>
                <w:noProof/>
              </w:rPr>
            </w:rPrChange>
          </w:rPr>
          <w:t>(Ferrari, Galletti et al. 2007)</w:t>
        </w:r>
        <w:r w:rsidR="00A60CBA" w:rsidRPr="000F79B1" w:rsidDel="00E8258B">
          <w:rPr>
            <w:sz w:val="24"/>
            <w:szCs w:val="24"/>
            <w:rPrChange w:id="332" w:author="Daniel Kliebenstein" w:date="2017-01-12T16:19:00Z">
              <w:rPr/>
            </w:rPrChange>
          </w:rPr>
          <w:fldChar w:fldCharType="end"/>
        </w:r>
        <w:r w:rsidRPr="000F79B1" w:rsidDel="00E8258B">
          <w:rPr>
            <w:sz w:val="24"/>
            <w:szCs w:val="24"/>
            <w:rPrChange w:id="333" w:author="Daniel Kliebenstein" w:date="2017-01-12T16:19:00Z">
              <w:rPr/>
            </w:rPrChange>
          </w:rPr>
          <w:t>. Additional transporters and kinases contribute to resistance. To identify the genomic basis of resistance to generalist and necrotrophic pathogens, we must work with genetic variation within pathogens and their plant hosts.</w:t>
        </w:r>
      </w:moveFrom>
      <w:moveFromRangeEnd w:id="325"/>
    </w:p>
    <w:p w14:paraId="7240C5D0" w14:textId="77777777" w:rsidR="00EA6EAB" w:rsidRPr="000F79B1" w:rsidRDefault="00EA6EAB" w:rsidP="00EA6EAB">
      <w:pPr>
        <w:spacing w:line="480" w:lineRule="auto"/>
        <w:rPr>
          <w:b/>
          <w:sz w:val="24"/>
          <w:szCs w:val="24"/>
          <w:rPrChange w:id="334" w:author="Daniel Kliebenstein" w:date="2017-01-12T16:19:00Z">
            <w:rPr>
              <w:b/>
            </w:rPr>
          </w:rPrChange>
        </w:rPr>
      </w:pPr>
      <w:r w:rsidRPr="000F79B1">
        <w:rPr>
          <w:b/>
          <w:sz w:val="24"/>
          <w:szCs w:val="24"/>
          <w:rPrChange w:id="335" w:author="Daniel Kliebenstein" w:date="2017-01-12T16:19:00Z">
            <w:rPr>
              <w:b/>
            </w:rPr>
          </w:rPrChange>
        </w:rPr>
        <w:t>Selected pathogen-host system</w:t>
      </w:r>
    </w:p>
    <w:p w14:paraId="39F19E7F" w14:textId="2F97CCF2" w:rsidR="00EA6EAB" w:rsidRPr="000F79B1" w:rsidDel="00D3121D" w:rsidRDefault="009F588B" w:rsidP="00EA6EAB">
      <w:pPr>
        <w:spacing w:line="480" w:lineRule="auto"/>
        <w:ind w:firstLine="720"/>
        <w:rPr>
          <w:del w:id="336" w:author="Daniel Kliebenstein" w:date="2017-01-12T16:05:00Z"/>
          <w:sz w:val="24"/>
          <w:szCs w:val="24"/>
          <w:rPrChange w:id="337" w:author="Daniel Kliebenstein" w:date="2017-01-12T16:19:00Z">
            <w:rPr>
              <w:del w:id="338" w:author="Daniel Kliebenstein" w:date="2017-01-12T16:05:00Z"/>
            </w:rPr>
          </w:rPrChange>
        </w:rPr>
      </w:pPr>
      <w:commentRangeStart w:id="339"/>
      <w:ins w:id="340" w:author="Daniel Kliebenstein" w:date="2017-01-12T15:59:00Z">
        <w:r w:rsidRPr="000F79B1">
          <w:rPr>
            <w:i/>
            <w:sz w:val="24"/>
            <w:szCs w:val="24"/>
            <w:rPrChange w:id="341" w:author="Daniel Kliebenstein" w:date="2017-01-12T16:19:00Z">
              <w:rPr>
                <w:i/>
              </w:rPr>
            </w:rPrChange>
          </w:rPr>
          <w:t>Botrytis cinerea</w:t>
        </w:r>
        <w:r w:rsidRPr="000F79B1">
          <w:rPr>
            <w:sz w:val="24"/>
            <w:szCs w:val="24"/>
            <w:rPrChange w:id="342" w:author="Daniel Kliebenstein" w:date="2017-01-12T16:19:00Z">
              <w:rPr/>
            </w:rPrChange>
          </w:rPr>
          <w:t xml:space="preserve"> provides a useful model pathogen to study </w:t>
        </w:r>
      </w:ins>
      <w:del w:id="343" w:author="Daniel Kliebenstein" w:date="2017-01-12T15:59:00Z">
        <w:r w:rsidR="00EA6EAB" w:rsidRPr="000F79B1" w:rsidDel="009F588B">
          <w:rPr>
            <w:sz w:val="24"/>
            <w:szCs w:val="24"/>
            <w:rPrChange w:id="344" w:author="Daniel Kliebenstein" w:date="2017-01-12T16:19:00Z">
              <w:rPr/>
            </w:rPrChange>
          </w:rPr>
          <w:delText>To look at the</w:delText>
        </w:r>
      </w:del>
      <w:ins w:id="345" w:author="Daniel Kliebenstein" w:date="2017-01-12T15:59:00Z">
        <w:r w:rsidRPr="000F79B1">
          <w:rPr>
            <w:sz w:val="24"/>
            <w:szCs w:val="24"/>
            <w:rPrChange w:id="346" w:author="Daniel Kliebenstein" w:date="2017-01-12T16:19:00Z">
              <w:rPr/>
            </w:rPrChange>
          </w:rPr>
          <w:t>quantitative</w:t>
        </w:r>
      </w:ins>
      <w:r w:rsidR="00EA6EAB" w:rsidRPr="000F79B1">
        <w:rPr>
          <w:sz w:val="24"/>
          <w:szCs w:val="24"/>
          <w:rPrChange w:id="347" w:author="Daniel Kliebenstein" w:date="2017-01-12T16:19:00Z">
            <w:rPr/>
          </w:rPrChange>
        </w:rPr>
        <w:t xml:space="preserve"> interactions between </w:t>
      </w:r>
      <w:del w:id="348" w:author="Daniel Kliebenstein" w:date="2017-01-12T15:59:00Z">
        <w:r w:rsidR="00EA6EAB" w:rsidRPr="000F79B1" w:rsidDel="009F588B">
          <w:rPr>
            <w:sz w:val="24"/>
            <w:szCs w:val="24"/>
            <w:rPrChange w:id="349" w:author="Daniel Kliebenstein" w:date="2017-01-12T16:19:00Z">
              <w:rPr/>
            </w:rPrChange>
          </w:rPr>
          <w:delText xml:space="preserve">genetic variation in </w:delText>
        </w:r>
      </w:del>
      <w:r w:rsidR="00EA6EAB" w:rsidRPr="000F79B1">
        <w:rPr>
          <w:sz w:val="24"/>
          <w:szCs w:val="24"/>
          <w:rPrChange w:id="350" w:author="Daniel Kliebenstein" w:date="2017-01-12T16:19:00Z">
            <w:rPr/>
          </w:rPrChange>
        </w:rPr>
        <w:t>plants and</w:t>
      </w:r>
      <w:ins w:id="351" w:author="Daniel Kliebenstein" w:date="2017-01-12T15:59:00Z">
        <w:r w:rsidRPr="000F79B1">
          <w:rPr>
            <w:sz w:val="24"/>
            <w:szCs w:val="24"/>
            <w:rPrChange w:id="352" w:author="Daniel Kliebenstein" w:date="2017-01-12T16:19:00Z">
              <w:rPr/>
            </w:rPrChange>
          </w:rPr>
          <w:t xml:space="preserve"> generalist</w:t>
        </w:r>
      </w:ins>
      <w:r w:rsidR="00EA6EAB" w:rsidRPr="000F79B1">
        <w:rPr>
          <w:sz w:val="24"/>
          <w:szCs w:val="24"/>
          <w:rPrChange w:id="353" w:author="Daniel Kliebenstein" w:date="2017-01-12T16:19:00Z">
            <w:rPr/>
          </w:rPrChange>
        </w:rPr>
        <w:t xml:space="preserve"> pathogens and </w:t>
      </w:r>
      <w:del w:id="354" w:author="Daniel Kliebenstein" w:date="2017-01-12T15:59:00Z">
        <w:r w:rsidR="00EA6EAB" w:rsidRPr="000F79B1" w:rsidDel="009F588B">
          <w:rPr>
            <w:sz w:val="24"/>
            <w:szCs w:val="24"/>
            <w:rPrChange w:id="355" w:author="Daniel Kliebenstein" w:date="2017-01-12T16:19:00Z">
              <w:rPr/>
            </w:rPrChange>
          </w:rPr>
          <w:delText>the role of evolutionary processes including differentiation by lineage and domestication, we chose to focus on</w:delText>
        </w:r>
      </w:del>
      <w:ins w:id="356" w:author="Daniel Kliebenstein" w:date="2017-01-12T15:59:00Z">
        <w:r w:rsidRPr="000F79B1">
          <w:rPr>
            <w:sz w:val="24"/>
            <w:szCs w:val="24"/>
            <w:rPrChange w:id="357" w:author="Daniel Kliebenstein" w:date="2017-01-12T16:19:00Z">
              <w:rPr/>
            </w:rPrChange>
          </w:rPr>
          <w:t>how the underlying evolutionary processes may differ from specialist pathogens</w:t>
        </w:r>
      </w:ins>
      <w:del w:id="358" w:author="Daniel Kliebenstein" w:date="2017-01-12T15:59:00Z">
        <w:r w:rsidR="00EA6EAB" w:rsidRPr="000F79B1" w:rsidDel="009F588B">
          <w:rPr>
            <w:sz w:val="24"/>
            <w:szCs w:val="24"/>
            <w:rPrChange w:id="359" w:author="Daniel Kliebenstein" w:date="2017-01-12T16:19:00Z">
              <w:rPr/>
            </w:rPrChange>
          </w:rPr>
          <w:delText xml:space="preserve"> </w:delText>
        </w:r>
        <w:r w:rsidR="00EA6EAB" w:rsidRPr="000F79B1" w:rsidDel="009F588B">
          <w:rPr>
            <w:i/>
            <w:sz w:val="24"/>
            <w:szCs w:val="24"/>
            <w:rPrChange w:id="360" w:author="Daniel Kliebenstein" w:date="2017-01-12T16:19:00Z">
              <w:rPr>
                <w:i/>
              </w:rPr>
            </w:rPrChange>
          </w:rPr>
          <w:delText>Botrytis cinerea</w:delText>
        </w:r>
      </w:del>
      <w:r w:rsidR="00EA6EAB" w:rsidRPr="000F79B1">
        <w:rPr>
          <w:sz w:val="24"/>
          <w:szCs w:val="24"/>
          <w:rPrChange w:id="361" w:author="Daniel Kliebenstein" w:date="2017-01-12T16:19:00Z">
            <w:rPr/>
          </w:rPrChange>
        </w:rPr>
        <w:t xml:space="preserve">. </w:t>
      </w:r>
      <w:r w:rsidR="00EA6EAB" w:rsidRPr="000F79B1">
        <w:rPr>
          <w:i/>
          <w:sz w:val="24"/>
          <w:szCs w:val="24"/>
          <w:rPrChange w:id="362" w:author="Daniel Kliebenstein" w:date="2017-01-12T16:19:00Z">
            <w:rPr>
              <w:i/>
            </w:rPr>
          </w:rPrChange>
        </w:rPr>
        <w:t>B. cinerea</w:t>
      </w:r>
      <w:r w:rsidR="00EA6EAB" w:rsidRPr="000F79B1">
        <w:rPr>
          <w:sz w:val="24"/>
          <w:szCs w:val="24"/>
          <w:rPrChange w:id="363" w:author="Daniel Kliebenstein" w:date="2017-01-12T16:19:00Z">
            <w:rPr/>
          </w:rPrChange>
        </w:rPr>
        <w:t xml:space="preserve"> </w:t>
      </w:r>
      <w:ins w:id="364" w:author="Daniel Kliebenstein" w:date="2017-01-12T15:59:00Z">
        <w:r w:rsidRPr="000F79B1">
          <w:rPr>
            <w:sz w:val="24"/>
            <w:szCs w:val="24"/>
            <w:rPrChange w:id="365" w:author="Daniel Kliebenstein" w:date="2017-01-12T16:19:00Z">
              <w:rPr/>
            </w:rPrChange>
          </w:rPr>
          <w:t xml:space="preserve">is a generalist pathogen that can infect most tested plants from bryophytes to eudicots and </w:t>
        </w:r>
      </w:ins>
      <w:r w:rsidR="00EA6EAB" w:rsidRPr="000F79B1">
        <w:rPr>
          <w:sz w:val="24"/>
          <w:szCs w:val="24"/>
          <w:rPrChange w:id="366" w:author="Daniel Kliebenstein" w:date="2017-01-12T16:19:00Z">
            <w:rPr/>
          </w:rPrChange>
        </w:rPr>
        <w:t xml:space="preserve">causes </w:t>
      </w:r>
      <w:del w:id="367" w:author="Daniel Kliebenstein" w:date="2017-01-12T16:00:00Z">
        <w:r w:rsidR="00EA6EAB" w:rsidRPr="000F79B1" w:rsidDel="009F588B">
          <w:rPr>
            <w:sz w:val="24"/>
            <w:szCs w:val="24"/>
            <w:rPrChange w:id="368" w:author="Daniel Kliebenstein" w:date="2017-01-12T16:19:00Z">
              <w:rPr/>
            </w:rPrChange>
          </w:rPr>
          <w:delText xml:space="preserve">major </w:delText>
        </w:r>
      </w:del>
      <w:r w:rsidR="00EA6EAB" w:rsidRPr="000F79B1">
        <w:rPr>
          <w:sz w:val="24"/>
          <w:szCs w:val="24"/>
          <w:rPrChange w:id="369" w:author="Daniel Kliebenstein" w:date="2017-01-12T16:19:00Z">
            <w:rPr/>
          </w:rPrChange>
        </w:rPr>
        <w:t xml:space="preserve">pre- and post-harvest crop losses in many </w:t>
      </w:r>
      <w:del w:id="370" w:author="Daniel Kliebenstein" w:date="2017-01-12T16:00:00Z">
        <w:r w:rsidR="00EA6EAB" w:rsidRPr="000F79B1" w:rsidDel="009F588B">
          <w:rPr>
            <w:sz w:val="24"/>
            <w:szCs w:val="24"/>
            <w:rPrChange w:id="371" w:author="Daniel Kliebenstein" w:date="2017-01-12T16:19:00Z">
              <w:rPr/>
            </w:rPrChange>
          </w:rPr>
          <w:delText>species, in the field and greenhouse</w:delText>
        </w:r>
      </w:del>
      <w:ins w:id="372" w:author="Daniel Kliebenstein" w:date="2017-01-12T16:00:00Z">
        <w:r w:rsidRPr="000F79B1">
          <w:rPr>
            <w:sz w:val="24"/>
            <w:szCs w:val="24"/>
            <w:rPrChange w:id="373" w:author="Daniel Kliebenstein" w:date="2017-01-12T16:19:00Z">
              <w:rPr/>
            </w:rPrChange>
          </w:rPr>
          <w:t>crops</w:t>
        </w:r>
      </w:ins>
      <w:r w:rsidR="00EA6EAB" w:rsidRPr="000F79B1">
        <w:rPr>
          <w:sz w:val="24"/>
          <w:szCs w:val="24"/>
          <w:rPrChange w:id="374" w:author="Daniel Kliebenstein" w:date="2017-01-12T16:19:00Z">
            <w:rPr/>
          </w:rPrChange>
        </w:rPr>
        <w:t xml:space="preserve"> </w:t>
      </w:r>
      <w:r w:rsidR="00A60CBA" w:rsidRPr="000F79B1">
        <w:rPr>
          <w:sz w:val="24"/>
          <w:szCs w:val="24"/>
          <w:rPrChange w:id="375" w:author="Daniel Kliebenstein" w:date="2017-01-12T16:19:00Z">
            <w:rPr/>
          </w:rPrChange>
        </w:rPr>
        <w:fldChar w:fldCharType="begin"/>
      </w:r>
      <w:r w:rsidR="005602D8" w:rsidRPr="000F79B1">
        <w:rPr>
          <w:sz w:val="24"/>
          <w:szCs w:val="24"/>
          <w:rPrChange w:id="376" w:author="Daniel Kliebenstein" w:date="2017-01-12T16:19:00Z">
            <w:rPr/>
          </w:rPrChange>
        </w:rPr>
        <w:instrText xml:space="preserve"> ADDIN EN.CITE &lt;EndNote&gt;&lt;Cite&gt;&lt;Author&gt;Nicot&lt;/Author&gt;&lt;Year&gt;1996&lt;/Year&gt;&lt;RecNum&gt;455&lt;/RecNum&gt;&lt;DisplayText&gt;(Nicot and Baille 1996, Elad, Williamson et al. 2007)&lt;/DisplayText&gt;&lt;record&gt;&lt;rec-number&gt;455&lt;/rec-number&gt;&lt;foreign-keys&gt;&lt;key app="EN" db-id="0pazvxt5kzzzd0er9pcprt0759frxeawtzpf" timestamp="1477256242"&gt;455&lt;/key&gt;&lt;/foreign-keys&gt;&lt;ref-type name="Book Section"&gt;5&lt;/ref-type&gt;&lt;contributors&gt;&lt;authors&gt;&lt;author&gt;Nicot, Philippe C&lt;/author&gt;&lt;author&gt;Baille, Alain&lt;/author&gt;&lt;/authors&gt;&lt;/contributors&gt;&lt;titles&gt;&lt;title&gt;Integrated control of Botrytis cinerea on greenhouse tomatoes&lt;/title&gt;&lt;secondary-title&gt;Aerial Plant Surface Microbiology&lt;/secondary-title&gt;&lt;/titles&gt;&lt;pages&gt;169-189&lt;/pages&gt;&lt;dates&gt;&lt;year&gt;1996&lt;/year&gt;&lt;/dates&gt;&lt;publisher&gt;Springer&lt;/publisher&gt;&lt;urls&gt;&lt;/urls&gt;&lt;/record&gt;&lt;/Cite&gt;&lt;Cite&gt;&lt;Author&gt;Elad&lt;/Author&gt;&lt;Year&gt;2007&lt;/Year&gt;&lt;RecNum&gt;444&lt;/RecNum&gt;&lt;record&gt;&lt;rec-number&gt;444&lt;/rec-number&gt;&lt;foreign-keys&gt;&lt;key app="EN" db-id="0pazvxt5kzzzd0er9pcprt0759frxeawtzpf" timestamp="1474995834"&gt;444&lt;/key&gt;&lt;/foreign-keys&gt;&lt;ref-type name="Book Section"&gt;5&lt;/ref-type&gt;&lt;contributors&gt;&lt;authors&gt;&lt;author&gt;Elad, Yigal&lt;/author&gt;&lt;author&gt;Williamson, Brian&lt;/author&gt;&lt;author&gt;Tudzynski, Paul&lt;/author&gt;&lt;author&gt;Delen, Nafiz&lt;/author&gt;&lt;/authors&gt;&lt;/contributors&gt;&lt;titles&gt;&lt;title&gt;Botrytis spp. and diseases they cause in agricultural systems–an introduction&lt;/title&gt;&lt;secondary-title&gt;Botrytis: Biology, pathology and control&lt;/secondary-title&gt;&lt;/titles&gt;&lt;pages&gt;1-8&lt;/pages&gt;&lt;dates&gt;&lt;year&gt;2007&lt;/year&gt;&lt;/dates&gt;&lt;publisher&gt;Springer&lt;/publisher&gt;&lt;urls&gt;&lt;/urls&gt;&lt;/record&gt;&lt;/Cite&gt;&lt;/EndNote&gt;</w:instrText>
      </w:r>
      <w:r w:rsidR="00A60CBA" w:rsidRPr="000F79B1">
        <w:rPr>
          <w:sz w:val="24"/>
          <w:szCs w:val="24"/>
          <w:rPrChange w:id="377" w:author="Daniel Kliebenstein" w:date="2017-01-12T16:19:00Z">
            <w:rPr/>
          </w:rPrChange>
        </w:rPr>
        <w:fldChar w:fldCharType="separate"/>
      </w:r>
      <w:r w:rsidR="005602D8" w:rsidRPr="000F79B1">
        <w:rPr>
          <w:noProof/>
          <w:sz w:val="24"/>
          <w:szCs w:val="24"/>
          <w:rPrChange w:id="378" w:author="Daniel Kliebenstein" w:date="2017-01-12T16:19:00Z">
            <w:rPr>
              <w:noProof/>
            </w:rPr>
          </w:rPrChange>
        </w:rPr>
        <w:t>(Nicot and Baille 1996, Elad, Williamson et al. 2007)</w:t>
      </w:r>
      <w:r w:rsidR="00A60CBA" w:rsidRPr="000F79B1">
        <w:rPr>
          <w:sz w:val="24"/>
          <w:szCs w:val="24"/>
          <w:rPrChange w:id="379" w:author="Daniel Kliebenstein" w:date="2017-01-12T16:19:00Z">
            <w:rPr/>
          </w:rPrChange>
        </w:rPr>
        <w:fldChar w:fldCharType="end"/>
      </w:r>
      <w:r w:rsidR="00EA6EAB" w:rsidRPr="000F79B1">
        <w:rPr>
          <w:sz w:val="24"/>
          <w:szCs w:val="24"/>
          <w:rPrChange w:id="380" w:author="Daniel Kliebenstein" w:date="2017-01-12T16:19:00Z">
            <w:rPr/>
          </w:rPrChange>
        </w:rPr>
        <w:t xml:space="preserve">. </w:t>
      </w:r>
      <w:ins w:id="381" w:author="Daniel Kliebenstein" w:date="2017-01-12T16:02:00Z">
        <w:r w:rsidRPr="000F79B1">
          <w:rPr>
            <w:sz w:val="24"/>
            <w:szCs w:val="24"/>
            <w:rPrChange w:id="382" w:author="Daniel Kliebenstein" w:date="2017-01-12T16:19:00Z">
              <w:rPr/>
            </w:rPrChange>
          </w:rPr>
          <w:t>Individual</w:t>
        </w:r>
      </w:ins>
      <w:ins w:id="383" w:author="Daniel Kliebenstein" w:date="2017-01-12T16:01:00Z">
        <w:r w:rsidRPr="000F79B1">
          <w:rPr>
            <w:sz w:val="24"/>
            <w:szCs w:val="24"/>
            <w:rPrChange w:id="384" w:author="Daniel Kliebenstein" w:date="2017-01-12T16:19:00Z">
              <w:rPr/>
            </w:rPrChange>
          </w:rPr>
          <w:t xml:space="preserve"> isolates of </w:t>
        </w:r>
        <w:r w:rsidRPr="000F79B1">
          <w:rPr>
            <w:i/>
            <w:sz w:val="24"/>
            <w:szCs w:val="24"/>
            <w:rPrChange w:id="385" w:author="Daniel Kliebenstein" w:date="2017-01-12T16:19:00Z">
              <w:rPr/>
            </w:rPrChange>
          </w:rPr>
          <w:t>B. cinerea</w:t>
        </w:r>
        <w:r w:rsidRPr="000F79B1">
          <w:rPr>
            <w:sz w:val="24"/>
            <w:szCs w:val="24"/>
            <w:rPrChange w:id="386" w:author="Daniel Kliebenstein" w:date="2017-01-12T16:19:00Z">
              <w:rPr/>
            </w:rPrChange>
          </w:rPr>
          <w:t xml:space="preserve"> </w:t>
        </w:r>
      </w:ins>
      <w:ins w:id="387" w:author="Daniel Kliebenstein" w:date="2017-01-12T16:02:00Z">
        <w:r w:rsidRPr="000F79B1">
          <w:rPr>
            <w:sz w:val="24"/>
            <w:szCs w:val="24"/>
            <w:rPrChange w:id="388" w:author="Daniel Kliebenstein" w:date="2017-01-12T16:19:00Z">
              <w:rPr/>
            </w:rPrChange>
          </w:rPr>
          <w:t xml:space="preserve">display </w:t>
        </w:r>
      </w:ins>
      <w:ins w:id="389" w:author="Daniel Kliebenstein" w:date="2017-01-12T16:00:00Z">
        <w:r w:rsidRPr="000F79B1">
          <w:rPr>
            <w:sz w:val="24"/>
            <w:szCs w:val="24"/>
            <w:rPrChange w:id="390" w:author="Daniel Kliebenstein" w:date="2017-01-12T16:19:00Z">
              <w:rPr/>
            </w:rPrChange>
          </w:rPr>
          <w:t xml:space="preserve">the species generalist host range in contrast to pathogens like </w:t>
        </w:r>
      </w:ins>
      <w:del w:id="391" w:author="Daniel Kliebenstein" w:date="2017-01-12T16:00:00Z">
        <w:r w:rsidR="00EA6EAB" w:rsidRPr="000F79B1" w:rsidDel="009F588B">
          <w:rPr>
            <w:i/>
            <w:sz w:val="24"/>
            <w:szCs w:val="24"/>
            <w:rPrChange w:id="392" w:author="Daniel Kliebenstein" w:date="2017-01-12T16:19:00Z">
              <w:rPr>
                <w:i/>
              </w:rPr>
            </w:rPrChange>
          </w:rPr>
          <w:delText>B. cinerea</w:delText>
        </w:r>
        <w:r w:rsidR="00EA6EAB" w:rsidRPr="000F79B1" w:rsidDel="009F588B">
          <w:rPr>
            <w:sz w:val="24"/>
            <w:szCs w:val="24"/>
            <w:rPrChange w:id="393" w:author="Daniel Kliebenstein" w:date="2017-01-12T16:19:00Z">
              <w:rPr/>
            </w:rPrChange>
          </w:rPr>
          <w:delText xml:space="preserve"> is an extreme generalist with evidence for quantitative resistance. Single isolates of </w:delText>
        </w:r>
        <w:r w:rsidR="00EA6EAB" w:rsidRPr="000F79B1" w:rsidDel="009F588B">
          <w:rPr>
            <w:i/>
            <w:sz w:val="24"/>
            <w:szCs w:val="24"/>
            <w:rPrChange w:id="394" w:author="Daniel Kliebenstein" w:date="2017-01-12T16:19:00Z">
              <w:rPr>
                <w:i/>
              </w:rPr>
            </w:rPrChange>
          </w:rPr>
          <w:delText xml:space="preserve">B. cinerea </w:delText>
        </w:r>
        <w:r w:rsidR="00EA6EAB" w:rsidRPr="000F79B1" w:rsidDel="009F588B">
          <w:rPr>
            <w:sz w:val="24"/>
            <w:szCs w:val="24"/>
            <w:rPrChange w:id="395" w:author="Daniel Kliebenstein" w:date="2017-01-12T16:19:00Z">
              <w:rPr/>
            </w:rPrChange>
          </w:rPr>
          <w:delText xml:space="preserve">exhibit extreme host ranges in contrast to other pathogens. </w:delText>
        </w:r>
      </w:del>
      <w:proofErr w:type="spellStart"/>
      <w:r w:rsidR="00EA6EAB" w:rsidRPr="000F79B1">
        <w:rPr>
          <w:i/>
          <w:sz w:val="24"/>
          <w:szCs w:val="24"/>
          <w:rPrChange w:id="396" w:author="Daniel Kliebenstein" w:date="2017-01-12T16:19:00Z">
            <w:rPr>
              <w:i/>
            </w:rPr>
          </w:rPrChange>
        </w:rPr>
        <w:t>Fusarium</w:t>
      </w:r>
      <w:proofErr w:type="spellEnd"/>
      <w:r w:rsidR="00EA6EAB" w:rsidRPr="000F79B1">
        <w:rPr>
          <w:i/>
          <w:sz w:val="24"/>
          <w:szCs w:val="24"/>
          <w:rPrChange w:id="397" w:author="Daniel Kliebenstein" w:date="2017-01-12T16:19:00Z">
            <w:rPr>
              <w:i/>
            </w:rPr>
          </w:rPrChange>
        </w:rPr>
        <w:t xml:space="preserve"> </w:t>
      </w:r>
      <w:proofErr w:type="spellStart"/>
      <w:r w:rsidR="00EA6EAB" w:rsidRPr="000F79B1">
        <w:rPr>
          <w:i/>
          <w:sz w:val="24"/>
          <w:szCs w:val="24"/>
          <w:rPrChange w:id="398" w:author="Daniel Kliebenstein" w:date="2017-01-12T16:19:00Z">
            <w:rPr>
              <w:i/>
            </w:rPr>
          </w:rPrChange>
        </w:rPr>
        <w:t>oxysporum</w:t>
      </w:r>
      <w:proofErr w:type="spellEnd"/>
      <w:r w:rsidR="00EA6EAB" w:rsidRPr="000F79B1">
        <w:rPr>
          <w:sz w:val="24"/>
          <w:szCs w:val="24"/>
          <w:rPrChange w:id="399" w:author="Daniel Kliebenstein" w:date="2017-01-12T16:19:00Z">
            <w:rPr/>
          </w:rPrChange>
        </w:rPr>
        <w:t xml:space="preserve"> </w:t>
      </w:r>
      <w:del w:id="400" w:author="Daniel Kliebenstein" w:date="2017-01-12T16:01:00Z">
        <w:r w:rsidR="00EA6EAB" w:rsidRPr="000F79B1" w:rsidDel="009F588B">
          <w:rPr>
            <w:sz w:val="24"/>
            <w:szCs w:val="24"/>
            <w:rPrChange w:id="401" w:author="Daniel Kliebenstein" w:date="2017-01-12T16:19:00Z">
              <w:rPr/>
            </w:rPrChange>
          </w:rPr>
          <w:delText>is a fungal species which is pathogenic on diverse plant hosts. Many of the</w:delText>
        </w:r>
      </w:del>
      <w:ins w:id="402" w:author="Daniel Kliebenstein" w:date="2017-01-12T16:01:00Z">
        <w:r w:rsidRPr="000F79B1">
          <w:rPr>
            <w:sz w:val="24"/>
            <w:szCs w:val="24"/>
            <w:rPrChange w:id="403" w:author="Daniel Kliebenstein" w:date="2017-01-12T16:19:00Z">
              <w:rPr/>
            </w:rPrChange>
          </w:rPr>
          <w:t>where the species can infect a number of hosts but this is because each isolate is highly host specific</w:t>
        </w:r>
      </w:ins>
      <w:r w:rsidR="00EA6EAB" w:rsidRPr="000F79B1">
        <w:rPr>
          <w:sz w:val="24"/>
          <w:szCs w:val="24"/>
          <w:rPrChange w:id="404" w:author="Daniel Kliebenstein" w:date="2017-01-12T16:19:00Z">
            <w:rPr/>
          </w:rPrChange>
        </w:rPr>
        <w:t xml:space="preserve"> </w:t>
      </w:r>
      <w:del w:id="405" w:author="Daniel Kliebenstein" w:date="2017-01-12T16:01:00Z">
        <w:r w:rsidR="00EA6EAB" w:rsidRPr="000F79B1" w:rsidDel="009F588B">
          <w:rPr>
            <w:sz w:val="24"/>
            <w:szCs w:val="24"/>
            <w:rPrChange w:id="406" w:author="Daniel Kliebenstein" w:date="2017-01-12T16:19:00Z">
              <w:rPr/>
            </w:rPrChange>
          </w:rPr>
          <w:delText xml:space="preserve">individual strains, however, are highly host specific </w:delText>
        </w:r>
      </w:del>
      <w:r w:rsidR="00A60CBA" w:rsidRPr="000F79B1">
        <w:rPr>
          <w:sz w:val="24"/>
          <w:szCs w:val="24"/>
          <w:rPrChange w:id="407" w:author="Daniel Kliebenstein" w:date="2017-01-12T16:19:00Z">
            <w:rPr/>
          </w:rPrChange>
        </w:rPr>
        <w:fldChar w:fldCharType="begin"/>
      </w:r>
      <w:r w:rsidR="005602D8" w:rsidRPr="000F79B1">
        <w:rPr>
          <w:sz w:val="24"/>
          <w:szCs w:val="24"/>
          <w:rPrChange w:id="408" w:author="Daniel Kliebenstein" w:date="2017-01-12T16:19:00Z">
            <w:rPr/>
          </w:rPrChange>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0F79B1">
        <w:rPr>
          <w:sz w:val="24"/>
          <w:szCs w:val="24"/>
          <w:rPrChange w:id="409" w:author="Daniel Kliebenstein" w:date="2017-01-12T16:19:00Z">
            <w:rPr/>
          </w:rPrChange>
        </w:rPr>
        <w:fldChar w:fldCharType="separate"/>
      </w:r>
      <w:r w:rsidR="005602D8" w:rsidRPr="000F79B1">
        <w:rPr>
          <w:noProof/>
          <w:sz w:val="24"/>
          <w:szCs w:val="24"/>
          <w:rPrChange w:id="410" w:author="Daniel Kliebenstein" w:date="2017-01-12T16:19:00Z">
            <w:rPr>
              <w:noProof/>
            </w:rPr>
          </w:rPrChange>
        </w:rPr>
        <w:t>(Katan 1999)</w:t>
      </w:r>
      <w:r w:rsidR="00A60CBA" w:rsidRPr="000F79B1">
        <w:rPr>
          <w:sz w:val="24"/>
          <w:szCs w:val="24"/>
          <w:rPrChange w:id="411" w:author="Daniel Kliebenstein" w:date="2017-01-12T16:19:00Z">
            <w:rPr/>
          </w:rPrChange>
        </w:rPr>
        <w:fldChar w:fldCharType="end"/>
      </w:r>
      <w:del w:id="412" w:author="Daniel Kliebenstein" w:date="2017-01-12T16:01:00Z">
        <w:r w:rsidR="00EA6EAB" w:rsidRPr="000F79B1" w:rsidDel="009F588B">
          <w:rPr>
            <w:sz w:val="24"/>
            <w:szCs w:val="24"/>
            <w:rPrChange w:id="413" w:author="Daniel Kliebenstein" w:date="2017-01-12T16:19:00Z">
              <w:rPr/>
            </w:rPrChange>
          </w:rPr>
          <w:delText xml:space="preserve">. In contrast, </w:delText>
        </w:r>
        <w:r w:rsidR="00EA6EAB" w:rsidRPr="000F79B1" w:rsidDel="009F588B">
          <w:rPr>
            <w:i/>
            <w:sz w:val="24"/>
            <w:szCs w:val="24"/>
            <w:rPrChange w:id="414" w:author="Daniel Kliebenstein" w:date="2017-01-12T16:19:00Z">
              <w:rPr>
                <w:i/>
              </w:rPr>
            </w:rPrChange>
          </w:rPr>
          <w:delText>B. cinerea</w:delText>
        </w:r>
        <w:r w:rsidR="00EA6EAB" w:rsidRPr="000F79B1" w:rsidDel="009F588B">
          <w:rPr>
            <w:sz w:val="24"/>
            <w:szCs w:val="24"/>
            <w:rPrChange w:id="415" w:author="Daniel Kliebenstein" w:date="2017-01-12T16:19:00Z">
              <w:rPr/>
            </w:rPrChange>
          </w:rPr>
          <w:delText xml:space="preserve"> isolate B05.10 pathogenesis has been studied on </w:delText>
        </w:r>
        <w:r w:rsidR="00EA6EAB" w:rsidRPr="000F79B1" w:rsidDel="009F588B">
          <w:rPr>
            <w:i/>
            <w:sz w:val="24"/>
            <w:szCs w:val="24"/>
            <w:rPrChange w:id="416" w:author="Daniel Kliebenstein" w:date="2017-01-12T16:19:00Z">
              <w:rPr>
                <w:i/>
              </w:rPr>
            </w:rPrChange>
          </w:rPr>
          <w:delText>A. thaliana</w:delText>
        </w:r>
        <w:r w:rsidR="00EA6EAB" w:rsidRPr="000F79B1" w:rsidDel="009F588B">
          <w:rPr>
            <w:sz w:val="24"/>
            <w:szCs w:val="24"/>
            <w:rPrChange w:id="417" w:author="Daniel Kliebenstein" w:date="2017-01-12T16:19:00Z">
              <w:rPr/>
            </w:rPrChange>
          </w:rPr>
          <w:delText xml:space="preserve">, </w:delText>
        </w:r>
        <w:r w:rsidR="00EA6EAB" w:rsidRPr="000F79B1" w:rsidDel="009F588B">
          <w:rPr>
            <w:i/>
            <w:sz w:val="24"/>
            <w:szCs w:val="24"/>
            <w:rPrChange w:id="418" w:author="Daniel Kliebenstein" w:date="2017-01-12T16:19:00Z">
              <w:rPr>
                <w:i/>
              </w:rPr>
            </w:rPrChange>
          </w:rPr>
          <w:delText>Phaseolus vulgaris</w:delText>
        </w:r>
        <w:r w:rsidR="00EA6EAB" w:rsidRPr="000F79B1" w:rsidDel="009F588B">
          <w:rPr>
            <w:sz w:val="24"/>
            <w:szCs w:val="24"/>
            <w:rPrChange w:id="419" w:author="Daniel Kliebenstein" w:date="2017-01-12T16:19:00Z">
              <w:rPr/>
            </w:rPrChange>
          </w:rPr>
          <w:delText xml:space="preserve">, </w:delText>
        </w:r>
        <w:r w:rsidR="00EA6EAB" w:rsidRPr="000F79B1" w:rsidDel="009F588B">
          <w:rPr>
            <w:i/>
            <w:sz w:val="24"/>
            <w:szCs w:val="24"/>
            <w:rPrChange w:id="420" w:author="Daniel Kliebenstein" w:date="2017-01-12T16:19:00Z">
              <w:rPr>
                <w:i/>
              </w:rPr>
            </w:rPrChange>
          </w:rPr>
          <w:delText>Capsicum annuum</w:delText>
        </w:r>
        <w:r w:rsidR="00EA6EAB" w:rsidRPr="000F79B1" w:rsidDel="009F588B">
          <w:rPr>
            <w:sz w:val="24"/>
            <w:szCs w:val="24"/>
            <w:rPrChange w:id="421" w:author="Daniel Kliebenstein" w:date="2017-01-12T16:19:00Z">
              <w:rPr/>
            </w:rPrChange>
          </w:rPr>
          <w:delText xml:space="preserve">, </w:delText>
        </w:r>
        <w:r w:rsidR="00EA6EAB" w:rsidRPr="000F79B1" w:rsidDel="009F588B">
          <w:rPr>
            <w:i/>
            <w:sz w:val="24"/>
            <w:szCs w:val="24"/>
            <w:rPrChange w:id="422" w:author="Daniel Kliebenstein" w:date="2017-01-12T16:19:00Z">
              <w:rPr>
                <w:i/>
              </w:rPr>
            </w:rPrChange>
          </w:rPr>
          <w:delText>Solanum lycopersicum</w:delText>
        </w:r>
        <w:r w:rsidR="00EA6EAB" w:rsidRPr="000F79B1" w:rsidDel="009F588B">
          <w:rPr>
            <w:sz w:val="24"/>
            <w:szCs w:val="24"/>
            <w:rPrChange w:id="423" w:author="Daniel Kliebenstein" w:date="2017-01-12T16:19:00Z">
              <w:rPr/>
            </w:rPrChange>
          </w:rPr>
          <w:delText xml:space="preserve">, multiple wild </w:delText>
        </w:r>
        <w:r w:rsidR="00EA6EAB" w:rsidRPr="000F79B1" w:rsidDel="009F588B">
          <w:rPr>
            <w:i/>
            <w:sz w:val="24"/>
            <w:szCs w:val="24"/>
            <w:rPrChange w:id="424" w:author="Daniel Kliebenstein" w:date="2017-01-12T16:19:00Z">
              <w:rPr>
                <w:i/>
              </w:rPr>
            </w:rPrChange>
          </w:rPr>
          <w:delText>Solanum</w:delText>
        </w:r>
        <w:r w:rsidR="00EA6EAB" w:rsidRPr="000F79B1" w:rsidDel="009F588B">
          <w:rPr>
            <w:sz w:val="24"/>
            <w:szCs w:val="24"/>
            <w:rPrChange w:id="425" w:author="Daniel Kliebenstein" w:date="2017-01-12T16:19:00Z">
              <w:rPr/>
            </w:rPrChange>
          </w:rPr>
          <w:delText xml:space="preserve"> </w:delText>
        </w:r>
        <w:r w:rsidR="00EA6EAB" w:rsidRPr="000F79B1" w:rsidDel="009F588B">
          <w:rPr>
            <w:i/>
            <w:sz w:val="24"/>
            <w:szCs w:val="24"/>
            <w:rPrChange w:id="426" w:author="Daniel Kliebenstein" w:date="2017-01-12T16:19:00Z">
              <w:rPr>
                <w:i/>
              </w:rPr>
            </w:rPrChange>
          </w:rPr>
          <w:delText>spp</w:delText>
        </w:r>
        <w:r w:rsidR="00EA6EAB" w:rsidRPr="000F79B1" w:rsidDel="009F588B">
          <w:rPr>
            <w:sz w:val="24"/>
            <w:szCs w:val="24"/>
            <w:rPrChange w:id="427" w:author="Daniel Kliebenstein" w:date="2017-01-12T16:19:00Z">
              <w:rPr/>
            </w:rPrChange>
          </w:rPr>
          <w:delText xml:space="preserve">., among other host species </w:delText>
        </w:r>
      </w:del>
      <w:r w:rsidR="00A60CBA" w:rsidRPr="000F79B1">
        <w:rPr>
          <w:sz w:val="24"/>
          <w:szCs w:val="24"/>
          <w:rPrChange w:id="428" w:author="Daniel Kliebenstein" w:date="2017-01-12T16:19:00Z">
            <w:rPr/>
          </w:rPrChange>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5602D8" w:rsidRPr="000F79B1">
        <w:rPr>
          <w:sz w:val="24"/>
          <w:szCs w:val="24"/>
          <w:rPrChange w:id="429" w:author="Daniel Kliebenstein" w:date="2017-01-12T16:19:00Z">
            <w:rPr/>
          </w:rPrChange>
        </w:rPr>
        <w:instrText xml:space="preserve"> ADDIN EN.CITE </w:instrText>
      </w:r>
      <w:r w:rsidR="005602D8" w:rsidRPr="000F79B1">
        <w:rPr>
          <w:sz w:val="24"/>
          <w:szCs w:val="24"/>
          <w:rPrChange w:id="430" w:author="Daniel Kliebenstein" w:date="2017-01-12T16:19:00Z">
            <w:rPr/>
          </w:rPrChange>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5602D8" w:rsidRPr="000F79B1">
        <w:rPr>
          <w:sz w:val="24"/>
          <w:szCs w:val="24"/>
          <w:rPrChange w:id="431" w:author="Daniel Kliebenstein" w:date="2017-01-12T16:19:00Z">
            <w:rPr/>
          </w:rPrChange>
        </w:rPr>
        <w:instrText xml:space="preserve"> ADDIN EN.CITE.DATA </w:instrText>
      </w:r>
      <w:r w:rsidR="005602D8" w:rsidRPr="000F79B1">
        <w:rPr>
          <w:sz w:val="24"/>
          <w:szCs w:val="24"/>
          <w:rPrChange w:id="432" w:author="Daniel Kliebenstein" w:date="2017-01-12T16:19:00Z">
            <w:rPr/>
          </w:rPrChange>
        </w:rPr>
      </w:r>
      <w:r w:rsidR="005602D8" w:rsidRPr="000F79B1">
        <w:rPr>
          <w:sz w:val="24"/>
          <w:szCs w:val="24"/>
          <w:rPrChange w:id="433" w:author="Daniel Kliebenstein" w:date="2017-01-12T16:19:00Z">
            <w:rPr/>
          </w:rPrChange>
        </w:rPr>
        <w:fldChar w:fldCharType="end"/>
      </w:r>
      <w:r w:rsidR="00A60CBA" w:rsidRPr="000F79B1">
        <w:rPr>
          <w:sz w:val="24"/>
          <w:szCs w:val="24"/>
          <w:rPrChange w:id="434" w:author="Daniel Kliebenstein" w:date="2017-01-12T16:19:00Z">
            <w:rPr/>
          </w:rPrChange>
        </w:rPr>
      </w:r>
      <w:r w:rsidR="00A60CBA" w:rsidRPr="000F79B1">
        <w:rPr>
          <w:sz w:val="24"/>
          <w:szCs w:val="24"/>
          <w:rPrChange w:id="435" w:author="Daniel Kliebenstein" w:date="2017-01-12T16:19:00Z">
            <w:rPr/>
          </w:rPrChange>
        </w:rPr>
        <w:fldChar w:fldCharType="separate"/>
      </w:r>
      <w:r w:rsidR="005602D8" w:rsidRPr="000F79B1">
        <w:rPr>
          <w:noProof/>
          <w:sz w:val="24"/>
          <w:szCs w:val="24"/>
          <w:rPrChange w:id="436" w:author="Daniel Kliebenstein" w:date="2017-01-12T16:19:00Z">
            <w:rPr>
              <w:noProof/>
            </w:rPr>
          </w:rPrChange>
        </w:rPr>
        <w:t>(Deighton, Muckenschnabel et al. 2001, Finkers, van Heusden et al. 2007, Ten Have, van Berloo et al. 2007, Corwin, Copeland et al. 2016)</w:t>
      </w:r>
      <w:r w:rsidR="00A60CBA" w:rsidRPr="000F79B1">
        <w:rPr>
          <w:sz w:val="24"/>
          <w:szCs w:val="24"/>
          <w:rPrChange w:id="437" w:author="Daniel Kliebenstein" w:date="2017-01-12T16:19:00Z">
            <w:rPr/>
          </w:rPrChange>
        </w:rPr>
        <w:fldChar w:fldCharType="end"/>
      </w:r>
      <w:r w:rsidR="00EA6EAB" w:rsidRPr="000F79B1">
        <w:rPr>
          <w:sz w:val="24"/>
          <w:szCs w:val="24"/>
          <w:rPrChange w:id="438" w:author="Daniel Kliebenstein" w:date="2017-01-12T16:19:00Z">
            <w:rPr/>
          </w:rPrChange>
        </w:rPr>
        <w:t xml:space="preserve">. </w:t>
      </w:r>
      <w:commentRangeEnd w:id="339"/>
      <w:r w:rsidRPr="000F79B1">
        <w:rPr>
          <w:rStyle w:val="CommentReference"/>
          <w:sz w:val="24"/>
          <w:szCs w:val="24"/>
          <w:rPrChange w:id="439" w:author="Daniel Kliebenstein" w:date="2017-01-12T16:19:00Z">
            <w:rPr>
              <w:rStyle w:val="CommentReference"/>
            </w:rPr>
          </w:rPrChange>
        </w:rPr>
        <w:commentReference w:id="339"/>
      </w:r>
      <w:ins w:id="440" w:author="Daniel Kliebenstein" w:date="2017-01-12T16:05:00Z">
        <w:r w:rsidR="00D3121D" w:rsidRPr="000F79B1">
          <w:rPr>
            <w:sz w:val="24"/>
            <w:szCs w:val="24"/>
            <w:rPrChange w:id="441" w:author="Daniel Kliebenstein" w:date="2017-01-12T16:19:00Z">
              <w:rPr/>
            </w:rPrChange>
          </w:rPr>
          <w:t xml:space="preserve"> Even though individual </w:t>
        </w:r>
      </w:ins>
      <w:ins w:id="442" w:author="Daniel Kliebenstein" w:date="2017-01-12T16:06:00Z">
        <w:r w:rsidR="00D3121D" w:rsidRPr="000F79B1">
          <w:rPr>
            <w:i/>
            <w:sz w:val="24"/>
            <w:szCs w:val="24"/>
            <w:rPrChange w:id="443" w:author="Daniel Kliebenstein" w:date="2017-01-12T16:19:00Z">
              <w:rPr>
                <w:i/>
              </w:rPr>
            </w:rPrChange>
          </w:rPr>
          <w:t>B. cinerea</w:t>
        </w:r>
        <w:r w:rsidR="00D3121D" w:rsidRPr="000F79B1">
          <w:rPr>
            <w:sz w:val="24"/>
            <w:szCs w:val="24"/>
            <w:rPrChange w:id="444" w:author="Daniel Kliebenstein" w:date="2017-01-12T16:19:00Z">
              <w:rPr/>
            </w:rPrChange>
          </w:rPr>
          <w:t xml:space="preserve"> </w:t>
        </w:r>
      </w:ins>
      <w:ins w:id="445" w:author="Daniel Kliebenstein" w:date="2017-01-12T16:05:00Z">
        <w:r w:rsidR="00D3121D" w:rsidRPr="000F79B1">
          <w:rPr>
            <w:sz w:val="24"/>
            <w:szCs w:val="24"/>
            <w:rPrChange w:id="446" w:author="Daniel Kliebenstein" w:date="2017-01-12T16:19:00Z">
              <w:rPr/>
            </w:rPrChange>
          </w:rPr>
          <w:t xml:space="preserve">isolates have broad host ranges, </w:t>
        </w:r>
      </w:ins>
      <w:ins w:id="447" w:author="Daniel Kliebenstein" w:date="2017-01-12T16:06:00Z">
        <w:r w:rsidR="00D3121D" w:rsidRPr="000F79B1">
          <w:rPr>
            <w:sz w:val="24"/>
            <w:szCs w:val="24"/>
            <w:rPrChange w:id="448" w:author="Daniel Kliebenstein" w:date="2017-01-12T16:19:00Z">
              <w:rPr/>
            </w:rPrChange>
          </w:rPr>
          <w:t>they display significant variation in virulence phenotypes.</w:t>
        </w:r>
      </w:ins>
    </w:p>
    <w:p w14:paraId="28E69A94" w14:textId="04600F0F" w:rsidR="00D3121D" w:rsidRPr="000F79B1" w:rsidRDefault="00EA6EAB" w:rsidP="00D3121D">
      <w:pPr>
        <w:spacing w:line="480" w:lineRule="auto"/>
        <w:ind w:firstLine="720"/>
        <w:rPr>
          <w:ins w:id="449" w:author="Daniel Kliebenstein" w:date="2017-01-12T16:05:00Z"/>
          <w:sz w:val="24"/>
          <w:szCs w:val="24"/>
          <w:rPrChange w:id="450" w:author="Daniel Kliebenstein" w:date="2017-01-12T16:19:00Z">
            <w:rPr>
              <w:ins w:id="451" w:author="Daniel Kliebenstein" w:date="2017-01-12T16:05:00Z"/>
            </w:rPr>
          </w:rPrChange>
        </w:rPr>
      </w:pPr>
      <w:del w:id="452" w:author="Daniel Kliebenstein" w:date="2017-01-12T16:06:00Z">
        <w:r w:rsidRPr="000F79B1" w:rsidDel="00D3121D">
          <w:rPr>
            <w:sz w:val="24"/>
            <w:szCs w:val="24"/>
            <w:rPrChange w:id="453" w:author="Daniel Kliebenstein" w:date="2017-01-12T16:19:00Z">
              <w:rPr/>
            </w:rPrChange>
          </w:rPr>
          <w:delText xml:space="preserve">Virulence phenotypes and the underlying genetics are highly variable between </w:delText>
        </w:r>
        <w:r w:rsidRPr="000F79B1" w:rsidDel="00D3121D">
          <w:rPr>
            <w:i/>
            <w:sz w:val="24"/>
            <w:szCs w:val="24"/>
            <w:rPrChange w:id="454" w:author="Daniel Kliebenstein" w:date="2017-01-12T16:19:00Z">
              <w:rPr>
                <w:i/>
              </w:rPr>
            </w:rPrChange>
          </w:rPr>
          <w:delText>B. cinerea</w:delText>
        </w:r>
        <w:r w:rsidRPr="000F79B1" w:rsidDel="00D3121D">
          <w:rPr>
            <w:sz w:val="24"/>
            <w:szCs w:val="24"/>
            <w:rPrChange w:id="455" w:author="Daniel Kliebenstein" w:date="2017-01-12T16:19:00Z">
              <w:rPr/>
            </w:rPrChange>
          </w:rPr>
          <w:delText xml:space="preserve"> isolates.</w:delText>
        </w:r>
      </w:del>
      <w:moveToRangeStart w:id="456" w:author="Daniel Kliebenstein" w:date="2017-01-12T16:05:00Z" w:name="move472000461"/>
      <w:moveTo w:id="457" w:author="Daniel Kliebenstein" w:date="2017-01-12T16:05:00Z">
        <w:del w:id="458" w:author="Daniel Kliebenstein" w:date="2017-01-12T16:06:00Z">
          <w:r w:rsidR="00D3121D" w:rsidRPr="000F79B1" w:rsidDel="00D3121D">
            <w:rPr>
              <w:sz w:val="24"/>
              <w:szCs w:val="24"/>
              <w:rPrChange w:id="459" w:author="Daniel Kliebenstein" w:date="2017-01-12T16:19:00Z">
                <w:rPr/>
              </w:rPrChange>
            </w:rPr>
            <w:delText xml:space="preserve">Studies of plant resistance have identified several mechanisms contributing to quantitative plant resistance and </w:delText>
          </w:r>
          <w:r w:rsidR="00D3121D" w:rsidRPr="000F79B1" w:rsidDel="00D3121D">
            <w:rPr>
              <w:i/>
              <w:sz w:val="24"/>
              <w:szCs w:val="24"/>
              <w:rPrChange w:id="460" w:author="Daniel Kliebenstein" w:date="2017-01-12T16:19:00Z">
                <w:rPr>
                  <w:i/>
                </w:rPr>
              </w:rPrChange>
            </w:rPr>
            <w:delText>B. cinerea</w:delText>
          </w:r>
          <w:r w:rsidR="00D3121D" w:rsidRPr="000F79B1" w:rsidDel="00D3121D">
            <w:rPr>
              <w:sz w:val="24"/>
              <w:szCs w:val="24"/>
              <w:rPrChange w:id="461" w:author="Daniel Kliebenstein" w:date="2017-01-12T16:19:00Z">
                <w:rPr/>
              </w:rPrChange>
            </w:rPr>
            <w:delText xml:space="preserve"> virulence.</w:delText>
          </w:r>
        </w:del>
        <w:r w:rsidR="00D3121D" w:rsidRPr="000F79B1">
          <w:rPr>
            <w:sz w:val="24"/>
            <w:szCs w:val="24"/>
            <w:rPrChange w:id="462" w:author="Daniel Kliebenstein" w:date="2017-01-12T16:19:00Z">
              <w:rPr/>
            </w:rPrChange>
          </w:rPr>
          <w:t xml:space="preserve"> </w:t>
        </w:r>
        <w:del w:id="463" w:author="Daniel Kliebenstein" w:date="2017-01-12T16:06:00Z">
          <w:r w:rsidR="00D3121D" w:rsidRPr="000F79B1" w:rsidDel="00D3121D">
            <w:rPr>
              <w:sz w:val="24"/>
              <w:szCs w:val="24"/>
              <w:rPrChange w:id="464" w:author="Daniel Kliebenstein" w:date="2017-01-12T16:19:00Z">
                <w:rPr/>
              </w:rPrChange>
            </w:rPr>
            <w:delText>The</w:delText>
          </w:r>
        </w:del>
      </w:moveTo>
      <w:ins w:id="465" w:author="Daniel Kliebenstein" w:date="2017-01-12T16:06:00Z">
        <w:r w:rsidR="00D3121D" w:rsidRPr="000F79B1">
          <w:rPr>
            <w:sz w:val="24"/>
            <w:szCs w:val="24"/>
            <w:rPrChange w:id="466" w:author="Daniel Kliebenstein" w:date="2017-01-12T16:19:00Z">
              <w:rPr/>
            </w:rPrChange>
          </w:rPr>
          <w:t>This includes variation in the production of</w:t>
        </w:r>
      </w:ins>
      <w:moveTo w:id="467" w:author="Daniel Kliebenstein" w:date="2017-01-12T16:05:00Z">
        <w:del w:id="468" w:author="Daniel Kliebenstein" w:date="2017-01-12T16:06:00Z">
          <w:r w:rsidR="00D3121D" w:rsidRPr="000F79B1" w:rsidDel="00D3121D">
            <w:rPr>
              <w:sz w:val="24"/>
              <w:szCs w:val="24"/>
              <w:rPrChange w:id="469" w:author="Daniel Kliebenstein" w:date="2017-01-12T16:19:00Z">
                <w:rPr/>
              </w:rPrChange>
            </w:rPr>
            <w:delText xml:space="preserve"> </w:delText>
          </w:r>
          <w:r w:rsidR="00D3121D" w:rsidRPr="000F79B1" w:rsidDel="00D3121D">
            <w:rPr>
              <w:i/>
              <w:sz w:val="24"/>
              <w:szCs w:val="24"/>
              <w:rPrChange w:id="470" w:author="Daniel Kliebenstein" w:date="2017-01-12T16:19:00Z">
                <w:rPr>
                  <w:i/>
                </w:rPr>
              </w:rPrChange>
            </w:rPr>
            <w:delText>B. cinerea</w:delText>
          </w:r>
        </w:del>
      </w:moveTo>
      <w:ins w:id="471" w:author="Daniel Kliebenstein" w:date="2017-01-12T16:06:00Z">
        <w:r w:rsidR="00D3121D" w:rsidRPr="000F79B1">
          <w:rPr>
            <w:sz w:val="24"/>
            <w:szCs w:val="24"/>
            <w:rPrChange w:id="472" w:author="Daniel Kliebenstein" w:date="2017-01-12T16:19:00Z">
              <w:rPr/>
            </w:rPrChange>
          </w:rPr>
          <w:t xml:space="preserve"> </w:t>
        </w:r>
        <w:proofErr w:type="spellStart"/>
        <w:r w:rsidR="00D3121D" w:rsidRPr="000F79B1">
          <w:rPr>
            <w:sz w:val="24"/>
            <w:szCs w:val="24"/>
            <w:rPrChange w:id="473" w:author="Daniel Kliebenstein" w:date="2017-01-12T16:19:00Z">
              <w:rPr/>
            </w:rPrChange>
          </w:rPr>
          <w:t>phyto</w:t>
        </w:r>
      </w:ins>
      <w:moveTo w:id="474" w:author="Daniel Kliebenstein" w:date="2017-01-12T16:05:00Z">
        <w:del w:id="475" w:author="Daniel Kliebenstein" w:date="2017-01-12T16:07:00Z">
          <w:r w:rsidR="00D3121D" w:rsidRPr="000F79B1" w:rsidDel="00D3121D">
            <w:rPr>
              <w:sz w:val="24"/>
              <w:szCs w:val="24"/>
              <w:rPrChange w:id="476" w:author="Daniel Kliebenstein" w:date="2017-01-12T16:19:00Z">
                <w:rPr/>
              </w:rPrChange>
            </w:rPr>
            <w:delText xml:space="preserve"> </w:delText>
          </w:r>
        </w:del>
        <w:r w:rsidR="00D3121D" w:rsidRPr="000F79B1">
          <w:rPr>
            <w:sz w:val="24"/>
            <w:szCs w:val="24"/>
            <w:rPrChange w:id="477" w:author="Daniel Kliebenstein" w:date="2017-01-12T16:19:00Z">
              <w:rPr/>
            </w:rPrChange>
          </w:rPr>
          <w:t>toxins</w:t>
        </w:r>
        <w:proofErr w:type="spellEnd"/>
        <w:r w:rsidR="00D3121D" w:rsidRPr="000F79B1">
          <w:rPr>
            <w:sz w:val="24"/>
            <w:szCs w:val="24"/>
            <w:rPrChange w:id="478" w:author="Daniel Kliebenstein" w:date="2017-01-12T16:19:00Z">
              <w:rPr/>
            </w:rPrChange>
          </w:rPr>
          <w:t xml:space="preserve"> </w:t>
        </w:r>
        <w:proofErr w:type="spellStart"/>
        <w:r w:rsidR="00D3121D" w:rsidRPr="000F79B1">
          <w:rPr>
            <w:sz w:val="24"/>
            <w:szCs w:val="24"/>
            <w:rPrChange w:id="479" w:author="Daniel Kliebenstein" w:date="2017-01-12T16:19:00Z">
              <w:rPr/>
            </w:rPrChange>
          </w:rPr>
          <w:t>botrydial</w:t>
        </w:r>
        <w:proofErr w:type="spellEnd"/>
        <w:r w:rsidR="00D3121D" w:rsidRPr="000F79B1">
          <w:rPr>
            <w:sz w:val="24"/>
            <w:szCs w:val="24"/>
            <w:rPrChange w:id="480" w:author="Daniel Kliebenstein" w:date="2017-01-12T16:19:00Z">
              <w:rPr/>
            </w:rPrChange>
          </w:rPr>
          <w:t xml:space="preserve"> and </w:t>
        </w:r>
        <w:proofErr w:type="spellStart"/>
        <w:r w:rsidR="00D3121D" w:rsidRPr="000F79B1">
          <w:rPr>
            <w:sz w:val="24"/>
            <w:szCs w:val="24"/>
            <w:rPrChange w:id="481" w:author="Daniel Kliebenstein" w:date="2017-01-12T16:19:00Z">
              <w:rPr/>
            </w:rPrChange>
          </w:rPr>
          <w:t>botcinic</w:t>
        </w:r>
        <w:proofErr w:type="spellEnd"/>
        <w:r w:rsidR="00D3121D" w:rsidRPr="000F79B1">
          <w:rPr>
            <w:sz w:val="24"/>
            <w:szCs w:val="24"/>
            <w:rPrChange w:id="482" w:author="Daniel Kliebenstein" w:date="2017-01-12T16:19:00Z">
              <w:rPr/>
            </w:rPrChange>
          </w:rPr>
          <w:t xml:space="preserve"> acid </w:t>
        </w:r>
        <w:commentRangeStart w:id="483"/>
        <w:del w:id="484" w:author="Daniel Kliebenstein" w:date="2017-01-12T16:07:00Z">
          <w:r w:rsidR="00D3121D" w:rsidRPr="000F79B1" w:rsidDel="00D3121D">
            <w:rPr>
              <w:sz w:val="24"/>
              <w:szCs w:val="24"/>
              <w:rPrChange w:id="485" w:author="Daniel Kliebenstein" w:date="2017-01-12T16:19:00Z">
                <w:rPr/>
              </w:rPrChange>
            </w:rPr>
            <w:delText>increase</w:delText>
          </w:r>
        </w:del>
      </w:moveTo>
      <w:ins w:id="486" w:author="Daniel Kliebenstein" w:date="2017-01-12T16:07:00Z">
        <w:r w:rsidR="00D3121D" w:rsidRPr="000F79B1">
          <w:rPr>
            <w:sz w:val="24"/>
            <w:szCs w:val="24"/>
            <w:rPrChange w:id="487" w:author="Daniel Kliebenstein" w:date="2017-01-12T16:19:00Z">
              <w:rPr/>
            </w:rPrChange>
          </w:rPr>
          <w:t>that differentially control</w:t>
        </w:r>
      </w:ins>
      <w:moveTo w:id="488" w:author="Daniel Kliebenstein" w:date="2017-01-12T16:05:00Z">
        <w:r w:rsidR="00D3121D" w:rsidRPr="000F79B1">
          <w:rPr>
            <w:sz w:val="24"/>
            <w:szCs w:val="24"/>
            <w:rPrChange w:id="489" w:author="Daniel Kliebenstein" w:date="2017-01-12T16:19:00Z">
              <w:rPr/>
            </w:rPrChange>
          </w:rPr>
          <w:t xml:space="preserve"> virulence on </w:t>
        </w:r>
        <w:del w:id="490" w:author="Daniel Kliebenstein" w:date="2017-01-12T16:07:00Z">
          <w:r w:rsidR="00D3121D" w:rsidRPr="000F79B1" w:rsidDel="00D3121D">
            <w:rPr>
              <w:sz w:val="24"/>
              <w:szCs w:val="24"/>
              <w:rPrChange w:id="491" w:author="Daniel Kliebenstein" w:date="2017-01-12T16:19:00Z">
                <w:rPr/>
              </w:rPrChange>
            </w:rPr>
            <w:delText>several</w:delText>
          </w:r>
        </w:del>
      </w:moveTo>
      <w:ins w:id="492" w:author="Daniel Kliebenstein" w:date="2017-01-12T16:07:00Z">
        <w:r w:rsidR="00D3121D" w:rsidRPr="000F79B1">
          <w:rPr>
            <w:sz w:val="24"/>
            <w:szCs w:val="24"/>
            <w:rPrChange w:id="493" w:author="Daniel Kliebenstein" w:date="2017-01-12T16:19:00Z">
              <w:rPr/>
            </w:rPrChange>
          </w:rPr>
          <w:t>various</w:t>
        </w:r>
      </w:ins>
      <w:moveTo w:id="494" w:author="Daniel Kliebenstein" w:date="2017-01-12T16:05:00Z">
        <w:r w:rsidR="00D3121D" w:rsidRPr="000F79B1">
          <w:rPr>
            <w:sz w:val="24"/>
            <w:szCs w:val="24"/>
            <w:rPrChange w:id="495" w:author="Daniel Kliebenstein" w:date="2017-01-12T16:19:00Z">
              <w:rPr/>
            </w:rPrChange>
          </w:rPr>
          <w:t xml:space="preserve"> host plants including tomato </w:t>
        </w:r>
        <w:r w:rsidR="00D3121D" w:rsidRPr="000F79B1">
          <w:rPr>
            <w:sz w:val="24"/>
            <w:szCs w:val="24"/>
            <w:rPrChange w:id="496" w:author="Daniel Kliebenstein" w:date="2017-01-12T16:19:00Z">
              <w:rPr/>
            </w:rPrChange>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0F79B1">
          <w:rPr>
            <w:sz w:val="24"/>
            <w:szCs w:val="24"/>
            <w:rPrChange w:id="497" w:author="Daniel Kliebenstein" w:date="2017-01-12T16:19:00Z">
              <w:rPr/>
            </w:rPrChange>
          </w:rPr>
          <w:instrText xml:space="preserve"> ADDIN EN.CITE </w:instrText>
        </w:r>
        <w:r w:rsidR="00D3121D" w:rsidRPr="000F79B1">
          <w:rPr>
            <w:sz w:val="24"/>
            <w:szCs w:val="24"/>
            <w:rPrChange w:id="498" w:author="Daniel Kliebenstein" w:date="2017-01-12T16:19:00Z">
              <w:rPr/>
            </w:rPrChange>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0F79B1">
          <w:rPr>
            <w:sz w:val="24"/>
            <w:szCs w:val="24"/>
            <w:rPrChange w:id="499" w:author="Daniel Kliebenstein" w:date="2017-01-12T16:19:00Z">
              <w:rPr/>
            </w:rPrChange>
          </w:rPr>
          <w:instrText xml:space="preserve"> ADDIN EN.CITE.DATA </w:instrText>
        </w:r>
        <w:r w:rsidR="00D3121D" w:rsidRPr="000F79B1">
          <w:rPr>
            <w:sz w:val="24"/>
            <w:szCs w:val="24"/>
            <w:rPrChange w:id="500" w:author="Daniel Kliebenstein" w:date="2017-01-12T16:19:00Z">
              <w:rPr/>
            </w:rPrChange>
          </w:rPr>
        </w:r>
        <w:r w:rsidR="00D3121D" w:rsidRPr="000F79B1">
          <w:rPr>
            <w:sz w:val="24"/>
            <w:szCs w:val="24"/>
            <w:rPrChange w:id="501" w:author="Daniel Kliebenstein" w:date="2017-01-12T16:19:00Z">
              <w:rPr/>
            </w:rPrChange>
          </w:rPr>
          <w:fldChar w:fldCharType="end"/>
        </w:r>
        <w:r w:rsidR="00D3121D" w:rsidRPr="000F79B1">
          <w:rPr>
            <w:sz w:val="24"/>
            <w:szCs w:val="24"/>
            <w:rPrChange w:id="502" w:author="Daniel Kliebenstein" w:date="2017-01-12T16:19:00Z">
              <w:rPr/>
            </w:rPrChange>
          </w:rPr>
        </w:r>
        <w:r w:rsidR="00D3121D" w:rsidRPr="000F79B1">
          <w:rPr>
            <w:sz w:val="24"/>
            <w:szCs w:val="24"/>
            <w:rPrChange w:id="503" w:author="Daniel Kliebenstein" w:date="2017-01-12T16:19:00Z">
              <w:rPr/>
            </w:rPrChange>
          </w:rPr>
          <w:fldChar w:fldCharType="separate"/>
        </w:r>
        <w:r w:rsidR="00D3121D" w:rsidRPr="000F79B1">
          <w:rPr>
            <w:noProof/>
            <w:sz w:val="24"/>
            <w:szCs w:val="24"/>
            <w:rPrChange w:id="504" w:author="Daniel Kliebenstein" w:date="2017-01-12T16:19:00Z">
              <w:rPr>
                <w:noProof/>
              </w:rPr>
            </w:rPrChange>
          </w:rPr>
          <w:t>(Siewers, Viaud et al. 2005, Dalmais, Schumacher et al. 2011)</w:t>
        </w:r>
        <w:r w:rsidR="00D3121D" w:rsidRPr="000F79B1">
          <w:rPr>
            <w:sz w:val="24"/>
            <w:szCs w:val="24"/>
            <w:rPrChange w:id="505" w:author="Daniel Kliebenstein" w:date="2017-01-12T16:19:00Z">
              <w:rPr/>
            </w:rPrChange>
          </w:rPr>
          <w:fldChar w:fldCharType="end"/>
        </w:r>
        <w:r w:rsidR="00D3121D" w:rsidRPr="000F79B1">
          <w:rPr>
            <w:sz w:val="24"/>
            <w:szCs w:val="24"/>
            <w:rPrChange w:id="506" w:author="Daniel Kliebenstein" w:date="2017-01-12T16:19:00Z">
              <w:rPr/>
            </w:rPrChange>
          </w:rPr>
          <w:t xml:space="preserve">. </w:t>
        </w:r>
      </w:moveTo>
      <w:ins w:id="507" w:author="Daniel Kliebenstein" w:date="2017-01-12T16:07:00Z">
        <w:r w:rsidR="00D3121D" w:rsidRPr="000F79B1">
          <w:rPr>
            <w:i/>
            <w:sz w:val="24"/>
            <w:szCs w:val="24"/>
            <w:rPrChange w:id="508" w:author="Daniel Kliebenstein" w:date="2017-01-12T16:19:00Z">
              <w:rPr>
                <w:i/>
              </w:rPr>
            </w:rPrChange>
          </w:rPr>
          <w:t>B. cinerea</w:t>
        </w:r>
        <w:r w:rsidR="00D3121D" w:rsidRPr="000F79B1">
          <w:rPr>
            <w:sz w:val="24"/>
            <w:szCs w:val="24"/>
            <w:rPrChange w:id="509" w:author="Daniel Kliebenstein" w:date="2017-01-12T16:19:00Z">
              <w:rPr/>
            </w:rPrChange>
          </w:rPr>
          <w:t xml:space="preserve"> also has genetic variation in virulence genes for the ability to degrade different plant cell walls that appears to lead to quantitative differences in virulence </w:t>
        </w:r>
        <w:commentRangeStart w:id="510"/>
        <w:r w:rsidR="00D3121D" w:rsidRPr="000F79B1">
          <w:rPr>
            <w:sz w:val="24"/>
            <w:szCs w:val="24"/>
            <w:rPrChange w:id="511" w:author="Daniel Kliebenstein" w:date="2017-01-12T16:19:00Z">
              <w:rPr/>
            </w:rPrChange>
          </w:rPr>
          <w:fldChar w:fldCharType="begin"/>
        </w:r>
        <w:r w:rsidR="00D3121D" w:rsidRPr="000F79B1">
          <w:rPr>
            <w:sz w:val="24"/>
            <w:szCs w:val="24"/>
            <w:rPrChange w:id="512" w:author="Daniel Kliebenstein" w:date="2017-01-12T16:19:00Z">
              <w:rPr/>
            </w:rPrChange>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0F79B1">
          <w:rPr>
            <w:sz w:val="24"/>
            <w:szCs w:val="24"/>
            <w:rPrChange w:id="513" w:author="Daniel Kliebenstein" w:date="2017-01-12T16:19:00Z">
              <w:rPr/>
            </w:rPrChange>
          </w:rPr>
          <w:fldChar w:fldCharType="separate"/>
        </w:r>
        <w:r w:rsidR="00D3121D" w:rsidRPr="000F79B1">
          <w:rPr>
            <w:noProof/>
            <w:sz w:val="24"/>
            <w:szCs w:val="24"/>
            <w:rPrChange w:id="514" w:author="Daniel Kliebenstein" w:date="2017-01-12T16:19:00Z">
              <w:rPr>
                <w:noProof/>
              </w:rPr>
            </w:rPrChange>
          </w:rPr>
          <w:t>(ten Have, Mulder et al. 1998)</w:t>
        </w:r>
        <w:r w:rsidR="00D3121D" w:rsidRPr="000F79B1">
          <w:rPr>
            <w:sz w:val="24"/>
            <w:szCs w:val="24"/>
            <w:rPrChange w:id="515" w:author="Daniel Kliebenstein" w:date="2017-01-12T16:19:00Z">
              <w:rPr/>
            </w:rPrChange>
          </w:rPr>
          <w:fldChar w:fldCharType="end"/>
        </w:r>
      </w:ins>
      <w:commentRangeEnd w:id="510"/>
      <w:ins w:id="516" w:author="Daniel Kliebenstein" w:date="2017-01-12T16:08:00Z">
        <w:r w:rsidR="00D3121D" w:rsidRPr="000F79B1">
          <w:rPr>
            <w:rStyle w:val="CommentReference"/>
            <w:sz w:val="24"/>
            <w:szCs w:val="24"/>
            <w:rPrChange w:id="517" w:author="Daniel Kliebenstein" w:date="2017-01-12T16:19:00Z">
              <w:rPr>
                <w:rStyle w:val="CommentReference"/>
              </w:rPr>
            </w:rPrChange>
          </w:rPr>
          <w:commentReference w:id="510"/>
        </w:r>
      </w:ins>
      <w:ins w:id="518" w:author="Daniel Kliebenstein" w:date="2017-01-12T16:07:00Z">
        <w:r w:rsidR="00D3121D" w:rsidRPr="000F79B1">
          <w:rPr>
            <w:sz w:val="24"/>
            <w:szCs w:val="24"/>
            <w:rPrChange w:id="519" w:author="Daniel Kliebenstein" w:date="2017-01-12T16:19:00Z">
              <w:rPr/>
            </w:rPrChange>
          </w:rPr>
          <w:t>.</w:t>
        </w:r>
      </w:ins>
      <w:ins w:id="520" w:author="Daniel Kliebenstein" w:date="2017-01-12T16:08:00Z">
        <w:r w:rsidR="00D3121D" w:rsidRPr="000F79B1">
          <w:rPr>
            <w:sz w:val="24"/>
            <w:szCs w:val="24"/>
            <w:rPrChange w:id="521" w:author="Daniel Kliebenstein" w:date="2017-01-12T16:19:00Z">
              <w:rPr/>
            </w:rPrChange>
          </w:rPr>
          <w:t xml:space="preserve"> More recently, natural variation in </w:t>
        </w:r>
      </w:ins>
      <w:moveTo w:id="522" w:author="Daniel Kliebenstein" w:date="2017-01-12T16:05:00Z">
        <w:r w:rsidR="00D3121D" w:rsidRPr="000F79B1">
          <w:rPr>
            <w:sz w:val="24"/>
            <w:szCs w:val="24"/>
            <w:rPrChange w:id="523" w:author="Daniel Kliebenstein" w:date="2017-01-12T16:19:00Z">
              <w:rPr/>
            </w:rPrChange>
          </w:rPr>
          <w:t>VELVET</w:t>
        </w:r>
      </w:moveTo>
      <w:ins w:id="524" w:author="Daniel Kliebenstein" w:date="2017-01-12T16:08:00Z">
        <w:r w:rsidR="00D3121D" w:rsidRPr="000F79B1">
          <w:rPr>
            <w:sz w:val="24"/>
            <w:szCs w:val="24"/>
            <w:rPrChange w:id="525" w:author="Daniel Kliebenstein" w:date="2017-01-12T16:19:00Z">
              <w:rPr/>
            </w:rPrChange>
          </w:rPr>
          <w:t xml:space="preserve">, a </w:t>
        </w:r>
        <w:commentRangeStart w:id="526"/>
        <w:r w:rsidR="00D3121D" w:rsidRPr="000F79B1">
          <w:rPr>
            <w:sz w:val="24"/>
            <w:szCs w:val="24"/>
            <w:rPrChange w:id="527" w:author="Daniel Kliebenstein" w:date="2017-01-12T16:19:00Z">
              <w:rPr/>
            </w:rPrChange>
          </w:rPr>
          <w:t>XXX</w:t>
        </w:r>
        <w:commentRangeEnd w:id="526"/>
        <w:r w:rsidR="00D3121D" w:rsidRPr="000F79B1">
          <w:rPr>
            <w:rStyle w:val="CommentReference"/>
            <w:sz w:val="24"/>
            <w:szCs w:val="24"/>
            <w:rPrChange w:id="528" w:author="Daniel Kliebenstein" w:date="2017-01-12T16:19:00Z">
              <w:rPr>
                <w:rStyle w:val="CommentReference"/>
              </w:rPr>
            </w:rPrChange>
          </w:rPr>
          <w:commentReference w:id="526"/>
        </w:r>
        <w:r w:rsidR="00D3121D" w:rsidRPr="000F79B1">
          <w:rPr>
            <w:sz w:val="24"/>
            <w:szCs w:val="24"/>
            <w:rPrChange w:id="529" w:author="Daniel Kliebenstein" w:date="2017-01-12T16:19:00Z">
              <w:rPr/>
            </w:rPrChange>
          </w:rPr>
          <w:t xml:space="preserve">, </w:t>
        </w:r>
      </w:ins>
      <w:moveTo w:id="530" w:author="Daniel Kliebenstein" w:date="2017-01-12T16:05:00Z">
        <w:r w:rsidR="00D3121D" w:rsidRPr="000F79B1">
          <w:rPr>
            <w:sz w:val="24"/>
            <w:szCs w:val="24"/>
            <w:rPrChange w:id="531" w:author="Daniel Kliebenstein" w:date="2017-01-12T16:19:00Z">
              <w:rPr/>
            </w:rPrChange>
          </w:rPr>
          <w:t xml:space="preserve"> </w:t>
        </w:r>
        <w:del w:id="532" w:author="Daniel Kliebenstein" w:date="2017-01-12T16:08:00Z">
          <w:r w:rsidR="00D3121D" w:rsidRPr="000F79B1" w:rsidDel="00D3121D">
            <w:rPr>
              <w:sz w:val="24"/>
              <w:szCs w:val="24"/>
              <w:rPrChange w:id="533" w:author="Daniel Kliebenstein" w:date="2017-01-12T16:19:00Z">
                <w:rPr/>
              </w:rPrChange>
            </w:rPr>
            <w:delText>is</w:delText>
          </w:r>
        </w:del>
      </w:moveTo>
      <w:ins w:id="534" w:author="Daniel Kliebenstein" w:date="2017-01-12T16:08:00Z">
        <w:r w:rsidR="00D3121D" w:rsidRPr="000F79B1">
          <w:rPr>
            <w:sz w:val="24"/>
            <w:szCs w:val="24"/>
            <w:rPrChange w:id="535" w:author="Daniel Kliebenstein" w:date="2017-01-12T16:19:00Z">
              <w:rPr/>
            </w:rPrChange>
          </w:rPr>
          <w:t xml:space="preserve">was shown to be </w:t>
        </w:r>
      </w:ins>
      <w:moveTo w:id="536" w:author="Daniel Kliebenstein" w:date="2017-01-12T16:05:00Z">
        <w:del w:id="537" w:author="Daniel Kliebenstein" w:date="2017-01-12T16:08:00Z">
          <w:r w:rsidR="00D3121D" w:rsidRPr="000F79B1" w:rsidDel="00D3121D">
            <w:rPr>
              <w:sz w:val="24"/>
              <w:szCs w:val="24"/>
              <w:rPrChange w:id="538" w:author="Daniel Kliebenstein" w:date="2017-01-12T16:19:00Z">
                <w:rPr/>
              </w:rPrChange>
            </w:rPr>
            <w:delText xml:space="preserve"> </w:delText>
          </w:r>
        </w:del>
        <w:r w:rsidR="00D3121D" w:rsidRPr="000F79B1">
          <w:rPr>
            <w:sz w:val="24"/>
            <w:szCs w:val="24"/>
            <w:rPrChange w:id="539" w:author="Daniel Kliebenstein" w:date="2017-01-12T16:19:00Z">
              <w:rPr/>
            </w:rPrChange>
          </w:rPr>
          <w:t>necessary for oxalic acid production and</w:t>
        </w:r>
      </w:moveTo>
      <w:ins w:id="540" w:author="Daniel Kliebenstein" w:date="2017-01-12T16:08:00Z">
        <w:r w:rsidR="00D3121D" w:rsidRPr="000F79B1">
          <w:rPr>
            <w:sz w:val="24"/>
            <w:szCs w:val="24"/>
            <w:rPrChange w:id="541" w:author="Daniel Kliebenstein" w:date="2017-01-12T16:19:00Z">
              <w:rPr/>
            </w:rPrChange>
          </w:rPr>
          <w:t xml:space="preserve"> this lead to quantitative variation in virulence on multiple host plants</w:t>
        </w:r>
      </w:ins>
      <w:moveTo w:id="542" w:author="Daniel Kliebenstein" w:date="2017-01-12T16:05:00Z">
        <w:del w:id="543" w:author="Daniel Kliebenstein" w:date="2017-01-12T16:09:00Z">
          <w:r w:rsidR="00D3121D" w:rsidRPr="000F79B1" w:rsidDel="00D3121D">
            <w:rPr>
              <w:sz w:val="24"/>
              <w:szCs w:val="24"/>
              <w:rPrChange w:id="544" w:author="Daniel Kliebenstein" w:date="2017-01-12T16:19:00Z">
                <w:rPr/>
              </w:rPrChange>
            </w:rPr>
            <w:delText xml:space="preserve"> </w:delText>
          </w:r>
          <w:r w:rsidR="00D3121D" w:rsidRPr="000F79B1" w:rsidDel="00D3121D">
            <w:rPr>
              <w:i/>
              <w:sz w:val="24"/>
              <w:szCs w:val="24"/>
              <w:rPrChange w:id="545" w:author="Daniel Kliebenstein" w:date="2017-01-12T16:19:00Z">
                <w:rPr>
                  <w:i/>
                </w:rPr>
              </w:rPrChange>
            </w:rPr>
            <w:delText>B. cinerea</w:delText>
          </w:r>
          <w:r w:rsidR="00D3121D" w:rsidRPr="000F79B1" w:rsidDel="00D3121D">
            <w:rPr>
              <w:sz w:val="24"/>
              <w:szCs w:val="24"/>
              <w:rPrChange w:id="546" w:author="Daniel Kliebenstein" w:date="2017-01-12T16:19:00Z">
                <w:rPr/>
              </w:rPrChange>
            </w:rPr>
            <w:delText xml:space="preserve"> mutants exhibit reduced virulence on multiple hosts</w:delText>
          </w:r>
        </w:del>
        <w:r w:rsidR="00D3121D" w:rsidRPr="000F79B1">
          <w:rPr>
            <w:sz w:val="24"/>
            <w:szCs w:val="24"/>
            <w:rPrChange w:id="547" w:author="Daniel Kliebenstein" w:date="2017-01-12T16:19:00Z">
              <w:rPr/>
            </w:rPrChange>
          </w:rPr>
          <w:t xml:space="preserve"> </w:t>
        </w:r>
        <w:r w:rsidR="00D3121D" w:rsidRPr="000F79B1">
          <w:rPr>
            <w:sz w:val="24"/>
            <w:szCs w:val="24"/>
            <w:rPrChange w:id="548" w:author="Daniel Kliebenstein" w:date="2017-01-12T16:19:00Z">
              <w:rPr/>
            </w:rPrChange>
          </w:rPr>
          <w:fldChar w:fldCharType="begin"/>
        </w:r>
        <w:r w:rsidR="00D3121D" w:rsidRPr="000F79B1">
          <w:rPr>
            <w:sz w:val="24"/>
            <w:szCs w:val="24"/>
            <w:rPrChange w:id="549" w:author="Daniel Kliebenstein" w:date="2017-01-12T16:19:00Z">
              <w:rPr/>
            </w:rPrChange>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0F79B1">
          <w:rPr>
            <w:sz w:val="24"/>
            <w:szCs w:val="24"/>
            <w:rPrChange w:id="550" w:author="Daniel Kliebenstein" w:date="2017-01-12T16:19:00Z">
              <w:rPr/>
            </w:rPrChange>
          </w:rPr>
          <w:fldChar w:fldCharType="separate"/>
        </w:r>
        <w:r w:rsidR="00D3121D" w:rsidRPr="000F79B1">
          <w:rPr>
            <w:noProof/>
            <w:sz w:val="24"/>
            <w:szCs w:val="24"/>
            <w:rPrChange w:id="551" w:author="Daniel Kliebenstein" w:date="2017-01-12T16:19:00Z">
              <w:rPr>
                <w:noProof/>
              </w:rPr>
            </w:rPrChange>
          </w:rPr>
          <w:t>(Schumacher, Pradier et al. 2012)</w:t>
        </w:r>
        <w:r w:rsidR="00D3121D" w:rsidRPr="000F79B1">
          <w:rPr>
            <w:sz w:val="24"/>
            <w:szCs w:val="24"/>
            <w:rPrChange w:id="552" w:author="Daniel Kliebenstein" w:date="2017-01-12T16:19:00Z">
              <w:rPr/>
            </w:rPrChange>
          </w:rPr>
          <w:fldChar w:fldCharType="end"/>
        </w:r>
        <w:r w:rsidR="00D3121D" w:rsidRPr="000F79B1">
          <w:rPr>
            <w:sz w:val="24"/>
            <w:szCs w:val="24"/>
            <w:rPrChange w:id="553" w:author="Daniel Kliebenstein" w:date="2017-01-12T16:19:00Z">
              <w:rPr/>
            </w:rPrChange>
          </w:rPr>
          <w:t xml:space="preserve">. </w:t>
        </w:r>
        <w:del w:id="554" w:author="Daniel Kliebenstein" w:date="2017-01-12T16:07:00Z">
          <w:r w:rsidR="00D3121D" w:rsidRPr="000F79B1" w:rsidDel="00D3121D">
            <w:rPr>
              <w:i/>
              <w:sz w:val="24"/>
              <w:szCs w:val="24"/>
              <w:rPrChange w:id="555" w:author="Daniel Kliebenstein" w:date="2017-01-12T16:19:00Z">
                <w:rPr>
                  <w:i/>
                </w:rPr>
              </w:rPrChange>
            </w:rPr>
            <w:delText>B. cinerea</w:delText>
          </w:r>
          <w:r w:rsidR="00D3121D" w:rsidRPr="000F79B1" w:rsidDel="00D3121D">
            <w:rPr>
              <w:sz w:val="24"/>
              <w:szCs w:val="24"/>
              <w:rPrChange w:id="556" w:author="Daniel Kliebenstein" w:date="2017-01-12T16:19:00Z">
                <w:rPr/>
              </w:rPrChange>
            </w:rPr>
            <w:delText xml:space="preserve"> also has virulence genes for cell wall degradation in the plant </w:delText>
          </w:r>
          <w:r w:rsidR="00D3121D" w:rsidRPr="000F79B1" w:rsidDel="00D3121D">
            <w:rPr>
              <w:sz w:val="24"/>
              <w:szCs w:val="24"/>
              <w:rPrChange w:id="557" w:author="Daniel Kliebenstein" w:date="2017-01-12T16:19:00Z">
                <w:rPr/>
              </w:rPrChange>
            </w:rPr>
            <w:fldChar w:fldCharType="begin"/>
          </w:r>
          <w:r w:rsidR="00D3121D" w:rsidRPr="000F79B1" w:rsidDel="00D3121D">
            <w:rPr>
              <w:sz w:val="24"/>
              <w:szCs w:val="24"/>
              <w:rPrChange w:id="558" w:author="Daniel Kliebenstein" w:date="2017-01-12T16:19:00Z">
                <w:rPr/>
              </w:rPrChange>
            </w:rPr>
            <w:del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delInstrText>
          </w:r>
          <w:r w:rsidR="00D3121D" w:rsidRPr="000F79B1" w:rsidDel="00D3121D">
            <w:rPr>
              <w:sz w:val="24"/>
              <w:szCs w:val="24"/>
              <w:rPrChange w:id="559" w:author="Daniel Kliebenstein" w:date="2017-01-12T16:19:00Z">
                <w:rPr/>
              </w:rPrChange>
            </w:rPr>
            <w:fldChar w:fldCharType="separate"/>
          </w:r>
          <w:r w:rsidR="00D3121D" w:rsidRPr="000F79B1" w:rsidDel="00D3121D">
            <w:rPr>
              <w:noProof/>
              <w:sz w:val="24"/>
              <w:szCs w:val="24"/>
              <w:rPrChange w:id="560" w:author="Daniel Kliebenstein" w:date="2017-01-12T16:19:00Z">
                <w:rPr>
                  <w:noProof/>
                </w:rPr>
              </w:rPrChange>
            </w:rPr>
            <w:delText>(ten Have, Mulder et al. 1998)</w:delText>
          </w:r>
          <w:r w:rsidR="00D3121D" w:rsidRPr="000F79B1" w:rsidDel="00D3121D">
            <w:rPr>
              <w:sz w:val="24"/>
              <w:szCs w:val="24"/>
              <w:rPrChange w:id="561" w:author="Daniel Kliebenstein" w:date="2017-01-12T16:19:00Z">
                <w:rPr/>
              </w:rPrChange>
            </w:rPr>
            <w:fldChar w:fldCharType="end"/>
          </w:r>
          <w:r w:rsidR="00D3121D" w:rsidRPr="000F79B1" w:rsidDel="00D3121D">
            <w:rPr>
              <w:sz w:val="24"/>
              <w:szCs w:val="24"/>
              <w:rPrChange w:id="562" w:author="Daniel Kliebenstein" w:date="2017-01-12T16:19:00Z">
                <w:rPr/>
              </w:rPrChange>
            </w:rPr>
            <w:delText>.</w:delText>
          </w:r>
        </w:del>
      </w:moveTo>
      <w:moveToRangeEnd w:id="456"/>
      <w:ins w:id="563" w:author="Daniel Kliebenstein" w:date="2017-01-12T16:09:00Z">
        <w:r w:rsidR="00D3121D" w:rsidRPr="000F79B1">
          <w:rPr>
            <w:sz w:val="24"/>
            <w:szCs w:val="24"/>
            <w:rPrChange w:id="564" w:author="Daniel Kliebenstein" w:date="2017-01-12T16:19:00Z">
              <w:rPr/>
            </w:rPrChange>
          </w:rPr>
          <w:t xml:space="preserve"> As such, </w:t>
        </w:r>
        <w:r w:rsidR="00D3121D" w:rsidRPr="000F79B1">
          <w:rPr>
            <w:i/>
            <w:sz w:val="24"/>
            <w:szCs w:val="24"/>
            <w:rPrChange w:id="565" w:author="Daniel Kliebenstein" w:date="2017-01-12T16:19:00Z">
              <w:rPr>
                <w:i/>
              </w:rPr>
            </w:rPrChange>
          </w:rPr>
          <w:t>B</w:t>
        </w:r>
        <w:commentRangeEnd w:id="483"/>
        <w:r w:rsidR="00D3121D" w:rsidRPr="000F79B1">
          <w:rPr>
            <w:rStyle w:val="CommentReference"/>
            <w:sz w:val="24"/>
            <w:szCs w:val="24"/>
            <w:rPrChange w:id="566" w:author="Daniel Kliebenstein" w:date="2017-01-12T16:19:00Z">
              <w:rPr>
                <w:rStyle w:val="CommentReference"/>
              </w:rPr>
            </w:rPrChange>
          </w:rPr>
          <w:commentReference w:id="483"/>
        </w:r>
        <w:r w:rsidR="00D3121D" w:rsidRPr="000F79B1">
          <w:rPr>
            <w:i/>
            <w:sz w:val="24"/>
            <w:szCs w:val="24"/>
            <w:rPrChange w:id="567" w:author="Daniel Kliebenstein" w:date="2017-01-12T16:19:00Z">
              <w:rPr>
                <w:i/>
              </w:rPr>
            </w:rPrChange>
          </w:rPr>
          <w:t xml:space="preserve">. cinerea </w:t>
        </w:r>
        <w:r w:rsidR="00D3121D" w:rsidRPr="000F79B1">
          <w:rPr>
            <w:sz w:val="24"/>
            <w:szCs w:val="24"/>
            <w:rPrChange w:id="568" w:author="Daniel Kliebenstein" w:date="2017-01-12T16:19:00Z">
              <w:rPr/>
            </w:rPrChange>
          </w:rPr>
          <w:t>contains the potential to identify natural genetic variation controlling quantitative virulence.</w:t>
        </w:r>
      </w:ins>
    </w:p>
    <w:p w14:paraId="055A3134" w14:textId="3BD42035" w:rsidR="00EA6EAB" w:rsidRPr="000F79B1" w:rsidDel="000F79B1" w:rsidRDefault="00EA6EAB" w:rsidP="00C62C06">
      <w:pPr>
        <w:spacing w:line="480" w:lineRule="auto"/>
        <w:ind w:firstLine="720"/>
        <w:rPr>
          <w:del w:id="569" w:author="Daniel Kliebenstein" w:date="2017-01-12T16:12:00Z"/>
          <w:color w:val="FF0000"/>
          <w:sz w:val="24"/>
          <w:szCs w:val="24"/>
          <w:rPrChange w:id="570" w:author="Daniel Kliebenstein" w:date="2017-01-12T16:19:00Z">
            <w:rPr>
              <w:del w:id="571" w:author="Daniel Kliebenstein" w:date="2017-01-12T16:12:00Z"/>
              <w:color w:val="FF0000"/>
            </w:rPr>
          </w:rPrChange>
        </w:rPr>
      </w:pPr>
      <w:commentRangeStart w:id="572"/>
      <w:del w:id="573" w:author="Daniel Kliebenstein" w:date="2017-01-12T16:05:00Z">
        <w:r w:rsidRPr="000F79B1" w:rsidDel="00D3121D">
          <w:rPr>
            <w:sz w:val="24"/>
            <w:szCs w:val="24"/>
            <w:rPrChange w:id="574" w:author="Daniel Kliebenstein" w:date="2017-01-12T16:19:00Z">
              <w:rPr/>
            </w:rPrChange>
          </w:rPr>
          <w:delText xml:space="preserve"> </w:delText>
        </w:r>
      </w:del>
      <w:del w:id="575" w:author="Daniel Kliebenstein" w:date="2017-01-12T16:12:00Z">
        <w:r w:rsidR="00CE3E44" w:rsidRPr="000F79B1" w:rsidDel="000F79B1">
          <w:rPr>
            <w:sz w:val="24"/>
            <w:szCs w:val="24"/>
            <w:rPrChange w:id="576" w:author="Daniel Kliebenstein" w:date="2017-01-12T16:19:00Z">
              <w:rPr/>
            </w:rPrChange>
          </w:rPr>
          <w:delText xml:space="preserve">Quantitative resistance to </w:delText>
        </w:r>
        <w:r w:rsidR="00CE3E44" w:rsidRPr="000F79B1" w:rsidDel="000F79B1">
          <w:rPr>
            <w:i/>
            <w:sz w:val="24"/>
            <w:szCs w:val="24"/>
            <w:rPrChange w:id="577" w:author="Daniel Kliebenstein" w:date="2017-01-12T16:19:00Z">
              <w:rPr>
                <w:i/>
              </w:rPr>
            </w:rPrChange>
          </w:rPr>
          <w:delText>B. cinerea</w:delText>
        </w:r>
        <w:r w:rsidR="00CE3E44" w:rsidRPr="000F79B1" w:rsidDel="000F79B1">
          <w:rPr>
            <w:sz w:val="24"/>
            <w:szCs w:val="24"/>
            <w:rPrChange w:id="578" w:author="Daniel Kliebenstein" w:date="2017-01-12T16:19:00Z">
              <w:rPr/>
            </w:rPrChange>
          </w:rPr>
          <w:delText xml:space="preserve"> in </w:delText>
        </w:r>
        <w:r w:rsidR="00CE3E44" w:rsidRPr="000F79B1" w:rsidDel="000F79B1">
          <w:rPr>
            <w:i/>
            <w:sz w:val="24"/>
            <w:szCs w:val="24"/>
            <w:rPrChange w:id="579" w:author="Daniel Kliebenstein" w:date="2017-01-12T16:19:00Z">
              <w:rPr>
                <w:i/>
              </w:rPr>
            </w:rPrChange>
          </w:rPr>
          <w:delText>A. thaliana</w:delText>
        </w:r>
        <w:r w:rsidR="00CE3E44" w:rsidRPr="000F79B1" w:rsidDel="000F79B1">
          <w:rPr>
            <w:sz w:val="24"/>
            <w:szCs w:val="24"/>
            <w:rPrChange w:id="580" w:author="Daniel Kliebenstein" w:date="2017-01-12T16:19:00Z">
              <w:rPr/>
            </w:rPrChange>
          </w:rPr>
          <w:delText xml:space="preserve"> appears to be largely isolate-specific; GWAS identified mostly non-overlapping sets of candidate loci for resistance to each of four </w:delText>
        </w:r>
        <w:r w:rsidR="00CE3E44" w:rsidRPr="000F79B1" w:rsidDel="000F79B1">
          <w:rPr>
            <w:i/>
            <w:sz w:val="24"/>
            <w:szCs w:val="24"/>
            <w:rPrChange w:id="581" w:author="Daniel Kliebenstein" w:date="2017-01-12T16:19:00Z">
              <w:rPr>
                <w:i/>
              </w:rPr>
            </w:rPrChange>
          </w:rPr>
          <w:delText>B. cinerea</w:delText>
        </w:r>
        <w:r w:rsidR="00CE3E44" w:rsidRPr="000F79B1" w:rsidDel="000F79B1">
          <w:rPr>
            <w:sz w:val="24"/>
            <w:szCs w:val="24"/>
            <w:rPrChange w:id="582" w:author="Daniel Kliebenstein" w:date="2017-01-12T16:19:00Z">
              <w:rPr/>
            </w:rPrChange>
          </w:rPr>
          <w:delText xml:space="preserve"> genotypes </w:delText>
        </w:r>
        <w:r w:rsidR="00CE3E44" w:rsidRPr="000F79B1" w:rsidDel="000F79B1">
          <w:rPr>
            <w:sz w:val="24"/>
            <w:szCs w:val="24"/>
            <w:rPrChange w:id="583" w:author="Daniel Kliebenstein" w:date="2017-01-12T16:19:00Z">
              <w:rPr/>
            </w:rPrChange>
          </w:rPr>
          <w:fldChar w:fldCharType="begin"/>
        </w:r>
        <w:r w:rsidR="00CE3E44" w:rsidRPr="000F79B1" w:rsidDel="000F79B1">
          <w:rPr>
            <w:sz w:val="24"/>
            <w:szCs w:val="24"/>
            <w:rPrChange w:id="584" w:author="Daniel Kliebenstein" w:date="2017-01-12T16:19:00Z">
              <w:rPr/>
            </w:rPrChange>
          </w:rPr>
          <w:delInstrText xml:space="preserve"> ADDIN EN.CITE &lt;EndNote&gt;&lt;Cite&gt;&lt;Author&gt;Corwin&lt;/Author&gt;&lt;Year&gt;2016&lt;/Year&gt;&lt;RecNum&gt;442&lt;/RecNum&gt;&lt;DisplayText&gt;(Corwin, Copeland et al. 2016)&lt;/DisplayText&gt;&lt;record&gt;&lt;rec-number&gt;442&lt;/rec-number&gt;&lt;foreign-keys&gt;&lt;key app="EN" db-id="0pazvxt5kzzzd0er9pcprt0759frxeawtzpf" timestamp="1471566184"&gt;442&lt;/key&gt;&lt;/foreign-keys&gt;&lt;ref-type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Genet&lt;/secondary-title&gt;&lt;/titles&gt;&lt;periodical&gt;&lt;full-title&gt;PLoS Genet&lt;/full-title&gt;&lt;abbr-1&gt;PLoS genetics&lt;/abbr-1&gt;&lt;/periodical&gt;&lt;pages&gt;e1005789&lt;/pages&gt;&lt;volume&gt;12&lt;/volume&gt;&lt;number&gt;2&lt;/number&gt;&lt;dates&gt;&lt;year&gt;2016&lt;/year&gt;&lt;/dates&gt;&lt;isbn&gt;1553-7404&lt;/isbn&gt;&lt;urls&gt;&lt;/urls&gt;&lt;/record&gt;&lt;/Cite&gt;&lt;/EndNote&gt;</w:delInstrText>
        </w:r>
        <w:r w:rsidR="00CE3E44" w:rsidRPr="000F79B1" w:rsidDel="000F79B1">
          <w:rPr>
            <w:sz w:val="24"/>
            <w:szCs w:val="24"/>
            <w:rPrChange w:id="585" w:author="Daniel Kliebenstein" w:date="2017-01-12T16:19:00Z">
              <w:rPr/>
            </w:rPrChange>
          </w:rPr>
          <w:fldChar w:fldCharType="separate"/>
        </w:r>
        <w:r w:rsidR="00CE3E44" w:rsidRPr="000F79B1" w:rsidDel="000F79B1">
          <w:rPr>
            <w:noProof/>
            <w:sz w:val="24"/>
            <w:szCs w:val="24"/>
            <w:rPrChange w:id="586" w:author="Daniel Kliebenstein" w:date="2017-01-12T16:19:00Z">
              <w:rPr>
                <w:noProof/>
              </w:rPr>
            </w:rPrChange>
          </w:rPr>
          <w:delText>(Corwin, Copeland et al. 2016)</w:delText>
        </w:r>
        <w:r w:rsidR="00CE3E44" w:rsidRPr="000F79B1" w:rsidDel="000F79B1">
          <w:rPr>
            <w:sz w:val="24"/>
            <w:szCs w:val="24"/>
            <w:rPrChange w:id="587" w:author="Daniel Kliebenstein" w:date="2017-01-12T16:19:00Z">
              <w:rPr/>
            </w:rPrChange>
          </w:rPr>
          <w:fldChar w:fldCharType="end"/>
        </w:r>
        <w:r w:rsidR="00CE3E44" w:rsidRPr="000F79B1" w:rsidDel="000F79B1">
          <w:rPr>
            <w:sz w:val="24"/>
            <w:szCs w:val="24"/>
            <w:rPrChange w:id="588" w:author="Daniel Kliebenstein" w:date="2017-01-12T16:19:00Z">
              <w:rPr/>
            </w:rPrChange>
          </w:rPr>
          <w:delText xml:space="preserve">.  </w:delText>
        </w:r>
        <w:r w:rsidR="00A951D7" w:rsidRPr="000F79B1" w:rsidDel="000F79B1">
          <w:rPr>
            <w:sz w:val="24"/>
            <w:szCs w:val="24"/>
            <w:rPrChange w:id="589" w:author="Daniel Kliebenstein" w:date="2017-01-12T16:19:00Z">
              <w:rPr/>
            </w:rPrChange>
          </w:rPr>
          <w:delText>The plant response likely varies depending on molecular patterns perceived from individual pathogen genotypes.</w:delText>
        </w:r>
        <w:r w:rsidR="00A615A8" w:rsidRPr="000F79B1" w:rsidDel="000F79B1">
          <w:rPr>
            <w:sz w:val="24"/>
            <w:szCs w:val="24"/>
            <w:rPrChange w:id="590" w:author="Daniel Kliebenstein" w:date="2017-01-12T16:19:00Z">
              <w:rPr/>
            </w:rPrChange>
          </w:rPr>
          <w:delText xml:space="preserve"> </w:delText>
        </w:r>
        <w:r w:rsidR="00C62C06" w:rsidRPr="000F79B1" w:rsidDel="000F79B1">
          <w:rPr>
            <w:sz w:val="24"/>
            <w:szCs w:val="24"/>
            <w:rPrChange w:id="591" w:author="Daniel Kliebenstein" w:date="2017-01-12T16:19:00Z">
              <w:rPr/>
            </w:rPrChange>
          </w:rPr>
          <w:delText xml:space="preserve">In specific studies of virulence mechanisms, </w:delText>
        </w:r>
        <w:r w:rsidRPr="000F79B1" w:rsidDel="000F79B1">
          <w:rPr>
            <w:sz w:val="24"/>
            <w:szCs w:val="24"/>
            <w:rPrChange w:id="592" w:author="Daniel Kliebenstein" w:date="2017-01-12T16:19:00Z">
              <w:rPr/>
            </w:rPrChange>
          </w:rPr>
          <w:delText>production of the toxin botrydial affects virulence</w:delText>
        </w:r>
        <w:r w:rsidR="00CE3E44" w:rsidRPr="000F79B1" w:rsidDel="000F79B1">
          <w:rPr>
            <w:sz w:val="24"/>
            <w:szCs w:val="24"/>
            <w:rPrChange w:id="593" w:author="Daniel Kliebenstein" w:date="2017-01-12T16:19:00Z">
              <w:rPr/>
            </w:rPrChange>
          </w:rPr>
          <w:delText xml:space="preserve"> in only some isolates </w:delText>
        </w:r>
        <w:r w:rsidR="00A60CBA" w:rsidRPr="000F79B1" w:rsidDel="000F79B1">
          <w:rPr>
            <w:sz w:val="24"/>
            <w:szCs w:val="24"/>
            <w:rPrChange w:id="594" w:author="Daniel Kliebenstein" w:date="2017-01-12T16:19:00Z">
              <w:rPr/>
            </w:rPrChange>
          </w:rPr>
          <w:fldChar w:fldCharType="begin"/>
        </w:r>
        <w:r w:rsidR="005602D8" w:rsidRPr="000F79B1" w:rsidDel="000F79B1">
          <w:rPr>
            <w:sz w:val="24"/>
            <w:szCs w:val="24"/>
            <w:rPrChange w:id="595" w:author="Daniel Kliebenstein" w:date="2017-01-12T16:19:00Z">
              <w:rPr/>
            </w:rPrChange>
          </w:rPr>
          <w:delInstrText xml:space="preserve"> ADDIN EN.CITE &lt;EndNote&gt;&lt;Cite&gt;&lt;Author&gt;Siewers&lt;/Author&gt;&lt;Year&gt;2005&lt;/Year&gt;&lt;RecNum&gt;447&lt;/RecNum&gt;&lt;DisplayText&gt;(Siewers, Viaud et al. 2005)&lt;/DisplayText&gt;&lt;record&gt;&lt;rec-number&gt;447&lt;/rec-number&gt;&lt;foreign-keys&gt;&lt;key app="EN" db-id="0pazvxt5kzzzd0er9pcprt0759frxeawtzpf" timestamp="1476808185"&gt;447&lt;/key&gt;&lt;/foreign-keys&gt;&lt;ref-type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interactions&lt;/secondary-title&gt;&lt;/titles&gt;&lt;periodical&gt;&lt;full-title&gt;Molecular plant-microbe interactions&lt;/full-title&gt;&lt;/periodical&gt;&lt;pages&gt;602-612&lt;/pages&gt;&lt;volume&gt;18&lt;/volume&gt;&lt;number&gt;6&lt;/number&gt;&lt;dates&gt;&lt;year&gt;2005&lt;/year&gt;&lt;/dates&gt;&lt;isbn&gt;0894-0282&lt;/isbn&gt;&lt;urls&gt;&lt;/urls&gt;&lt;/record&gt;&lt;/Cite&gt;&lt;/EndNote&gt;</w:delInstrText>
        </w:r>
        <w:r w:rsidR="00A60CBA" w:rsidRPr="000F79B1" w:rsidDel="000F79B1">
          <w:rPr>
            <w:sz w:val="24"/>
            <w:szCs w:val="24"/>
            <w:rPrChange w:id="596" w:author="Daniel Kliebenstein" w:date="2017-01-12T16:19:00Z">
              <w:rPr/>
            </w:rPrChange>
          </w:rPr>
          <w:fldChar w:fldCharType="separate"/>
        </w:r>
        <w:r w:rsidR="005602D8" w:rsidRPr="000F79B1" w:rsidDel="000F79B1">
          <w:rPr>
            <w:noProof/>
            <w:sz w:val="24"/>
            <w:szCs w:val="24"/>
            <w:rPrChange w:id="597" w:author="Daniel Kliebenstein" w:date="2017-01-12T16:19:00Z">
              <w:rPr>
                <w:noProof/>
              </w:rPr>
            </w:rPrChange>
          </w:rPr>
          <w:delText>(Siewers, Viaud et al. 2005)</w:delText>
        </w:r>
        <w:r w:rsidR="00A60CBA" w:rsidRPr="000F79B1" w:rsidDel="000F79B1">
          <w:rPr>
            <w:sz w:val="24"/>
            <w:szCs w:val="24"/>
            <w:rPrChange w:id="598" w:author="Daniel Kliebenstein" w:date="2017-01-12T16:19:00Z">
              <w:rPr/>
            </w:rPrChange>
          </w:rPr>
          <w:fldChar w:fldCharType="end"/>
        </w:r>
        <w:r w:rsidRPr="000F79B1" w:rsidDel="000F79B1">
          <w:rPr>
            <w:sz w:val="24"/>
            <w:szCs w:val="24"/>
            <w:rPrChange w:id="599" w:author="Daniel Kliebenstein" w:date="2017-01-12T16:19:00Z">
              <w:rPr/>
            </w:rPrChange>
          </w:rPr>
          <w:delText xml:space="preserve">. The effect of jasmonates in inhibiting </w:delText>
        </w:r>
        <w:r w:rsidRPr="000F79B1" w:rsidDel="000F79B1">
          <w:rPr>
            <w:i/>
            <w:sz w:val="24"/>
            <w:szCs w:val="24"/>
            <w:rPrChange w:id="600" w:author="Daniel Kliebenstein" w:date="2017-01-12T16:19:00Z">
              <w:rPr>
                <w:i/>
              </w:rPr>
            </w:rPrChange>
          </w:rPr>
          <w:delText>B. cinerea</w:delText>
        </w:r>
        <w:r w:rsidRPr="000F79B1" w:rsidDel="000F79B1">
          <w:rPr>
            <w:sz w:val="24"/>
            <w:szCs w:val="24"/>
            <w:rPrChange w:id="601" w:author="Daniel Kliebenstein" w:date="2017-01-12T16:19:00Z">
              <w:rPr/>
            </w:rPrChange>
          </w:rPr>
          <w:delText xml:space="preserve"> virulence on </w:delText>
        </w:r>
        <w:r w:rsidRPr="000F79B1" w:rsidDel="000F79B1">
          <w:rPr>
            <w:i/>
            <w:sz w:val="24"/>
            <w:szCs w:val="24"/>
            <w:rPrChange w:id="602" w:author="Daniel Kliebenstein" w:date="2017-01-12T16:19:00Z">
              <w:rPr>
                <w:i/>
              </w:rPr>
            </w:rPrChange>
          </w:rPr>
          <w:delText>A. thaliana</w:delText>
        </w:r>
        <w:r w:rsidRPr="000F79B1" w:rsidDel="000F79B1">
          <w:rPr>
            <w:sz w:val="24"/>
            <w:szCs w:val="24"/>
            <w:rPrChange w:id="603" w:author="Daniel Kliebenstein" w:date="2017-01-12T16:19:00Z">
              <w:rPr/>
            </w:rPrChange>
          </w:rPr>
          <w:delText xml:space="preserve"> also varies by isolate </w:delText>
        </w:r>
        <w:r w:rsidR="005602D8" w:rsidRPr="000F79B1" w:rsidDel="000F79B1">
          <w:rPr>
            <w:sz w:val="24"/>
            <w:szCs w:val="24"/>
            <w:rPrChange w:id="604" w:author="Daniel Kliebenstein" w:date="2017-01-12T16:19:00Z">
              <w:rPr/>
            </w:rPrChange>
          </w:rPr>
          <w:fldChar w:fldCharType="begin"/>
        </w:r>
        <w:r w:rsidR="005602D8" w:rsidRPr="000F79B1" w:rsidDel="000F79B1">
          <w:rPr>
            <w:sz w:val="24"/>
            <w:szCs w:val="24"/>
            <w:rPrChange w:id="605" w:author="Daniel Kliebenstein" w:date="2017-01-12T16:19:00Z">
              <w:rPr/>
            </w:rPrChange>
          </w:rPr>
          <w:delInstrText xml:space="preserve"> ADDIN EN.CITE &lt;EndNote&gt;&lt;Cite&gt;&lt;Author&gt;Rowe&lt;/Author&gt;&lt;Year&gt;2010&lt;/Year&gt;&lt;RecNum&gt;440&lt;/RecNum&gt;&lt;DisplayText&gt;(Rowe, Walley et al. 2010)&lt;/DisplayText&gt;&lt;record&gt;&lt;rec-number&gt;440&lt;/rec-number&gt;&lt;foreign-keys&gt;&lt;key app="EN" db-id="0pazvxt5kzzzd0er9pcprt0759frxeawtzpf" timestamp="1471566149"&gt;440&lt;/key&gt;&lt;/foreign-keys&gt;&lt;ref-type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Pathog&lt;/secondary-title&gt;&lt;/titles&gt;&lt;periodical&gt;&lt;full-title&gt;PLoS Pathog&lt;/full-title&gt;&lt;abbr-1&gt;PLoS pathogens&lt;/abbr-1&gt;&lt;/periodical&gt;&lt;pages&gt;e1000861&lt;/pages&gt;&lt;volume&gt;6&lt;/volume&gt;&lt;number&gt;4&lt;/number&gt;&lt;dates&gt;&lt;year&gt;2010&lt;/year&gt;&lt;/dates&gt;&lt;isbn&gt;1553-7374&lt;/isbn&gt;&lt;urls&gt;&lt;/urls&gt;&lt;/record&gt;&lt;/Cite&gt;&lt;/EndNote&gt;</w:delInstrText>
        </w:r>
        <w:r w:rsidR="005602D8" w:rsidRPr="000F79B1" w:rsidDel="000F79B1">
          <w:rPr>
            <w:sz w:val="24"/>
            <w:szCs w:val="24"/>
            <w:rPrChange w:id="606" w:author="Daniel Kliebenstein" w:date="2017-01-12T16:19:00Z">
              <w:rPr/>
            </w:rPrChange>
          </w:rPr>
          <w:fldChar w:fldCharType="separate"/>
        </w:r>
        <w:r w:rsidR="005602D8" w:rsidRPr="000F79B1" w:rsidDel="000F79B1">
          <w:rPr>
            <w:noProof/>
            <w:sz w:val="24"/>
            <w:szCs w:val="24"/>
            <w:rPrChange w:id="607" w:author="Daniel Kliebenstein" w:date="2017-01-12T16:19:00Z">
              <w:rPr>
                <w:noProof/>
              </w:rPr>
            </w:rPrChange>
          </w:rPr>
          <w:delText>(Rowe, Walley et al. 2010)</w:delText>
        </w:r>
        <w:r w:rsidR="005602D8" w:rsidRPr="000F79B1" w:rsidDel="000F79B1">
          <w:rPr>
            <w:sz w:val="24"/>
            <w:szCs w:val="24"/>
            <w:rPrChange w:id="608" w:author="Daniel Kliebenstein" w:date="2017-01-12T16:19:00Z">
              <w:rPr/>
            </w:rPrChange>
          </w:rPr>
          <w:fldChar w:fldCharType="end"/>
        </w:r>
        <w:r w:rsidR="00105CC5" w:rsidRPr="000F79B1" w:rsidDel="000F79B1">
          <w:rPr>
            <w:sz w:val="24"/>
            <w:szCs w:val="24"/>
            <w:rPrChange w:id="609" w:author="Daniel Kliebenstein" w:date="2017-01-12T16:19:00Z">
              <w:rPr/>
            </w:rPrChange>
          </w:rPr>
          <w:delText xml:space="preserve">. Genes contributing to </w:delText>
        </w:r>
        <w:r w:rsidR="00105CC5" w:rsidRPr="000F79B1" w:rsidDel="000F79B1">
          <w:rPr>
            <w:i/>
            <w:sz w:val="24"/>
            <w:szCs w:val="24"/>
            <w:rPrChange w:id="610" w:author="Daniel Kliebenstein" w:date="2017-01-12T16:19:00Z">
              <w:rPr>
                <w:i/>
              </w:rPr>
            </w:rPrChange>
          </w:rPr>
          <w:delText>B. cinerea</w:delText>
        </w:r>
        <w:r w:rsidR="00105CC5" w:rsidRPr="000F79B1" w:rsidDel="000F79B1">
          <w:rPr>
            <w:sz w:val="24"/>
            <w:szCs w:val="24"/>
            <w:rPrChange w:id="611" w:author="Daniel Kliebenstein" w:date="2017-01-12T16:19:00Z">
              <w:rPr/>
            </w:rPrChange>
          </w:rPr>
          <w:delText xml:space="preserve"> – host interactions affect a diversity of processes, but most studies do not look at whether these genes function in diverse roles across the pathogen genotypes, or how gene function varies across hosts. </w:delText>
        </w:r>
      </w:del>
      <w:commentRangeEnd w:id="572"/>
      <w:r w:rsidR="000F79B1" w:rsidRPr="000F79B1">
        <w:rPr>
          <w:rStyle w:val="CommentReference"/>
          <w:sz w:val="24"/>
          <w:szCs w:val="24"/>
          <w:rPrChange w:id="612" w:author="Daniel Kliebenstein" w:date="2017-01-12T16:19:00Z">
            <w:rPr>
              <w:rStyle w:val="CommentReference"/>
            </w:rPr>
          </w:rPrChange>
        </w:rPr>
        <w:commentReference w:id="572"/>
      </w:r>
    </w:p>
    <w:p w14:paraId="701E3ACE" w14:textId="75A9C638" w:rsidR="00EA6EAB" w:rsidRPr="000F79B1" w:rsidDel="000F79B1" w:rsidRDefault="00EA6EAB" w:rsidP="00EA6EAB">
      <w:pPr>
        <w:spacing w:line="480" w:lineRule="auto"/>
        <w:ind w:firstLine="720"/>
        <w:rPr>
          <w:del w:id="613" w:author="Daniel Kliebenstein" w:date="2017-01-12T16:14:00Z"/>
          <w:sz w:val="24"/>
          <w:szCs w:val="24"/>
          <w:rPrChange w:id="614" w:author="Daniel Kliebenstein" w:date="2017-01-12T16:19:00Z">
            <w:rPr>
              <w:del w:id="615" w:author="Daniel Kliebenstein" w:date="2017-01-12T16:14:00Z"/>
            </w:rPr>
          </w:rPrChange>
        </w:rPr>
      </w:pPr>
      <w:moveFromRangeStart w:id="616" w:author="Daniel Kliebenstein" w:date="2017-01-12T16:05:00Z" w:name="move472000461"/>
      <w:moveFrom w:id="617" w:author="Daniel Kliebenstein" w:date="2017-01-12T16:05:00Z">
        <w:r w:rsidRPr="000F79B1" w:rsidDel="00D3121D">
          <w:rPr>
            <w:sz w:val="24"/>
            <w:szCs w:val="24"/>
            <w:rPrChange w:id="618" w:author="Daniel Kliebenstein" w:date="2017-01-12T16:19:00Z">
              <w:rPr/>
            </w:rPrChange>
          </w:rPr>
          <w:t xml:space="preserve">Studies of plant resistance have identified several mechanisms contributing to quantitative plant resistance and </w:t>
        </w:r>
        <w:r w:rsidRPr="000F79B1" w:rsidDel="00D3121D">
          <w:rPr>
            <w:i/>
            <w:sz w:val="24"/>
            <w:szCs w:val="24"/>
            <w:rPrChange w:id="619" w:author="Daniel Kliebenstein" w:date="2017-01-12T16:19:00Z">
              <w:rPr>
                <w:i/>
              </w:rPr>
            </w:rPrChange>
          </w:rPr>
          <w:t>B. cinerea</w:t>
        </w:r>
        <w:r w:rsidRPr="000F79B1" w:rsidDel="00D3121D">
          <w:rPr>
            <w:sz w:val="24"/>
            <w:szCs w:val="24"/>
            <w:rPrChange w:id="620" w:author="Daniel Kliebenstein" w:date="2017-01-12T16:19:00Z">
              <w:rPr/>
            </w:rPrChange>
          </w:rPr>
          <w:t xml:space="preserve"> virulence. The </w:t>
        </w:r>
        <w:r w:rsidRPr="000F79B1" w:rsidDel="00D3121D">
          <w:rPr>
            <w:i/>
            <w:sz w:val="24"/>
            <w:szCs w:val="24"/>
            <w:rPrChange w:id="621" w:author="Daniel Kliebenstein" w:date="2017-01-12T16:19:00Z">
              <w:rPr>
                <w:i/>
              </w:rPr>
            </w:rPrChange>
          </w:rPr>
          <w:t>B. cinerea</w:t>
        </w:r>
        <w:r w:rsidRPr="000F79B1" w:rsidDel="00D3121D">
          <w:rPr>
            <w:sz w:val="24"/>
            <w:szCs w:val="24"/>
            <w:rPrChange w:id="622" w:author="Daniel Kliebenstein" w:date="2017-01-12T16:19:00Z">
              <w:rPr/>
            </w:rPrChange>
          </w:rPr>
          <w:t xml:space="preserve"> toxins botrydial and botcinic acid increase virulence on several host plants including tomato </w:t>
        </w:r>
        <w:r w:rsidR="00A60CBA" w:rsidRPr="000F79B1" w:rsidDel="00D3121D">
          <w:rPr>
            <w:sz w:val="24"/>
            <w:szCs w:val="24"/>
            <w:rPrChange w:id="623" w:author="Daniel Kliebenstein" w:date="2017-01-12T16:19:00Z">
              <w:rPr/>
            </w:rPrChange>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5602D8" w:rsidRPr="000F79B1" w:rsidDel="00D3121D">
          <w:rPr>
            <w:sz w:val="24"/>
            <w:szCs w:val="24"/>
            <w:rPrChange w:id="624" w:author="Daniel Kliebenstein" w:date="2017-01-12T16:19:00Z">
              <w:rPr/>
            </w:rPrChange>
          </w:rPr>
          <w:instrText xml:space="preserve"> ADDIN EN.CITE </w:instrText>
        </w:r>
        <w:r w:rsidR="005602D8" w:rsidRPr="000F79B1" w:rsidDel="00D3121D">
          <w:rPr>
            <w:sz w:val="24"/>
            <w:szCs w:val="24"/>
            <w:rPrChange w:id="625" w:author="Daniel Kliebenstein" w:date="2017-01-12T16:19:00Z">
              <w:rPr/>
            </w:rPrChange>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5602D8" w:rsidRPr="000F79B1" w:rsidDel="00D3121D">
          <w:rPr>
            <w:sz w:val="24"/>
            <w:szCs w:val="24"/>
            <w:rPrChange w:id="626" w:author="Daniel Kliebenstein" w:date="2017-01-12T16:19:00Z">
              <w:rPr/>
            </w:rPrChange>
          </w:rPr>
          <w:instrText xml:space="preserve"> ADDIN EN.CITE.DATA </w:instrText>
        </w:r>
        <w:r w:rsidR="005602D8" w:rsidRPr="000F79B1" w:rsidDel="00D3121D">
          <w:rPr>
            <w:sz w:val="24"/>
            <w:szCs w:val="24"/>
            <w:rPrChange w:id="627" w:author="Daniel Kliebenstein" w:date="2017-01-12T16:19:00Z">
              <w:rPr/>
            </w:rPrChange>
          </w:rPr>
        </w:r>
        <w:r w:rsidR="005602D8" w:rsidRPr="000F79B1" w:rsidDel="00D3121D">
          <w:rPr>
            <w:sz w:val="24"/>
            <w:szCs w:val="24"/>
            <w:rPrChange w:id="628" w:author="Daniel Kliebenstein" w:date="2017-01-12T16:19:00Z">
              <w:rPr/>
            </w:rPrChange>
          </w:rPr>
          <w:fldChar w:fldCharType="end"/>
        </w:r>
        <w:r w:rsidR="00A60CBA" w:rsidRPr="000F79B1" w:rsidDel="00D3121D">
          <w:rPr>
            <w:sz w:val="24"/>
            <w:szCs w:val="24"/>
            <w:rPrChange w:id="629" w:author="Daniel Kliebenstein" w:date="2017-01-12T16:19:00Z">
              <w:rPr/>
            </w:rPrChange>
          </w:rPr>
        </w:r>
        <w:r w:rsidR="00A60CBA" w:rsidRPr="000F79B1" w:rsidDel="00D3121D">
          <w:rPr>
            <w:sz w:val="24"/>
            <w:szCs w:val="24"/>
            <w:rPrChange w:id="630" w:author="Daniel Kliebenstein" w:date="2017-01-12T16:19:00Z">
              <w:rPr/>
            </w:rPrChange>
          </w:rPr>
          <w:fldChar w:fldCharType="separate"/>
        </w:r>
        <w:r w:rsidR="005602D8" w:rsidRPr="000F79B1" w:rsidDel="00D3121D">
          <w:rPr>
            <w:noProof/>
            <w:sz w:val="24"/>
            <w:szCs w:val="24"/>
            <w:rPrChange w:id="631" w:author="Daniel Kliebenstein" w:date="2017-01-12T16:19:00Z">
              <w:rPr>
                <w:noProof/>
              </w:rPr>
            </w:rPrChange>
          </w:rPr>
          <w:t>(Siewers, Viaud et al. 2005, Dalmais, Schumacher et al. 2011)</w:t>
        </w:r>
        <w:r w:rsidR="00A60CBA" w:rsidRPr="000F79B1" w:rsidDel="00D3121D">
          <w:rPr>
            <w:sz w:val="24"/>
            <w:szCs w:val="24"/>
            <w:rPrChange w:id="632" w:author="Daniel Kliebenstein" w:date="2017-01-12T16:19:00Z">
              <w:rPr/>
            </w:rPrChange>
          </w:rPr>
          <w:fldChar w:fldCharType="end"/>
        </w:r>
        <w:r w:rsidRPr="000F79B1" w:rsidDel="00D3121D">
          <w:rPr>
            <w:sz w:val="24"/>
            <w:szCs w:val="24"/>
            <w:rPrChange w:id="633" w:author="Daniel Kliebenstein" w:date="2017-01-12T16:19:00Z">
              <w:rPr/>
            </w:rPrChange>
          </w:rPr>
          <w:t xml:space="preserve">. VELVET is necessary for oxalic acid production and </w:t>
        </w:r>
        <w:r w:rsidRPr="000F79B1" w:rsidDel="00D3121D">
          <w:rPr>
            <w:i/>
            <w:sz w:val="24"/>
            <w:szCs w:val="24"/>
            <w:rPrChange w:id="634" w:author="Daniel Kliebenstein" w:date="2017-01-12T16:19:00Z">
              <w:rPr>
                <w:i/>
              </w:rPr>
            </w:rPrChange>
          </w:rPr>
          <w:t>B. cinerea</w:t>
        </w:r>
        <w:r w:rsidRPr="000F79B1" w:rsidDel="00D3121D">
          <w:rPr>
            <w:sz w:val="24"/>
            <w:szCs w:val="24"/>
            <w:rPrChange w:id="635" w:author="Daniel Kliebenstein" w:date="2017-01-12T16:19:00Z">
              <w:rPr/>
            </w:rPrChange>
          </w:rPr>
          <w:t xml:space="preserve"> mutants exhibit reduced virulence on multiple hosts </w:t>
        </w:r>
        <w:r w:rsidR="00A60CBA" w:rsidRPr="000F79B1" w:rsidDel="00D3121D">
          <w:rPr>
            <w:sz w:val="24"/>
            <w:szCs w:val="24"/>
            <w:rPrChange w:id="636" w:author="Daniel Kliebenstein" w:date="2017-01-12T16:19:00Z">
              <w:rPr/>
            </w:rPrChange>
          </w:rPr>
          <w:fldChar w:fldCharType="begin"/>
        </w:r>
        <w:r w:rsidR="005602D8" w:rsidRPr="000F79B1" w:rsidDel="00D3121D">
          <w:rPr>
            <w:sz w:val="24"/>
            <w:szCs w:val="24"/>
            <w:rPrChange w:id="637" w:author="Daniel Kliebenstein" w:date="2017-01-12T16:19:00Z">
              <w:rPr/>
            </w:rPrChange>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A60CBA" w:rsidRPr="000F79B1" w:rsidDel="00D3121D">
          <w:rPr>
            <w:sz w:val="24"/>
            <w:szCs w:val="24"/>
            <w:rPrChange w:id="638" w:author="Daniel Kliebenstein" w:date="2017-01-12T16:19:00Z">
              <w:rPr/>
            </w:rPrChange>
          </w:rPr>
          <w:fldChar w:fldCharType="separate"/>
        </w:r>
        <w:r w:rsidR="005602D8" w:rsidRPr="000F79B1" w:rsidDel="00D3121D">
          <w:rPr>
            <w:noProof/>
            <w:sz w:val="24"/>
            <w:szCs w:val="24"/>
            <w:rPrChange w:id="639" w:author="Daniel Kliebenstein" w:date="2017-01-12T16:19:00Z">
              <w:rPr>
                <w:noProof/>
              </w:rPr>
            </w:rPrChange>
          </w:rPr>
          <w:t>(Schumacher, Pradier et al. 2012)</w:t>
        </w:r>
        <w:r w:rsidR="00A60CBA" w:rsidRPr="000F79B1" w:rsidDel="00D3121D">
          <w:rPr>
            <w:sz w:val="24"/>
            <w:szCs w:val="24"/>
            <w:rPrChange w:id="640" w:author="Daniel Kliebenstein" w:date="2017-01-12T16:19:00Z">
              <w:rPr/>
            </w:rPrChange>
          </w:rPr>
          <w:fldChar w:fldCharType="end"/>
        </w:r>
        <w:r w:rsidRPr="000F79B1" w:rsidDel="00D3121D">
          <w:rPr>
            <w:sz w:val="24"/>
            <w:szCs w:val="24"/>
            <w:rPrChange w:id="641" w:author="Daniel Kliebenstein" w:date="2017-01-12T16:19:00Z">
              <w:rPr/>
            </w:rPrChange>
          </w:rPr>
          <w:t xml:space="preserve">. </w:t>
        </w:r>
        <w:r w:rsidRPr="000F79B1" w:rsidDel="00D3121D">
          <w:rPr>
            <w:i/>
            <w:sz w:val="24"/>
            <w:szCs w:val="24"/>
            <w:rPrChange w:id="642" w:author="Daniel Kliebenstein" w:date="2017-01-12T16:19:00Z">
              <w:rPr>
                <w:i/>
              </w:rPr>
            </w:rPrChange>
          </w:rPr>
          <w:t>B. cinerea</w:t>
        </w:r>
        <w:r w:rsidRPr="000F79B1" w:rsidDel="00D3121D">
          <w:rPr>
            <w:sz w:val="24"/>
            <w:szCs w:val="24"/>
            <w:rPrChange w:id="643" w:author="Daniel Kliebenstein" w:date="2017-01-12T16:19:00Z">
              <w:rPr/>
            </w:rPrChange>
          </w:rPr>
          <w:t xml:space="preserve"> also has virulence genes for cell wall degradation in the plant </w:t>
        </w:r>
        <w:r w:rsidR="00A60CBA" w:rsidRPr="000F79B1" w:rsidDel="00D3121D">
          <w:rPr>
            <w:sz w:val="24"/>
            <w:szCs w:val="24"/>
            <w:rPrChange w:id="644" w:author="Daniel Kliebenstein" w:date="2017-01-12T16:19:00Z">
              <w:rPr/>
            </w:rPrChange>
          </w:rPr>
          <w:fldChar w:fldCharType="begin"/>
        </w:r>
        <w:r w:rsidR="005602D8" w:rsidRPr="000F79B1" w:rsidDel="00D3121D">
          <w:rPr>
            <w:sz w:val="24"/>
            <w:szCs w:val="24"/>
            <w:rPrChange w:id="645" w:author="Daniel Kliebenstein" w:date="2017-01-12T16:19:00Z">
              <w:rPr/>
            </w:rPrChange>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A60CBA" w:rsidRPr="000F79B1" w:rsidDel="00D3121D">
          <w:rPr>
            <w:sz w:val="24"/>
            <w:szCs w:val="24"/>
            <w:rPrChange w:id="646" w:author="Daniel Kliebenstein" w:date="2017-01-12T16:19:00Z">
              <w:rPr/>
            </w:rPrChange>
          </w:rPr>
          <w:fldChar w:fldCharType="separate"/>
        </w:r>
        <w:r w:rsidR="005602D8" w:rsidRPr="000F79B1" w:rsidDel="00D3121D">
          <w:rPr>
            <w:noProof/>
            <w:sz w:val="24"/>
            <w:szCs w:val="24"/>
            <w:rPrChange w:id="647" w:author="Daniel Kliebenstein" w:date="2017-01-12T16:19:00Z">
              <w:rPr>
                <w:noProof/>
              </w:rPr>
            </w:rPrChange>
          </w:rPr>
          <w:t>(ten Have, Mulder et al. 1998)</w:t>
        </w:r>
        <w:r w:rsidR="00A60CBA" w:rsidRPr="000F79B1" w:rsidDel="00D3121D">
          <w:rPr>
            <w:sz w:val="24"/>
            <w:szCs w:val="24"/>
            <w:rPrChange w:id="648" w:author="Daniel Kliebenstein" w:date="2017-01-12T16:19:00Z">
              <w:rPr/>
            </w:rPrChange>
          </w:rPr>
          <w:fldChar w:fldCharType="end"/>
        </w:r>
        <w:r w:rsidRPr="000F79B1" w:rsidDel="00D3121D">
          <w:rPr>
            <w:sz w:val="24"/>
            <w:szCs w:val="24"/>
            <w:rPrChange w:id="649" w:author="Daniel Kliebenstein" w:date="2017-01-12T16:19:00Z">
              <w:rPr/>
            </w:rPrChange>
          </w:rPr>
          <w:t xml:space="preserve">. </w:t>
        </w:r>
      </w:moveFrom>
      <w:moveFromRangeEnd w:id="616"/>
      <w:ins w:id="650" w:author="Daniel Kliebenstein" w:date="2017-01-12T16:13:00Z">
        <w:r w:rsidR="000F79B1" w:rsidRPr="000F79B1">
          <w:rPr>
            <w:sz w:val="24"/>
            <w:szCs w:val="24"/>
            <w:rPrChange w:id="651" w:author="Daniel Kliebenstein" w:date="2017-01-12T16:19:00Z">
              <w:rPr/>
            </w:rPrChange>
          </w:rPr>
          <w:t xml:space="preserve"> In contrast to specialist pathogens, </w:t>
        </w:r>
      </w:ins>
      <w:del w:id="652" w:author="Daniel Kliebenstein" w:date="2017-01-12T16:13:00Z">
        <w:r w:rsidR="007E6E79" w:rsidRPr="000F79B1" w:rsidDel="000F79B1">
          <w:rPr>
            <w:sz w:val="24"/>
            <w:szCs w:val="24"/>
            <w:rPrChange w:id="653" w:author="Daniel Kliebenstein" w:date="2017-01-12T16:19:00Z">
              <w:rPr/>
            </w:rPrChange>
          </w:rPr>
          <w:delText xml:space="preserve">There </w:delText>
        </w:r>
      </w:del>
      <w:ins w:id="654" w:author="Daniel Kliebenstein" w:date="2017-01-12T16:13:00Z">
        <w:r w:rsidR="000F79B1" w:rsidRPr="000F79B1">
          <w:rPr>
            <w:sz w:val="24"/>
            <w:szCs w:val="24"/>
            <w:rPrChange w:id="655" w:author="Daniel Kliebenstein" w:date="2017-01-12T16:19:00Z">
              <w:rPr/>
            </w:rPrChange>
          </w:rPr>
          <w:t xml:space="preserve">there </w:t>
        </w:r>
      </w:ins>
      <w:r w:rsidR="007E6E79" w:rsidRPr="000F79B1">
        <w:rPr>
          <w:sz w:val="24"/>
          <w:szCs w:val="24"/>
          <w:rPrChange w:id="656" w:author="Daniel Kliebenstein" w:date="2017-01-12T16:19:00Z">
            <w:rPr/>
          </w:rPrChange>
        </w:rPr>
        <w:t xml:space="preserve">is no evidence for qualitative resistance to </w:t>
      </w:r>
      <w:r w:rsidR="007E6E79" w:rsidRPr="000F79B1">
        <w:rPr>
          <w:i/>
          <w:sz w:val="24"/>
          <w:szCs w:val="24"/>
          <w:rPrChange w:id="657" w:author="Daniel Kliebenstein" w:date="2017-01-12T16:19:00Z">
            <w:rPr>
              <w:i/>
            </w:rPr>
          </w:rPrChange>
        </w:rPr>
        <w:t>B. cinerea</w:t>
      </w:r>
      <w:r w:rsidR="007E6E79" w:rsidRPr="000F79B1">
        <w:rPr>
          <w:sz w:val="24"/>
          <w:szCs w:val="24"/>
          <w:rPrChange w:id="658" w:author="Daniel Kliebenstein" w:date="2017-01-12T16:19:00Z">
            <w:rPr/>
          </w:rPrChange>
        </w:rPr>
        <w:t xml:space="preserve"> </w:t>
      </w:r>
      <w:commentRangeStart w:id="659"/>
      <w:r w:rsidR="00A60CBA" w:rsidRPr="000F79B1">
        <w:rPr>
          <w:sz w:val="24"/>
          <w:szCs w:val="24"/>
          <w:rPrChange w:id="660" w:author="Daniel Kliebenstein" w:date="2017-01-12T16:19:00Z">
            <w:rPr/>
          </w:rPrChange>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0F79B1">
        <w:rPr>
          <w:sz w:val="24"/>
          <w:szCs w:val="24"/>
          <w:rPrChange w:id="661" w:author="Daniel Kliebenstein" w:date="2017-01-12T16:19:00Z">
            <w:rPr/>
          </w:rPrChange>
        </w:rPr>
        <w:instrText xml:space="preserve"> ADDIN EN.CITE </w:instrText>
      </w:r>
      <w:r w:rsidR="005602D8" w:rsidRPr="000F79B1">
        <w:rPr>
          <w:sz w:val="24"/>
          <w:szCs w:val="24"/>
          <w:rPrChange w:id="662" w:author="Daniel Kliebenstein" w:date="2017-01-12T16:19:00Z">
            <w:rPr/>
          </w:rPrChange>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0F79B1">
        <w:rPr>
          <w:sz w:val="24"/>
          <w:szCs w:val="24"/>
          <w:rPrChange w:id="663" w:author="Daniel Kliebenstein" w:date="2017-01-12T16:19:00Z">
            <w:rPr/>
          </w:rPrChange>
        </w:rPr>
        <w:instrText xml:space="preserve"> ADDIN EN.CITE.DATA </w:instrText>
      </w:r>
      <w:r w:rsidR="005602D8" w:rsidRPr="000F79B1">
        <w:rPr>
          <w:sz w:val="24"/>
          <w:szCs w:val="24"/>
          <w:rPrChange w:id="664" w:author="Daniel Kliebenstein" w:date="2017-01-12T16:19:00Z">
            <w:rPr/>
          </w:rPrChange>
        </w:rPr>
      </w:r>
      <w:r w:rsidR="005602D8" w:rsidRPr="000F79B1">
        <w:rPr>
          <w:sz w:val="24"/>
          <w:szCs w:val="24"/>
          <w:rPrChange w:id="665" w:author="Daniel Kliebenstein" w:date="2017-01-12T16:19:00Z">
            <w:rPr/>
          </w:rPrChange>
        </w:rPr>
        <w:fldChar w:fldCharType="end"/>
      </w:r>
      <w:r w:rsidR="00A60CBA" w:rsidRPr="000F79B1">
        <w:rPr>
          <w:sz w:val="24"/>
          <w:szCs w:val="24"/>
          <w:rPrChange w:id="666" w:author="Daniel Kliebenstein" w:date="2017-01-12T16:19:00Z">
            <w:rPr/>
          </w:rPrChange>
        </w:rPr>
      </w:r>
      <w:r w:rsidR="00A60CBA" w:rsidRPr="000F79B1">
        <w:rPr>
          <w:sz w:val="24"/>
          <w:szCs w:val="24"/>
          <w:rPrChange w:id="667" w:author="Daniel Kliebenstein" w:date="2017-01-12T16:19:00Z">
            <w:rPr/>
          </w:rPrChange>
        </w:rPr>
        <w:fldChar w:fldCharType="separate"/>
      </w:r>
      <w:r w:rsidR="005602D8" w:rsidRPr="000F79B1">
        <w:rPr>
          <w:noProof/>
          <w:sz w:val="24"/>
          <w:szCs w:val="24"/>
          <w:rPrChange w:id="668" w:author="Daniel Kliebenstein" w:date="2017-01-12T16:19:00Z">
            <w:rPr>
              <w:noProof/>
            </w:rPr>
          </w:rPrChange>
        </w:rPr>
        <w:t>(Rowe and Kliebenstein 2008, Corwin, Copeland et al. 2016)</w:t>
      </w:r>
      <w:r w:rsidR="00A60CBA" w:rsidRPr="000F79B1">
        <w:rPr>
          <w:sz w:val="24"/>
          <w:szCs w:val="24"/>
          <w:rPrChange w:id="669" w:author="Daniel Kliebenstein" w:date="2017-01-12T16:19:00Z">
            <w:rPr/>
          </w:rPrChange>
        </w:rPr>
        <w:fldChar w:fldCharType="end"/>
      </w:r>
      <w:r w:rsidR="00BD1A5C" w:rsidRPr="000F79B1">
        <w:rPr>
          <w:sz w:val="24"/>
          <w:szCs w:val="24"/>
          <w:rPrChange w:id="670" w:author="Daniel Kliebenstein" w:date="2017-01-12T16:19:00Z">
            <w:rPr/>
          </w:rPrChange>
        </w:rPr>
        <w:t>, an</w:t>
      </w:r>
      <w:commentRangeEnd w:id="659"/>
      <w:r w:rsidR="000F79B1" w:rsidRPr="000F79B1">
        <w:rPr>
          <w:rStyle w:val="CommentReference"/>
          <w:sz w:val="24"/>
          <w:szCs w:val="24"/>
          <w:rPrChange w:id="671" w:author="Daniel Kliebenstein" w:date="2017-01-12T16:19:00Z">
            <w:rPr>
              <w:rStyle w:val="CommentReference"/>
            </w:rPr>
          </w:rPrChange>
        </w:rPr>
        <w:commentReference w:id="659"/>
      </w:r>
      <w:r w:rsidR="00BD1A5C" w:rsidRPr="000F79B1">
        <w:rPr>
          <w:sz w:val="24"/>
          <w:szCs w:val="24"/>
          <w:rPrChange w:id="672" w:author="Daniel Kliebenstein" w:date="2017-01-12T16:19:00Z">
            <w:rPr/>
          </w:rPrChange>
        </w:rPr>
        <w:t xml:space="preserve">d previous studies indicate </w:t>
      </w:r>
      <w:ins w:id="673" w:author="Daniel Kliebenstein" w:date="2017-01-12T16:11:00Z">
        <w:r w:rsidR="000F79B1" w:rsidRPr="000F79B1">
          <w:rPr>
            <w:sz w:val="24"/>
            <w:szCs w:val="24"/>
            <w:rPrChange w:id="674" w:author="Daniel Kliebenstein" w:date="2017-01-12T16:19:00Z">
              <w:rPr/>
            </w:rPrChange>
          </w:rPr>
          <w:t>that resistance is largely quantitative and highly polygenic</w:t>
        </w:r>
      </w:ins>
      <w:del w:id="675" w:author="Daniel Kliebenstein" w:date="2017-01-12T16:11:00Z">
        <w:r w:rsidR="00BD1A5C" w:rsidRPr="000F79B1" w:rsidDel="000F79B1">
          <w:rPr>
            <w:sz w:val="24"/>
            <w:szCs w:val="24"/>
            <w:rPrChange w:id="676" w:author="Daniel Kliebenstein" w:date="2017-01-12T16:19:00Z">
              <w:rPr/>
            </w:rPrChange>
          </w:rPr>
          <w:delText xml:space="preserve">quantitative resistance in the response of </w:delText>
        </w:r>
        <w:r w:rsidR="00BD1A5C" w:rsidRPr="000F79B1" w:rsidDel="000F79B1">
          <w:rPr>
            <w:i/>
            <w:sz w:val="24"/>
            <w:szCs w:val="24"/>
            <w:rPrChange w:id="677" w:author="Daniel Kliebenstein" w:date="2017-01-12T16:19:00Z">
              <w:rPr>
                <w:i/>
              </w:rPr>
            </w:rPrChange>
          </w:rPr>
          <w:delText>Arabidopsis thaliana</w:delText>
        </w:r>
        <w:r w:rsidR="00BD1A5C" w:rsidRPr="000F79B1" w:rsidDel="000F79B1">
          <w:rPr>
            <w:sz w:val="24"/>
            <w:szCs w:val="24"/>
            <w:rPrChange w:id="678" w:author="Daniel Kliebenstein" w:date="2017-01-12T16:19:00Z">
              <w:rPr/>
            </w:rPrChange>
          </w:rPr>
          <w:delText xml:space="preserve"> to </w:delText>
        </w:r>
        <w:r w:rsidR="00BD1A5C" w:rsidRPr="000F79B1" w:rsidDel="000F79B1">
          <w:rPr>
            <w:i/>
            <w:sz w:val="24"/>
            <w:szCs w:val="24"/>
            <w:rPrChange w:id="679" w:author="Daniel Kliebenstein" w:date="2017-01-12T16:19:00Z">
              <w:rPr>
                <w:i/>
              </w:rPr>
            </w:rPrChange>
          </w:rPr>
          <w:delText>B. cinerea</w:delText>
        </w:r>
        <w:r w:rsidR="00BD1A5C" w:rsidRPr="000F79B1" w:rsidDel="000F79B1">
          <w:rPr>
            <w:i/>
            <w:sz w:val="24"/>
            <w:szCs w:val="24"/>
            <w:rPrChange w:id="680" w:author="Daniel Kliebenstein" w:date="2017-01-12T16:19:00Z">
              <w:rPr/>
            </w:rPrChange>
          </w:rPr>
          <w:delText>,</w:delText>
        </w:r>
        <w:r w:rsidR="00BD1A5C" w:rsidRPr="000F79B1" w:rsidDel="000F79B1">
          <w:rPr>
            <w:sz w:val="24"/>
            <w:szCs w:val="24"/>
            <w:rPrChange w:id="681" w:author="Daniel Kliebenstein" w:date="2017-01-12T16:19:00Z">
              <w:rPr/>
            </w:rPrChange>
          </w:rPr>
          <w:delText xml:space="preserve"> </w:delText>
        </w:r>
      </w:del>
      <w:ins w:id="682" w:author="Daniel Kliebenstein" w:date="2017-01-12T16:11:00Z">
        <w:r w:rsidR="000F79B1" w:rsidRPr="000F79B1">
          <w:rPr>
            <w:i/>
            <w:sz w:val="24"/>
            <w:szCs w:val="24"/>
            <w:rPrChange w:id="683" w:author="Daniel Kliebenstein" w:date="2017-01-12T16:19:00Z">
              <w:rPr>
                <w:i/>
              </w:rPr>
            </w:rPrChange>
          </w:rPr>
          <w:t xml:space="preserve">. </w:t>
        </w:r>
        <w:r w:rsidR="000F79B1" w:rsidRPr="000F79B1">
          <w:rPr>
            <w:sz w:val="24"/>
            <w:szCs w:val="24"/>
            <w:rPrChange w:id="684" w:author="Daniel Kliebenstein" w:date="2017-01-12T16:19:00Z">
              <w:rPr/>
            </w:rPrChange>
          </w:rPr>
          <w:t xml:space="preserve">Further, the host genes identified are determined by the </w:t>
        </w:r>
      </w:ins>
      <w:ins w:id="685" w:author="Daniel Kliebenstein" w:date="2017-01-12T16:12:00Z">
        <w:r w:rsidR="000F79B1" w:rsidRPr="000F79B1">
          <w:rPr>
            <w:sz w:val="24"/>
            <w:szCs w:val="24"/>
            <w:rPrChange w:id="686" w:author="Daniel Kliebenstein" w:date="2017-01-12T16:19:00Z">
              <w:rPr/>
            </w:rPrChange>
          </w:rPr>
          <w:t>isolate</w:t>
        </w:r>
      </w:ins>
      <w:ins w:id="687" w:author="Daniel Kliebenstein" w:date="2017-01-12T16:11:00Z">
        <w:r w:rsidR="000F79B1" w:rsidRPr="000F79B1">
          <w:rPr>
            <w:sz w:val="24"/>
            <w:szCs w:val="24"/>
            <w:rPrChange w:id="688" w:author="Daniel Kliebenstein" w:date="2017-01-12T16:19:00Z">
              <w:rPr/>
            </w:rPrChange>
          </w:rPr>
          <w:t xml:space="preserve"> genotype </w:t>
        </w:r>
      </w:ins>
      <w:ins w:id="689" w:author="Daniel Kliebenstein" w:date="2017-01-12T16:12:00Z">
        <w:r w:rsidR="000F79B1" w:rsidRPr="000F79B1">
          <w:rPr>
            <w:sz w:val="24"/>
            <w:szCs w:val="24"/>
            <w:rPrChange w:id="690" w:author="Daniel Kliebenstein" w:date="2017-01-12T16:19:00Z">
              <w:rPr/>
            </w:rPrChange>
          </w:rPr>
          <w:t xml:space="preserve">utilized </w:t>
        </w:r>
      </w:ins>
      <w:del w:id="691" w:author="Daniel Kliebenstein" w:date="2017-01-12T16:12:00Z">
        <w:r w:rsidR="00BD1A5C" w:rsidRPr="000F79B1" w:rsidDel="000F79B1">
          <w:rPr>
            <w:sz w:val="24"/>
            <w:szCs w:val="24"/>
            <w:rPrChange w:id="692" w:author="Daniel Kliebenstein" w:date="2017-01-12T16:19:00Z">
              <w:rPr/>
            </w:rPrChange>
          </w:rPr>
          <w:delText>due to an interaction between plant host genotype and isolate genotype</w:delText>
        </w:r>
      </w:del>
      <w:r w:rsidR="00BD1A5C" w:rsidRPr="000F79B1">
        <w:rPr>
          <w:sz w:val="24"/>
          <w:szCs w:val="24"/>
          <w:rPrChange w:id="693" w:author="Daniel Kliebenstein" w:date="2017-01-12T16:19:00Z">
            <w:rPr/>
          </w:rPrChange>
        </w:rPr>
        <w:t xml:space="preserve"> {Corwin 2016}.</w:t>
      </w:r>
      <w:ins w:id="694" w:author="Daniel Kliebenstein" w:date="2017-01-12T16:14:00Z">
        <w:r w:rsidR="000F79B1" w:rsidRPr="000F79B1">
          <w:rPr>
            <w:sz w:val="24"/>
            <w:szCs w:val="24"/>
            <w:rPrChange w:id="695" w:author="Daniel Kliebenstein" w:date="2017-01-12T16:19:00Z">
              <w:rPr/>
            </w:rPrChange>
          </w:rPr>
          <w:t xml:space="preserve"> A model </w:t>
        </w:r>
        <w:proofErr w:type="spellStart"/>
        <w:r w:rsidR="000F79B1" w:rsidRPr="000F79B1">
          <w:rPr>
            <w:sz w:val="24"/>
            <w:szCs w:val="24"/>
            <w:rPrChange w:id="696" w:author="Daniel Kliebenstein" w:date="2017-01-12T16:19:00Z">
              <w:rPr/>
            </w:rPrChange>
          </w:rPr>
          <w:t>pathosystem</w:t>
        </w:r>
        <w:proofErr w:type="spellEnd"/>
        <w:r w:rsidR="000F79B1" w:rsidRPr="000F79B1">
          <w:rPr>
            <w:sz w:val="24"/>
            <w:szCs w:val="24"/>
            <w:rPrChange w:id="697" w:author="Daniel Kliebenstein" w:date="2017-01-12T16:19:00Z">
              <w:rPr/>
            </w:rPrChange>
          </w:rPr>
          <w:t xml:space="preserve"> for studying quantitative interactions is the Tomato</w:t>
        </w:r>
      </w:ins>
    </w:p>
    <w:p w14:paraId="52C2E367" w14:textId="60FD36A4" w:rsidR="00EA6EAB" w:rsidRPr="000F79B1" w:rsidRDefault="00EA6EAB" w:rsidP="000F79B1">
      <w:pPr>
        <w:spacing w:line="480" w:lineRule="auto"/>
        <w:ind w:firstLine="720"/>
        <w:rPr>
          <w:sz w:val="24"/>
          <w:szCs w:val="24"/>
          <w:rPrChange w:id="698" w:author="Daniel Kliebenstein" w:date="2017-01-12T16:19:00Z">
            <w:rPr/>
          </w:rPrChange>
        </w:rPr>
        <w:pPrChange w:id="699" w:author="Daniel Kliebenstein" w:date="2017-01-12T16:14:00Z">
          <w:pPr>
            <w:spacing w:line="480" w:lineRule="auto"/>
          </w:pPr>
        </w:pPrChange>
      </w:pPr>
      <w:del w:id="700" w:author="Daniel Kliebenstein" w:date="2017-01-12T16:14:00Z">
        <w:r w:rsidRPr="000F79B1" w:rsidDel="000F79B1">
          <w:rPr>
            <w:sz w:val="24"/>
            <w:szCs w:val="24"/>
            <w:rPrChange w:id="701" w:author="Daniel Kliebenstein" w:date="2017-01-12T16:19:00Z">
              <w:rPr/>
            </w:rPrChange>
          </w:rPr>
          <w:tab/>
          <w:delText xml:space="preserve">Tomato is one of the numerous hosts to </w:delText>
        </w:r>
      </w:del>
      <w:ins w:id="702" w:author="Daniel Kliebenstein" w:date="2017-01-12T16:14:00Z">
        <w:r w:rsidR="000F79B1" w:rsidRPr="000F79B1">
          <w:rPr>
            <w:sz w:val="24"/>
            <w:szCs w:val="24"/>
            <w:rPrChange w:id="703" w:author="Daniel Kliebenstein" w:date="2017-01-12T16:19:00Z">
              <w:rPr/>
            </w:rPrChange>
          </w:rPr>
          <w:t>-</w:t>
        </w:r>
      </w:ins>
      <w:r w:rsidRPr="000F79B1">
        <w:rPr>
          <w:i/>
          <w:sz w:val="24"/>
          <w:szCs w:val="24"/>
          <w:rPrChange w:id="704" w:author="Daniel Kliebenstein" w:date="2017-01-12T16:19:00Z">
            <w:rPr>
              <w:i/>
            </w:rPr>
          </w:rPrChange>
        </w:rPr>
        <w:t>B. cinerea</w:t>
      </w:r>
      <w:ins w:id="705" w:author="Daniel Kliebenstein" w:date="2017-01-12T16:14:00Z">
        <w:r w:rsidR="000F79B1" w:rsidRPr="000F79B1">
          <w:rPr>
            <w:i/>
            <w:sz w:val="24"/>
            <w:szCs w:val="24"/>
            <w:rPrChange w:id="706" w:author="Daniel Kliebenstein" w:date="2017-01-12T16:19:00Z">
              <w:rPr>
                <w:i/>
              </w:rPr>
            </w:rPrChange>
          </w:rPr>
          <w:t xml:space="preserve"> </w:t>
        </w:r>
        <w:r w:rsidR="000F79B1" w:rsidRPr="000F79B1">
          <w:rPr>
            <w:sz w:val="24"/>
            <w:szCs w:val="24"/>
            <w:rPrChange w:id="707" w:author="Daniel Kliebenstein" w:date="2017-01-12T16:19:00Z">
              <w:rPr/>
            </w:rPrChange>
          </w:rPr>
          <w:t>system where the pathogen causes</w:t>
        </w:r>
      </w:ins>
      <w:del w:id="708" w:author="Daniel Kliebenstein" w:date="2017-01-12T16:15:00Z">
        <w:r w:rsidRPr="000F79B1" w:rsidDel="000F79B1">
          <w:rPr>
            <w:sz w:val="24"/>
            <w:szCs w:val="24"/>
            <w:rPrChange w:id="709" w:author="Daniel Kliebenstein" w:date="2017-01-12T16:19:00Z">
              <w:rPr/>
            </w:rPrChange>
          </w:rPr>
          <w:delText>, in which it causes major</w:delText>
        </w:r>
      </w:del>
      <w:r w:rsidRPr="000F79B1">
        <w:rPr>
          <w:sz w:val="24"/>
          <w:szCs w:val="24"/>
          <w:rPrChange w:id="710" w:author="Daniel Kliebenstein" w:date="2017-01-12T16:19:00Z">
            <w:rPr/>
          </w:rPrChange>
        </w:rPr>
        <w:t xml:space="preserve"> crop loss due to both pre- and post-harvest infection. Resistance to </w:t>
      </w:r>
      <w:r w:rsidRPr="000F79B1">
        <w:rPr>
          <w:i/>
          <w:sz w:val="24"/>
          <w:szCs w:val="24"/>
          <w:rPrChange w:id="711" w:author="Daniel Kliebenstein" w:date="2017-01-12T16:19:00Z">
            <w:rPr>
              <w:i/>
            </w:rPr>
          </w:rPrChange>
        </w:rPr>
        <w:t>B. cinerea</w:t>
      </w:r>
      <w:r w:rsidRPr="000F79B1">
        <w:rPr>
          <w:sz w:val="24"/>
          <w:szCs w:val="24"/>
          <w:rPrChange w:id="712" w:author="Daniel Kliebenstein" w:date="2017-01-12T16:19:00Z">
            <w:rPr/>
          </w:rPrChange>
        </w:rPr>
        <w:t xml:space="preserve"> is a quantitative trait in tomato</w:t>
      </w:r>
      <w:ins w:id="713" w:author="Daniel Kliebenstein" w:date="2017-01-12T16:15:00Z">
        <w:r w:rsidR="000F79B1" w:rsidRPr="000F79B1">
          <w:rPr>
            <w:sz w:val="24"/>
            <w:szCs w:val="24"/>
            <w:rPrChange w:id="714" w:author="Daniel Kliebenstein" w:date="2017-01-12T16:19:00Z">
              <w:rPr/>
            </w:rPrChange>
          </w:rPr>
          <w:t xml:space="preserve"> with </w:t>
        </w:r>
      </w:ins>
      <w:del w:id="715" w:author="Daniel Kliebenstein" w:date="2017-01-12T16:15:00Z">
        <w:r w:rsidRPr="000F79B1" w:rsidDel="000F79B1">
          <w:rPr>
            <w:sz w:val="24"/>
            <w:szCs w:val="24"/>
            <w:rPrChange w:id="716" w:author="Daniel Kliebenstein" w:date="2017-01-12T16:19:00Z">
              <w:rPr/>
            </w:rPrChange>
          </w:rPr>
          <w:delText xml:space="preserve">. </w:delText>
        </w:r>
      </w:del>
      <w:r w:rsidRPr="000F79B1">
        <w:rPr>
          <w:sz w:val="24"/>
          <w:szCs w:val="24"/>
          <w:rPrChange w:id="717" w:author="Daniel Kliebenstein" w:date="2017-01-12T16:19:00Z">
            <w:rPr/>
          </w:rPrChange>
        </w:rPr>
        <w:t>QTL</w:t>
      </w:r>
      <w:ins w:id="718" w:author="Daniel Kliebenstein" w:date="2017-01-12T16:15:00Z">
        <w:r w:rsidR="000F79B1" w:rsidRPr="000F79B1">
          <w:rPr>
            <w:sz w:val="24"/>
            <w:szCs w:val="24"/>
            <w:rPrChange w:id="719" w:author="Daniel Kliebenstein" w:date="2017-01-12T16:19:00Z">
              <w:rPr/>
            </w:rPrChange>
          </w:rPr>
          <w:t xml:space="preserve">s having been identified </w:t>
        </w:r>
      </w:ins>
      <w:del w:id="720" w:author="Daniel Kliebenstein" w:date="2017-01-12T16:15:00Z">
        <w:r w:rsidRPr="000F79B1" w:rsidDel="000F79B1">
          <w:rPr>
            <w:sz w:val="24"/>
            <w:szCs w:val="24"/>
            <w:rPrChange w:id="721" w:author="Daniel Kliebenstein" w:date="2017-01-12T16:19:00Z">
              <w:rPr/>
            </w:rPrChange>
          </w:rPr>
          <w:delText xml:space="preserve"> have been identified for </w:delText>
        </w:r>
        <w:r w:rsidRPr="000F79B1" w:rsidDel="000F79B1">
          <w:rPr>
            <w:i/>
            <w:sz w:val="24"/>
            <w:szCs w:val="24"/>
            <w:rPrChange w:id="722" w:author="Daniel Kliebenstein" w:date="2017-01-12T16:19:00Z">
              <w:rPr>
                <w:i/>
              </w:rPr>
            </w:rPrChange>
          </w:rPr>
          <w:delText>Solanum</w:delText>
        </w:r>
        <w:r w:rsidRPr="000F79B1" w:rsidDel="000F79B1">
          <w:rPr>
            <w:sz w:val="24"/>
            <w:szCs w:val="24"/>
            <w:rPrChange w:id="723" w:author="Daniel Kliebenstein" w:date="2017-01-12T16:19:00Z">
              <w:rPr/>
            </w:rPrChange>
          </w:rPr>
          <w:delText xml:space="preserve"> susceptibility to </w:delText>
        </w:r>
        <w:r w:rsidRPr="000F79B1" w:rsidDel="000F79B1">
          <w:rPr>
            <w:i/>
            <w:sz w:val="24"/>
            <w:szCs w:val="24"/>
            <w:rPrChange w:id="724" w:author="Daniel Kliebenstein" w:date="2017-01-12T16:19:00Z">
              <w:rPr>
                <w:i/>
              </w:rPr>
            </w:rPrChange>
          </w:rPr>
          <w:delText>B. cinerea</w:delText>
        </w:r>
        <w:r w:rsidRPr="000F79B1" w:rsidDel="000F79B1">
          <w:rPr>
            <w:sz w:val="24"/>
            <w:szCs w:val="24"/>
            <w:rPrChange w:id="725" w:author="Daniel Kliebenstein" w:date="2017-01-12T16:19:00Z">
              <w:rPr/>
            </w:rPrChange>
          </w:rPr>
          <w:delText xml:space="preserve">, </w:delText>
        </w:r>
      </w:del>
      <w:r w:rsidRPr="000F79B1">
        <w:rPr>
          <w:sz w:val="24"/>
          <w:szCs w:val="24"/>
          <w:rPrChange w:id="726" w:author="Daniel Kliebenstein" w:date="2017-01-12T16:19:00Z">
            <w:rPr/>
          </w:rPrChange>
        </w:rPr>
        <w:t xml:space="preserve">explaining up to 15% of phenotypic variation in a stem bioassay </w:t>
      </w:r>
      <w:r w:rsidR="00A60CBA" w:rsidRPr="000F79B1">
        <w:rPr>
          <w:sz w:val="24"/>
          <w:szCs w:val="24"/>
          <w:rPrChange w:id="727" w:author="Daniel Kliebenstein" w:date="2017-01-12T16:19:00Z">
            <w:rPr/>
          </w:rPrChange>
        </w:rPr>
        <w:fldChar w:fldCharType="begin"/>
      </w:r>
      <w:r w:rsidR="00A60CBA" w:rsidRPr="000F79B1">
        <w:rPr>
          <w:sz w:val="24"/>
          <w:szCs w:val="24"/>
          <w:rPrChange w:id="728" w:author="Daniel Kliebenstein" w:date="2017-01-12T16:19:00Z">
            <w:rPr/>
          </w:rPrChange>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0F79B1">
        <w:rPr>
          <w:sz w:val="24"/>
          <w:szCs w:val="24"/>
          <w:rPrChange w:id="729" w:author="Daniel Kliebenstein" w:date="2017-01-12T16:19:00Z">
            <w:rPr/>
          </w:rPrChange>
        </w:rPr>
        <w:fldChar w:fldCharType="separate"/>
      </w:r>
      <w:r w:rsidR="00A60CBA" w:rsidRPr="000F79B1">
        <w:rPr>
          <w:noProof/>
          <w:sz w:val="24"/>
          <w:szCs w:val="24"/>
          <w:rPrChange w:id="730" w:author="Daniel Kliebenstein" w:date="2017-01-12T16:19:00Z">
            <w:rPr>
              <w:noProof/>
            </w:rPr>
          </w:rPrChange>
        </w:rPr>
        <w:t>(Finkers, van Heusden et al. 2007)</w:t>
      </w:r>
      <w:r w:rsidR="00A60CBA" w:rsidRPr="000F79B1">
        <w:rPr>
          <w:sz w:val="24"/>
          <w:szCs w:val="24"/>
          <w:rPrChange w:id="731" w:author="Daniel Kliebenstein" w:date="2017-01-12T16:19:00Z">
            <w:rPr/>
          </w:rPrChange>
        </w:rPr>
        <w:fldChar w:fldCharType="end"/>
      </w:r>
      <w:r w:rsidRPr="000F79B1">
        <w:rPr>
          <w:sz w:val="24"/>
          <w:szCs w:val="24"/>
          <w:rPrChange w:id="732" w:author="Daniel Kliebenstein" w:date="2017-01-12T16:19:00Z">
            <w:rPr/>
          </w:rPrChange>
        </w:rPr>
        <w:t xml:space="preserve">. </w:t>
      </w:r>
      <w:ins w:id="733" w:author="Daniel Kliebenstein" w:date="2017-01-12T16:15:00Z">
        <w:r w:rsidR="000F79B1" w:rsidRPr="000F79B1">
          <w:rPr>
            <w:sz w:val="24"/>
            <w:szCs w:val="24"/>
            <w:rPrChange w:id="734" w:author="Daniel Kliebenstein" w:date="2017-01-12T16:19:00Z">
              <w:rPr/>
            </w:rPrChange>
          </w:rPr>
          <w:t xml:space="preserve">Tomato is also a model system to study the impact of domestication upon plant physiology and resistance. This includes studies showing that </w:t>
        </w:r>
      </w:ins>
      <w:del w:id="735" w:author="Daniel Kliebenstein" w:date="2017-01-12T16:16:00Z">
        <w:r w:rsidRPr="000F79B1" w:rsidDel="000F79B1">
          <w:rPr>
            <w:sz w:val="24"/>
            <w:szCs w:val="24"/>
            <w:rPrChange w:id="736" w:author="Daniel Kliebenstein" w:date="2017-01-12T16:19:00Z">
              <w:rPr/>
            </w:rPrChange>
          </w:rPr>
          <w:delText xml:space="preserve">There is evidence for quantitative resistance to </w:delText>
        </w:r>
        <w:r w:rsidRPr="000F79B1" w:rsidDel="000F79B1">
          <w:rPr>
            <w:i/>
            <w:sz w:val="24"/>
            <w:szCs w:val="24"/>
            <w:rPrChange w:id="737" w:author="Daniel Kliebenstein" w:date="2017-01-12T16:19:00Z">
              <w:rPr>
                <w:i/>
              </w:rPr>
            </w:rPrChange>
          </w:rPr>
          <w:delText>B. cinerea</w:delText>
        </w:r>
        <w:r w:rsidRPr="000F79B1" w:rsidDel="000F79B1">
          <w:rPr>
            <w:sz w:val="24"/>
            <w:szCs w:val="24"/>
            <w:rPrChange w:id="738" w:author="Daniel Kliebenstein" w:date="2017-01-12T16:19:00Z">
              <w:rPr/>
            </w:rPrChange>
          </w:rPr>
          <w:delText xml:space="preserve"> in the closest wild relative to tomato as well as other </w:delText>
        </w:r>
        <w:r w:rsidRPr="000F79B1" w:rsidDel="000F79B1">
          <w:rPr>
            <w:i/>
            <w:sz w:val="24"/>
            <w:szCs w:val="24"/>
            <w:rPrChange w:id="739" w:author="Daniel Kliebenstein" w:date="2017-01-12T16:19:00Z">
              <w:rPr>
                <w:i/>
              </w:rPr>
            </w:rPrChange>
          </w:rPr>
          <w:delText xml:space="preserve">Solanum </w:delText>
        </w:r>
        <w:r w:rsidRPr="000F79B1" w:rsidDel="000F79B1">
          <w:rPr>
            <w:sz w:val="24"/>
            <w:szCs w:val="24"/>
            <w:rPrChange w:id="740" w:author="Daniel Kliebenstein" w:date="2017-01-12T16:19:00Z">
              <w:rPr/>
            </w:rPrChange>
          </w:rPr>
          <w:delText xml:space="preserve">species, though this has not been directly tested in comparison to domesticated </w:delText>
        </w:r>
        <w:r w:rsidRPr="000F79B1" w:rsidDel="000F79B1">
          <w:rPr>
            <w:i/>
            <w:sz w:val="24"/>
            <w:szCs w:val="24"/>
            <w:rPrChange w:id="741" w:author="Daniel Kliebenstein" w:date="2017-01-12T16:19:00Z">
              <w:rPr>
                <w:i/>
              </w:rPr>
            </w:rPrChange>
          </w:rPr>
          <w:delText>S. lycopersicum</w:delText>
        </w:r>
        <w:r w:rsidRPr="000F79B1" w:rsidDel="000F79B1">
          <w:rPr>
            <w:sz w:val="24"/>
            <w:szCs w:val="24"/>
            <w:rPrChange w:id="742" w:author="Daniel Kliebenstein" w:date="2017-01-12T16:19:00Z">
              <w:rPr/>
            </w:rPrChange>
          </w:rPr>
          <w:delText xml:space="preserve"> </w:delText>
        </w:r>
        <w:r w:rsidR="00A60CBA" w:rsidRPr="000F79B1" w:rsidDel="000F79B1">
          <w:rPr>
            <w:sz w:val="24"/>
            <w:szCs w:val="24"/>
            <w:rPrChange w:id="743" w:author="Daniel Kliebenstein" w:date="2017-01-12T16:19:00Z">
              <w:rPr/>
            </w:rPrChange>
          </w:rPr>
          <w:fldChar w:fldCharType="begin"/>
        </w:r>
        <w:r w:rsidR="005602D8" w:rsidRPr="000F79B1" w:rsidDel="000F79B1">
          <w:rPr>
            <w:sz w:val="24"/>
            <w:szCs w:val="24"/>
            <w:rPrChange w:id="744" w:author="Daniel Kliebenstein" w:date="2017-01-12T16:19:00Z">
              <w:rPr/>
            </w:rPrChange>
          </w:rPr>
          <w:delInstrText xml:space="preserve"> ADDIN EN.CITE &lt;EndNote&gt;&lt;Cite&gt;&lt;Author&gt;Egashira&lt;/Author&gt;&lt;Year&gt;2000&lt;/Year&gt;&lt;RecNum&gt;431&lt;/RecNum&gt;&lt;DisplayText&gt;(Egashira, Kuwashima et al. 2000, Nicot, Moretti et al. 2002)&lt;/DisplayText&gt;&lt;record&gt;&lt;rec-number&gt;431&lt;/rec-number&gt;&lt;foreign-keys&gt;&lt;key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delInstrText>
        </w:r>
        <w:r w:rsidR="00A60CBA" w:rsidRPr="000F79B1" w:rsidDel="000F79B1">
          <w:rPr>
            <w:sz w:val="24"/>
            <w:szCs w:val="24"/>
            <w:rPrChange w:id="745" w:author="Daniel Kliebenstein" w:date="2017-01-12T16:19:00Z">
              <w:rPr/>
            </w:rPrChange>
          </w:rPr>
          <w:fldChar w:fldCharType="separate"/>
        </w:r>
        <w:r w:rsidR="005602D8" w:rsidRPr="000F79B1" w:rsidDel="000F79B1">
          <w:rPr>
            <w:noProof/>
            <w:sz w:val="24"/>
            <w:szCs w:val="24"/>
            <w:rPrChange w:id="746" w:author="Daniel Kliebenstein" w:date="2017-01-12T16:19:00Z">
              <w:rPr>
                <w:noProof/>
              </w:rPr>
            </w:rPrChange>
          </w:rPr>
          <w:delText>(Egashira, Kuwashima et al. 2000, Nicot, Moretti et al. 2002)</w:delText>
        </w:r>
        <w:r w:rsidR="00A60CBA" w:rsidRPr="000F79B1" w:rsidDel="000F79B1">
          <w:rPr>
            <w:sz w:val="24"/>
            <w:szCs w:val="24"/>
            <w:rPrChange w:id="747" w:author="Daniel Kliebenstein" w:date="2017-01-12T16:19:00Z">
              <w:rPr/>
            </w:rPrChange>
          </w:rPr>
          <w:fldChar w:fldCharType="end"/>
        </w:r>
        <w:r w:rsidRPr="000F79B1" w:rsidDel="000F79B1">
          <w:rPr>
            <w:sz w:val="24"/>
            <w:szCs w:val="24"/>
            <w:rPrChange w:id="748" w:author="Daniel Kliebenstein" w:date="2017-01-12T16:19:00Z">
              <w:rPr/>
            </w:rPrChange>
          </w:rPr>
          <w:delText xml:space="preserve">. Further, </w:delText>
        </w:r>
      </w:del>
      <w:r w:rsidRPr="000F79B1">
        <w:rPr>
          <w:sz w:val="24"/>
          <w:szCs w:val="24"/>
          <w:rPrChange w:id="749" w:author="Daniel Kliebenstein" w:date="2017-01-12T16:19:00Z">
            <w:rPr/>
          </w:rPrChange>
        </w:rPr>
        <w:t xml:space="preserve">tomato domestication has altered </w:t>
      </w:r>
      <w:del w:id="750" w:author="Daniel Kliebenstein" w:date="2017-01-12T16:16:00Z">
        <w:r w:rsidRPr="000F79B1" w:rsidDel="000F79B1">
          <w:rPr>
            <w:sz w:val="24"/>
            <w:szCs w:val="24"/>
            <w:rPrChange w:id="751" w:author="Daniel Kliebenstein" w:date="2017-01-12T16:19:00Z">
              <w:rPr/>
            </w:rPrChange>
          </w:rPr>
          <w:delText xml:space="preserve">genetic variation for </w:delText>
        </w:r>
      </w:del>
      <w:r w:rsidRPr="000F79B1">
        <w:rPr>
          <w:sz w:val="24"/>
          <w:szCs w:val="24"/>
          <w:rPrChange w:id="752" w:author="Daniel Kliebenstein" w:date="2017-01-12T16:19:00Z">
            <w:rPr/>
          </w:rPrChange>
        </w:rPr>
        <w:t xml:space="preserve">the circadian clock phase {Muller 2016}, which </w:t>
      </w:r>
      <w:del w:id="753" w:author="Daniel Kliebenstein" w:date="2017-01-12T16:16:00Z">
        <w:r w:rsidRPr="000F79B1" w:rsidDel="000F79B1">
          <w:rPr>
            <w:sz w:val="24"/>
            <w:szCs w:val="24"/>
            <w:rPrChange w:id="754" w:author="Daniel Kliebenstein" w:date="2017-01-12T16:19:00Z">
              <w:rPr/>
            </w:rPrChange>
          </w:rPr>
          <w:delText xml:space="preserve">likely </w:delText>
        </w:r>
      </w:del>
      <w:ins w:id="755" w:author="Daniel Kliebenstein" w:date="2017-01-12T16:16:00Z">
        <w:r w:rsidR="000F79B1" w:rsidRPr="000F79B1">
          <w:rPr>
            <w:sz w:val="24"/>
            <w:szCs w:val="24"/>
            <w:rPrChange w:id="756" w:author="Daniel Kliebenstein" w:date="2017-01-12T16:19:00Z">
              <w:rPr/>
            </w:rPrChange>
          </w:rPr>
          <w:t xml:space="preserve">can modulate resistance to </w:t>
        </w:r>
        <w:r w:rsidR="000F79B1" w:rsidRPr="000F79B1">
          <w:rPr>
            <w:i/>
            <w:sz w:val="24"/>
            <w:szCs w:val="24"/>
            <w:rPrChange w:id="757" w:author="Daniel Kliebenstein" w:date="2017-01-12T16:19:00Z">
              <w:rPr/>
            </w:rPrChange>
          </w:rPr>
          <w:t>B. cinerea</w:t>
        </w:r>
      </w:ins>
      <w:del w:id="758" w:author="Daniel Kliebenstein" w:date="2017-01-12T16:16:00Z">
        <w:r w:rsidRPr="000F79B1" w:rsidDel="000F79B1">
          <w:rPr>
            <w:i/>
            <w:sz w:val="24"/>
            <w:szCs w:val="24"/>
            <w:rPrChange w:id="759" w:author="Daniel Kliebenstein" w:date="2017-01-12T16:19:00Z">
              <w:rPr/>
            </w:rPrChange>
          </w:rPr>
          <w:delText>contributes</w:delText>
        </w:r>
        <w:r w:rsidRPr="000F79B1" w:rsidDel="000F79B1">
          <w:rPr>
            <w:sz w:val="24"/>
            <w:szCs w:val="24"/>
            <w:rPrChange w:id="760" w:author="Daniel Kliebenstein" w:date="2017-01-12T16:19:00Z">
              <w:rPr/>
            </w:rPrChange>
          </w:rPr>
          <w:delText xml:space="preserve"> to modulation of pathogen resistance. In </w:delText>
        </w:r>
        <w:r w:rsidRPr="000F79B1" w:rsidDel="000F79B1">
          <w:rPr>
            <w:i/>
            <w:sz w:val="24"/>
            <w:szCs w:val="24"/>
            <w:rPrChange w:id="761" w:author="Daniel Kliebenstein" w:date="2017-01-12T16:19:00Z">
              <w:rPr>
                <w:i/>
              </w:rPr>
            </w:rPrChange>
          </w:rPr>
          <w:delText>A. thaliana</w:delText>
        </w:r>
        <w:r w:rsidRPr="000F79B1" w:rsidDel="000F79B1">
          <w:rPr>
            <w:sz w:val="24"/>
            <w:szCs w:val="24"/>
            <w:rPrChange w:id="762" w:author="Daniel Kliebenstein" w:date="2017-01-12T16:19:00Z">
              <w:rPr/>
            </w:rPrChange>
          </w:rPr>
          <w:delText>, multiple genes incorporate signaling from the circadian clock and pathogen attack</w:delText>
        </w:r>
      </w:del>
      <w:r w:rsidRPr="000F79B1">
        <w:rPr>
          <w:sz w:val="24"/>
          <w:szCs w:val="24"/>
          <w:rPrChange w:id="763" w:author="Daniel Kliebenstein" w:date="2017-01-12T16:19:00Z">
            <w:rPr/>
          </w:rPrChange>
        </w:rPr>
        <w:t xml:space="preserve"> {</w:t>
      </w:r>
      <w:commentRangeStart w:id="764"/>
      <w:proofErr w:type="spellStart"/>
      <w:r w:rsidRPr="000F79B1">
        <w:rPr>
          <w:sz w:val="24"/>
          <w:szCs w:val="24"/>
          <w:rPrChange w:id="765" w:author="Daniel Kliebenstein" w:date="2017-01-12T16:19:00Z">
            <w:rPr/>
          </w:rPrChange>
        </w:rPr>
        <w:t>Sauerbrunn</w:t>
      </w:r>
      <w:proofErr w:type="spellEnd"/>
      <w:r w:rsidRPr="000F79B1">
        <w:rPr>
          <w:sz w:val="24"/>
          <w:szCs w:val="24"/>
          <w:rPrChange w:id="766" w:author="Daniel Kliebenstein" w:date="2017-01-12T16:19:00Z">
            <w:rPr/>
          </w:rPrChange>
        </w:rPr>
        <w:t xml:space="preserve"> 2003; Bhardwaj 2011; </w:t>
      </w:r>
      <w:proofErr w:type="spellStart"/>
      <w:r w:rsidRPr="000F79B1">
        <w:rPr>
          <w:sz w:val="24"/>
          <w:szCs w:val="24"/>
          <w:rPrChange w:id="767" w:author="Daniel Kliebenstein" w:date="2017-01-12T16:19:00Z">
            <w:rPr/>
          </w:rPrChange>
        </w:rPr>
        <w:t>Weyman</w:t>
      </w:r>
      <w:proofErr w:type="spellEnd"/>
      <w:r w:rsidRPr="000F79B1">
        <w:rPr>
          <w:sz w:val="24"/>
          <w:szCs w:val="24"/>
          <w:rPrChange w:id="768" w:author="Daniel Kliebenstein" w:date="2017-01-12T16:19:00Z">
            <w:rPr/>
          </w:rPrChange>
        </w:rPr>
        <w:t xml:space="preserve"> 2006</w:t>
      </w:r>
      <w:commentRangeEnd w:id="764"/>
      <w:r w:rsidR="000F79B1" w:rsidRPr="000F79B1">
        <w:rPr>
          <w:rStyle w:val="CommentReference"/>
          <w:sz w:val="24"/>
          <w:szCs w:val="24"/>
          <w:rPrChange w:id="769" w:author="Daniel Kliebenstein" w:date="2017-01-12T16:19:00Z">
            <w:rPr>
              <w:rStyle w:val="CommentReference"/>
            </w:rPr>
          </w:rPrChange>
        </w:rPr>
        <w:commentReference w:id="764"/>
      </w:r>
      <w:r w:rsidRPr="000F79B1">
        <w:rPr>
          <w:sz w:val="24"/>
          <w:szCs w:val="24"/>
          <w:rPrChange w:id="770" w:author="Daniel Kliebenstein" w:date="2017-01-12T16:19:00Z">
            <w:rPr/>
          </w:rPrChange>
        </w:rPr>
        <w:t xml:space="preserve">}, suggesting connections between these response pathways. </w:t>
      </w:r>
      <w:ins w:id="771" w:author="Daniel Kliebenstein" w:date="2017-01-12T16:17:00Z">
        <w:r w:rsidR="000F79B1" w:rsidRPr="000F79B1">
          <w:rPr>
            <w:sz w:val="24"/>
            <w:szCs w:val="24"/>
            <w:rPrChange w:id="772" w:author="Daniel Kliebenstein" w:date="2017-01-12T16:19:00Z">
              <w:rPr/>
            </w:rPrChange>
          </w:rPr>
          <w:t xml:space="preserve">Thus, the </w:t>
        </w:r>
        <w:proofErr w:type="gramStart"/>
        <w:r w:rsidR="000F79B1" w:rsidRPr="000F79B1">
          <w:rPr>
            <w:sz w:val="24"/>
            <w:szCs w:val="24"/>
            <w:rPrChange w:id="773" w:author="Daniel Kliebenstein" w:date="2017-01-12T16:19:00Z">
              <w:rPr/>
            </w:rPrChange>
          </w:rPr>
          <w:t>tomato</w:t>
        </w:r>
        <w:proofErr w:type="gramEnd"/>
        <w:r w:rsidR="000F79B1" w:rsidRPr="000F79B1">
          <w:rPr>
            <w:sz w:val="24"/>
            <w:szCs w:val="24"/>
            <w:rPrChange w:id="774" w:author="Daniel Kliebenstein" w:date="2017-01-12T16:19:00Z">
              <w:rPr/>
            </w:rPrChange>
          </w:rPr>
          <w:t>-</w:t>
        </w:r>
        <w:r w:rsidR="000F79B1" w:rsidRPr="000F79B1">
          <w:rPr>
            <w:i/>
            <w:sz w:val="24"/>
            <w:szCs w:val="24"/>
            <w:rPrChange w:id="775" w:author="Daniel Kliebenstein" w:date="2017-01-12T16:19:00Z">
              <w:rPr/>
            </w:rPrChange>
          </w:rPr>
          <w:t>B. cinerea</w:t>
        </w:r>
        <w:r w:rsidR="000F79B1" w:rsidRPr="000F79B1">
          <w:rPr>
            <w:sz w:val="24"/>
            <w:szCs w:val="24"/>
            <w:rPrChange w:id="776" w:author="Daniel Kliebenstein" w:date="2017-01-12T16:19:00Z">
              <w:rPr/>
            </w:rPrChange>
          </w:rPr>
          <w:t xml:space="preserve"> </w:t>
        </w:r>
        <w:proofErr w:type="spellStart"/>
        <w:r w:rsidR="000F79B1" w:rsidRPr="000F79B1">
          <w:rPr>
            <w:sz w:val="24"/>
            <w:szCs w:val="24"/>
            <w:rPrChange w:id="777" w:author="Daniel Kliebenstein" w:date="2017-01-12T16:19:00Z">
              <w:rPr/>
            </w:rPrChange>
          </w:rPr>
          <w:t>pathosystem</w:t>
        </w:r>
        <w:proofErr w:type="spellEnd"/>
        <w:r w:rsidR="000F79B1" w:rsidRPr="000F79B1">
          <w:rPr>
            <w:sz w:val="24"/>
            <w:szCs w:val="24"/>
            <w:rPrChange w:id="778" w:author="Daniel Kliebenstein" w:date="2017-01-12T16:19:00Z">
              <w:rPr/>
            </w:rPrChange>
          </w:rPr>
          <w:t xml:space="preserve"> allows us to directly test how genetic variation in a generalist pathogen may or may not be influenced by domestication</w:t>
        </w:r>
      </w:ins>
      <w:ins w:id="779" w:author="Daniel Kliebenstein" w:date="2017-01-12T16:18:00Z">
        <w:r w:rsidR="000F79B1" w:rsidRPr="000F79B1">
          <w:rPr>
            <w:sz w:val="24"/>
            <w:szCs w:val="24"/>
            <w:rPrChange w:id="780" w:author="Daniel Kliebenstein" w:date="2017-01-12T16:19:00Z">
              <w:rPr/>
            </w:rPrChange>
          </w:rPr>
          <w:t xml:space="preserve"> in a crop plant</w:t>
        </w:r>
      </w:ins>
      <w:ins w:id="781" w:author="Daniel Kliebenstein" w:date="2017-01-12T16:17:00Z">
        <w:r w:rsidR="000F79B1" w:rsidRPr="000F79B1">
          <w:rPr>
            <w:sz w:val="24"/>
            <w:szCs w:val="24"/>
            <w:rPrChange w:id="782" w:author="Daniel Kliebenstein" w:date="2017-01-12T16:19:00Z">
              <w:rPr/>
            </w:rPrChange>
          </w:rPr>
          <w:t>.</w:t>
        </w:r>
      </w:ins>
    </w:p>
    <w:p w14:paraId="199AB5EB" w14:textId="77777777" w:rsidR="00EA6EAB" w:rsidRPr="000F79B1" w:rsidRDefault="00EA6EAB" w:rsidP="00EA6EAB">
      <w:pPr>
        <w:spacing w:line="480" w:lineRule="auto"/>
        <w:rPr>
          <w:sz w:val="24"/>
          <w:szCs w:val="24"/>
          <w:rPrChange w:id="783" w:author="Daniel Kliebenstein" w:date="2017-01-12T16:19:00Z">
            <w:rPr/>
          </w:rPrChange>
        </w:rPr>
      </w:pPr>
      <w:r w:rsidRPr="000F79B1">
        <w:rPr>
          <w:sz w:val="24"/>
          <w:szCs w:val="24"/>
          <w:rPrChange w:id="784" w:author="Daniel Kliebenstein" w:date="2017-01-12T16:19:00Z">
            <w:rPr/>
          </w:rPrChange>
        </w:rPr>
        <w:tab/>
      </w:r>
      <w:commentRangeStart w:id="785"/>
      <w:r w:rsidRPr="000F79B1">
        <w:rPr>
          <w:sz w:val="24"/>
          <w:szCs w:val="24"/>
          <w:rPrChange w:id="786" w:author="Daniel Kliebenstein" w:date="2017-01-12T16:19:00Z">
            <w:rPr/>
          </w:rPrChange>
        </w:rPr>
        <w:t xml:space="preserve">The effect of domestication on plant-pathogen interactions is largely untested. Domestication poses a strong genetic bottleneck, reducing diversity genome-wide. We assume that this extends to pathogen resistance loci; resistance alleles are likely lost during the domestication bottleneck. </w:t>
      </w:r>
      <w:r w:rsidR="004C372B" w:rsidRPr="000F79B1">
        <w:rPr>
          <w:sz w:val="24"/>
          <w:szCs w:val="24"/>
          <w:rPrChange w:id="787" w:author="Daniel Kliebenstein" w:date="2017-01-12T16:19:00Z">
            <w:rPr/>
          </w:rPrChange>
        </w:rPr>
        <w:t xml:space="preserve">This loss of resistance is assumed to extend to all domesticated varieties. </w:t>
      </w:r>
      <w:r w:rsidRPr="000F79B1">
        <w:rPr>
          <w:sz w:val="24"/>
          <w:szCs w:val="24"/>
          <w:rPrChange w:id="788" w:author="Daniel Kliebenstein" w:date="2017-01-12T16:19:00Z">
            <w:rPr/>
          </w:rPrChange>
        </w:rPr>
        <w:t xml:space="preserve">Further, selective pressures from pathogens may be reduced under cultivation. In contrast, domesticated plants may experience increased selective pressures from some pathogens. </w:t>
      </w:r>
      <w:r w:rsidRPr="000F79B1">
        <w:rPr>
          <w:i/>
          <w:sz w:val="24"/>
          <w:szCs w:val="24"/>
          <w:rPrChange w:id="789" w:author="Daniel Kliebenstein" w:date="2017-01-12T16:19:00Z">
            <w:rPr>
              <w:i/>
            </w:rPr>
          </w:rPrChange>
        </w:rPr>
        <w:t>B. cinerea</w:t>
      </w:r>
      <w:r w:rsidRPr="000F79B1">
        <w:rPr>
          <w:sz w:val="24"/>
          <w:szCs w:val="24"/>
          <w:rPrChange w:id="790" w:author="Daniel Kliebenstein" w:date="2017-01-12T16:19:00Z">
            <w:rPr/>
          </w:rPrChange>
        </w:rPr>
        <w:t xml:space="preserve"> causes extensive </w:t>
      </w:r>
      <w:proofErr w:type="spellStart"/>
      <w:r w:rsidRPr="000F79B1">
        <w:rPr>
          <w:sz w:val="24"/>
          <w:szCs w:val="24"/>
          <w:rPrChange w:id="791" w:author="Daniel Kliebenstein" w:date="2017-01-12T16:19:00Z">
            <w:rPr/>
          </w:rPrChange>
        </w:rPr>
        <w:t>preharvest</w:t>
      </w:r>
      <w:proofErr w:type="spellEnd"/>
      <w:r w:rsidRPr="000F79B1">
        <w:rPr>
          <w:sz w:val="24"/>
          <w:szCs w:val="24"/>
          <w:rPrChange w:id="792" w:author="Daniel Kliebenstein" w:date="2017-01-12T16:19:00Z">
            <w:rPr/>
          </w:rPrChange>
        </w:rPr>
        <w:t xml:space="preserve"> damage in </w:t>
      </w:r>
      <w:r w:rsidRPr="000F79B1">
        <w:rPr>
          <w:i/>
          <w:sz w:val="24"/>
          <w:szCs w:val="24"/>
          <w:rPrChange w:id="793" w:author="Daniel Kliebenstein" w:date="2017-01-12T16:19:00Z">
            <w:rPr>
              <w:i/>
            </w:rPr>
          </w:rPrChange>
        </w:rPr>
        <w:t>S. lycopersicum</w:t>
      </w:r>
      <w:r w:rsidRPr="000F79B1">
        <w:rPr>
          <w:sz w:val="24"/>
          <w:szCs w:val="24"/>
          <w:rPrChange w:id="794" w:author="Daniel Kliebenstein" w:date="2017-01-12T16:19:00Z">
            <w:rPr/>
          </w:rPrChange>
        </w:rPr>
        <w:t xml:space="preserve"> cultivation, so it is unclear what the effect of domestication will be on plant susceptibility and pathogen virulence. </w:t>
      </w:r>
      <w:commentRangeEnd w:id="785"/>
      <w:r w:rsidR="000F79B1" w:rsidRPr="000F79B1">
        <w:rPr>
          <w:rStyle w:val="CommentReference"/>
          <w:sz w:val="24"/>
          <w:szCs w:val="24"/>
          <w:rPrChange w:id="795" w:author="Daniel Kliebenstein" w:date="2017-01-12T16:19:00Z">
            <w:rPr>
              <w:rStyle w:val="CommentReference"/>
            </w:rPr>
          </w:rPrChange>
        </w:rPr>
        <w:commentReference w:id="785"/>
      </w:r>
    </w:p>
    <w:p w14:paraId="5F41C77E" w14:textId="77777777" w:rsidR="00EA6EAB" w:rsidRPr="000F79B1" w:rsidRDefault="00105CC5" w:rsidP="00EA6EAB">
      <w:pPr>
        <w:spacing w:line="480" w:lineRule="auto"/>
        <w:ind w:firstLine="720"/>
        <w:rPr>
          <w:sz w:val="24"/>
          <w:szCs w:val="24"/>
          <w:rPrChange w:id="796" w:author="Daniel Kliebenstein" w:date="2017-01-12T16:19:00Z">
            <w:rPr/>
          </w:rPrChange>
        </w:rPr>
      </w:pPr>
      <w:commentRangeStart w:id="797"/>
      <w:r w:rsidRPr="000F79B1">
        <w:rPr>
          <w:sz w:val="24"/>
          <w:szCs w:val="24"/>
          <w:rPrChange w:id="798" w:author="Daniel Kliebenstein" w:date="2017-01-12T16:19:00Z">
            <w:rPr/>
          </w:rPrChange>
        </w:rPr>
        <w:t>In this study, we are conducting GWA in the pathogen to see how it broadly handles host phenotypic variation. W</w:t>
      </w:r>
      <w:r w:rsidR="00EA6EAB" w:rsidRPr="000F79B1">
        <w:rPr>
          <w:sz w:val="24"/>
          <w:szCs w:val="24"/>
          <w:rPrChange w:id="799" w:author="Daniel Kliebenstein" w:date="2017-01-12T16:19:00Z">
            <w:rPr/>
          </w:rPrChange>
        </w:rPr>
        <w:t xml:space="preserve">e examined the contributions of tomato variation, domestication, and </w:t>
      </w:r>
      <w:r w:rsidR="00EA6EAB" w:rsidRPr="000F79B1">
        <w:rPr>
          <w:i/>
          <w:sz w:val="24"/>
          <w:szCs w:val="24"/>
          <w:rPrChange w:id="800" w:author="Daniel Kliebenstein" w:date="2017-01-12T16:19:00Z">
            <w:rPr>
              <w:i/>
            </w:rPr>
          </w:rPrChange>
        </w:rPr>
        <w:t>B. cinerea</w:t>
      </w:r>
      <w:r w:rsidR="00EA6EAB" w:rsidRPr="000F79B1">
        <w:rPr>
          <w:sz w:val="24"/>
          <w:szCs w:val="24"/>
          <w:rPrChange w:id="801" w:author="Daniel Kliebenstein" w:date="2017-01-12T16:19:00Z">
            <w:rPr/>
          </w:rPrChange>
        </w:rPr>
        <w:t xml:space="preserve"> genetic variation to lesion size in a detached leaf assay. </w:t>
      </w:r>
      <w:r w:rsidR="004C372B" w:rsidRPr="000F79B1">
        <w:rPr>
          <w:sz w:val="24"/>
          <w:szCs w:val="24"/>
          <w:rPrChange w:id="802" w:author="Daniel Kliebenstein" w:date="2017-01-12T16:19:00Z">
            <w:rPr/>
          </w:rPrChange>
        </w:rPr>
        <w:t xml:space="preserve">Lesion size of </w:t>
      </w:r>
      <w:r w:rsidR="004C372B" w:rsidRPr="000F79B1">
        <w:rPr>
          <w:i/>
          <w:sz w:val="24"/>
          <w:szCs w:val="24"/>
          <w:rPrChange w:id="803" w:author="Daniel Kliebenstein" w:date="2017-01-12T16:19:00Z">
            <w:rPr>
              <w:i/>
            </w:rPr>
          </w:rPrChange>
        </w:rPr>
        <w:t xml:space="preserve">B. cinerea </w:t>
      </w:r>
      <w:r w:rsidR="004C372B" w:rsidRPr="000F79B1">
        <w:rPr>
          <w:sz w:val="24"/>
          <w:szCs w:val="24"/>
          <w:rPrChange w:id="804" w:author="Daniel Kliebenstein" w:date="2017-01-12T16:19:00Z">
            <w:rPr/>
          </w:rPrChange>
        </w:rPr>
        <w:t xml:space="preserve">is a quantitative trait, controlled by genetics in both the plant and the pathogen </w:t>
      </w:r>
      <w:r w:rsidR="00A60CBA" w:rsidRPr="000F79B1">
        <w:rPr>
          <w:sz w:val="24"/>
          <w:szCs w:val="24"/>
          <w:rPrChange w:id="805" w:author="Daniel Kliebenstein" w:date="2017-01-12T16:19:00Z">
            <w:rPr/>
          </w:rPrChange>
        </w:rPr>
        <w:fldChar w:fldCharType="begin"/>
      </w:r>
      <w:r w:rsidR="005602D8" w:rsidRPr="000F79B1">
        <w:rPr>
          <w:sz w:val="24"/>
          <w:szCs w:val="24"/>
          <w:rPrChange w:id="806" w:author="Daniel Kliebenstein" w:date="2017-01-12T16:19:00Z">
            <w:rPr/>
          </w:rPrChange>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0F79B1">
        <w:rPr>
          <w:sz w:val="24"/>
          <w:szCs w:val="24"/>
          <w:rPrChange w:id="807" w:author="Daniel Kliebenstein" w:date="2017-01-12T16:19:00Z">
            <w:rPr/>
          </w:rPrChange>
        </w:rPr>
        <w:fldChar w:fldCharType="separate"/>
      </w:r>
      <w:r w:rsidR="005602D8" w:rsidRPr="000F79B1">
        <w:rPr>
          <w:noProof/>
          <w:sz w:val="24"/>
          <w:szCs w:val="24"/>
          <w:rPrChange w:id="808" w:author="Daniel Kliebenstein" w:date="2017-01-12T16:19:00Z">
            <w:rPr>
              <w:noProof/>
            </w:rPr>
          </w:rPrChange>
        </w:rPr>
        <w:t>(Rowe and Kliebenstein 2008)</w:t>
      </w:r>
      <w:r w:rsidR="00A60CBA" w:rsidRPr="000F79B1">
        <w:rPr>
          <w:sz w:val="24"/>
          <w:szCs w:val="24"/>
          <w:rPrChange w:id="809" w:author="Daniel Kliebenstein" w:date="2017-01-12T16:19:00Z">
            <w:rPr/>
          </w:rPrChange>
        </w:rPr>
        <w:fldChar w:fldCharType="end"/>
      </w:r>
      <w:r w:rsidR="004C372B" w:rsidRPr="000F79B1">
        <w:rPr>
          <w:sz w:val="24"/>
          <w:szCs w:val="24"/>
          <w:rPrChange w:id="810" w:author="Daniel Kliebenstein" w:date="2017-01-12T16:19:00Z">
            <w:rPr/>
          </w:rPrChange>
        </w:rPr>
        <w:t xml:space="preserve">. </w:t>
      </w:r>
      <w:r w:rsidR="00EA6EAB" w:rsidRPr="000F79B1">
        <w:rPr>
          <w:sz w:val="24"/>
          <w:szCs w:val="24"/>
          <w:rPrChange w:id="811" w:author="Daniel Kliebenstein" w:date="2017-01-12T16:19:00Z">
            <w:rPr/>
          </w:rPrChange>
        </w:rPr>
        <w:t xml:space="preserve">We inoculated individual tomato leaflets from 6 domesticated varieties of </w:t>
      </w:r>
      <w:r w:rsidR="00EA6EAB" w:rsidRPr="000F79B1">
        <w:rPr>
          <w:i/>
          <w:sz w:val="24"/>
          <w:szCs w:val="24"/>
          <w:rPrChange w:id="812" w:author="Daniel Kliebenstein" w:date="2017-01-12T16:19:00Z">
            <w:rPr>
              <w:i/>
            </w:rPr>
          </w:rPrChange>
        </w:rPr>
        <w:t>S. lycopersicum</w:t>
      </w:r>
      <w:r w:rsidR="00EA6EAB" w:rsidRPr="000F79B1">
        <w:rPr>
          <w:sz w:val="24"/>
          <w:szCs w:val="24"/>
          <w:rPrChange w:id="813" w:author="Daniel Kliebenstein" w:date="2017-01-12T16:19:00Z">
            <w:rPr/>
          </w:rPrChange>
        </w:rPr>
        <w:t xml:space="preserve">, and 6 wild accessions of </w:t>
      </w:r>
      <w:r w:rsidR="00EA6EAB" w:rsidRPr="000F79B1">
        <w:rPr>
          <w:i/>
          <w:sz w:val="24"/>
          <w:szCs w:val="24"/>
          <w:rPrChange w:id="814" w:author="Daniel Kliebenstein" w:date="2017-01-12T16:19:00Z">
            <w:rPr>
              <w:i/>
            </w:rPr>
          </w:rPrChange>
        </w:rPr>
        <w:t xml:space="preserve">S. </w:t>
      </w:r>
      <w:proofErr w:type="spellStart"/>
      <w:r w:rsidR="00EA6EAB" w:rsidRPr="000F79B1">
        <w:rPr>
          <w:i/>
          <w:sz w:val="24"/>
          <w:szCs w:val="24"/>
          <w:rPrChange w:id="815" w:author="Daniel Kliebenstein" w:date="2017-01-12T16:19:00Z">
            <w:rPr>
              <w:i/>
            </w:rPr>
          </w:rPrChange>
        </w:rPr>
        <w:t>pimpinellifolium</w:t>
      </w:r>
      <w:proofErr w:type="spellEnd"/>
      <w:r w:rsidR="00EA6EAB" w:rsidRPr="000F79B1">
        <w:rPr>
          <w:sz w:val="24"/>
          <w:szCs w:val="24"/>
          <w:rPrChange w:id="816" w:author="Daniel Kliebenstein" w:date="2017-01-12T16:19:00Z">
            <w:rPr/>
          </w:rPrChange>
        </w:rPr>
        <w:t xml:space="preserve"> with spore suspensions of 91 </w:t>
      </w:r>
      <w:r w:rsidR="00EA6EAB" w:rsidRPr="000F79B1">
        <w:rPr>
          <w:i/>
          <w:sz w:val="24"/>
          <w:szCs w:val="24"/>
          <w:rPrChange w:id="817" w:author="Daniel Kliebenstein" w:date="2017-01-12T16:19:00Z">
            <w:rPr>
              <w:i/>
            </w:rPr>
          </w:rPrChange>
        </w:rPr>
        <w:t xml:space="preserve">B. cinerea </w:t>
      </w:r>
      <w:r w:rsidR="00EA6EAB" w:rsidRPr="000F79B1">
        <w:rPr>
          <w:sz w:val="24"/>
          <w:szCs w:val="24"/>
          <w:rPrChange w:id="818" w:author="Daniel Kliebenstein" w:date="2017-01-12T16:19:00Z">
            <w:rPr/>
          </w:rPrChange>
        </w:rPr>
        <w:t xml:space="preserve">isolates. </w:t>
      </w:r>
      <w:r w:rsidR="004C372B" w:rsidRPr="000F79B1">
        <w:rPr>
          <w:sz w:val="24"/>
          <w:szCs w:val="24"/>
          <w:rPrChange w:id="819" w:author="Daniel Kliebenstein" w:date="2017-01-12T16:19:00Z">
            <w:rPr/>
          </w:rPrChange>
        </w:rPr>
        <w:t xml:space="preserve">We asked whether susceptibility to </w:t>
      </w:r>
      <w:r w:rsidR="004C372B" w:rsidRPr="000F79B1">
        <w:rPr>
          <w:i/>
          <w:sz w:val="24"/>
          <w:szCs w:val="24"/>
          <w:rPrChange w:id="820" w:author="Daniel Kliebenstein" w:date="2017-01-12T16:19:00Z">
            <w:rPr>
              <w:i/>
            </w:rPr>
          </w:rPrChange>
        </w:rPr>
        <w:t xml:space="preserve">B. cinerea </w:t>
      </w:r>
      <w:r w:rsidR="004C372B" w:rsidRPr="000F79B1">
        <w:rPr>
          <w:sz w:val="24"/>
          <w:szCs w:val="24"/>
          <w:rPrChange w:id="821" w:author="Daniel Kliebenstein" w:date="2017-01-12T16:19:00Z">
            <w:rPr/>
          </w:rPrChange>
        </w:rPr>
        <w:t xml:space="preserve">depends on pathogen genotype or tomato host genotype, and whether the same loci confer </w:t>
      </w:r>
      <w:r w:rsidR="004C372B" w:rsidRPr="000F79B1">
        <w:rPr>
          <w:i/>
          <w:sz w:val="24"/>
          <w:szCs w:val="24"/>
          <w:rPrChange w:id="822" w:author="Daniel Kliebenstein" w:date="2017-01-12T16:19:00Z">
            <w:rPr>
              <w:i/>
            </w:rPr>
          </w:rPrChange>
        </w:rPr>
        <w:t xml:space="preserve">B. cinerea </w:t>
      </w:r>
      <w:r w:rsidR="004C372B" w:rsidRPr="000F79B1">
        <w:rPr>
          <w:sz w:val="24"/>
          <w:szCs w:val="24"/>
          <w:rPrChange w:id="823" w:author="Daniel Kliebenstein" w:date="2017-01-12T16:19:00Z">
            <w:rPr/>
          </w:rPrChange>
        </w:rPr>
        <w:t xml:space="preserve">virulence across host genotypes. </w:t>
      </w:r>
      <w:r w:rsidR="00EA6EAB" w:rsidRPr="000F79B1">
        <w:rPr>
          <w:sz w:val="24"/>
          <w:szCs w:val="24"/>
          <w:rPrChange w:id="824" w:author="Daniel Kliebenstein" w:date="2017-01-12T16:19:00Z">
            <w:rPr/>
          </w:rPrChange>
        </w:rPr>
        <w:t xml:space="preserve">In our analysis of lesion images at 72 hours post inoculation, both host and pathogen genotype contribute to virulence. However, we found no significant interaction between host and </w:t>
      </w:r>
      <w:r w:rsidR="00EA6EAB" w:rsidRPr="000F79B1">
        <w:rPr>
          <w:i/>
          <w:sz w:val="24"/>
          <w:szCs w:val="24"/>
          <w:rPrChange w:id="825" w:author="Daniel Kliebenstein" w:date="2017-01-12T16:19:00Z">
            <w:rPr>
              <w:i/>
            </w:rPr>
          </w:rPrChange>
        </w:rPr>
        <w:t xml:space="preserve">B. cinerea </w:t>
      </w:r>
      <w:r w:rsidR="00EA6EAB" w:rsidRPr="000F79B1">
        <w:rPr>
          <w:sz w:val="24"/>
          <w:szCs w:val="24"/>
          <w:rPrChange w:id="826" w:author="Daniel Kliebenstein" w:date="2017-01-12T16:19:00Z">
            <w:rPr/>
          </w:rPrChange>
        </w:rPr>
        <w:t xml:space="preserve">genotype species-wide. We also find no species-wide evidence of a significant domestication effect upon </w:t>
      </w:r>
      <w:r w:rsidR="00EA6EAB" w:rsidRPr="000F79B1">
        <w:rPr>
          <w:i/>
          <w:sz w:val="24"/>
          <w:szCs w:val="24"/>
          <w:rPrChange w:id="827" w:author="Daniel Kliebenstein" w:date="2017-01-12T16:19:00Z">
            <w:rPr>
              <w:i/>
            </w:rPr>
          </w:rPrChange>
        </w:rPr>
        <w:t>B. cinerea</w:t>
      </w:r>
      <w:r w:rsidR="00EA6EAB" w:rsidRPr="000F79B1">
        <w:rPr>
          <w:sz w:val="24"/>
          <w:szCs w:val="24"/>
          <w:rPrChange w:id="828" w:author="Daniel Kliebenstein" w:date="2017-01-12T16:19:00Z">
            <w:rPr/>
          </w:rPrChange>
        </w:rPr>
        <w:t xml:space="preserve"> virulence, though domesticated varieties are slightly more susceptible on average. This suggests that individual isolates are generalists across tomato genotypes and across domestication in </w:t>
      </w:r>
      <w:proofErr w:type="spellStart"/>
      <w:r w:rsidR="00EA6EAB" w:rsidRPr="000F79B1">
        <w:rPr>
          <w:i/>
          <w:sz w:val="24"/>
          <w:szCs w:val="24"/>
          <w:rPrChange w:id="829" w:author="Daniel Kliebenstein" w:date="2017-01-12T16:19:00Z">
            <w:rPr>
              <w:i/>
            </w:rPr>
          </w:rPrChange>
        </w:rPr>
        <w:t>Solanum</w:t>
      </w:r>
      <w:proofErr w:type="spellEnd"/>
      <w:r w:rsidR="00EA6EAB" w:rsidRPr="000F79B1">
        <w:rPr>
          <w:i/>
          <w:sz w:val="24"/>
          <w:szCs w:val="24"/>
          <w:rPrChange w:id="830" w:author="Daniel Kliebenstein" w:date="2017-01-12T16:19:00Z">
            <w:rPr>
              <w:i/>
            </w:rPr>
          </w:rPrChange>
        </w:rPr>
        <w:t>.</w:t>
      </w:r>
      <w:r w:rsidR="00EA6EAB" w:rsidRPr="000F79B1">
        <w:rPr>
          <w:sz w:val="24"/>
          <w:szCs w:val="24"/>
          <w:rPrChange w:id="831" w:author="Daniel Kliebenstein" w:date="2017-01-12T16:19:00Z">
            <w:rPr/>
          </w:rPrChange>
        </w:rPr>
        <w:t xml:space="preserve"> A subset of single isolates, however, are sensitive to tomato domestication. All three of these show increased virulence on domesticated tomato varieties. No isolates are significantly affected by individual tomato genotypes. Further, lesion size is more variable on domesticated than wild genotypes, in contrast to the expected reduction in variation at resistance loci following the domestication bottleneck. We do not find evidence for host specialization;</w:t>
      </w:r>
      <w:r w:rsidR="00EA6EAB" w:rsidRPr="000F79B1">
        <w:rPr>
          <w:i/>
          <w:sz w:val="24"/>
          <w:szCs w:val="24"/>
          <w:rPrChange w:id="832" w:author="Daniel Kliebenstein" w:date="2017-01-12T16:19:00Z">
            <w:rPr>
              <w:i/>
            </w:rPr>
          </w:rPrChange>
        </w:rPr>
        <w:t xml:space="preserve"> B. cinerea </w:t>
      </w:r>
      <w:r w:rsidR="00EA6EAB" w:rsidRPr="000F79B1">
        <w:rPr>
          <w:sz w:val="24"/>
          <w:szCs w:val="24"/>
          <w:rPrChange w:id="833" w:author="Daniel Kliebenstein" w:date="2017-01-12T16:19:00Z">
            <w:rPr/>
          </w:rPrChange>
        </w:rPr>
        <w:t xml:space="preserve">isolates collected from tomato tissues are not within the most-virulent isolates on tomato. </w:t>
      </w:r>
      <w:commentRangeEnd w:id="797"/>
      <w:r w:rsidR="00CF034A">
        <w:rPr>
          <w:rStyle w:val="CommentReference"/>
        </w:rPr>
        <w:commentReference w:id="797"/>
      </w:r>
    </w:p>
    <w:p w14:paraId="798F25C8" w14:textId="77777777" w:rsidR="004C372B" w:rsidRPr="000F79B1" w:rsidRDefault="004C372B" w:rsidP="00EA6EAB">
      <w:pPr>
        <w:spacing w:line="480" w:lineRule="auto"/>
        <w:ind w:firstLine="720"/>
        <w:rPr>
          <w:sz w:val="24"/>
          <w:szCs w:val="24"/>
          <w:rPrChange w:id="834" w:author="Daniel Kliebenstein" w:date="2017-01-12T16:19:00Z">
            <w:rPr/>
          </w:rPrChange>
        </w:rPr>
      </w:pPr>
      <w:commentRangeStart w:id="835"/>
      <w:r w:rsidRPr="000F79B1">
        <w:rPr>
          <w:sz w:val="24"/>
          <w:szCs w:val="24"/>
          <w:rPrChange w:id="836" w:author="Daniel Kliebenstein" w:date="2017-01-12T16:19:00Z">
            <w:rPr/>
          </w:rPrChange>
        </w:rPr>
        <w:t>[ADD: highly quantitative trait. Number of loci/ genes per phenotype. And: GO terms]</w:t>
      </w:r>
      <w:commentRangeEnd w:id="835"/>
      <w:r w:rsidR="000F79B1" w:rsidRPr="000F79B1">
        <w:rPr>
          <w:rStyle w:val="CommentReference"/>
          <w:sz w:val="24"/>
          <w:szCs w:val="24"/>
          <w:rPrChange w:id="837" w:author="Daniel Kliebenstein" w:date="2017-01-12T16:19:00Z">
            <w:rPr>
              <w:rStyle w:val="CommentReference"/>
            </w:rPr>
          </w:rPrChange>
        </w:rPr>
        <w:commentReference w:id="835"/>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77777777" w:rsidR="000D6362" w:rsidRPr="000D6362" w:rsidRDefault="000D6362" w:rsidP="000D6362">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S. lycopersicum</w:t>
      </w:r>
      <w:r w:rsidRPr="000D6362">
        <w:rPr>
          <w:sz w:val="24"/>
          <w:szCs w:val="24"/>
        </w:rPr>
        <w:t>. We bulked all genotypes in long-day (16h photoperiod) greenhouse conditions at UC Davis in fall 2014. Plants were grown under metal-halide lamps using day/night temperatures at 25°C/18°C in 4” pots filled with standard potting soil (Sunshine mix #1, Sun Gro Horticulture). Plants were watered once daily. Plants were pruned and staked upright, and fruits were collected as they matured.</w:t>
      </w:r>
    </w:p>
    <w:p w14:paraId="65CCAD28" w14:textId="77777777" w:rsidR="000D6362" w:rsidRPr="000D6362" w:rsidRDefault="000D6362" w:rsidP="000D6362">
      <w:pPr>
        <w:spacing w:line="480" w:lineRule="auto"/>
        <w:rPr>
          <w:sz w:val="24"/>
          <w:szCs w:val="24"/>
        </w:rPr>
      </w:pPr>
      <w:r w:rsidRPr="000D6362">
        <w:rPr>
          <w:sz w:val="24"/>
          <w:szCs w:val="24"/>
        </w:rPr>
        <w:t xml:space="preserve">Fruits were stored at 4°C in dry paper bags until seed cleaning. Seeds and </w:t>
      </w:r>
      <w:proofErr w:type="spellStart"/>
      <w:r w:rsidRPr="000D6362">
        <w:rPr>
          <w:sz w:val="24"/>
          <w:szCs w:val="24"/>
        </w:rPr>
        <w:t>locule</w:t>
      </w:r>
      <w:proofErr w:type="spellEnd"/>
      <w:r w:rsidRPr="000D6362">
        <w:rPr>
          <w:sz w:val="24"/>
          <w:szCs w:val="24"/>
        </w:rPr>
        <w:t xml:space="preserve"> contents were incubated at 24°C in 1% protease solution (</w:t>
      </w:r>
      <w:proofErr w:type="spellStart"/>
      <w:r w:rsidRPr="000D6362">
        <w:rPr>
          <w:sz w:val="24"/>
          <w:szCs w:val="24"/>
        </w:rPr>
        <w:t>Rapidase</w:t>
      </w:r>
      <w:proofErr w:type="spellEnd"/>
      <w:r w:rsidRPr="000D6362">
        <w:rPr>
          <w:sz w:val="24"/>
          <w:szCs w:val="24"/>
        </w:rPr>
        <w:t xml:space="preserve"> C80 Max) for 2h, then rinsed in </w:t>
      </w:r>
      <w:proofErr w:type="spellStart"/>
      <w:r w:rsidRPr="000D6362">
        <w:rPr>
          <w:sz w:val="24"/>
          <w:szCs w:val="24"/>
        </w:rPr>
        <w:t>dI</w:t>
      </w:r>
      <w:proofErr w:type="spellEnd"/>
      <w:r w:rsidRPr="000D6362">
        <w:rPr>
          <w:sz w:val="24"/>
          <w:szCs w:val="24"/>
        </w:rPr>
        <w:t xml:space="preserve"> H2O and air-dried. Seeds were then stored in a cool, dry, dark location until further plantings.</w:t>
      </w:r>
    </w:p>
    <w:p w14:paraId="781BB9D6" w14:textId="4A73E4C3" w:rsidR="000D6362" w:rsidRDefault="000D6362" w:rsidP="000D6362">
      <w:pPr>
        <w:spacing w:line="480" w:lineRule="auto"/>
        <w:ind w:firstLine="720"/>
        <w:rPr>
          <w:ins w:id="838" w:author="Daniel Kliebenstein" w:date="2017-01-12T16:20:00Z"/>
          <w:sz w:val="24"/>
          <w:szCs w:val="24"/>
        </w:rPr>
      </w:pPr>
      <w:r w:rsidRPr="000D6362">
        <w:rPr>
          <w:sz w:val="24"/>
          <w:szCs w:val="24"/>
        </w:rPr>
        <w:t>We bleach-sterilized all seeds prior to germinating on germination paper in growth chambers.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The flat was covered with a humidity dome during germination. 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Plants were used for detached leaf assays 6 weeks after seedlings were transferred 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737BB12E" w14:textId="011BD18C" w:rsidR="003B47F1" w:rsidRDefault="000D6362" w:rsidP="000D6362">
      <w:pPr>
        <w:spacing w:line="480" w:lineRule="auto"/>
        <w:rPr>
          <w:ins w:id="839" w:author="Daniel Kliebenstein" w:date="2017-01-12T16:20:00Z"/>
          <w:sz w:val="24"/>
          <w:szCs w:val="24"/>
        </w:rPr>
      </w:pPr>
      <w:commentRangeStart w:id="840"/>
      <w:r w:rsidRPr="000D6362">
        <w:rPr>
          <w:sz w:val="24"/>
          <w:szCs w:val="24"/>
        </w:rPr>
        <w:t>[Selection of genotypes / population collection]</w:t>
      </w:r>
      <w:commentRangeEnd w:id="840"/>
      <w:r w:rsidR="00CF034A">
        <w:rPr>
          <w:rStyle w:val="CommentReference"/>
        </w:rPr>
        <w:commentReference w:id="840"/>
      </w:r>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1FDB641A" w:rsidR="000D6362" w:rsidRDefault="000D6362" w:rsidP="000D6362">
      <w:pPr>
        <w:spacing w:line="480" w:lineRule="auto"/>
        <w:ind w:firstLine="720"/>
        <w:rPr>
          <w:ins w:id="841" w:author="Daniel Kliebenstein" w:date="2017-01-12T16:20:00Z"/>
          <w:sz w:val="24"/>
          <w:szCs w:val="24"/>
        </w:rPr>
      </w:pPr>
      <w:r w:rsidRPr="000D6362">
        <w:rPr>
          <w:sz w:val="24"/>
          <w:szCs w:val="24"/>
        </w:rPr>
        <w:t>Botrytis isolates were maintained as conidial suspensions in 30% glycerol for long term storage at -80°C. For regrowth, spore solutions were diluted to 10% in 50% filter-sterilized grape juice, then inoculated onto 39g/L potato dextrose agar (PDA) media. Isolates were grown 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77777777" w:rsidR="000D6362" w:rsidRPr="000D6362" w:rsidRDefault="000D6362" w:rsidP="000D6362">
      <w:pPr>
        <w:spacing w:line="480" w:lineRule="auto"/>
        <w:ind w:firstLine="720"/>
        <w:rPr>
          <w:sz w:val="24"/>
          <w:szCs w:val="24"/>
        </w:rPr>
      </w:pPr>
      <w:commentRangeStart w:id="842"/>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w:t>
      </w:r>
      <w:proofErr w:type="spellStart"/>
      <w:r w:rsidRPr="000D6362">
        <w:rPr>
          <w:sz w:val="24"/>
          <w:szCs w:val="24"/>
        </w:rPr>
        <w:t>phytoagar</w:t>
      </w:r>
      <w:proofErr w:type="spellEnd"/>
      <w:r w:rsidRPr="000D6362">
        <w:rPr>
          <w:sz w:val="24"/>
          <w:szCs w:val="24"/>
        </w:rPr>
        <w:t xml:space="preserve"> in seed flats, with humidity domes on </w:t>
      </w:r>
      <w:proofErr w:type="spellStart"/>
      <w:proofErr w:type="gramStart"/>
      <w:r w:rsidRPr="000D6362">
        <w:rPr>
          <w:sz w:val="24"/>
          <w:szCs w:val="24"/>
        </w:rPr>
        <w:t>top.For</w:t>
      </w:r>
      <w:proofErr w:type="spellEnd"/>
      <w:proofErr w:type="gramEnd"/>
      <w:r w:rsidRPr="000D6362">
        <w:rPr>
          <w:sz w:val="24"/>
          <w:szCs w:val="24"/>
        </w:rPr>
        <w:t xml:space="preserve"> each plant genotype, leaflets from each of 10 plants were placed onto agar in blocks. Leaves were selected by a random sample of 5 leaves per plant, and 2 leaflet pairs per leaf. </w:t>
      </w:r>
    </w:p>
    <w:p w14:paraId="3B0F1176" w14:textId="1915DA46" w:rsidR="000D6362" w:rsidRPr="000D6362" w:rsidRDefault="000D6362" w:rsidP="00CF034A">
      <w:pPr>
        <w:spacing w:line="480" w:lineRule="auto"/>
        <w:rPr>
          <w:sz w:val="24"/>
          <w:szCs w:val="24"/>
        </w:rPr>
      </w:pPr>
      <w:r w:rsidRPr="000D6362">
        <w:rPr>
          <w:sz w:val="24"/>
          <w:szCs w:val="24"/>
        </w:rPr>
        <w:tab/>
        <w:t xml:space="preserve">Spores were collected from mature (1-2 week old) Botrytis cultures, and diluted to 10 spores/ </w:t>
      </w:r>
      <w:proofErr w:type="spellStart"/>
      <w:r w:rsidRPr="000D6362">
        <w:rPr>
          <w:sz w:val="24"/>
          <w:szCs w:val="24"/>
        </w:rPr>
        <w:t>uL</w:t>
      </w:r>
      <w:proofErr w:type="spellEnd"/>
      <w:r w:rsidRPr="000D6362">
        <w:rPr>
          <w:sz w:val="24"/>
          <w:szCs w:val="24"/>
        </w:rPr>
        <w:t xml:space="preserve"> in 50% filter-sterilized grape juice. 4ul droplets of spore suspensions were inoculated onto detached leaves at room temperature with 24h light. Control leaves were mock-inoculated with 4uL of grape juice without spores.</w:t>
      </w:r>
      <w:r w:rsidR="00CF034A">
        <w:rPr>
          <w:sz w:val="24"/>
          <w:szCs w:val="24"/>
        </w:rPr>
        <w:t xml:space="preserve"> </w:t>
      </w:r>
      <w:ins w:id="843" w:author="Daniel Kliebenstein" w:date="2017-01-13T15:17:00Z">
        <w:r w:rsidR="00CF034A">
          <w:rPr>
            <w:sz w:val="24"/>
            <w:szCs w:val="24"/>
          </w:rPr>
          <w:t>Lesion development was measured using</w:t>
        </w:r>
      </w:ins>
      <w:del w:id="844" w:author="Daniel Kliebenstein" w:date="2017-01-13T15:17:00Z">
        <w:r w:rsidRPr="000D6362" w:rsidDel="00CF034A">
          <w:rPr>
            <w:sz w:val="24"/>
            <w:szCs w:val="24"/>
          </w:rPr>
          <w:delText>We took</w:delText>
        </w:r>
      </w:del>
      <w:r w:rsidRPr="000D6362">
        <w:rPr>
          <w:sz w:val="24"/>
          <w:szCs w:val="24"/>
        </w:rPr>
        <w:t xml:space="preserve"> digital photos of all leaflets at 24, 48, and 72 hours post inoculation</w:t>
      </w:r>
      <w:r>
        <w:rPr>
          <w:sz w:val="24"/>
          <w:szCs w:val="24"/>
        </w:rPr>
        <w:t xml:space="preserve"> </w:t>
      </w:r>
      <w:del w:id="845" w:author="Daniel Kliebenstein" w:date="2017-01-13T15:17:00Z">
        <w:r w:rsidDel="00CF034A">
          <w:rPr>
            <w:sz w:val="24"/>
            <w:szCs w:val="24"/>
          </w:rPr>
          <w:delText xml:space="preserve">for </w:delText>
        </w:r>
      </w:del>
      <w:ins w:id="846" w:author="Daniel Kliebenstein" w:date="2017-01-13T15:17:00Z">
        <w:r w:rsidR="00CF034A">
          <w:rPr>
            <w:sz w:val="24"/>
            <w:szCs w:val="24"/>
          </w:rPr>
          <w:t>in combination with</w:t>
        </w:r>
        <w:r w:rsidR="00CF034A">
          <w:rPr>
            <w:sz w:val="24"/>
            <w:szCs w:val="24"/>
          </w:rPr>
          <w:t xml:space="preserve"> </w:t>
        </w:r>
      </w:ins>
      <w:r>
        <w:rPr>
          <w:sz w:val="24"/>
          <w:szCs w:val="24"/>
        </w:rPr>
        <w:t>downstream</w:t>
      </w:r>
      <w:ins w:id="847" w:author="Daniel Kliebenstein" w:date="2017-01-13T15:17:00Z">
        <w:r w:rsidR="00CF034A">
          <w:rPr>
            <w:sz w:val="24"/>
            <w:szCs w:val="24"/>
          </w:rPr>
          <w:t xml:space="preserve"> automated</w:t>
        </w:r>
      </w:ins>
      <w:r>
        <w:rPr>
          <w:sz w:val="24"/>
          <w:szCs w:val="24"/>
        </w:rPr>
        <w:t xml:space="preserve"> image analysis.</w:t>
      </w:r>
      <w:commentRangeEnd w:id="842"/>
      <w:r w:rsidR="000F79B1">
        <w:rPr>
          <w:rStyle w:val="CommentReference"/>
        </w:rPr>
        <w:commentReference w:id="842"/>
      </w: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ins w:id="848" w:author="Daniel Kliebenstein" w:date="2017-01-13T15:17:00Z"/>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76725B10" w14:textId="77777777" w:rsidR="000D6362" w:rsidRPr="000D6362" w:rsidRDefault="000D6362" w:rsidP="000D6362">
      <w:pPr>
        <w:spacing w:line="480" w:lineRule="auto"/>
        <w:rPr>
          <w:sz w:val="24"/>
          <w:szCs w:val="24"/>
        </w:rPr>
      </w:pPr>
      <w:r w:rsidRPr="000D6362">
        <w:rPr>
          <w:sz w:val="24"/>
          <w:szCs w:val="24"/>
        </w:rPr>
        <w:tab/>
      </w:r>
      <w:commentRangeStart w:id="849"/>
      <w:r w:rsidRPr="000D6362">
        <w:rPr>
          <w:sz w:val="24"/>
          <w:szCs w:val="24"/>
        </w:rPr>
        <w:t>We analyzed by F-test the generalized linear model for the full experiment, including the fixed effects of isolate, plant domestication, plant genotype (nested within domestication), the random effects of experiment, and the interaction effects of experiment with isolate and experiment with plant.</w:t>
      </w:r>
    </w:p>
    <w:p w14:paraId="1C1C723F" w14:textId="77777777" w:rsidR="000D6362" w:rsidRDefault="000D6362" w:rsidP="000D6362">
      <w:pPr>
        <w:spacing w:line="480" w:lineRule="auto"/>
        <w:ind w:firstLine="720"/>
        <w:rPr>
          <w:sz w:val="24"/>
          <w:szCs w:val="24"/>
        </w:rPr>
      </w:pPr>
      <w:r w:rsidRPr="000D6362">
        <w:rPr>
          <w:sz w:val="24"/>
          <w:szCs w:val="24"/>
        </w:rPr>
        <w:t xml:space="preserve">We calculated the least-squared means of lesion size within each tomato genotype. We included the fixed effect of isolate, and the random effects of experiment, the isolate by experiment interaction, and leaflet pair (nested within leaf, nested within individual plant). We then used these means as the phenotype input to our custom </w:t>
      </w:r>
      <w:proofErr w:type="spellStart"/>
      <w:r w:rsidRPr="000D6362">
        <w:rPr>
          <w:sz w:val="24"/>
          <w:szCs w:val="24"/>
        </w:rPr>
        <w:t>bigRR</w:t>
      </w:r>
      <w:proofErr w:type="spellEnd"/>
      <w:r w:rsidRPr="000D6362">
        <w:rPr>
          <w:sz w:val="24"/>
          <w:szCs w:val="24"/>
        </w:rPr>
        <w:t xml:space="preserve"> script for GWA. We used SNPs from (get SNP details from Suzi). Because </w:t>
      </w:r>
      <w:proofErr w:type="spellStart"/>
      <w:r w:rsidRPr="000D6362">
        <w:rPr>
          <w:sz w:val="24"/>
          <w:szCs w:val="24"/>
        </w:rPr>
        <w:t>bigRR</w:t>
      </w:r>
      <w:proofErr w:type="spellEnd"/>
      <w:r w:rsidRPr="000D6362">
        <w:rPr>
          <w:sz w:val="24"/>
          <w:szCs w:val="24"/>
        </w:rPr>
        <w:t xml:space="preserve"> provides an estimated effect size, but not a p-value, we perform permutation analyses to determine effect significance. We permute the phenotypes 1000x and re-run </w:t>
      </w:r>
      <w:proofErr w:type="spellStart"/>
      <w:r w:rsidRPr="000D6362">
        <w:rPr>
          <w:sz w:val="24"/>
          <w:szCs w:val="24"/>
        </w:rPr>
        <w:t>bigRR</w:t>
      </w:r>
      <w:proofErr w:type="spellEnd"/>
      <w:r w:rsidRPr="000D6362">
        <w:rPr>
          <w:sz w:val="24"/>
          <w:szCs w:val="24"/>
        </w:rPr>
        <w:t>, to establish 95%, 99%, and 99.9% thresholds for significance.</w:t>
      </w:r>
      <w:commentRangeEnd w:id="849"/>
      <w:r w:rsidR="000F79B1">
        <w:rPr>
          <w:rStyle w:val="CommentReference"/>
        </w:rPr>
        <w:commentReference w:id="849"/>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6EAEEFB3" w:rsidR="00F126CA" w:rsidRDefault="007B711D" w:rsidP="00A33EE1">
      <w:pPr>
        <w:spacing w:line="480" w:lineRule="auto"/>
        <w:ind w:firstLine="720"/>
        <w:rPr>
          <w:sz w:val="24"/>
          <w:szCs w:val="24"/>
        </w:rPr>
      </w:pPr>
      <w:del w:id="850" w:author="Daniel Kliebenstein" w:date="2017-01-12T16:21:00Z">
        <w:r w:rsidDel="00A33EE1">
          <w:rPr>
            <w:sz w:val="24"/>
            <w:szCs w:val="24"/>
          </w:rPr>
          <w:delText>We wanted to</w:delText>
        </w:r>
      </w:del>
      <w:ins w:id="851" w:author="Daniel Kliebenstein" w:date="2017-01-12T16:21:00Z">
        <w:r w:rsidR="00A33EE1">
          <w:rPr>
            <w:sz w:val="24"/>
            <w:szCs w:val="24"/>
          </w:rPr>
          <w:t>To</w:t>
        </w:r>
      </w:ins>
      <w:r w:rsidR="00F126CA">
        <w:rPr>
          <w:sz w:val="24"/>
          <w:szCs w:val="24"/>
        </w:rPr>
        <w:t xml:space="preserve"> directly measure the impact of tomato domestication </w:t>
      </w:r>
      <w:r>
        <w:rPr>
          <w:sz w:val="24"/>
          <w:szCs w:val="24"/>
        </w:rPr>
        <w:t xml:space="preserve">and genetic variation </w:t>
      </w:r>
      <w:r w:rsidR="00F126CA">
        <w:rPr>
          <w:sz w:val="24"/>
          <w:szCs w:val="24"/>
        </w:rPr>
        <w:t>on quantitative resistance</w:t>
      </w:r>
      <w:del w:id="852" w:author="Daniel Kliebenstein" w:date="2017-01-12T16:21:00Z">
        <w:r w:rsidR="00F126CA" w:rsidDel="00A33EE1">
          <w:rPr>
            <w:sz w:val="24"/>
            <w:szCs w:val="24"/>
          </w:rPr>
          <w:delText>.</w:delText>
        </w:r>
      </w:del>
      <w:del w:id="853" w:author="Daniel Kliebenstein" w:date="2017-01-12T16:22:00Z">
        <w:r w:rsidR="00F126CA" w:rsidDel="00A33EE1">
          <w:rPr>
            <w:sz w:val="24"/>
            <w:szCs w:val="24"/>
          </w:rPr>
          <w:delText xml:space="preserve"> To </w:delText>
        </w:r>
        <w:r w:rsidDel="00A33EE1">
          <w:rPr>
            <w:sz w:val="24"/>
            <w:szCs w:val="24"/>
          </w:rPr>
          <w:delText>measure quantitative resistance</w:delText>
        </w:r>
      </w:del>
      <w:r w:rsidR="00F126CA">
        <w:rPr>
          <w:sz w:val="24"/>
          <w:szCs w:val="24"/>
        </w:rPr>
        <w:t xml:space="preserve">, we infected </w:t>
      </w:r>
      <w:ins w:id="854" w:author="Daniel Kliebenstein" w:date="2017-01-12T16:22:00Z">
        <w:r w:rsidR="00A33EE1">
          <w:rPr>
            <w:sz w:val="24"/>
            <w:szCs w:val="24"/>
          </w:rPr>
          <w:t xml:space="preserve">with a collection of 91 diverse </w:t>
        </w:r>
        <w:r w:rsidR="00A33EE1" w:rsidRPr="00854928">
          <w:rPr>
            <w:i/>
            <w:sz w:val="24"/>
            <w:szCs w:val="24"/>
          </w:rPr>
          <w:t xml:space="preserve">B. cinerea </w:t>
        </w:r>
        <w:r w:rsidR="00A33EE1">
          <w:rPr>
            <w:sz w:val="24"/>
            <w:szCs w:val="24"/>
          </w:rPr>
          <w:t>isolates on 6 wild and 6 domesticated tomato genotypes</w:t>
        </w:r>
      </w:ins>
      <w:del w:id="855" w:author="Daniel Kliebenstein" w:date="2017-01-12T16:22:00Z">
        <w:r w:rsidR="00F126CA" w:rsidDel="00A33EE1">
          <w:rPr>
            <w:sz w:val="24"/>
            <w:szCs w:val="24"/>
          </w:rPr>
          <w:delText xml:space="preserve">tomato leaflets with a collection of 91 diverse </w:delText>
        </w:r>
        <w:r w:rsidR="00F126CA" w:rsidRPr="00854928" w:rsidDel="00A33EE1">
          <w:rPr>
            <w:i/>
            <w:sz w:val="24"/>
            <w:szCs w:val="24"/>
          </w:rPr>
          <w:delText xml:space="preserve">B. cinerea </w:delText>
        </w:r>
        <w:r w:rsidR="00F126CA" w:rsidDel="00A33EE1">
          <w:rPr>
            <w:sz w:val="24"/>
            <w:szCs w:val="24"/>
          </w:rPr>
          <w:delText>isolates</w:delText>
        </w:r>
      </w:del>
      <w:r w:rsidR="00F126CA">
        <w:rPr>
          <w:sz w:val="24"/>
          <w:szCs w:val="24"/>
        </w:rPr>
        <w:t xml:space="preserve">. </w:t>
      </w:r>
      <w:commentRangeStart w:id="856"/>
      <w:r w:rsidR="00DD0B46" w:rsidRPr="00DD2573">
        <w:rPr>
          <w:i/>
          <w:sz w:val="24"/>
          <w:szCs w:val="24"/>
        </w:rPr>
        <w:t xml:space="preserve">B. cinerea </w:t>
      </w:r>
      <w:r w:rsidR="00DD0B46">
        <w:rPr>
          <w:sz w:val="24"/>
          <w:szCs w:val="24"/>
        </w:rPr>
        <w:t xml:space="preserve">is an endemic </w:t>
      </w:r>
      <w:ins w:id="857" w:author="Daniel Kliebenstein" w:date="2017-01-13T13:30:00Z">
        <w:r w:rsidR="00B56BCA">
          <w:rPr>
            <w:sz w:val="24"/>
            <w:szCs w:val="24"/>
          </w:rPr>
          <w:t xml:space="preserve">generalist </w:t>
        </w:r>
      </w:ins>
      <w:r w:rsidR="00450902">
        <w:rPr>
          <w:sz w:val="24"/>
          <w:szCs w:val="24"/>
        </w:rPr>
        <w:t>necrotroph, and host resistance to this generalist pathogen is quantitative</w:t>
      </w:r>
      <w:r w:rsidR="006E28C1">
        <w:rPr>
          <w:sz w:val="24"/>
          <w:szCs w:val="24"/>
        </w:rPr>
        <w:t>, with no evidence of qualitative defense loci</w:t>
      </w:r>
      <w:r w:rsidR="009C1F7C">
        <w:rPr>
          <w:sz w:val="24"/>
          <w:szCs w:val="24"/>
        </w:rPr>
        <w:t xml:space="preserve"> </w:t>
      </w:r>
      <w:r w:rsidR="005158C1">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Pr>
          <w:sz w:val="24"/>
          <w:szCs w:val="24"/>
        </w:rPr>
        <w:instrText xml:space="preserve"> ADDIN EN.CITE </w:instrText>
      </w:r>
      <w:r w:rsidR="005602D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Pr>
          <w:sz w:val="24"/>
          <w:szCs w:val="24"/>
        </w:rPr>
        <w:instrText xml:space="preserve"> ADDIN EN.CITE.DATA </w:instrText>
      </w:r>
      <w:r w:rsidR="005602D8">
        <w:rPr>
          <w:sz w:val="24"/>
          <w:szCs w:val="24"/>
        </w:rPr>
      </w:r>
      <w:r w:rsidR="005602D8">
        <w:rPr>
          <w:sz w:val="24"/>
          <w:szCs w:val="24"/>
        </w:rPr>
        <w:fldChar w:fldCharType="end"/>
      </w:r>
      <w:r w:rsidR="005158C1">
        <w:rPr>
          <w:sz w:val="24"/>
          <w:szCs w:val="24"/>
        </w:rPr>
      </w:r>
      <w:r w:rsidR="005158C1">
        <w:rPr>
          <w:sz w:val="24"/>
          <w:szCs w:val="24"/>
        </w:rPr>
        <w:fldChar w:fldCharType="separate"/>
      </w:r>
      <w:r w:rsidR="005602D8">
        <w:rPr>
          <w:noProof/>
          <w:sz w:val="24"/>
          <w:szCs w:val="24"/>
        </w:rPr>
        <w:t>(Rowe and Kliebenstein 2008, Corwin, Copeland et al. 2016)</w:t>
      </w:r>
      <w:r w:rsidR="005158C1">
        <w:rPr>
          <w:sz w:val="24"/>
          <w:szCs w:val="24"/>
        </w:rPr>
        <w:fldChar w:fldCharType="end"/>
      </w:r>
      <w:r w:rsidR="00450902">
        <w:rPr>
          <w:sz w:val="24"/>
          <w:szCs w:val="24"/>
        </w:rPr>
        <w:t>.</w:t>
      </w:r>
      <w:r>
        <w:rPr>
          <w:sz w:val="24"/>
          <w:szCs w:val="24"/>
        </w:rPr>
        <w:t xml:space="preserve"> </w:t>
      </w:r>
      <w:r w:rsidR="00F126CA">
        <w:rPr>
          <w:sz w:val="24"/>
          <w:szCs w:val="24"/>
        </w:rPr>
        <w:t>Previous studies have examined the contrast in</w:t>
      </w:r>
      <w:r w:rsidR="00973F87">
        <w:rPr>
          <w:sz w:val="24"/>
          <w:szCs w:val="24"/>
        </w:rPr>
        <w:t xml:space="preserve"> </w:t>
      </w:r>
      <w:r w:rsidR="00DD2573">
        <w:rPr>
          <w:i/>
          <w:sz w:val="24"/>
          <w:szCs w:val="24"/>
        </w:rPr>
        <w:t>B. cinerea</w:t>
      </w:r>
      <w:r w:rsidR="00F126CA">
        <w:rPr>
          <w:sz w:val="24"/>
          <w:szCs w:val="24"/>
        </w:rPr>
        <w:t xml:space="preserve"> resistance between wild and domesticated tomato </w:t>
      </w:r>
      <w:r>
        <w:rPr>
          <w:sz w:val="24"/>
          <w:szCs w:val="24"/>
        </w:rPr>
        <w:t xml:space="preserve">using distantly related </w:t>
      </w:r>
      <w:ins w:id="858" w:author="Daniel Kliebenstein" w:date="2017-01-13T15:19:00Z">
        <w:r w:rsidR="00CF034A">
          <w:rPr>
            <w:sz w:val="24"/>
            <w:szCs w:val="24"/>
          </w:rPr>
          <w:t xml:space="preserve">wild </w:t>
        </w:r>
      </w:ins>
      <w:r>
        <w:rPr>
          <w:sz w:val="24"/>
          <w:szCs w:val="24"/>
        </w:rPr>
        <w:t xml:space="preserve">species </w:t>
      </w:r>
      <w:commentRangeStart w:id="859"/>
      <w:r>
        <w:rPr>
          <w:sz w:val="24"/>
          <w:szCs w:val="24"/>
        </w:rPr>
        <w:t>such as</w:t>
      </w:r>
      <w:r w:rsidR="00FE0CB0">
        <w:rPr>
          <w:sz w:val="24"/>
          <w:szCs w:val="24"/>
        </w:rPr>
        <w:t xml:space="preserve"> </w:t>
      </w:r>
      <w:r w:rsidR="00C97B8A" w:rsidRPr="00DD2573">
        <w:rPr>
          <w:i/>
          <w:sz w:val="24"/>
          <w:szCs w:val="24"/>
        </w:rPr>
        <w:t xml:space="preserve">S. </w:t>
      </w:r>
      <w:proofErr w:type="spellStart"/>
      <w:r w:rsidR="00C97B8A" w:rsidRPr="00DD2573">
        <w:rPr>
          <w:i/>
          <w:sz w:val="24"/>
          <w:szCs w:val="24"/>
        </w:rPr>
        <w:t>chilense</w:t>
      </w:r>
      <w:proofErr w:type="spellEnd"/>
      <w:r w:rsidR="00C97B8A">
        <w:rPr>
          <w:sz w:val="24"/>
          <w:szCs w:val="24"/>
        </w:rPr>
        <w:t xml:space="preserve"> </w:t>
      </w:r>
      <w:r w:rsidR="00201913">
        <w:rPr>
          <w:sz w:val="24"/>
          <w:szCs w:val="24"/>
        </w:rPr>
        <w:fldChar w:fldCharType="begin"/>
      </w:r>
      <w:r w:rsidR="005158C1">
        <w:rPr>
          <w:sz w:val="24"/>
          <w:szCs w:val="24"/>
        </w:rPr>
        <w:instrText xml:space="preserve"> ADDIN EN.CITE &lt;EndNote&gt;&lt;Cite&gt;&lt;Author&gt;Ten Have&lt;/Author&gt;&lt;Year&gt;2007&lt;/Year&gt;&lt;RecNum&gt;435&lt;/RecNum&gt;&lt;DisplayText&gt;(Nicot, Moretti et al. 2002, Ten Have, van Berloo et al. 2007)&lt;/DisplayText&gt;&lt;record&gt;&lt;rec-number&gt;435&lt;/rec-number&gt;&lt;foreign-keys&gt;&lt;key app="EN" db-id="0pazvxt5kzzzd0er9pcprt0759frxeawtzpf" timestamp="1470265378"&gt;435&lt;/key&gt;&lt;/foreign-keys&gt;&lt;ref-type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5158C1">
        <w:rPr>
          <w:noProof/>
          <w:sz w:val="24"/>
          <w:szCs w:val="24"/>
        </w:rPr>
        <w:t>(Nicot, Moretti et al. 2002, Ten Have, van Berloo et al. 2007)</w:t>
      </w:r>
      <w:r w:rsidR="00201913">
        <w:rPr>
          <w:sz w:val="24"/>
          <w:szCs w:val="24"/>
        </w:rPr>
        <w:fldChar w:fldCharType="end"/>
      </w:r>
      <w:r w:rsidR="00C97B8A">
        <w:rPr>
          <w:sz w:val="24"/>
          <w:szCs w:val="24"/>
        </w:rPr>
        <w:t xml:space="preserve">, </w:t>
      </w:r>
      <w:r w:rsidR="00700D92" w:rsidRPr="00700D92">
        <w:rPr>
          <w:i/>
          <w:sz w:val="24"/>
          <w:szCs w:val="24"/>
        </w:rPr>
        <w:t xml:space="preserve">S. </w:t>
      </w:r>
      <w:proofErr w:type="spellStart"/>
      <w:r w:rsidR="00700D92" w:rsidRPr="00700D92">
        <w:rPr>
          <w:i/>
          <w:sz w:val="24"/>
          <w:szCs w:val="24"/>
        </w:rPr>
        <w:t>chmielewskii</w:t>
      </w:r>
      <w:proofErr w:type="spellEnd"/>
      <w:r w:rsidR="00700D92">
        <w:rPr>
          <w:sz w:val="24"/>
          <w:szCs w:val="24"/>
        </w:rPr>
        <w:t xml:space="preserve"> </w:t>
      </w:r>
      <w:r w:rsidR="00700D92">
        <w:rPr>
          <w:sz w:val="24"/>
          <w:szCs w:val="24"/>
        </w:rPr>
        <w:fldChar w:fldCharType="begin"/>
      </w:r>
      <w:r w:rsidR="00DF0C76">
        <w:rPr>
          <w:sz w:val="24"/>
          <w:szCs w:val="24"/>
        </w:rPr>
        <w:instrText xml:space="preserve"> ADDIN EN.CITE &lt;EndNote&gt;&lt;Cite&gt;&lt;Author&gt;Nicot&lt;/Author&gt;&lt;Year&gt;2002&lt;/Year&gt;&lt;RecNum&gt;438&lt;/RecNum&gt;&lt;DisplayText&gt;(Nicot, Moretti et al. 2002)&lt;/DisplayText&gt;&lt;record&gt;&lt;rec-number&gt;438&lt;/rec-number&gt;&lt;foreign-keys&gt;&lt;key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DF0C76">
        <w:rPr>
          <w:noProof/>
          <w:sz w:val="24"/>
          <w:szCs w:val="24"/>
        </w:rPr>
        <w:t>(Nicot, Moretti et al. 2002)</w:t>
      </w:r>
      <w:r w:rsidR="00700D92">
        <w:rPr>
          <w:sz w:val="24"/>
          <w:szCs w:val="24"/>
        </w:rPr>
        <w:fldChar w:fldCharType="end"/>
      </w:r>
      <w:r w:rsidR="00700D92">
        <w:rPr>
          <w:sz w:val="24"/>
          <w:szCs w:val="24"/>
        </w:rPr>
        <w:t xml:space="preserve">, </w:t>
      </w:r>
      <w:r w:rsidR="005F71AF" w:rsidRPr="00DD2573">
        <w:rPr>
          <w:i/>
          <w:sz w:val="24"/>
          <w:szCs w:val="24"/>
        </w:rPr>
        <w:t xml:space="preserve">S. </w:t>
      </w:r>
      <w:proofErr w:type="spellStart"/>
      <w:r w:rsidR="005F71AF" w:rsidRPr="00DD2573">
        <w:rPr>
          <w:i/>
          <w:sz w:val="24"/>
          <w:szCs w:val="24"/>
        </w:rPr>
        <w:t>habrochaites</w:t>
      </w:r>
      <w:proofErr w:type="spellEnd"/>
      <w:r w:rsidR="006127A5">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&lt;EndNote&gt;&lt;Cite&gt;&lt;Author&gt;Finkers&lt;/Author&gt;&lt;Year&gt;2007&lt;/Year&gt;&lt;RecNum&gt;432&lt;/RecNum&gt;&lt;DisplayText&gt;(Finkers, van Heusden et al. 2007, Ten Have, van Berloo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(Finkers, van Heusden et al. 2007, Ten Have, van Berloo et al. 2007)</w:t>
      </w:r>
      <w:r w:rsidR="00201913">
        <w:rPr>
          <w:sz w:val="24"/>
          <w:szCs w:val="24"/>
        </w:rPr>
        <w:fldChar w:fldCharType="end"/>
      </w:r>
      <w:r w:rsidR="005F71AF">
        <w:rPr>
          <w:sz w:val="24"/>
          <w:szCs w:val="24"/>
        </w:rPr>
        <w:t xml:space="preserve">, </w:t>
      </w:r>
      <w:r w:rsidR="00FE0CB0" w:rsidRPr="00DD2573">
        <w:rPr>
          <w:i/>
          <w:sz w:val="24"/>
          <w:szCs w:val="24"/>
        </w:rPr>
        <w:t xml:space="preserve">S. </w:t>
      </w:r>
      <w:proofErr w:type="spellStart"/>
      <w:r w:rsidR="00FE0CB0" w:rsidRPr="00DD2573">
        <w:rPr>
          <w:i/>
          <w:sz w:val="24"/>
          <w:szCs w:val="24"/>
        </w:rPr>
        <w:t>hirsutum</w:t>
      </w:r>
      <w:proofErr w:type="spellEnd"/>
      <w:r w:rsidR="00FE0CB0">
        <w:rPr>
          <w:sz w:val="24"/>
          <w:szCs w:val="24"/>
        </w:rPr>
        <w:t xml:space="preserve"> </w:t>
      </w:r>
      <w:r w:rsidR="00201913">
        <w:rPr>
          <w:sz w:val="24"/>
          <w:szCs w:val="24"/>
        </w:rPr>
        <w:fldChar w:fldCharType="begin"/>
      </w:r>
      <w:r w:rsidR="005602D8">
        <w:rPr>
          <w:sz w:val="24"/>
          <w:szCs w:val="24"/>
        </w:rPr>
        <w:instrText xml:space="preserve"> ADDIN EN.CITE &lt;EndNote&gt;&lt;Cite&gt;&lt;Author&gt;Egashira&lt;/Author&gt;&lt;Year&gt;2000&lt;/Year&gt;&lt;RecNum&gt;431&lt;/RecNum&gt;&lt;DisplayText&gt;(Egashira, Kuwashima et al. 2000, Nicot, Moretti et al. 2002)&lt;/DisplayText&gt;&lt;record&gt;&lt;rec-number&gt;431&lt;/rec-number&gt;&lt;foreign-keys&gt;&lt;key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5602D8">
        <w:rPr>
          <w:noProof/>
          <w:sz w:val="24"/>
          <w:szCs w:val="24"/>
        </w:rPr>
        <w:t>(Egashira, Kuwashima et al. 2000, Nicot, Moretti et al. 2002)</w:t>
      </w:r>
      <w:r w:rsidR="00201913">
        <w:rPr>
          <w:sz w:val="24"/>
          <w:szCs w:val="24"/>
        </w:rPr>
        <w:fldChar w:fldCharType="end"/>
      </w:r>
      <w:r w:rsidR="00973F87">
        <w:rPr>
          <w:sz w:val="24"/>
          <w:szCs w:val="24"/>
        </w:rPr>
        <w:t xml:space="preserve">, </w:t>
      </w:r>
      <w:r w:rsidR="00C97B8A" w:rsidRPr="00DD2573">
        <w:rPr>
          <w:i/>
          <w:sz w:val="24"/>
          <w:szCs w:val="24"/>
        </w:rPr>
        <w:t xml:space="preserve">S. </w:t>
      </w:r>
      <w:proofErr w:type="spellStart"/>
      <w:r w:rsidR="00C97B8A" w:rsidRPr="00DD2573">
        <w:rPr>
          <w:i/>
          <w:sz w:val="24"/>
          <w:szCs w:val="24"/>
        </w:rPr>
        <w:t>lycopersicoides</w:t>
      </w:r>
      <w:proofErr w:type="spellEnd"/>
      <w:r w:rsidR="00C97B8A" w:rsidRPr="00DD2573">
        <w:rPr>
          <w:i/>
          <w:sz w:val="24"/>
          <w:szCs w:val="24"/>
        </w:rPr>
        <w:t xml:space="preserve"> </w:t>
      </w:r>
      <w:r w:rsidR="00201913">
        <w:rPr>
          <w:sz w:val="24"/>
          <w:szCs w:val="24"/>
        </w:rPr>
        <w:fldChar w:fldCharType="begin"/>
      </w:r>
      <w:r w:rsidR="00201913">
        <w:rPr>
          <w:sz w:val="24"/>
          <w:szCs w:val="24"/>
        </w:rPr>
        <w:instrText xml:space="preserve"> ADDIN EN.CITE &lt;EndNote&gt;&lt;Cite&gt;&lt;Author&gt;Guimaraes&lt;/Author&gt;&lt;Year&gt;2004&lt;/Year&gt;&lt;RecNum&gt;437&lt;/RecNum&gt;&lt;DisplayText&gt;(Guimaraes, Chetelat et al. 2004)&lt;/DisplayText&gt;&lt;record&gt;&lt;rec-number&gt;437&lt;/rec-number&gt;&lt;foreign-keys&gt;&lt;key app="EN" db-id="0pazvxt5kzzzd0er9pcprt0759frxeawtzpf" timestamp="1470265423"&gt;437&lt;/key&gt;&lt;/foreign-keys&gt;&lt;ref-type name="Journal Article"&gt;17&lt;/ref-type&gt;&lt;contributors&gt;&lt;authors&gt;&lt;author&gt;Guimaraes, Rejane L&lt;/author&gt;&lt;author&gt;Chetelat, Roger T&lt;/author&gt;&lt;author&gt;Stotz, Henrik U&lt;/author&gt;&lt;/authors&gt;&lt;/contributors&gt;&lt;titles&gt;&lt;title&gt;Resistance to Botrytis cinerea in Solanum lycopersicoides is dominant in hybrids with tomato, and involves induced hyphal death&lt;/title&gt;&lt;secondary-title&gt;European journal of plant pathology&lt;/secondary-title&gt;&lt;/titles&gt;&lt;periodical&gt;&lt;full-title&gt;European Journal of Plant Pathology&lt;/full-title&gt;&lt;/periodical&gt;&lt;pages&gt;13-23&lt;/pages&gt;&lt;volume&gt;110&lt;/volume&gt;&lt;number&gt;1&lt;/number&gt;&lt;dates&gt;&lt;year&gt;2004&lt;/year&gt;&lt;/dates&gt;&lt;isbn&gt;0929-1873&lt;/isbn&gt;&lt;urls&gt;&lt;/urls&gt;&lt;/record&gt;&lt;/Cite&gt;&lt;/EndNote&gt;</w:instrText>
      </w:r>
      <w:r w:rsidR="00201913">
        <w:rPr>
          <w:sz w:val="24"/>
          <w:szCs w:val="24"/>
        </w:rPr>
        <w:fldChar w:fldCharType="separate"/>
      </w:r>
      <w:r w:rsidR="00201913">
        <w:rPr>
          <w:noProof/>
          <w:sz w:val="24"/>
          <w:szCs w:val="24"/>
        </w:rPr>
        <w:t>(Guimaraes, Chetelat et al. 2004)</w:t>
      </w:r>
      <w:r w:rsidR="00201913">
        <w:rPr>
          <w:sz w:val="24"/>
          <w:szCs w:val="24"/>
        </w:rPr>
        <w:fldChar w:fldCharType="end"/>
      </w:r>
      <w:r w:rsidR="00C97B8A">
        <w:rPr>
          <w:sz w:val="24"/>
          <w:szCs w:val="24"/>
        </w:rPr>
        <w:t xml:space="preserve">, </w:t>
      </w:r>
      <w:r w:rsidR="00C97B8A" w:rsidRPr="00DD2573">
        <w:rPr>
          <w:i/>
          <w:sz w:val="24"/>
          <w:szCs w:val="24"/>
        </w:rPr>
        <w:t xml:space="preserve">S. </w:t>
      </w:r>
      <w:proofErr w:type="spellStart"/>
      <w:r w:rsidR="00C97B8A" w:rsidRPr="00DD2573">
        <w:rPr>
          <w:i/>
          <w:sz w:val="24"/>
          <w:szCs w:val="24"/>
        </w:rPr>
        <w:t>neorickii</w:t>
      </w:r>
      <w:proofErr w:type="spellEnd"/>
      <w:r w:rsidR="00201913">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&lt;EndNote&gt;&lt;Cite&gt;&lt;Author&gt;Finkers&lt;/Author&gt;&lt;Year&gt;2008&lt;/Year&gt;&lt;RecNum&gt;433&lt;/RecNum&gt;&lt;DisplayText&gt;(Ten Have, van Berloo et al. 2007, Finkers, Bai et al. 2008)&lt;/DisplayText&gt;&lt;record&gt;&lt;rec-number&gt;433&lt;/rec-number&gt;&lt;foreign-keys&gt;&lt;key app="EN" db-id="0pazvxt5kzzzd0er9pcprt0759frxeawtzpf" timestamp="1470265000"&gt;433&lt;/key&gt;&lt;/foreign-keys&gt;&lt;ref-type name="Journal Article"&gt;17&lt;/ref-type&gt;&lt;contributors&gt;&lt;authors&gt;&lt;author&gt;Finkers, Richard&lt;/author&gt;&lt;author&gt;Bai, Yuling&lt;/author&gt;&lt;author&gt;van den Berg, Petra&lt;/author&gt;&lt;author&gt;van Berloo, Ralph&lt;/author&gt;&lt;author&gt;Meijer-Dekens, Fien&lt;/author&gt;&lt;author&gt;Ten Have, Arjen&lt;/author&gt;&lt;author&gt;van Kan, Jan&lt;/author&gt;&lt;author&gt;Lindhout, Pim&lt;/author&gt;&lt;author&gt;van Heusden, Adriaan W&lt;/author&gt;&lt;/authors&gt;&lt;/contributors&gt;&lt;titles&gt;&lt;title&gt;Quantitative resistance to Botrytis cinerea from Solanum neorickii&lt;/title&gt;&lt;secondary-title&gt;Euphytica&lt;/secondary-title&gt;&lt;/titles&gt;&lt;periodical&gt;&lt;full-title&gt;Euphytica&lt;/full-title&gt;&lt;/periodical&gt;&lt;pages&gt;83-92&lt;/pages&gt;&lt;volume&gt;159&lt;/volume&gt;&lt;number&gt;1-2&lt;/number&gt;&lt;dates&gt;&lt;year&gt;2008&lt;/year&gt;&lt;/dates&gt;&lt;isbn&gt;0014-2336&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(Ten Have, van Berloo et al. 2007, Finkers, Bai et al. 2008)</w:t>
      </w:r>
      <w:r w:rsidR="00201913">
        <w:rPr>
          <w:sz w:val="24"/>
          <w:szCs w:val="24"/>
        </w:rPr>
        <w:fldChar w:fldCharType="end"/>
      </w:r>
      <w:r w:rsidR="00C97B8A">
        <w:rPr>
          <w:sz w:val="24"/>
          <w:szCs w:val="24"/>
        </w:rPr>
        <w:t xml:space="preserve">, </w:t>
      </w:r>
      <w:r w:rsidR="00973F87" w:rsidRPr="00DD2573">
        <w:rPr>
          <w:i/>
          <w:sz w:val="24"/>
          <w:szCs w:val="24"/>
        </w:rPr>
        <w:t xml:space="preserve">S. </w:t>
      </w:r>
      <w:proofErr w:type="spellStart"/>
      <w:r w:rsidR="00973F87" w:rsidRPr="00DD2573">
        <w:rPr>
          <w:i/>
          <w:sz w:val="24"/>
          <w:szCs w:val="24"/>
        </w:rPr>
        <w:t>peruvianum</w:t>
      </w:r>
      <w:proofErr w:type="spellEnd"/>
      <w:r w:rsidR="00973F87" w:rsidRPr="00DD2573">
        <w:rPr>
          <w:i/>
          <w:sz w:val="24"/>
          <w:szCs w:val="24"/>
        </w:rPr>
        <w:t xml:space="preserve"> </w:t>
      </w:r>
      <w:r w:rsidR="00201913">
        <w:rPr>
          <w:sz w:val="24"/>
          <w:szCs w:val="24"/>
        </w:rPr>
        <w:fldChar w:fldCharType="begin"/>
      </w:r>
      <w:r w:rsidR="005602D8">
        <w:rPr>
          <w:sz w:val="24"/>
          <w:szCs w:val="24"/>
        </w:rPr>
        <w:instrText xml:space="preserve"> ADDIN EN.CITE &lt;EndNote&gt;&lt;Cite&gt;&lt;Author&gt;Egashira&lt;/Author&gt;&lt;Year&gt;2000&lt;/Year&gt;&lt;RecNum&gt;431&lt;/RecNum&gt;&lt;DisplayText&gt;(Egashira, Kuwashima et al. 2000, Nicot, Moretti et al. 2002)&lt;/DisplayText&gt;&lt;record&gt;&lt;rec-number&gt;431&lt;/rec-number&gt;&lt;foreign-keys&gt;&lt;key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5602D8">
        <w:rPr>
          <w:noProof/>
          <w:sz w:val="24"/>
          <w:szCs w:val="24"/>
        </w:rPr>
        <w:t>(Egashira, Kuwashima et al. 2000, Nicot, Moretti et al. 2002)</w:t>
      </w:r>
      <w:r w:rsidR="00201913">
        <w:rPr>
          <w:sz w:val="24"/>
          <w:szCs w:val="24"/>
        </w:rPr>
        <w:fldChar w:fldCharType="end"/>
      </w:r>
      <w:r w:rsidR="00973F87">
        <w:rPr>
          <w:sz w:val="24"/>
          <w:szCs w:val="24"/>
        </w:rPr>
        <w:t xml:space="preserve">, </w:t>
      </w:r>
      <w:r w:rsidR="00700D92" w:rsidRPr="00700D92">
        <w:rPr>
          <w:i/>
          <w:sz w:val="24"/>
          <w:szCs w:val="24"/>
        </w:rPr>
        <w:t>S. pennellii</w:t>
      </w:r>
      <w:r w:rsidR="00700D92">
        <w:rPr>
          <w:sz w:val="24"/>
          <w:szCs w:val="24"/>
        </w:rPr>
        <w:t xml:space="preserve"> </w:t>
      </w:r>
      <w:r w:rsidR="00700D92">
        <w:rPr>
          <w:sz w:val="24"/>
          <w:szCs w:val="24"/>
        </w:rPr>
        <w:fldChar w:fldCharType="begin"/>
      </w:r>
      <w:r w:rsidR="00DF0C76">
        <w:rPr>
          <w:sz w:val="24"/>
          <w:szCs w:val="24"/>
        </w:rPr>
        <w:instrText xml:space="preserve"> ADDIN EN.CITE &lt;EndNote&gt;&lt;Cite&gt;&lt;Author&gt;Nicot&lt;/Author&gt;&lt;Year&gt;2002&lt;/Year&gt;&lt;RecNum&gt;438&lt;/RecNum&gt;&lt;DisplayText&gt;(Nicot, Moretti et al. 2002)&lt;/DisplayText&gt;&lt;record&gt;&lt;rec-number&gt;438&lt;/rec-number&gt;&lt;foreign-keys&gt;&lt;key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DF0C76">
        <w:rPr>
          <w:noProof/>
          <w:sz w:val="24"/>
          <w:szCs w:val="24"/>
        </w:rPr>
        <w:t>(Nicot, Moretti et al. 2002)</w:t>
      </w:r>
      <w:r w:rsidR="00700D92">
        <w:rPr>
          <w:sz w:val="24"/>
          <w:szCs w:val="24"/>
        </w:rPr>
        <w:fldChar w:fldCharType="end"/>
      </w:r>
      <w:r w:rsidR="00700D92">
        <w:rPr>
          <w:sz w:val="24"/>
          <w:szCs w:val="24"/>
        </w:rPr>
        <w:t xml:space="preserve"> </w:t>
      </w:r>
      <w:r w:rsidR="00FE0CB0">
        <w:rPr>
          <w:sz w:val="24"/>
          <w:szCs w:val="24"/>
        </w:rPr>
        <w:t>and</w:t>
      </w:r>
      <w:r w:rsidR="00F126CA">
        <w:rPr>
          <w:sz w:val="24"/>
          <w:szCs w:val="24"/>
        </w:rPr>
        <w:t xml:space="preserve"> </w:t>
      </w:r>
      <w:r w:rsidR="00FE0CB0" w:rsidRPr="00DD2573">
        <w:rPr>
          <w:i/>
          <w:sz w:val="24"/>
          <w:szCs w:val="24"/>
        </w:rPr>
        <w:t xml:space="preserve">S. </w:t>
      </w:r>
      <w:proofErr w:type="spellStart"/>
      <w:r w:rsidR="00FE0CB0" w:rsidRPr="00DD2573">
        <w:rPr>
          <w:i/>
          <w:sz w:val="24"/>
          <w:szCs w:val="24"/>
        </w:rPr>
        <w:t>pimpinellifolium</w:t>
      </w:r>
      <w:proofErr w:type="spellEnd"/>
      <w:r w:rsidR="00FE0CB0">
        <w:rPr>
          <w:sz w:val="24"/>
          <w:szCs w:val="24"/>
        </w:rPr>
        <w:t xml:space="preserve"> </w:t>
      </w:r>
      <w:r w:rsidR="00201913">
        <w:rPr>
          <w:sz w:val="24"/>
          <w:szCs w:val="24"/>
        </w:rPr>
        <w:fldChar w:fldCharType="begin"/>
      </w:r>
      <w:r w:rsidR="003B47F1">
        <w:rPr>
          <w:sz w:val="24"/>
          <w:szCs w:val="24"/>
        </w:rPr>
        <w:instrText xml:space="preserve"> ADDIN EN.CITE &lt;EndNote&gt;&lt;Cite&gt;&lt;Author&gt;Egashira&lt;/Author&gt;&lt;Year&gt;2000&lt;/Year&gt;&lt;RecNum&gt;431&lt;/RecNum&gt;&lt;DisplayText&gt;(Egashira, Kuwashima et al. 2000, Nicot, Moretti et al. 2002)&lt;/DisplayText&gt;&lt;record&gt;&lt;rec-number&gt;431&lt;/rec-number&gt;&lt;foreign-keys&gt;&lt;key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3B47F1">
        <w:rPr>
          <w:noProof/>
          <w:sz w:val="24"/>
          <w:szCs w:val="24"/>
        </w:rPr>
        <w:t>(Egashira, Kuwashima et al. 2000, Nicot, Moretti et al. 2002)</w:t>
      </w:r>
      <w:r w:rsidR="00201913">
        <w:rPr>
          <w:sz w:val="24"/>
          <w:szCs w:val="24"/>
        </w:rPr>
        <w:fldChar w:fldCharType="end"/>
      </w:r>
      <w:r w:rsidR="00F126CA">
        <w:rPr>
          <w:sz w:val="24"/>
          <w:szCs w:val="24"/>
        </w:rPr>
        <w:t>.</w:t>
      </w:r>
      <w:commentRangeEnd w:id="859"/>
      <w:r w:rsidR="00CF034A">
        <w:rPr>
          <w:rStyle w:val="CommentReference"/>
        </w:rPr>
        <w:commentReference w:id="859"/>
      </w:r>
      <w:r w:rsidR="00F126CA">
        <w:rPr>
          <w:sz w:val="24"/>
          <w:szCs w:val="24"/>
        </w:rPr>
        <w:t xml:space="preserve"> </w:t>
      </w:r>
      <w:r w:rsidR="006E28C1">
        <w:rPr>
          <w:sz w:val="24"/>
          <w:szCs w:val="24"/>
        </w:rPr>
        <w:t xml:space="preserve">These </w:t>
      </w:r>
      <w:r w:rsidR="00877AE8">
        <w:rPr>
          <w:sz w:val="24"/>
          <w:szCs w:val="24"/>
        </w:rPr>
        <w:t xml:space="preserve">single-isolate </w:t>
      </w:r>
      <w:r w:rsidR="006E28C1">
        <w:rPr>
          <w:sz w:val="24"/>
          <w:szCs w:val="24"/>
        </w:rPr>
        <w:t xml:space="preserve">studies found </w:t>
      </w:r>
      <w:r w:rsidR="00201913">
        <w:rPr>
          <w:sz w:val="24"/>
          <w:szCs w:val="24"/>
        </w:rPr>
        <w:t xml:space="preserve">a wide range of </w:t>
      </w:r>
      <w:r w:rsidR="009D2C6D">
        <w:rPr>
          <w:sz w:val="24"/>
          <w:szCs w:val="24"/>
        </w:rPr>
        <w:t xml:space="preserve">pathogen </w:t>
      </w:r>
      <w:r w:rsidR="00201913">
        <w:rPr>
          <w:sz w:val="24"/>
          <w:szCs w:val="24"/>
        </w:rPr>
        <w:t xml:space="preserve">susceptibility levels both within and between tomato species, though none of the studies directly compared wild versus domesticated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DA16B0">
        <w:rPr>
          <w:sz w:val="24"/>
          <w:szCs w:val="24"/>
        </w:rPr>
        <w:t>the selection associated with the impact of domestication</w:t>
      </w:r>
      <w:ins w:id="860" w:author="Daniel Kliebenstein" w:date="2017-01-13T15:20:00Z">
        <w:r w:rsidR="00CF034A">
          <w:rPr>
            <w:sz w:val="24"/>
            <w:szCs w:val="24"/>
          </w:rPr>
          <w:t xml:space="preserve"> (</w:t>
        </w:r>
        <w:commentRangeStart w:id="861"/>
        <w:r w:rsidR="00CF034A">
          <w:rPr>
            <w:sz w:val="24"/>
            <w:szCs w:val="24"/>
          </w:rPr>
          <w:t>CITATION</w:t>
        </w:r>
        <w:commentRangeEnd w:id="861"/>
        <w:r w:rsidR="00CF034A">
          <w:rPr>
            <w:rStyle w:val="CommentReference"/>
          </w:rPr>
          <w:commentReference w:id="861"/>
        </w:r>
        <w:r w:rsidR="00CF034A">
          <w:rPr>
            <w:sz w:val="24"/>
            <w:szCs w:val="24"/>
          </w:rPr>
          <w:t>)</w:t>
        </w:r>
      </w:ins>
      <w:r w:rsidR="00F126CA">
        <w:rPr>
          <w:sz w:val="24"/>
          <w:szCs w:val="24"/>
        </w:rPr>
        <w:t xml:space="preserve">. </w:t>
      </w:r>
      <w:r w:rsidR="006E28C1">
        <w:rPr>
          <w:sz w:val="24"/>
          <w:szCs w:val="24"/>
        </w:rPr>
        <w:t xml:space="preserve">We selected tomato genotypes including 6 domesticated </w:t>
      </w:r>
      <w:proofErr w:type="spellStart"/>
      <w:r w:rsidR="006E28C1" w:rsidRPr="00854928">
        <w:rPr>
          <w:i/>
          <w:sz w:val="24"/>
          <w:szCs w:val="24"/>
        </w:rPr>
        <w:t>Solanum</w:t>
      </w:r>
      <w:proofErr w:type="spellEnd"/>
      <w:r w:rsidR="006E28C1" w:rsidRPr="00854928">
        <w:rPr>
          <w:i/>
          <w:sz w:val="24"/>
          <w:szCs w:val="24"/>
        </w:rPr>
        <w:t xml:space="preserve"> lycopersicum</w:t>
      </w:r>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commentRangeEnd w:id="856"/>
      <w:r w:rsidR="00A33EE1">
        <w:rPr>
          <w:rStyle w:val="CommentReference"/>
        </w:rPr>
        <w:commentReference w:id="856"/>
      </w:r>
      <w:ins w:id="862" w:author="Daniel Kliebenstein" w:date="2017-01-13T13:31:00Z">
        <w:r w:rsidR="00B56BCA" w:rsidRPr="00B56BCA">
          <w:rPr>
            <w:sz w:val="24"/>
            <w:szCs w:val="24"/>
          </w:rPr>
          <w:t xml:space="preserve"> </w:t>
        </w:r>
        <w:r w:rsidR="00B56BCA">
          <w:rPr>
            <w:sz w:val="24"/>
            <w:szCs w:val="24"/>
          </w:rPr>
          <w:t>The</w:t>
        </w:r>
        <w:r w:rsidR="00B56BCA">
          <w:rPr>
            <w:sz w:val="24"/>
            <w:szCs w:val="24"/>
          </w:rPr>
          <w:t xml:space="preserve"> </w:t>
        </w:r>
        <w:r w:rsidR="00B56BCA">
          <w:rPr>
            <w:sz w:val="24"/>
            <w:szCs w:val="24"/>
          </w:rPr>
          <w:t xml:space="preserve">91 </w:t>
        </w:r>
        <w:r w:rsidR="00B56BCA" w:rsidRPr="00B56BCA">
          <w:rPr>
            <w:i/>
            <w:sz w:val="24"/>
            <w:szCs w:val="24"/>
            <w:rPrChange w:id="863" w:author="Daniel Kliebenstein" w:date="2017-01-13T13:31:00Z">
              <w:rPr>
                <w:sz w:val="24"/>
                <w:szCs w:val="24"/>
              </w:rPr>
            </w:rPrChange>
          </w:rPr>
          <w:t>B. cinerea</w:t>
        </w:r>
        <w:r w:rsidR="00B56BCA">
          <w:rPr>
            <w:sz w:val="24"/>
            <w:szCs w:val="24"/>
          </w:rPr>
          <w:t xml:space="preserve"> genotypes used were isolated from various eudicot plant hosts, including tomato stem tissue (2 isolates; T3, KT) and tomato fruit (3 isolates; KGB1, KGB2, </w:t>
        </w:r>
        <w:proofErr w:type="spellStart"/>
        <w:r w:rsidR="00B56BCA">
          <w:rPr>
            <w:sz w:val="24"/>
            <w:szCs w:val="24"/>
          </w:rPr>
          <w:t>Supersteak</w:t>
        </w:r>
        <w:proofErr w:type="spellEnd"/>
        <w:r w:rsidR="00B56BCA">
          <w:rPr>
            <w:sz w:val="24"/>
            <w:szCs w:val="24"/>
          </w:rPr>
          <w:t>).</w:t>
        </w:r>
        <w:r w:rsidR="00B56BCA">
          <w:rPr>
            <w:sz w:val="24"/>
            <w:szCs w:val="24"/>
          </w:rPr>
          <w:t xml:space="preserve"> </w:t>
        </w:r>
      </w:ins>
      <w:r w:rsidR="00F126CA">
        <w:rPr>
          <w:sz w:val="24"/>
          <w:szCs w:val="24"/>
        </w:rPr>
        <w:t xml:space="preserve">We infected all 91 </w:t>
      </w:r>
      <w:r w:rsidR="00F126CA" w:rsidRPr="00854928">
        <w:rPr>
          <w:i/>
          <w:sz w:val="24"/>
          <w:szCs w:val="24"/>
        </w:rPr>
        <w:t>B. cinerea</w:t>
      </w:r>
      <w:r w:rsidR="00F126CA">
        <w:rPr>
          <w:sz w:val="24"/>
          <w:szCs w:val="24"/>
        </w:rPr>
        <w:t xml:space="preserve"> isolates onto each plant genotype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C97B8A">
        <w:rPr>
          <w:sz w:val="24"/>
          <w:szCs w:val="24"/>
        </w:rPr>
        <w:t xml:space="preserve">At 72 hours, significant lesion growth </w:t>
      </w:r>
      <w:r w:rsidR="00B738AF">
        <w:rPr>
          <w:sz w:val="24"/>
          <w:szCs w:val="24"/>
        </w:rPr>
        <w:t>was</w:t>
      </w:r>
      <w:r w:rsidR="00C97B8A">
        <w:rPr>
          <w:sz w:val="24"/>
          <w:szCs w:val="24"/>
        </w:rPr>
        <w:t xml:space="preserve"> visible, </w:t>
      </w:r>
      <w:del w:id="864" w:author="Daniel Kliebenstein" w:date="2017-01-12T16:23:00Z">
        <w:r w:rsidR="00C97B8A" w:rsidDel="00A33EE1">
          <w:rPr>
            <w:sz w:val="24"/>
            <w:szCs w:val="24"/>
          </w:rPr>
          <w:delText xml:space="preserve">but </w:delText>
        </w:r>
      </w:del>
      <w:ins w:id="865" w:author="Daniel Kliebenstein" w:date="2017-01-12T16:23:00Z">
        <w:r w:rsidR="00A33EE1">
          <w:rPr>
            <w:sz w:val="24"/>
            <w:szCs w:val="24"/>
          </w:rPr>
          <w:t xml:space="preserve">and </w:t>
        </w:r>
      </w:ins>
      <w:r w:rsidR="00C97B8A">
        <w:rPr>
          <w:sz w:val="24"/>
          <w:szCs w:val="24"/>
        </w:rPr>
        <w:t>no lesions ha</w:t>
      </w:r>
      <w:r w:rsidR="00B738AF">
        <w:rPr>
          <w:sz w:val="24"/>
          <w:szCs w:val="24"/>
        </w:rPr>
        <w:t>d</w:t>
      </w:r>
      <w:r w:rsidR="00C97B8A">
        <w:rPr>
          <w:sz w:val="24"/>
          <w:szCs w:val="24"/>
        </w:rPr>
        <w:t xml:space="preserve"> </w:t>
      </w:r>
      <w:del w:id="866" w:author="Daniel Kliebenstein" w:date="2017-01-12T16:23:00Z">
        <w:r w:rsidR="00C97B8A" w:rsidDel="00A33EE1">
          <w:rPr>
            <w:sz w:val="24"/>
            <w:szCs w:val="24"/>
          </w:rPr>
          <w:delText xml:space="preserve">grown to </w:delText>
        </w:r>
      </w:del>
      <w:commentRangeStart w:id="867"/>
      <w:r w:rsidR="00C97B8A">
        <w:rPr>
          <w:sz w:val="24"/>
          <w:szCs w:val="24"/>
        </w:rPr>
        <w:t xml:space="preserve">completely </w:t>
      </w:r>
      <w:del w:id="868" w:author="Daniel Kliebenstein" w:date="2017-01-12T16:23:00Z">
        <w:r w:rsidR="00C97B8A" w:rsidDel="00A33EE1">
          <w:rPr>
            <w:sz w:val="24"/>
            <w:szCs w:val="24"/>
          </w:rPr>
          <w:delText xml:space="preserve">consume </w:delText>
        </w:r>
      </w:del>
      <w:r w:rsidR="00C97B8A">
        <w:rPr>
          <w:sz w:val="24"/>
          <w:szCs w:val="24"/>
        </w:rPr>
        <w:t xml:space="preserve">infected </w:t>
      </w:r>
      <w:ins w:id="869" w:author="Daniel Kliebenstein" w:date="2017-01-12T16:23:00Z">
        <w:r w:rsidR="00A33EE1">
          <w:rPr>
            <w:sz w:val="24"/>
            <w:szCs w:val="24"/>
          </w:rPr>
          <w:t xml:space="preserve">the </w:t>
        </w:r>
      </w:ins>
      <w:r w:rsidR="00C97B8A">
        <w:rPr>
          <w:sz w:val="24"/>
          <w:szCs w:val="24"/>
        </w:rPr>
        <w:t>leaflet</w:t>
      </w:r>
      <w:del w:id="870" w:author="Daniel Kliebenstein" w:date="2017-01-12T16:23:00Z">
        <w:r w:rsidR="00C97B8A" w:rsidDel="00A33EE1">
          <w:rPr>
            <w:sz w:val="24"/>
            <w:szCs w:val="24"/>
          </w:rPr>
          <w:delText>s</w:delText>
        </w:r>
      </w:del>
      <w:commentRangeEnd w:id="867"/>
      <w:r w:rsidR="00A33EE1">
        <w:rPr>
          <w:rStyle w:val="CommentReference"/>
        </w:rPr>
        <w:commentReference w:id="867"/>
      </w:r>
      <w:r w:rsidR="00C97B8A">
        <w:rPr>
          <w:sz w:val="24"/>
          <w:szCs w:val="24"/>
        </w:rPr>
        <w:t xml:space="preserve">. </w:t>
      </w:r>
      <w:ins w:id="871" w:author="Daniel Kliebenstein" w:date="2017-01-12T16:24:00Z">
        <w:r w:rsidR="00A33EE1">
          <w:rPr>
            <w:sz w:val="24"/>
            <w:szCs w:val="24"/>
          </w:rPr>
          <w:t xml:space="preserve">Digital measurement of </w:t>
        </w:r>
      </w:ins>
      <w:del w:id="872" w:author="Daniel Kliebenstein" w:date="2017-01-12T16:24:00Z">
        <w:r w:rsidR="00DA16B0" w:rsidDel="00A33EE1">
          <w:rPr>
            <w:sz w:val="24"/>
            <w:szCs w:val="24"/>
          </w:rPr>
          <w:delText>Lesion</w:delText>
        </w:r>
      </w:del>
      <w:ins w:id="873" w:author="Daniel Kliebenstein" w:date="2017-01-12T16:24:00Z">
        <w:r w:rsidR="00A33EE1">
          <w:rPr>
            <w:sz w:val="24"/>
            <w:szCs w:val="24"/>
          </w:rPr>
          <w:t xml:space="preserve"> the area of the </w:t>
        </w:r>
        <w:proofErr w:type="spellStart"/>
        <w:r w:rsidR="00A33EE1">
          <w:rPr>
            <w:sz w:val="24"/>
            <w:szCs w:val="24"/>
          </w:rPr>
          <w:t>developing</w:t>
        </w:r>
      </w:ins>
      <w:del w:id="874" w:author="Daniel Kliebenstein" w:date="2017-01-12T16:24:00Z">
        <w:r w:rsidR="00DA16B0" w:rsidDel="00A33EE1">
          <w:rPr>
            <w:sz w:val="24"/>
            <w:szCs w:val="24"/>
          </w:rPr>
          <w:delText xml:space="preserve"> </w:delText>
        </w:r>
      </w:del>
      <w:ins w:id="875" w:author="Daniel Kliebenstein" w:date="2017-01-12T16:24:00Z">
        <w:r w:rsidR="00A33EE1">
          <w:rPr>
            <w:sz w:val="24"/>
            <w:szCs w:val="24"/>
          </w:rPr>
          <w:t>lesion</w:t>
        </w:r>
        <w:proofErr w:type="spellEnd"/>
        <w:r w:rsidR="00A33EE1">
          <w:rPr>
            <w:sz w:val="24"/>
            <w:szCs w:val="24"/>
          </w:rPr>
          <w:t xml:space="preserve"> </w:t>
        </w:r>
      </w:ins>
      <w:del w:id="876" w:author="Daniel Kliebenstein" w:date="2017-01-12T16:24:00Z">
        <w:r w:rsidR="00DA16B0" w:rsidDel="00A33EE1">
          <w:rPr>
            <w:sz w:val="24"/>
            <w:szCs w:val="24"/>
          </w:rPr>
          <w:delText xml:space="preserve">area </w:delText>
        </w:r>
        <w:r w:rsidR="00854928" w:rsidDel="00A33EE1">
          <w:rPr>
            <w:sz w:val="24"/>
            <w:szCs w:val="24"/>
          </w:rPr>
          <w:delText>is</w:delText>
        </w:r>
      </w:del>
      <w:ins w:id="877" w:author="Daniel Kliebenstein" w:date="2017-01-12T16:24:00Z">
        <w:r w:rsidR="00A33EE1">
          <w:rPr>
            <w:sz w:val="24"/>
            <w:szCs w:val="24"/>
          </w:rPr>
          <w:t>provides</w:t>
        </w:r>
      </w:ins>
      <w:r w:rsidR="00854928">
        <w:rPr>
          <w:sz w:val="24"/>
          <w:szCs w:val="24"/>
        </w:rPr>
        <w:t xml:space="preserve"> a composite phenotype </w:t>
      </w:r>
      <w:del w:id="878" w:author="Daniel Kliebenstein" w:date="2017-01-12T16:24:00Z">
        <w:r w:rsidR="00854928" w:rsidDel="00A33EE1">
          <w:rPr>
            <w:sz w:val="24"/>
            <w:szCs w:val="24"/>
          </w:rPr>
          <w:delText xml:space="preserve">from </w:delText>
        </w:r>
      </w:del>
      <w:ins w:id="879" w:author="Daniel Kliebenstein" w:date="2017-01-12T16:24:00Z">
        <w:r w:rsidR="00A33EE1">
          <w:rPr>
            <w:sz w:val="24"/>
            <w:szCs w:val="24"/>
          </w:rPr>
          <w:t xml:space="preserve">controlled by </w:t>
        </w:r>
      </w:ins>
      <w:r w:rsidR="00854928">
        <w:rPr>
          <w:sz w:val="24"/>
          <w:szCs w:val="24"/>
        </w:rPr>
        <w:t>the interaction</w:t>
      </w:r>
      <w:r w:rsidR="00B738AF">
        <w:rPr>
          <w:sz w:val="24"/>
          <w:szCs w:val="24"/>
        </w:rPr>
        <w:t xml:space="preserve"> of host and pathogen genetics</w:t>
      </w:r>
      <w:ins w:id="880" w:author="Daniel Kliebenstein" w:date="2017-01-12T16:25:00Z">
        <w:r w:rsidR="00A33EE1">
          <w:rPr>
            <w:sz w:val="24"/>
            <w:szCs w:val="24"/>
          </w:rPr>
          <w:t xml:space="preserve">. This measurement of the </w:t>
        </w:r>
      </w:ins>
      <w:del w:id="881" w:author="Daniel Kliebenstein" w:date="2017-01-12T16:25:00Z">
        <w:r w:rsidR="00B738AF" w:rsidDel="00A33EE1">
          <w:rPr>
            <w:sz w:val="24"/>
            <w:szCs w:val="24"/>
          </w:rPr>
          <w:delText xml:space="preserve"> </w:delText>
        </w:r>
      </w:del>
      <w:ins w:id="882" w:author="Daniel Kliebenstein" w:date="2017-01-12T16:25:00Z">
        <w:r w:rsidR="00A33EE1">
          <w:rPr>
            <w:sz w:val="24"/>
            <w:szCs w:val="24"/>
          </w:rPr>
          <w:t>plant-</w:t>
        </w:r>
        <w:r w:rsidR="00A33EE1" w:rsidRPr="00B738AF">
          <w:rPr>
            <w:i/>
            <w:sz w:val="24"/>
            <w:szCs w:val="24"/>
          </w:rPr>
          <w:t>Botrytis</w:t>
        </w:r>
        <w:r w:rsidR="00A33EE1">
          <w:rPr>
            <w:sz w:val="24"/>
            <w:szCs w:val="24"/>
          </w:rPr>
          <w:t xml:space="preserve"> interaction </w:t>
        </w:r>
      </w:ins>
      <w:del w:id="883" w:author="Daniel Kliebenstein" w:date="2017-01-12T16:25:00Z">
        <w:r w:rsidR="00B738AF" w:rsidDel="00A33EE1">
          <w:rPr>
            <w:sz w:val="24"/>
            <w:szCs w:val="24"/>
          </w:rPr>
          <w:delText xml:space="preserve">that </w:delText>
        </w:r>
      </w:del>
      <w:r w:rsidR="00B738AF">
        <w:rPr>
          <w:sz w:val="24"/>
          <w:szCs w:val="24"/>
        </w:rPr>
        <w:t xml:space="preserve">has been </w:t>
      </w:r>
      <w:ins w:id="884" w:author="Daniel Kliebenstein" w:date="2017-01-12T16:25:00Z">
        <w:r w:rsidR="00A33EE1">
          <w:rPr>
            <w:sz w:val="24"/>
            <w:szCs w:val="24"/>
          </w:rPr>
          <w:t xml:space="preserve">successfully </w:t>
        </w:r>
      </w:ins>
      <w:r w:rsidR="00B738AF">
        <w:rPr>
          <w:sz w:val="24"/>
          <w:szCs w:val="24"/>
        </w:rPr>
        <w:t xml:space="preserve">utilized in a number of </w:t>
      </w:r>
      <w:ins w:id="885" w:author="Daniel Kliebenstein" w:date="2017-01-12T16:25:00Z">
        <w:r w:rsidR="00A33EE1">
          <w:rPr>
            <w:sz w:val="24"/>
            <w:szCs w:val="24"/>
          </w:rPr>
          <w:t xml:space="preserve">molecular and quantitative genetic </w:t>
        </w:r>
      </w:ins>
      <w:r w:rsidR="00B738AF">
        <w:rPr>
          <w:sz w:val="24"/>
          <w:szCs w:val="24"/>
        </w:rPr>
        <w:t xml:space="preserve">studies </w:t>
      </w:r>
      <w:del w:id="886" w:author="Daniel Kliebenstein" w:date="2017-01-12T16:25:00Z">
        <w:r w:rsidR="00B738AF" w:rsidDel="00A33EE1">
          <w:rPr>
            <w:sz w:val="24"/>
            <w:szCs w:val="24"/>
          </w:rPr>
          <w:delText>on the molecular and quantitative genetic basis of plant-</w:delText>
        </w:r>
        <w:r w:rsidR="00B738AF" w:rsidRPr="00B738AF" w:rsidDel="00A33EE1">
          <w:rPr>
            <w:i/>
            <w:sz w:val="24"/>
            <w:szCs w:val="24"/>
          </w:rPr>
          <w:delText>Botrytis</w:delText>
        </w:r>
        <w:r w:rsidR="00D477E5" w:rsidDel="00A33EE1">
          <w:rPr>
            <w:sz w:val="24"/>
            <w:szCs w:val="24"/>
          </w:rPr>
          <w:delText xml:space="preserve"> </w:delText>
        </w:r>
        <w:commentRangeStart w:id="887"/>
        <w:r w:rsidR="00D477E5" w:rsidDel="00A33EE1">
          <w:rPr>
            <w:sz w:val="24"/>
            <w:szCs w:val="24"/>
          </w:rPr>
          <w:delText xml:space="preserve">interactions </w:delText>
        </w:r>
      </w:del>
      <w:r w:rsidR="005158C1">
        <w:rPr>
          <w:sz w:val="24"/>
          <w:szCs w:val="24"/>
        </w:rPr>
        <w:fldChar w:fldCharType="begin"/>
      </w:r>
      <w:r w:rsidR="003E0704">
        <w:rPr>
          <w:sz w:val="24"/>
          <w:szCs w:val="24"/>
        </w:rPr>
        <w:instrText xml:space="preserve"> ADDIN EN.CITE &lt;EndNote&gt;&lt;Cite&gt;&lt;Author&gt;Rowe&lt;/Author&gt;&lt;Year&gt;2008&lt;/Year&gt;&lt;RecNum&gt;439&lt;/RecNum&gt;&lt;DisplayText&gt;(Rowe and Kliebenstein 2008)&lt;/DisplayText&gt;&lt;record&gt;&lt;rec-number&gt;439&lt;/rec-number&gt;&lt;foreign-keys&gt;&lt;key app="EN" db-id="0pazvxt5kzzzd0er9pcprt0759frxeawtzpf" timestamp="1471552959"&gt;439&lt;/key&gt;&lt;/foreign-keys&gt;&lt;ref-type name="Journal Article"&gt;17&lt;/ref-type&gt;&lt;contributors&gt;&lt;authors&gt;&lt;author&gt;Rowe, Heather C&lt;/author&gt;&lt;author&gt;Kliebenstein, Daniel J&lt;/author&gt;&lt;/authors&gt;&lt;/contributors&gt;&lt;titles&gt;&lt;title&gt;Complex genetics control natural variation in Arabidopsis thaliana resistance to Botrytis cinerea&lt;/title&gt;&lt;secondary-title&gt;Genetics&lt;/secondary-title&gt;&lt;/titles&gt;&lt;periodical&gt;&lt;full-title&gt;Genetics&lt;/full-title&gt;&lt;abbr-1&gt;Genetics&lt;/abbr-1&gt;&lt;/periodical&gt;&lt;pages&gt;2237-2250&lt;/pages&gt;&lt;volume&gt;180&lt;/volume&gt;&lt;number&gt;4&lt;/number&gt;&lt;dates&gt;&lt;year&gt;2008&lt;/year&gt;&lt;/dates&gt;&lt;isbn&gt;0016-6731&lt;/isbn&gt;&lt;urls&gt;&lt;/urls&gt;&lt;/record&gt;&lt;/Cite&gt;&lt;/EndNote&gt;</w:instrText>
      </w:r>
      <w:r w:rsidR="005158C1">
        <w:rPr>
          <w:sz w:val="24"/>
          <w:szCs w:val="24"/>
        </w:rPr>
        <w:fldChar w:fldCharType="separate"/>
      </w:r>
      <w:r w:rsidR="003E0704">
        <w:rPr>
          <w:noProof/>
          <w:sz w:val="24"/>
          <w:szCs w:val="24"/>
        </w:rPr>
        <w:t>(Rowe and Kliebenstein 2008)</w:t>
      </w:r>
      <w:r w:rsidR="005158C1">
        <w:rPr>
          <w:sz w:val="24"/>
          <w:szCs w:val="24"/>
        </w:rPr>
        <w:fldChar w:fldCharType="end"/>
      </w:r>
      <w:commentRangeEnd w:id="887"/>
      <w:r w:rsidR="00A33EE1">
        <w:rPr>
          <w:rStyle w:val="CommentReference"/>
        </w:rPr>
        <w:commentReference w:id="887"/>
      </w:r>
      <w:r w:rsidR="00B738AF">
        <w:rPr>
          <w:sz w:val="24"/>
          <w:szCs w:val="24"/>
        </w:rPr>
        <w:t>.</w:t>
      </w:r>
    </w:p>
    <w:p w14:paraId="6CD53CE8" w14:textId="289366F3" w:rsidR="00854928" w:rsidRDefault="00854928" w:rsidP="00473ACC">
      <w:pPr>
        <w:spacing w:line="480" w:lineRule="auto"/>
        <w:rPr>
          <w:sz w:val="24"/>
          <w:szCs w:val="24"/>
        </w:rPr>
      </w:pPr>
      <w:r>
        <w:rPr>
          <w:sz w:val="24"/>
          <w:szCs w:val="24"/>
        </w:rPr>
        <w:tab/>
      </w:r>
      <w:ins w:id="888" w:author="Daniel Kliebenstein" w:date="2017-01-12T16:26:00Z">
        <w:r w:rsidR="00A33EE1">
          <w:rPr>
            <w:sz w:val="24"/>
            <w:szCs w:val="24"/>
          </w:rPr>
          <w:t xml:space="preserve">Using the individual lesion measurements, </w:t>
        </w:r>
      </w:ins>
      <w:del w:id="889" w:author="Daniel Kliebenstein" w:date="2017-01-12T16:26:00Z">
        <w:r w:rsidR="009F0A62" w:rsidDel="00A33EE1">
          <w:rPr>
            <w:sz w:val="24"/>
            <w:szCs w:val="24"/>
          </w:rPr>
          <w:delText xml:space="preserve">We </w:delText>
        </w:r>
      </w:del>
      <w:ins w:id="890" w:author="Daniel Kliebenstein" w:date="2017-01-12T16:26:00Z">
        <w:r w:rsidR="00A33EE1">
          <w:rPr>
            <w:sz w:val="24"/>
            <w:szCs w:val="24"/>
          </w:rPr>
          <w:t xml:space="preserve">we </w:t>
        </w:r>
      </w:ins>
      <w:r w:rsidR="009F0A62">
        <w:rPr>
          <w:sz w:val="24"/>
          <w:szCs w:val="24"/>
        </w:rPr>
        <w:t xml:space="preserve">performed statistical analysis of </w:t>
      </w:r>
      <w:del w:id="891" w:author="Daniel Kliebenstein" w:date="2017-01-12T16:26:00Z">
        <w:r w:rsidR="009F0A62" w:rsidDel="00A33EE1">
          <w:rPr>
            <w:sz w:val="24"/>
            <w:szCs w:val="24"/>
          </w:rPr>
          <w:delText>lesion size with</w:delText>
        </w:r>
      </w:del>
      <w:ins w:id="892" w:author="Daniel Kliebenstein" w:date="2017-01-12T16:26:00Z">
        <w:r w:rsidR="00A33EE1">
          <w:rPr>
            <w:sz w:val="24"/>
            <w:szCs w:val="24"/>
          </w:rPr>
          <w:t>using</w:t>
        </w:r>
      </w:ins>
      <w:r w:rsidR="009F0A62">
        <w:rPr>
          <w:sz w:val="24"/>
          <w:szCs w:val="24"/>
        </w:rPr>
        <w:t xml:space="preserve"> a generalized linear model (GLM). W</w:t>
      </w:r>
      <w:r w:rsidR="00706E82">
        <w:rPr>
          <w:sz w:val="24"/>
          <w:szCs w:val="24"/>
        </w:rPr>
        <w:t>ithin the</w:t>
      </w:r>
      <w:ins w:id="893" w:author="Daniel Kliebenstein" w:date="2017-01-12T16:28:00Z">
        <w:r w:rsidR="00A33EE1">
          <w:rPr>
            <w:sz w:val="24"/>
            <w:szCs w:val="24"/>
          </w:rPr>
          <w:t xml:space="preserve"> initial</w:t>
        </w:r>
      </w:ins>
      <w:r w:rsidR="00706E82">
        <w:rPr>
          <w:sz w:val="24"/>
          <w:szCs w:val="24"/>
        </w:rPr>
        <w:t xml:space="preserve"> model, we tested </w:t>
      </w:r>
      <w:del w:id="894" w:author="Daniel Kliebenstein" w:date="2017-01-12T16:27:00Z">
        <w:r w:rsidR="009F0A62" w:rsidDel="00A33EE1">
          <w:rPr>
            <w:sz w:val="24"/>
            <w:szCs w:val="24"/>
          </w:rPr>
          <w:delText xml:space="preserve">the fixed </w:delText>
        </w:r>
      </w:del>
      <w:r w:rsidR="009F0A62">
        <w:rPr>
          <w:sz w:val="24"/>
          <w:szCs w:val="24"/>
        </w:rPr>
        <w:t xml:space="preserve">effects of isolate genotype, plant species (domesticated or wild), plant genotype (which is nested within species), </w:t>
      </w:r>
      <w:del w:id="895" w:author="Daniel Kliebenstein" w:date="2017-01-12T16:28:00Z">
        <w:r w:rsidR="009F0A62" w:rsidDel="00A33EE1">
          <w:rPr>
            <w:sz w:val="24"/>
            <w:szCs w:val="24"/>
          </w:rPr>
          <w:delText xml:space="preserve">and </w:delText>
        </w:r>
      </w:del>
      <w:r w:rsidR="009F0A62">
        <w:rPr>
          <w:sz w:val="24"/>
          <w:szCs w:val="24"/>
        </w:rPr>
        <w:t>position of sampled leaflet (apical or basal)</w:t>
      </w:r>
      <w:ins w:id="896" w:author="Daniel Kliebenstein" w:date="2017-01-12T16:27:00Z">
        <w:r w:rsidR="00A33EE1">
          <w:rPr>
            <w:sz w:val="24"/>
            <w:szCs w:val="24"/>
          </w:rPr>
          <w:t xml:space="preserve"> </w:t>
        </w:r>
      </w:ins>
      <w:ins w:id="897" w:author="Daniel Kliebenstein" w:date="2017-01-12T16:28:00Z">
        <w:r w:rsidR="00A33EE1">
          <w:rPr>
            <w:sz w:val="24"/>
            <w:szCs w:val="24"/>
          </w:rPr>
          <w:t xml:space="preserve">and an interaction of plant species by isolate </w:t>
        </w:r>
      </w:ins>
      <w:ins w:id="898" w:author="Daniel Kliebenstein" w:date="2017-01-12T16:27:00Z">
        <w:r w:rsidR="00A33EE1">
          <w:rPr>
            <w:sz w:val="24"/>
            <w:szCs w:val="24"/>
          </w:rPr>
          <w:t>were tested as fixed effects</w:t>
        </w:r>
      </w:ins>
      <w:r w:rsidR="009F0A62">
        <w:rPr>
          <w:sz w:val="24"/>
          <w:szCs w:val="24"/>
        </w:rPr>
        <w:t xml:space="preserve">. </w:t>
      </w:r>
      <w:del w:id="899" w:author="Daniel Kliebenstein" w:date="2017-01-12T16:27:00Z">
        <w:r w:rsidR="009F0A62" w:rsidDel="00A33EE1">
          <w:rPr>
            <w:sz w:val="24"/>
            <w:szCs w:val="24"/>
          </w:rPr>
          <w:delText>We also considered the random effects of</w:delText>
        </w:r>
      </w:del>
      <w:ins w:id="900" w:author="Daniel Kliebenstein" w:date="2017-01-12T16:27:00Z">
        <w:r w:rsidR="00A33EE1">
          <w:rPr>
            <w:sz w:val="24"/>
            <w:szCs w:val="24"/>
          </w:rPr>
          <w:t>of the effects of</w:t>
        </w:r>
      </w:ins>
      <w:r w:rsidR="009F0A62">
        <w:rPr>
          <w:sz w:val="24"/>
          <w:szCs w:val="24"/>
        </w:rPr>
        <w:t xml:space="preserve"> experiment, block (nested within experiment), individual plant, and individual leaf (nested within sample plant)</w:t>
      </w:r>
      <w:ins w:id="901" w:author="Daniel Kliebenstein" w:date="2017-01-12T16:27:00Z">
        <w:r w:rsidR="00A33EE1">
          <w:rPr>
            <w:sz w:val="24"/>
            <w:szCs w:val="24"/>
          </w:rPr>
          <w:t xml:space="preserve"> were modeled as random effects</w:t>
        </w:r>
      </w:ins>
      <w:r w:rsidR="009F0A62">
        <w:rPr>
          <w:sz w:val="24"/>
          <w:szCs w:val="24"/>
        </w:rPr>
        <w:t xml:space="preserve">. </w:t>
      </w:r>
      <w:ins w:id="902" w:author="Daniel Kliebenstein" w:date="2017-01-12T16:27:00Z">
        <w:r w:rsidR="00A33EE1">
          <w:rPr>
            <w:sz w:val="24"/>
            <w:szCs w:val="24"/>
          </w:rPr>
          <w:t xml:space="preserve">Using the full model, </w:t>
        </w:r>
      </w:ins>
      <w:del w:id="903" w:author="Daniel Kliebenstein" w:date="2017-01-12T16:27:00Z">
        <w:r w:rsidR="009F0A62" w:rsidDel="00A33EE1">
          <w:rPr>
            <w:sz w:val="24"/>
            <w:szCs w:val="24"/>
          </w:rPr>
          <w:delText xml:space="preserve">The </w:delText>
        </w:r>
      </w:del>
      <w:ins w:id="904" w:author="Daniel Kliebenstein" w:date="2017-01-12T16:27:00Z">
        <w:r w:rsidR="00A33EE1">
          <w:rPr>
            <w:sz w:val="24"/>
            <w:szCs w:val="24"/>
          </w:rPr>
          <w:t xml:space="preserve">the </w:t>
        </w:r>
      </w:ins>
      <w:r w:rsidR="009F0A62">
        <w:rPr>
          <w:sz w:val="24"/>
          <w:szCs w:val="24"/>
        </w:rPr>
        <w:t xml:space="preserve">terms for individual plant, leaf, and leaflet </w:t>
      </w:r>
      <w:r w:rsidR="00706E82">
        <w:rPr>
          <w:sz w:val="24"/>
          <w:szCs w:val="24"/>
        </w:rPr>
        <w:t xml:space="preserve">position </w:t>
      </w:r>
      <w:r w:rsidR="009F0A62">
        <w:rPr>
          <w:sz w:val="24"/>
          <w:szCs w:val="24"/>
        </w:rPr>
        <w:t xml:space="preserve">did not significantly improve the model, </w:t>
      </w:r>
      <w:del w:id="905" w:author="Daniel Kliebenstein" w:date="2017-01-12T16:27:00Z">
        <w:r w:rsidR="009F0A62" w:rsidDel="00A33EE1">
          <w:rPr>
            <w:sz w:val="24"/>
            <w:szCs w:val="24"/>
          </w:rPr>
          <w:delText>so we</w:delText>
        </w:r>
      </w:del>
      <w:ins w:id="906" w:author="Daniel Kliebenstein" w:date="2017-01-12T16:27:00Z">
        <w:r w:rsidR="00A33EE1">
          <w:rPr>
            <w:sz w:val="24"/>
            <w:szCs w:val="24"/>
          </w:rPr>
          <w:t>and were</w:t>
        </w:r>
      </w:ins>
      <w:r w:rsidR="009F0A62">
        <w:rPr>
          <w:sz w:val="24"/>
          <w:szCs w:val="24"/>
        </w:rPr>
        <w:t xml:space="preserve"> omitted them from further analysis. </w:t>
      </w:r>
      <w:del w:id="907" w:author="Daniel Kliebenstein" w:date="2017-01-12T16:28:00Z">
        <w:r w:rsidR="009F0A62" w:rsidDel="00A33EE1">
          <w:rPr>
            <w:sz w:val="24"/>
            <w:szCs w:val="24"/>
          </w:rPr>
          <w:delText xml:space="preserve">Our final model also included the interaction terms of isolate </w:delText>
        </w:r>
        <w:r w:rsidR="00706E82" w:rsidDel="00A33EE1">
          <w:rPr>
            <w:sz w:val="24"/>
            <w:szCs w:val="24"/>
          </w:rPr>
          <w:delText>by</w:delText>
        </w:r>
        <w:r w:rsidR="009F0A62" w:rsidDel="00A33EE1">
          <w:rPr>
            <w:sz w:val="24"/>
            <w:szCs w:val="24"/>
          </w:rPr>
          <w:delText xml:space="preserve"> plant species, and isolate </w:delText>
        </w:r>
        <w:r w:rsidR="00706E82" w:rsidDel="00A33EE1">
          <w:rPr>
            <w:sz w:val="24"/>
            <w:szCs w:val="24"/>
          </w:rPr>
          <w:delText>by</w:delText>
        </w:r>
        <w:r w:rsidR="009F0A62" w:rsidDel="00A33EE1">
          <w:rPr>
            <w:sz w:val="24"/>
            <w:szCs w:val="24"/>
          </w:rPr>
          <w:delText xml:space="preserve"> plant genotype (nested within species). </w:delText>
        </w:r>
      </w:del>
      <w:r w:rsidR="00706E82">
        <w:rPr>
          <w:sz w:val="24"/>
          <w:szCs w:val="24"/>
        </w:rPr>
        <w:t>The final model shows that genetic variation within</w:t>
      </w:r>
      <w:r w:rsidR="009F0A62">
        <w:rPr>
          <w:sz w:val="24"/>
          <w:szCs w:val="24"/>
        </w:rPr>
        <w:t xml:space="preserve"> both the host plant</w:t>
      </w:r>
      <w:ins w:id="908" w:author="Daniel Kliebenstein" w:date="2017-01-12T16:29:00Z">
        <w:r w:rsidR="00A33EE1">
          <w:rPr>
            <w:sz w:val="24"/>
            <w:szCs w:val="24"/>
          </w:rPr>
          <w:t xml:space="preserve"> species</w:t>
        </w:r>
      </w:ins>
      <w:r w:rsidR="009F0A62">
        <w:rPr>
          <w:sz w:val="24"/>
          <w:szCs w:val="24"/>
        </w:rPr>
        <w:t xml:space="preserve"> and the pathogen</w:t>
      </w:r>
      <w:ins w:id="909" w:author="Daniel Kliebenstein" w:date="2017-01-12T16:29:00Z">
        <w:r w:rsidR="00A33EE1">
          <w:rPr>
            <w:sz w:val="24"/>
            <w:szCs w:val="24"/>
          </w:rPr>
          <w:t xml:space="preserve"> significantly</w:t>
        </w:r>
      </w:ins>
      <w:r w:rsidR="009F0A62">
        <w:rPr>
          <w:sz w:val="24"/>
          <w:szCs w:val="24"/>
        </w:rPr>
        <w:t xml:space="preserve"> affect lesion growth (Table R1). </w:t>
      </w:r>
      <w:ins w:id="910" w:author="Daniel Kliebenstein" w:date="2017-01-12T16:29:00Z">
        <w:r w:rsidR="00A33EE1">
          <w:rPr>
            <w:sz w:val="24"/>
            <w:szCs w:val="24"/>
          </w:rPr>
          <w:t>Interestingly, the difference in domestic versus wild tomato also significantly</w:t>
        </w:r>
      </w:ins>
      <w:del w:id="911" w:author="Daniel Kliebenstein" w:date="2017-01-12T16:29:00Z">
        <w:r w:rsidR="00B738AF" w:rsidDel="00A33EE1">
          <w:rPr>
            <w:sz w:val="24"/>
            <w:szCs w:val="24"/>
          </w:rPr>
          <w:delText>Domestication also</w:delText>
        </w:r>
      </w:del>
      <w:r w:rsidR="00B738AF">
        <w:rPr>
          <w:sz w:val="24"/>
          <w:szCs w:val="24"/>
        </w:rPr>
        <w:t xml:space="preserve"> impacted lesion formation, as shown by the </w:t>
      </w:r>
      <w:r w:rsidR="00C97B8A">
        <w:rPr>
          <w:sz w:val="24"/>
          <w:szCs w:val="24"/>
        </w:rPr>
        <w:t xml:space="preserve">significant effects of tomato genetic variation between domesticated and wild species. </w:t>
      </w:r>
      <w:del w:id="912" w:author="Daniel Kliebenstein" w:date="2017-01-12T16:29:00Z">
        <w:r w:rsidR="00EA1576" w:rsidDel="00A33EE1">
          <w:rPr>
            <w:sz w:val="24"/>
            <w:szCs w:val="24"/>
          </w:rPr>
          <w:delText>We did not find</w:delText>
        </w:r>
      </w:del>
      <w:ins w:id="913" w:author="Daniel Kliebenstein" w:date="2017-01-12T16:29:00Z">
        <w:r w:rsidR="00A33EE1">
          <w:rPr>
            <w:sz w:val="24"/>
            <w:szCs w:val="24"/>
          </w:rPr>
          <w:t>There was no</w:t>
        </w:r>
      </w:ins>
      <w:r w:rsidR="00EA1576">
        <w:rPr>
          <w:sz w:val="24"/>
          <w:szCs w:val="24"/>
        </w:rPr>
        <w:t xml:space="preserve"> evidence for significant interaction effects between isolate and plant genotypes</w:t>
      </w:r>
      <w:ins w:id="914" w:author="Daniel Kliebenstein" w:date="2017-01-12T16:30:00Z">
        <w:r w:rsidR="00A33EE1">
          <w:rPr>
            <w:sz w:val="24"/>
            <w:szCs w:val="24"/>
          </w:rPr>
          <w:t xml:space="preserve"> but this term contributed the largest proportion of the variance in lesion size (Table R1). This lack of significance may have </w:t>
        </w:r>
        <w:proofErr w:type="spellStart"/>
        <w:r w:rsidR="00A33EE1">
          <w:rPr>
            <w:sz w:val="24"/>
            <w:szCs w:val="24"/>
          </w:rPr>
          <w:t>b</w:t>
        </w:r>
      </w:ins>
      <w:del w:id="915" w:author="Daniel Kliebenstein" w:date="2017-01-12T16:29:00Z">
        <w:r w:rsidR="00B738AF" w:rsidDel="00A33EE1">
          <w:rPr>
            <w:sz w:val="24"/>
            <w:szCs w:val="24"/>
          </w:rPr>
          <w:delText>. This</w:delText>
        </w:r>
      </w:del>
      <w:del w:id="916" w:author="Daniel Kliebenstein" w:date="2017-01-12T16:30:00Z">
        <w:r w:rsidR="00B738AF" w:rsidDel="00A33EE1">
          <w:rPr>
            <w:sz w:val="24"/>
            <w:szCs w:val="24"/>
          </w:rPr>
          <w:delText xml:space="preserve"> may have been due to</w:delText>
        </w:r>
      </w:del>
      <w:ins w:id="917" w:author="Daniel Kliebenstein" w:date="2017-01-12T16:30:00Z">
        <w:r w:rsidR="00A33EE1">
          <w:rPr>
            <w:sz w:val="24"/>
            <w:szCs w:val="24"/>
          </w:rPr>
          <w:t>been</w:t>
        </w:r>
        <w:proofErr w:type="spellEnd"/>
        <w:r w:rsidR="00A33EE1">
          <w:rPr>
            <w:sz w:val="24"/>
            <w:szCs w:val="24"/>
          </w:rPr>
          <w:t xml:space="preserve"> caused by</w:t>
        </w:r>
      </w:ins>
      <w:r w:rsidR="00B738AF">
        <w:rPr>
          <w:sz w:val="24"/>
          <w:szCs w:val="24"/>
        </w:rPr>
        <w:t xml:space="preserve"> </w:t>
      </w:r>
      <w:r w:rsidR="00F919BB">
        <w:rPr>
          <w:sz w:val="24"/>
          <w:szCs w:val="24"/>
        </w:rPr>
        <w:t>the vast number of degrees</w:t>
      </w:r>
      <w:r w:rsidR="00B738AF">
        <w:rPr>
          <w:sz w:val="24"/>
          <w:szCs w:val="24"/>
        </w:rPr>
        <w:t xml:space="preserve"> of freedom</w:t>
      </w:r>
      <w:del w:id="918" w:author="Daniel Kliebenstein" w:date="2017-01-12T16:30:00Z">
        <w:r w:rsidR="00B738AF" w:rsidDel="00A33EE1">
          <w:rPr>
            <w:sz w:val="24"/>
            <w:szCs w:val="24"/>
          </w:rPr>
          <w:delText>, as</w:delText>
        </w:r>
        <w:r w:rsidR="00EA1576" w:rsidDel="00A33EE1">
          <w:rPr>
            <w:sz w:val="24"/>
            <w:szCs w:val="24"/>
          </w:rPr>
          <w:delText xml:space="preserve"> the isolate-plant interactions contribute a large </w:delText>
        </w:r>
        <w:r w:rsidR="0044762C" w:rsidDel="00A33EE1">
          <w:rPr>
            <w:sz w:val="24"/>
            <w:szCs w:val="24"/>
          </w:rPr>
          <w:delText xml:space="preserve">proportion of </w:delText>
        </w:r>
        <w:r w:rsidR="00EA1576" w:rsidDel="00A33EE1">
          <w:rPr>
            <w:sz w:val="24"/>
            <w:szCs w:val="24"/>
          </w:rPr>
          <w:delText>the variance in lesion size</w:delText>
        </w:r>
      </w:del>
      <w:ins w:id="919" w:author="Daniel Kliebenstein" w:date="2017-01-12T16:30:00Z">
        <w:r w:rsidR="00A33EE1">
          <w:rPr>
            <w:sz w:val="24"/>
            <w:szCs w:val="24"/>
          </w:rPr>
          <w:t xml:space="preserve"> in this term</w:t>
        </w:r>
      </w:ins>
      <w:r w:rsidR="0044762C">
        <w:rPr>
          <w:sz w:val="24"/>
          <w:szCs w:val="24"/>
        </w:rPr>
        <w:t xml:space="preserve"> (Table R1)</w:t>
      </w:r>
      <w:r w:rsidR="00EA1576">
        <w:rPr>
          <w:sz w:val="24"/>
          <w:szCs w:val="24"/>
        </w:rPr>
        <w:t>.</w:t>
      </w:r>
      <w:ins w:id="920" w:author="Daniel Kliebenstein" w:date="2017-01-12T16:30:00Z">
        <w:r w:rsidR="00A33EE1">
          <w:rPr>
            <w:sz w:val="24"/>
            <w:szCs w:val="24"/>
          </w:rPr>
          <w:t xml:space="preserve"> </w:t>
        </w:r>
        <w:commentRangeStart w:id="921"/>
        <w:r w:rsidR="00A33EE1">
          <w:rPr>
            <w:sz w:val="24"/>
            <w:szCs w:val="24"/>
          </w:rPr>
          <w:t>CONCLUSION</w:t>
        </w:r>
        <w:commentRangeEnd w:id="921"/>
        <w:r w:rsidR="00A33EE1">
          <w:rPr>
            <w:rStyle w:val="CommentReference"/>
          </w:rPr>
          <w:commentReference w:id="921"/>
        </w:r>
      </w:ins>
    </w:p>
    <w:p w14:paraId="4B8E75BC" w14:textId="17E7B60B" w:rsidR="00A52DC5" w:rsidRDefault="00F126CA" w:rsidP="00473ACC">
      <w:pPr>
        <w:spacing w:line="480" w:lineRule="auto"/>
        <w:rPr>
          <w:b/>
          <w:sz w:val="24"/>
          <w:szCs w:val="24"/>
        </w:rPr>
      </w:pPr>
      <w:r>
        <w:rPr>
          <w:b/>
          <w:sz w:val="24"/>
          <w:szCs w:val="24"/>
        </w:rPr>
        <w:t xml:space="preserve">Domestication and </w:t>
      </w:r>
      <w:del w:id="922" w:author="Daniel Kliebenstein" w:date="2017-01-13T13:13:00Z">
        <w:r w:rsidDel="006C7FE0">
          <w:rPr>
            <w:b/>
            <w:sz w:val="24"/>
            <w:szCs w:val="24"/>
          </w:rPr>
          <w:delText>lesion area</w:delText>
        </w:r>
      </w:del>
      <w:ins w:id="923" w:author="Daniel Kliebenstein" w:date="2017-01-13T13:13:00Z">
        <w:r w:rsidR="006C7FE0">
          <w:rPr>
            <w:b/>
            <w:sz w:val="24"/>
            <w:szCs w:val="24"/>
          </w:rPr>
          <w:t>Lesion Area</w:t>
        </w:r>
      </w:ins>
    </w:p>
    <w:p w14:paraId="3347850A" w14:textId="58ECD915" w:rsidR="007811D3" w:rsidDel="00BF158A" w:rsidRDefault="007811D3" w:rsidP="00473ACC">
      <w:pPr>
        <w:spacing w:line="480" w:lineRule="auto"/>
        <w:rPr>
          <w:del w:id="924" w:author="Daniel Kliebenstein" w:date="2017-01-13T11:54:00Z"/>
          <w:sz w:val="24"/>
          <w:szCs w:val="24"/>
        </w:rPr>
      </w:pPr>
      <w:r>
        <w:rPr>
          <w:b/>
          <w:sz w:val="24"/>
          <w:szCs w:val="24"/>
        </w:rPr>
        <w:tab/>
      </w:r>
      <w:ins w:id="925" w:author="Daniel Kliebenstein" w:date="2017-01-13T11:52:00Z">
        <w:r w:rsidR="00BF158A">
          <w:rPr>
            <w:sz w:val="24"/>
            <w:szCs w:val="24"/>
          </w:rPr>
          <w:t xml:space="preserve">Comparing the domesticated and wild tomato genotypes showed that lesion size is slightly greater on (18% increase) on domesticated tomato compared to wild tomato (p &lt;2e-16, Table R1) (Figure R2). This agrees with existing literature </w:t>
        </w:r>
      </w:ins>
      <w:del w:id="926" w:author="Daniel Kliebenstein" w:date="2017-01-13T11:52:00Z">
        <w:r w:rsidR="002A0FB9" w:rsidDel="00BF158A">
          <w:rPr>
            <w:sz w:val="24"/>
            <w:szCs w:val="24"/>
          </w:rPr>
          <w:delText xml:space="preserve">Existing literature, largely </w:delText>
        </w:r>
        <w:r w:rsidR="00B738AF" w:rsidDel="00BF158A">
          <w:rPr>
            <w:sz w:val="24"/>
            <w:szCs w:val="24"/>
          </w:rPr>
          <w:delText>studying</w:delText>
        </w:r>
        <w:r w:rsidR="002A0FB9" w:rsidDel="00BF158A">
          <w:rPr>
            <w:sz w:val="24"/>
            <w:szCs w:val="24"/>
          </w:rPr>
          <w:delText xml:space="preserve"> qualitative resistance to biotrophic pathogens,</w:delText>
        </w:r>
        <w:r w:rsidDel="00BF158A">
          <w:rPr>
            <w:sz w:val="24"/>
            <w:szCs w:val="24"/>
          </w:rPr>
          <w:delText xml:space="preserve"> </w:delText>
        </w:r>
      </w:del>
      <w:ins w:id="927" w:author="Daniel Kliebenstein" w:date="2017-01-13T11:52:00Z">
        <w:r w:rsidR="00BF158A">
          <w:rPr>
            <w:sz w:val="24"/>
            <w:szCs w:val="24"/>
          </w:rPr>
          <w:t xml:space="preserve">that </w:t>
        </w:r>
      </w:ins>
      <w:r w:rsidR="002A0FB9">
        <w:rPr>
          <w:sz w:val="24"/>
          <w:szCs w:val="24"/>
        </w:rPr>
        <w:t xml:space="preserve">has proposed that domestication </w:t>
      </w:r>
      <w:r>
        <w:rPr>
          <w:sz w:val="24"/>
          <w:szCs w:val="24"/>
        </w:rPr>
        <w:t>increase</w:t>
      </w:r>
      <w:r w:rsidR="002A0FB9">
        <w:rPr>
          <w:sz w:val="24"/>
          <w:szCs w:val="24"/>
        </w:rPr>
        <w:t>s</w:t>
      </w:r>
      <w:r>
        <w:rPr>
          <w:sz w:val="24"/>
          <w:szCs w:val="24"/>
        </w:rPr>
        <w:t xml:space="preserve"> </w:t>
      </w:r>
      <w:r w:rsidR="00B738AF">
        <w:rPr>
          <w:sz w:val="24"/>
          <w:szCs w:val="24"/>
        </w:rPr>
        <w:t xml:space="preserve">susceptibility to </w:t>
      </w:r>
      <w:r>
        <w:rPr>
          <w:sz w:val="24"/>
          <w:szCs w:val="24"/>
        </w:rPr>
        <w:t>pathogen</w:t>
      </w:r>
      <w:r w:rsidR="00B738AF">
        <w:rPr>
          <w:sz w:val="24"/>
          <w:szCs w:val="24"/>
        </w:rPr>
        <w:t>s</w:t>
      </w:r>
      <w:ins w:id="928" w:author="Daniel Kliebenstein" w:date="2017-01-13T11:53:00Z">
        <w:r w:rsidR="00BF158A">
          <w:rPr>
            <w:sz w:val="24"/>
            <w:szCs w:val="24"/>
          </w:rPr>
          <w:t xml:space="preserve"> (</w:t>
        </w:r>
        <w:commentRangeStart w:id="929"/>
        <w:r w:rsidR="00BF158A">
          <w:rPr>
            <w:sz w:val="24"/>
            <w:szCs w:val="24"/>
          </w:rPr>
          <w:t>CITATIONS</w:t>
        </w:r>
        <w:commentRangeEnd w:id="929"/>
        <w:r w:rsidR="00BF158A">
          <w:rPr>
            <w:rStyle w:val="CommentReference"/>
          </w:rPr>
          <w:commentReference w:id="929"/>
        </w:r>
        <w:r w:rsidR="00BF158A">
          <w:rPr>
            <w:sz w:val="24"/>
            <w:szCs w:val="24"/>
          </w:rPr>
          <w:t xml:space="preserve">). </w:t>
        </w:r>
      </w:ins>
      <w:r>
        <w:rPr>
          <w:sz w:val="24"/>
          <w:szCs w:val="24"/>
        </w:rPr>
        <w:t xml:space="preserve"> </w:t>
      </w:r>
      <w:ins w:id="930" w:author="Daniel Kliebenstein" w:date="2017-01-13T13:14:00Z">
        <w:r w:rsidR="006C7FE0">
          <w:rPr>
            <w:sz w:val="24"/>
            <w:szCs w:val="24"/>
          </w:rPr>
          <w:t xml:space="preserve">While domestication is significant, it is x fold less variance than the effect of genetic variation between the individual plant genotypes (Table R1). </w:t>
        </w:r>
      </w:ins>
      <w:del w:id="931" w:author="Daniel Kliebenstein" w:date="2017-01-13T11:53:00Z">
        <w:r w:rsidDel="00BF158A">
          <w:rPr>
            <w:sz w:val="24"/>
            <w:szCs w:val="24"/>
          </w:rPr>
          <w:delText xml:space="preserve">and </w:delText>
        </w:r>
      </w:del>
      <w:ins w:id="932" w:author="Daniel Kliebenstein" w:date="2017-01-13T11:53:00Z">
        <w:r w:rsidR="00BF158A">
          <w:rPr>
            <w:sz w:val="24"/>
            <w:szCs w:val="24"/>
          </w:rPr>
          <w:t xml:space="preserve">Another common observation is that domestication </w:t>
        </w:r>
      </w:ins>
      <w:r>
        <w:rPr>
          <w:sz w:val="24"/>
          <w:szCs w:val="24"/>
        </w:rPr>
        <w:t>decrease</w:t>
      </w:r>
      <w:r w:rsidR="00F947B4">
        <w:rPr>
          <w:sz w:val="24"/>
          <w:szCs w:val="24"/>
        </w:rPr>
        <w:t>s</w:t>
      </w:r>
      <w:r w:rsidR="00B738AF">
        <w:rPr>
          <w:sz w:val="24"/>
          <w:szCs w:val="24"/>
        </w:rPr>
        <w:t xml:space="preserve"> </w:t>
      </w:r>
      <w:del w:id="933" w:author="Daniel Kliebenstein" w:date="2017-01-13T11:53:00Z">
        <w:r w:rsidR="00B738AF" w:rsidDel="00BF158A">
          <w:rPr>
            <w:sz w:val="24"/>
            <w:szCs w:val="24"/>
          </w:rPr>
          <w:delText>plant</w:delText>
        </w:r>
        <w:r w:rsidDel="00BF158A">
          <w:rPr>
            <w:sz w:val="24"/>
            <w:szCs w:val="24"/>
          </w:rPr>
          <w:delText xml:space="preserve"> </w:delText>
        </w:r>
      </w:del>
      <w:r>
        <w:rPr>
          <w:sz w:val="24"/>
          <w:szCs w:val="24"/>
        </w:rPr>
        <w:t>genetic variation</w:t>
      </w:r>
      <w:ins w:id="934" w:author="Daniel Kliebenstein" w:date="2017-01-13T11:53:00Z">
        <w:r w:rsidR="00BF158A">
          <w:rPr>
            <w:sz w:val="24"/>
            <w:szCs w:val="24"/>
          </w:rPr>
          <w:t xml:space="preserve"> in the domesticated germplasm in comparison to the wild germplasm </w:t>
        </w:r>
      </w:ins>
      <w:del w:id="935" w:author="Daniel Kliebenstein" w:date="2017-01-13T11:53:00Z">
        <w:r w:rsidDel="00BF158A">
          <w:rPr>
            <w:sz w:val="24"/>
            <w:szCs w:val="24"/>
          </w:rPr>
          <w:delText xml:space="preserve"> for disease resistance </w:delText>
        </w:r>
      </w:del>
      <w:r>
        <w:rPr>
          <w:sz w:val="24"/>
          <w:szCs w:val="24"/>
        </w:rPr>
        <w:t xml:space="preserve">due to </w:t>
      </w:r>
      <w:r w:rsidR="00B738AF">
        <w:rPr>
          <w:sz w:val="24"/>
          <w:szCs w:val="24"/>
        </w:rPr>
        <w:t>selection</w:t>
      </w:r>
      <w:r>
        <w:rPr>
          <w:sz w:val="24"/>
          <w:szCs w:val="24"/>
        </w:rPr>
        <w:t xml:space="preserve"> bottlenecks </w:t>
      </w:r>
      <w:r w:rsidR="00B738AF">
        <w:rPr>
          <w:sz w:val="24"/>
          <w:szCs w:val="24"/>
        </w:rPr>
        <w:t>during</w:t>
      </w:r>
      <w:r w:rsidR="00D759AF">
        <w:rPr>
          <w:sz w:val="24"/>
          <w:szCs w:val="24"/>
        </w:rPr>
        <w:t xml:space="preserve"> domestication</w:t>
      </w:r>
      <w:ins w:id="936" w:author="Daniel Kliebenstein" w:date="2017-01-13T11:53:00Z">
        <w:r w:rsidR="00BF158A">
          <w:rPr>
            <w:sz w:val="24"/>
            <w:szCs w:val="24"/>
          </w:rPr>
          <w:t xml:space="preserve"> including for tomato (</w:t>
        </w:r>
        <w:commentRangeStart w:id="937"/>
        <w:r w:rsidR="00BF158A">
          <w:rPr>
            <w:sz w:val="24"/>
            <w:szCs w:val="24"/>
          </w:rPr>
          <w:t>CTIATIONS</w:t>
        </w:r>
      </w:ins>
      <w:commentRangeEnd w:id="937"/>
      <w:ins w:id="938" w:author="Daniel Kliebenstein" w:date="2017-01-13T11:54:00Z">
        <w:r w:rsidR="00BF158A">
          <w:rPr>
            <w:rStyle w:val="CommentReference"/>
          </w:rPr>
          <w:commentReference w:id="937"/>
        </w:r>
      </w:ins>
      <w:ins w:id="939" w:author="Daniel Kliebenstein" w:date="2017-01-13T11:53:00Z">
        <w:r w:rsidR="00BF158A">
          <w:rPr>
            <w:sz w:val="24"/>
            <w:szCs w:val="24"/>
          </w:rPr>
          <w:t>)</w:t>
        </w:r>
      </w:ins>
      <w:r>
        <w:rPr>
          <w:sz w:val="24"/>
          <w:szCs w:val="24"/>
        </w:rPr>
        <w:t xml:space="preserve">. </w:t>
      </w:r>
    </w:p>
    <w:p w14:paraId="59C79F02" w14:textId="138D701F" w:rsidR="004D38F6" w:rsidRDefault="009D2C6D" w:rsidP="00BF158A">
      <w:pPr>
        <w:spacing w:line="480" w:lineRule="auto"/>
        <w:rPr>
          <w:sz w:val="24"/>
          <w:szCs w:val="24"/>
        </w:rPr>
        <w:pPrChange w:id="940" w:author="Daniel Kliebenstein" w:date="2017-01-13T11:54:00Z">
          <w:pPr>
            <w:spacing w:line="480" w:lineRule="auto"/>
            <w:ind w:firstLine="720"/>
          </w:pPr>
        </w:pPrChange>
      </w:pPr>
      <w:del w:id="941" w:author="Daniel Kliebenstein" w:date="2017-01-13T11:54:00Z">
        <w:r w:rsidDel="00BF158A">
          <w:rPr>
            <w:sz w:val="24"/>
            <w:szCs w:val="24"/>
          </w:rPr>
          <w:delText>In agreement with domestication theory,</w:delText>
        </w:r>
        <w:r w:rsidR="00F947B4" w:rsidDel="00BF158A">
          <w:rPr>
            <w:sz w:val="24"/>
            <w:szCs w:val="24"/>
          </w:rPr>
          <w:delText xml:space="preserve"> </w:delText>
        </w:r>
      </w:del>
      <w:del w:id="942" w:author="Daniel Kliebenstein" w:date="2017-01-13T11:52:00Z">
        <w:r w:rsidR="00F947B4" w:rsidDel="00BF158A">
          <w:rPr>
            <w:sz w:val="24"/>
            <w:szCs w:val="24"/>
          </w:rPr>
          <w:delText>lesion size is s</w:delText>
        </w:r>
        <w:r w:rsidR="00D759AF" w:rsidDel="00BF158A">
          <w:rPr>
            <w:sz w:val="24"/>
            <w:szCs w:val="24"/>
          </w:rPr>
          <w:delText xml:space="preserve">lightly </w:delText>
        </w:r>
        <w:r w:rsidR="00F947B4" w:rsidDel="00BF158A">
          <w:rPr>
            <w:sz w:val="24"/>
            <w:szCs w:val="24"/>
          </w:rPr>
          <w:delText>greater</w:delText>
        </w:r>
        <w:r w:rsidR="00013F49" w:rsidDel="00BF158A">
          <w:rPr>
            <w:sz w:val="24"/>
            <w:szCs w:val="24"/>
          </w:rPr>
          <w:delText xml:space="preserve"> on average (18% increase) on domesticated tomato compared to wild tomato (p </w:delText>
        </w:r>
        <w:r w:rsidR="00554F23" w:rsidDel="00BF158A">
          <w:rPr>
            <w:sz w:val="24"/>
            <w:szCs w:val="24"/>
          </w:rPr>
          <w:delText>&lt;2e-16</w:delText>
        </w:r>
        <w:r w:rsidR="00013F49" w:rsidDel="00BF158A">
          <w:rPr>
            <w:sz w:val="24"/>
            <w:szCs w:val="24"/>
          </w:rPr>
          <w:delText>, Table R1) (Figure R2).</w:delText>
        </w:r>
      </w:del>
    </w:p>
    <w:p w14:paraId="5A2BE96A" w14:textId="4AB7D6CF" w:rsidR="004D38F6" w:rsidRPr="00B411E9" w:rsidRDefault="00A52DC5" w:rsidP="00473ACC">
      <w:pPr>
        <w:spacing w:line="480" w:lineRule="auto"/>
        <w:rPr>
          <w:sz w:val="24"/>
          <w:szCs w:val="24"/>
        </w:rPr>
      </w:pPr>
      <w:r>
        <w:rPr>
          <w:sz w:val="24"/>
          <w:szCs w:val="24"/>
        </w:rPr>
        <w:tab/>
      </w:r>
      <w:del w:id="943" w:author="Daniel Kliebenstein" w:date="2017-01-13T11:55:00Z">
        <w:r w:rsidR="009D2C6D" w:rsidDel="00BF158A">
          <w:rPr>
            <w:sz w:val="24"/>
            <w:szCs w:val="24"/>
          </w:rPr>
          <w:delText>In contrast to theory</w:delText>
        </w:r>
      </w:del>
      <w:ins w:id="944" w:author="Daniel Kliebenstein" w:date="2017-01-13T11:55:00Z">
        <w:r w:rsidR="00BF158A">
          <w:rPr>
            <w:sz w:val="24"/>
            <w:szCs w:val="24"/>
          </w:rPr>
          <w:t>Interestingly in this population</w:t>
        </w:r>
      </w:ins>
      <w:r w:rsidR="009D2C6D">
        <w:rPr>
          <w:sz w:val="24"/>
          <w:szCs w:val="24"/>
        </w:rPr>
        <w:t xml:space="preserve">, the domesticated tomato genotypes had a wider range of average lesion </w:t>
      </w:r>
      <w:del w:id="945" w:author="Daniel Kliebenstein" w:date="2017-01-13T11:58:00Z">
        <w:r w:rsidR="009D2C6D" w:rsidDel="00BF158A">
          <w:rPr>
            <w:sz w:val="24"/>
            <w:szCs w:val="24"/>
          </w:rPr>
          <w:delText xml:space="preserve">formation </w:delText>
        </w:r>
      </w:del>
      <w:ins w:id="946" w:author="Daniel Kliebenstein" w:date="2017-01-13T11:58:00Z">
        <w:r w:rsidR="00BF158A">
          <w:rPr>
            <w:sz w:val="24"/>
            <w:szCs w:val="24"/>
          </w:rPr>
          <w:t xml:space="preserve">size </w:t>
        </w:r>
      </w:ins>
      <w:r w:rsidR="009D2C6D">
        <w:rPr>
          <w:sz w:val="24"/>
          <w:szCs w:val="24"/>
        </w:rPr>
        <w:t>than wild genotypes</w:t>
      </w:r>
      <w:ins w:id="947" w:author="Daniel Kliebenstein" w:date="2017-01-13T11:55:00Z">
        <w:r w:rsidR="00BF158A">
          <w:rPr>
            <w:sz w:val="24"/>
            <w:szCs w:val="24"/>
          </w:rPr>
          <w:t xml:space="preserve"> with the 90 percentile range (95</w:t>
        </w:r>
      </w:ins>
      <w:ins w:id="948" w:author="Daniel Kliebenstein" w:date="2017-01-13T11:56:00Z">
        <w:r w:rsidR="00BF158A" w:rsidRPr="00BF158A">
          <w:rPr>
            <w:sz w:val="24"/>
            <w:szCs w:val="24"/>
            <w:vertAlign w:val="superscript"/>
            <w:rPrChange w:id="949" w:author="Daniel Kliebenstein" w:date="2017-01-13T11:56:00Z">
              <w:rPr>
                <w:sz w:val="24"/>
                <w:szCs w:val="24"/>
              </w:rPr>
            </w:rPrChange>
          </w:rPr>
          <w:t>th</w:t>
        </w:r>
        <w:r w:rsidR="00BF158A">
          <w:rPr>
            <w:sz w:val="24"/>
            <w:szCs w:val="24"/>
          </w:rPr>
          <w:t xml:space="preserve"> </w:t>
        </w:r>
      </w:ins>
      <w:ins w:id="950" w:author="Daniel Kliebenstein" w:date="2017-01-13T11:55:00Z">
        <w:r w:rsidR="00BF158A">
          <w:rPr>
            <w:sz w:val="24"/>
            <w:szCs w:val="24"/>
          </w:rPr>
          <w:t>percentile to 5</w:t>
        </w:r>
        <w:r w:rsidR="00BF158A" w:rsidRPr="00BF158A">
          <w:rPr>
            <w:sz w:val="24"/>
            <w:szCs w:val="24"/>
            <w:vertAlign w:val="superscript"/>
            <w:rPrChange w:id="951" w:author="Daniel Kliebenstein" w:date="2017-01-13T11:56:00Z">
              <w:rPr>
                <w:sz w:val="24"/>
                <w:szCs w:val="24"/>
              </w:rPr>
            </w:rPrChange>
          </w:rPr>
          <w:t>th</w:t>
        </w:r>
        <w:r w:rsidR="00BF158A">
          <w:rPr>
            <w:sz w:val="24"/>
            <w:szCs w:val="24"/>
          </w:rPr>
          <w:t xml:space="preserve"> </w:t>
        </w:r>
      </w:ins>
      <w:ins w:id="952" w:author="Daniel Kliebenstein" w:date="2017-01-13T11:56:00Z">
        <w:r w:rsidR="00BF158A">
          <w:rPr>
            <w:sz w:val="24"/>
            <w:szCs w:val="24"/>
          </w:rPr>
          <w:t xml:space="preserve">percentile) being </w:t>
        </w:r>
      </w:ins>
      <w:del w:id="953" w:author="Daniel Kliebenstein" w:date="2017-01-13T11:56:00Z">
        <w:r w:rsidR="00344272" w:rsidDel="00BF158A">
          <w:rPr>
            <w:sz w:val="24"/>
            <w:szCs w:val="24"/>
          </w:rPr>
          <w:delText xml:space="preserve"> </w:delText>
        </w:r>
        <w:r w:rsidR="00404C06" w:rsidDel="00BF158A">
          <w:rPr>
            <w:sz w:val="24"/>
            <w:szCs w:val="24"/>
          </w:rPr>
          <w:delText>(5% to 95% interval:</w:delText>
        </w:r>
      </w:del>
      <w:r w:rsidR="00404C06">
        <w:rPr>
          <w:sz w:val="24"/>
          <w:szCs w:val="24"/>
        </w:rPr>
        <w:t xml:space="preserve"> 2.03 </w:t>
      </w:r>
      <w:r w:rsidR="00D759AF">
        <w:rPr>
          <w:sz w:val="24"/>
          <w:szCs w:val="24"/>
        </w:rPr>
        <w:t>cm</w:t>
      </w:r>
      <w:r w:rsidR="00D759AF" w:rsidRPr="00D759AF">
        <w:rPr>
          <w:sz w:val="24"/>
          <w:szCs w:val="24"/>
          <w:vertAlign w:val="superscript"/>
        </w:rPr>
        <w:t>2</w:t>
      </w:r>
      <w:r w:rsidR="00D759AF">
        <w:rPr>
          <w:sz w:val="24"/>
          <w:szCs w:val="24"/>
        </w:rPr>
        <w:t xml:space="preserve"> </w:t>
      </w:r>
      <w:ins w:id="954" w:author="Daniel Kliebenstein" w:date="2017-01-13T11:56:00Z">
        <w:r w:rsidR="00BF158A">
          <w:rPr>
            <w:sz w:val="24"/>
            <w:szCs w:val="24"/>
          </w:rPr>
          <w:t xml:space="preserve">lesion </w:t>
        </w:r>
      </w:ins>
      <w:ins w:id="955" w:author="Daniel Kliebenstein" w:date="2017-01-13T11:58:00Z">
        <w:r w:rsidR="00BF158A">
          <w:rPr>
            <w:sz w:val="24"/>
            <w:szCs w:val="24"/>
          </w:rPr>
          <w:t xml:space="preserve">size </w:t>
        </w:r>
      </w:ins>
      <w:ins w:id="956" w:author="Daniel Kliebenstein" w:date="2017-01-13T11:56:00Z">
        <w:r w:rsidR="00BF158A">
          <w:rPr>
            <w:sz w:val="24"/>
            <w:szCs w:val="24"/>
          </w:rPr>
          <w:t xml:space="preserve">variation </w:t>
        </w:r>
      </w:ins>
      <w:del w:id="957" w:author="Daniel Kliebenstein" w:date="2017-01-13T11:56:00Z">
        <w:r w:rsidR="00AD09E6" w:rsidDel="00BF158A">
          <w:rPr>
            <w:sz w:val="24"/>
            <w:szCs w:val="24"/>
          </w:rPr>
          <w:delText xml:space="preserve">range </w:delText>
        </w:r>
      </w:del>
      <w:r w:rsidR="00404C06">
        <w:rPr>
          <w:sz w:val="24"/>
          <w:szCs w:val="24"/>
        </w:rPr>
        <w:t>on domesticated</w:t>
      </w:r>
      <w:ins w:id="958" w:author="Daniel Kliebenstein" w:date="2017-01-13T11:56:00Z">
        <w:r w:rsidR="00BF158A">
          <w:rPr>
            <w:sz w:val="24"/>
            <w:szCs w:val="24"/>
          </w:rPr>
          <w:t xml:space="preserve"> tomato versus </w:t>
        </w:r>
      </w:ins>
      <w:del w:id="959" w:author="Daniel Kliebenstein" w:date="2017-01-13T11:56:00Z">
        <w:r w:rsidR="00404C06" w:rsidDel="00BF158A">
          <w:rPr>
            <w:sz w:val="24"/>
            <w:szCs w:val="24"/>
          </w:rPr>
          <w:delText>,</w:delText>
        </w:r>
      </w:del>
      <w:r w:rsidR="00404C06">
        <w:rPr>
          <w:sz w:val="24"/>
          <w:szCs w:val="24"/>
        </w:rPr>
        <w:t xml:space="preserve"> 1.76 </w:t>
      </w:r>
      <w:r w:rsidR="00D759AF">
        <w:rPr>
          <w:sz w:val="24"/>
          <w:szCs w:val="24"/>
        </w:rPr>
        <w:t>cm</w:t>
      </w:r>
      <w:r w:rsidR="00D759AF" w:rsidRPr="00D759AF">
        <w:rPr>
          <w:sz w:val="24"/>
          <w:szCs w:val="24"/>
          <w:vertAlign w:val="superscript"/>
        </w:rPr>
        <w:t>2</w:t>
      </w:r>
      <w:r w:rsidR="00D759AF">
        <w:rPr>
          <w:sz w:val="24"/>
          <w:szCs w:val="24"/>
        </w:rPr>
        <w:t xml:space="preserve"> </w:t>
      </w:r>
      <w:del w:id="960" w:author="Daniel Kliebenstein" w:date="2017-01-13T11:56:00Z">
        <w:r w:rsidR="00AD09E6" w:rsidDel="00BF158A">
          <w:rPr>
            <w:sz w:val="24"/>
            <w:szCs w:val="24"/>
          </w:rPr>
          <w:delText xml:space="preserve">range </w:delText>
        </w:r>
      </w:del>
      <w:ins w:id="961" w:author="Daniel Kliebenstein" w:date="2017-01-13T11:56:00Z">
        <w:r w:rsidR="00BF158A">
          <w:rPr>
            <w:sz w:val="24"/>
            <w:szCs w:val="24"/>
          </w:rPr>
          <w:t>variation in the wild tomato genotypes</w:t>
        </w:r>
      </w:ins>
      <w:del w:id="962" w:author="Daniel Kliebenstein" w:date="2017-01-13T11:56:00Z">
        <w:r w:rsidR="00404C06" w:rsidDel="00BF158A">
          <w:rPr>
            <w:sz w:val="24"/>
            <w:szCs w:val="24"/>
          </w:rPr>
          <w:delText>on wild)</w:delText>
        </w:r>
      </w:del>
      <w:del w:id="963" w:author="Daniel Kliebenstein" w:date="2017-01-13T11:57:00Z">
        <w:r w:rsidDel="00BF158A">
          <w:rPr>
            <w:sz w:val="24"/>
            <w:szCs w:val="24"/>
          </w:rPr>
          <w:delText>.</w:delText>
        </w:r>
        <w:r w:rsidR="00D759AF" w:rsidDel="00BF158A">
          <w:rPr>
            <w:sz w:val="24"/>
            <w:szCs w:val="24"/>
          </w:rPr>
          <w:delText xml:space="preserve"> </w:delText>
        </w:r>
        <w:r w:rsidR="0080338F" w:rsidDel="00BF158A">
          <w:rPr>
            <w:sz w:val="24"/>
            <w:szCs w:val="24"/>
          </w:rPr>
          <w:delText xml:space="preserve">A domestication bottleneck </w:delText>
        </w:r>
        <w:r w:rsidR="00B411E9" w:rsidDel="00BF158A">
          <w:rPr>
            <w:sz w:val="24"/>
            <w:szCs w:val="24"/>
          </w:rPr>
          <w:delText>would lead</w:delText>
        </w:r>
        <w:r w:rsidR="0080338F" w:rsidDel="00BF158A">
          <w:rPr>
            <w:sz w:val="24"/>
            <w:szCs w:val="24"/>
          </w:rPr>
          <w:delText xml:space="preserve"> to reduced variation for lesion size across domesticated tomato genotypes; instead we observe an increased range of lesion sizes in domesticated compared to wild tomato</w:delText>
        </w:r>
        <w:r w:rsidR="00F77335" w:rsidDel="00BF158A">
          <w:rPr>
            <w:sz w:val="24"/>
            <w:szCs w:val="24"/>
          </w:rPr>
          <w:delText xml:space="preserve">. </w:delText>
        </w:r>
      </w:del>
      <w:ins w:id="964" w:author="Daniel Kliebenstein" w:date="2017-01-13T11:57:00Z">
        <w:r w:rsidR="00BF158A">
          <w:rPr>
            <w:sz w:val="24"/>
            <w:szCs w:val="24"/>
          </w:rPr>
          <w:t xml:space="preserve"> </w:t>
        </w:r>
      </w:ins>
      <w:commentRangeStart w:id="965"/>
      <w:r w:rsidR="00A864BB">
        <w:rPr>
          <w:sz w:val="24"/>
          <w:szCs w:val="24"/>
        </w:rPr>
        <w:t xml:space="preserve">Additionally, the </w:t>
      </w:r>
      <w:r w:rsidR="000A0DCC">
        <w:rPr>
          <w:sz w:val="24"/>
          <w:szCs w:val="24"/>
        </w:rPr>
        <w:t xml:space="preserve">ordering of isolates by </w:t>
      </w:r>
      <w:r w:rsidR="00A864BB">
        <w:rPr>
          <w:sz w:val="24"/>
          <w:szCs w:val="24"/>
        </w:rPr>
        <w:t xml:space="preserve">coefficient of variation (CV) of lesion size </w:t>
      </w:r>
      <w:r w:rsidR="000A0DCC">
        <w:rPr>
          <w:sz w:val="24"/>
          <w:szCs w:val="24"/>
        </w:rPr>
        <w:t>does not statistically differ between domesticated and wild hosts</w:t>
      </w:r>
      <w:r w:rsidR="004D38F6">
        <w:rPr>
          <w:sz w:val="24"/>
          <w:szCs w:val="24"/>
        </w:rPr>
        <w:t xml:space="preserve"> (Wilcoxon signed-rank test, V=2275, p=0.7163)</w:t>
      </w:r>
      <w:r w:rsidR="00A864BB">
        <w:rPr>
          <w:sz w:val="24"/>
          <w:szCs w:val="24"/>
        </w:rPr>
        <w:t xml:space="preserve">, indicating </w:t>
      </w:r>
      <w:r w:rsidR="00B411E9">
        <w:rPr>
          <w:sz w:val="24"/>
          <w:szCs w:val="24"/>
        </w:rPr>
        <w:t>a lack of evidence for a domestication effect</w:t>
      </w:r>
      <w:r w:rsidR="00A864BB">
        <w:rPr>
          <w:sz w:val="24"/>
          <w:szCs w:val="24"/>
        </w:rPr>
        <w:t xml:space="preserve"> on lesion size variance</w:t>
      </w:r>
      <w:r w:rsidR="004D38F6">
        <w:rPr>
          <w:sz w:val="24"/>
          <w:szCs w:val="24"/>
        </w:rPr>
        <w:t xml:space="preserve"> (Figure R3).</w:t>
      </w:r>
      <w:r w:rsidR="00B411E9">
        <w:rPr>
          <w:sz w:val="24"/>
          <w:szCs w:val="24"/>
        </w:rPr>
        <w:t xml:space="preserve"> </w:t>
      </w:r>
      <w:commentRangeEnd w:id="965"/>
      <w:r w:rsidR="00BF158A">
        <w:rPr>
          <w:rStyle w:val="CommentReference"/>
        </w:rPr>
        <w:commentReference w:id="965"/>
      </w:r>
      <w:ins w:id="966" w:author="Daniel Kliebenstein" w:date="2017-01-13T11:57:00Z">
        <w:r w:rsidR="00BF158A">
          <w:rPr>
            <w:sz w:val="24"/>
            <w:szCs w:val="24"/>
          </w:rPr>
          <w:t xml:space="preserve">. A domestication bottleneck would lead to reduced variation for lesion size across domesticated tomato genotypes; instead we observe an increased range of lesion sizes in domesticated compared to wild tomato. </w:t>
        </w:r>
      </w:ins>
      <w:r w:rsidR="00B411E9">
        <w:rPr>
          <w:sz w:val="24"/>
          <w:szCs w:val="24"/>
        </w:rPr>
        <w:t>Overall, we see evidence for a slight domestication impact on</w:t>
      </w:r>
      <w:ins w:id="967" w:author="Daniel Kliebenstein" w:date="2017-01-13T11:59:00Z">
        <w:r w:rsidR="00BF158A">
          <w:rPr>
            <w:sz w:val="24"/>
            <w:szCs w:val="24"/>
          </w:rPr>
          <w:t xml:space="preserve"> average resistance to</w:t>
        </w:r>
      </w:ins>
      <w:r w:rsidR="00B411E9">
        <w:rPr>
          <w:sz w:val="24"/>
          <w:szCs w:val="24"/>
        </w:rPr>
        <w:t xml:space="preserve"> </w:t>
      </w:r>
      <w:r w:rsidR="00B411E9">
        <w:rPr>
          <w:i/>
          <w:sz w:val="24"/>
          <w:szCs w:val="24"/>
        </w:rPr>
        <w:t>Botrytis cinerea</w:t>
      </w:r>
      <w:r w:rsidR="00B411E9">
        <w:rPr>
          <w:sz w:val="24"/>
          <w:szCs w:val="24"/>
        </w:rPr>
        <w:t xml:space="preserve"> </w:t>
      </w:r>
      <w:del w:id="968" w:author="Daniel Kliebenstein" w:date="2017-01-13T11:59:00Z">
        <w:r w:rsidR="00B411E9" w:rsidDel="00BF158A">
          <w:rPr>
            <w:sz w:val="24"/>
            <w:szCs w:val="24"/>
          </w:rPr>
          <w:delText xml:space="preserve">defense, but </w:delText>
        </w:r>
        <w:r w:rsidR="005158C1" w:rsidDel="00BF158A">
          <w:rPr>
            <w:sz w:val="24"/>
            <w:szCs w:val="24"/>
          </w:rPr>
          <w:delText>this depends on host genotype</w:delText>
        </w:r>
      </w:del>
      <w:ins w:id="969" w:author="Daniel Kliebenstein" w:date="2017-01-13T11:59:00Z">
        <w:r w:rsidR="00BF158A">
          <w:rPr>
            <w:sz w:val="24"/>
            <w:szCs w:val="24"/>
          </w:rPr>
          <w:t>that depends on the host genotype but there is no evidence of a phenotypic bottleneck</w:t>
        </w:r>
      </w:ins>
      <w:r w:rsidR="005158C1">
        <w:rPr>
          <w:sz w:val="24"/>
          <w:szCs w:val="24"/>
        </w:rPr>
        <w:t>.</w:t>
      </w:r>
    </w:p>
    <w:p w14:paraId="61A6719B" w14:textId="0C843434" w:rsidR="00F05926" w:rsidRPr="00D6757A" w:rsidDel="006C7FE0" w:rsidRDefault="00D6757A" w:rsidP="00473ACC">
      <w:pPr>
        <w:spacing w:line="480" w:lineRule="auto"/>
        <w:rPr>
          <w:del w:id="970" w:author="Daniel Kliebenstein" w:date="2017-01-13T13:13:00Z"/>
          <w:b/>
          <w:sz w:val="24"/>
          <w:szCs w:val="24"/>
        </w:rPr>
      </w:pPr>
      <w:commentRangeStart w:id="971"/>
      <w:del w:id="972" w:author="Daniel Kliebenstein" w:date="2017-01-13T13:13:00Z">
        <w:r w:rsidRPr="00D6757A" w:rsidDel="006C7FE0">
          <w:rPr>
            <w:b/>
            <w:sz w:val="24"/>
            <w:szCs w:val="24"/>
          </w:rPr>
          <w:delText>Host variation and lesion area</w:delText>
        </w:r>
      </w:del>
    </w:p>
    <w:p w14:paraId="496128F1" w14:textId="78547CA3" w:rsidR="004D38F6" w:rsidDel="006C7FE0" w:rsidRDefault="00013F49" w:rsidP="00473ACC">
      <w:pPr>
        <w:spacing w:line="480" w:lineRule="auto"/>
        <w:rPr>
          <w:del w:id="973" w:author="Daniel Kliebenstein" w:date="2017-01-13T13:13:00Z"/>
          <w:sz w:val="24"/>
          <w:szCs w:val="24"/>
        </w:rPr>
      </w:pPr>
      <w:del w:id="974" w:author="Daniel Kliebenstein" w:date="2017-01-13T13:13:00Z">
        <w:r w:rsidDel="006C7FE0">
          <w:rPr>
            <w:sz w:val="24"/>
            <w:szCs w:val="24"/>
          </w:rPr>
          <w:tab/>
          <w:delText>Domestication does impact lesion size, but most variance is due to genetic variation in the isolate and in host plant genetics</w:delText>
        </w:r>
        <w:r w:rsidR="00DD1A18" w:rsidDel="006C7FE0">
          <w:rPr>
            <w:sz w:val="24"/>
            <w:szCs w:val="24"/>
          </w:rPr>
          <w:delText xml:space="preserve"> (Table R1)</w:delText>
        </w:r>
        <w:r w:rsidDel="006C7FE0">
          <w:rPr>
            <w:sz w:val="24"/>
            <w:szCs w:val="24"/>
          </w:rPr>
          <w:delText>.</w:delText>
        </w:r>
        <w:r w:rsidR="00DD1A18" w:rsidDel="006C7FE0">
          <w:rPr>
            <w:sz w:val="24"/>
            <w:szCs w:val="24"/>
          </w:rPr>
          <w:delText xml:space="preserve"> </w:delText>
        </w:r>
      </w:del>
      <w:commentRangeEnd w:id="971"/>
      <w:r w:rsidR="006C7FE0">
        <w:rPr>
          <w:rStyle w:val="CommentReference"/>
        </w:rPr>
        <w:commentReference w:id="971"/>
      </w:r>
    </w:p>
    <w:p w14:paraId="2F6C7307" w14:textId="34ADD8AB" w:rsidR="00F05926" w:rsidRPr="00F05926" w:rsidRDefault="00F05926" w:rsidP="00473ACC">
      <w:pPr>
        <w:spacing w:line="480" w:lineRule="auto"/>
        <w:rPr>
          <w:b/>
          <w:sz w:val="24"/>
          <w:szCs w:val="24"/>
        </w:rPr>
      </w:pPr>
      <w:r w:rsidRPr="00F05926">
        <w:rPr>
          <w:b/>
          <w:sz w:val="24"/>
          <w:szCs w:val="24"/>
        </w:rPr>
        <w:t>Pathogen</w:t>
      </w:r>
      <w:ins w:id="975" w:author="Daniel Kliebenstein" w:date="2017-01-13T13:13:00Z">
        <w:r w:rsidR="006C7FE0">
          <w:rPr>
            <w:b/>
            <w:sz w:val="24"/>
            <w:szCs w:val="24"/>
          </w:rPr>
          <w:t xml:space="preserve"> Variation </w:t>
        </w:r>
      </w:ins>
    </w:p>
    <w:p w14:paraId="6E85A656" w14:textId="04AEC195" w:rsidR="0081033D" w:rsidDel="00C344A5" w:rsidRDefault="00B56BCA" w:rsidP="00C344A5">
      <w:pPr>
        <w:spacing w:line="480" w:lineRule="auto"/>
        <w:ind w:firstLine="360"/>
        <w:rPr>
          <w:del w:id="976" w:author="Daniel Kliebenstein" w:date="2017-01-13T13:38:00Z"/>
          <w:sz w:val="24"/>
          <w:szCs w:val="24"/>
        </w:rPr>
      </w:pPr>
      <w:ins w:id="977" w:author="Daniel Kliebenstein" w:date="2017-01-13T13:30:00Z">
        <w:r>
          <w:rPr>
            <w:sz w:val="24"/>
            <w:szCs w:val="24"/>
          </w:rPr>
          <w:t xml:space="preserve">In addition to a significant effect of plant host, </w:t>
        </w:r>
      </w:ins>
      <w:ins w:id="978" w:author="Daniel Kliebenstein" w:date="2017-01-13T13:34:00Z">
        <w:r w:rsidR="00C344A5">
          <w:rPr>
            <w:sz w:val="24"/>
            <w:szCs w:val="24"/>
          </w:rPr>
          <w:t xml:space="preserve">there was a significant effect of genetic variation in the 91 </w:t>
        </w:r>
        <w:r w:rsidR="00C344A5" w:rsidRPr="00C344A5">
          <w:rPr>
            <w:i/>
            <w:sz w:val="24"/>
            <w:szCs w:val="24"/>
            <w:rPrChange w:id="979" w:author="Daniel Kliebenstein" w:date="2017-01-13T13:34:00Z">
              <w:rPr>
                <w:sz w:val="24"/>
                <w:szCs w:val="24"/>
              </w:rPr>
            </w:rPrChange>
          </w:rPr>
          <w:t>B. cinerea</w:t>
        </w:r>
        <w:r w:rsidR="00C344A5">
          <w:rPr>
            <w:sz w:val="24"/>
            <w:szCs w:val="24"/>
          </w:rPr>
          <w:t xml:space="preserve"> isolates across all the plant genotypes (Table R1 and Figure </w:t>
        </w:r>
        <w:commentRangeStart w:id="980"/>
        <w:r w:rsidR="00C344A5">
          <w:rPr>
            <w:sz w:val="24"/>
            <w:szCs w:val="24"/>
          </w:rPr>
          <w:t>R4A</w:t>
        </w:r>
      </w:ins>
      <w:commentRangeEnd w:id="980"/>
      <w:ins w:id="981" w:author="Daniel Kliebenstein" w:date="2017-01-13T13:38:00Z">
        <w:r w:rsidR="00C344A5">
          <w:rPr>
            <w:rStyle w:val="CommentReference"/>
          </w:rPr>
          <w:commentReference w:id="980"/>
        </w:r>
      </w:ins>
      <w:ins w:id="982" w:author="Daniel Kliebenstein" w:date="2017-01-13T13:34:00Z">
        <w:r w:rsidR="00C344A5">
          <w:rPr>
            <w:sz w:val="24"/>
            <w:szCs w:val="24"/>
          </w:rPr>
          <w:t>).</w:t>
        </w:r>
      </w:ins>
      <w:commentRangeStart w:id="983"/>
      <w:del w:id="984" w:author="Daniel Kliebenstein" w:date="2017-01-13T13:30:00Z">
        <w:r w:rsidR="0081033D" w:rsidDel="00B56BCA">
          <w:rPr>
            <w:sz w:val="24"/>
            <w:szCs w:val="24"/>
          </w:rPr>
          <w:delText xml:space="preserve">Our </w:delText>
        </w:r>
      </w:del>
      <w:del w:id="985" w:author="Daniel Kliebenstein" w:date="2017-01-13T13:31:00Z">
        <w:r w:rsidR="0081033D" w:rsidDel="00B56BCA">
          <w:rPr>
            <w:sz w:val="24"/>
            <w:szCs w:val="24"/>
          </w:rPr>
          <w:delText>91 B. ciner</w:delText>
        </w:r>
        <w:r w:rsidR="008B5C25" w:rsidDel="00B56BCA">
          <w:rPr>
            <w:sz w:val="24"/>
            <w:szCs w:val="24"/>
          </w:rPr>
          <w:delText>ea genotypes were isolated from various eudicot plant hosts, including tomato stem tissue (2 isolates; T3, KT) and tomato fruit (3 isolates; KGB1, KGB2, Supersteak)</w:delText>
        </w:r>
      </w:del>
      <w:commentRangeEnd w:id="983"/>
      <w:r>
        <w:rPr>
          <w:rStyle w:val="CommentReference"/>
        </w:rPr>
        <w:commentReference w:id="983"/>
      </w:r>
      <w:ins w:id="986" w:author="Daniel Kliebenstein" w:date="2017-01-13T13:35:00Z">
        <w:r w:rsidR="00C344A5">
          <w:rPr>
            <w:sz w:val="24"/>
            <w:szCs w:val="24"/>
          </w:rPr>
          <w:t xml:space="preserve"> To test if there is any evidence for host specialization, we </w:t>
        </w:r>
      </w:ins>
      <w:ins w:id="987" w:author="Daniel Kliebenstein" w:date="2017-01-13T13:37:00Z">
        <w:r w:rsidR="00C344A5">
          <w:rPr>
            <w:sz w:val="24"/>
            <w:szCs w:val="24"/>
          </w:rPr>
          <w:t xml:space="preserve">compared the virulence of the </w:t>
        </w:r>
        <w:r w:rsidR="00C344A5" w:rsidRPr="00C344A5">
          <w:rPr>
            <w:i/>
            <w:sz w:val="24"/>
            <w:szCs w:val="24"/>
            <w:rPrChange w:id="988" w:author="Daniel Kliebenstein" w:date="2017-01-13T13:37:00Z">
              <w:rPr>
                <w:sz w:val="24"/>
                <w:szCs w:val="24"/>
              </w:rPr>
            </w:rPrChange>
          </w:rPr>
          <w:t>B. cinerea</w:t>
        </w:r>
        <w:r w:rsidR="00C344A5">
          <w:rPr>
            <w:sz w:val="24"/>
            <w:szCs w:val="24"/>
          </w:rPr>
          <w:t xml:space="preserve"> isolates from tomato against the entire collection of isolates.</w:t>
        </w:r>
      </w:ins>
    </w:p>
    <w:p w14:paraId="184B266F" w14:textId="0C5DDB43" w:rsidR="004D38F6" w:rsidRDefault="004D38F6" w:rsidP="00C344A5">
      <w:pPr>
        <w:spacing w:line="480" w:lineRule="auto"/>
        <w:ind w:firstLine="360"/>
        <w:rPr>
          <w:ins w:id="989" w:author="Daniel Kliebenstein" w:date="2017-01-13T13:54:00Z"/>
          <w:sz w:val="24"/>
          <w:szCs w:val="24"/>
        </w:rPr>
      </w:pPr>
      <w:del w:id="990" w:author="Daniel Kliebenstein" w:date="2017-01-13T13:38:00Z">
        <w:r w:rsidRPr="004D38F6" w:rsidDel="00C344A5">
          <w:rPr>
            <w:sz w:val="24"/>
            <w:szCs w:val="24"/>
          </w:rPr>
          <w:delText>Isolates collected from tomato stem or fruit tissue are not among the most virulent group (Figure R4F).</w:delText>
        </w:r>
      </w:del>
      <w:r w:rsidR="002817BF">
        <w:rPr>
          <w:sz w:val="24"/>
          <w:szCs w:val="24"/>
        </w:rPr>
        <w:t xml:space="preserve"> For</w:t>
      </w:r>
      <w:r w:rsidR="002817BF" w:rsidRPr="002817BF">
        <w:rPr>
          <w:i/>
          <w:sz w:val="24"/>
          <w:szCs w:val="24"/>
        </w:rPr>
        <w:t xml:space="preserve"> B. cinerea </w:t>
      </w:r>
      <w:r w:rsidR="002817BF">
        <w:rPr>
          <w:sz w:val="24"/>
          <w:szCs w:val="24"/>
        </w:rPr>
        <w:t xml:space="preserve">genotypes isolated from tomato tissue vs. other hosts, there is no significant difference in lesion size across all hosts on </w:t>
      </w:r>
      <w:del w:id="991" w:author="Daniel Kliebenstein" w:date="2017-01-13T13:42:00Z">
        <w:r w:rsidR="002817BF" w:rsidDel="00D85DC4">
          <w:rPr>
            <w:sz w:val="24"/>
            <w:szCs w:val="24"/>
          </w:rPr>
          <w:delText xml:space="preserve">either </w:delText>
        </w:r>
      </w:del>
      <w:r w:rsidR="002817BF">
        <w:rPr>
          <w:sz w:val="24"/>
          <w:szCs w:val="24"/>
        </w:rPr>
        <w:t xml:space="preserve">domesticated (t-test; t=-1.10, 4.3 </w:t>
      </w:r>
      <w:proofErr w:type="spellStart"/>
      <w:r w:rsidR="002817BF">
        <w:rPr>
          <w:sz w:val="24"/>
          <w:szCs w:val="24"/>
        </w:rPr>
        <w:t>df</w:t>
      </w:r>
      <w:proofErr w:type="spellEnd"/>
      <w:r w:rsidR="002817BF">
        <w:rPr>
          <w:sz w:val="24"/>
          <w:szCs w:val="24"/>
        </w:rPr>
        <w:t>, p=0.330)</w:t>
      </w:r>
      <w:ins w:id="992" w:author="Daniel Kliebenstein" w:date="2017-01-13T13:42:00Z">
        <w:r w:rsidR="00D85DC4">
          <w:rPr>
            <w:sz w:val="24"/>
            <w:szCs w:val="24"/>
          </w:rPr>
          <w:t>,</w:t>
        </w:r>
      </w:ins>
      <w:r w:rsidR="002817BF">
        <w:rPr>
          <w:sz w:val="24"/>
          <w:szCs w:val="24"/>
        </w:rPr>
        <w:t xml:space="preserve"> </w:t>
      </w:r>
      <w:del w:id="993" w:author="Daniel Kliebenstein" w:date="2017-01-13T13:42:00Z">
        <w:r w:rsidR="002817BF" w:rsidDel="00D85DC4">
          <w:rPr>
            <w:sz w:val="24"/>
            <w:szCs w:val="24"/>
          </w:rPr>
          <w:delText xml:space="preserve">or </w:delText>
        </w:r>
      </w:del>
      <w:r w:rsidR="002817BF">
        <w:rPr>
          <w:sz w:val="24"/>
          <w:szCs w:val="24"/>
        </w:rPr>
        <w:t xml:space="preserve">wild (t-test; t=-1.09, 4.2 </w:t>
      </w:r>
      <w:proofErr w:type="spellStart"/>
      <w:r w:rsidR="002817BF">
        <w:rPr>
          <w:sz w:val="24"/>
          <w:szCs w:val="24"/>
        </w:rPr>
        <w:t>df</w:t>
      </w:r>
      <w:proofErr w:type="spellEnd"/>
      <w:r w:rsidR="002817BF">
        <w:rPr>
          <w:sz w:val="24"/>
          <w:szCs w:val="24"/>
        </w:rPr>
        <w:t>, p=0.332)</w:t>
      </w:r>
      <w:del w:id="994" w:author="Daniel Kliebenstein" w:date="2017-01-13T13:38:00Z">
        <w:r w:rsidR="002817BF" w:rsidDel="00C344A5">
          <w:rPr>
            <w:sz w:val="24"/>
            <w:szCs w:val="24"/>
          </w:rPr>
          <w:delText xml:space="preserve"> </w:delText>
        </w:r>
      </w:del>
      <w:ins w:id="995" w:author="Daniel Kliebenstein" w:date="2017-01-13T13:42:00Z">
        <w:r w:rsidR="00D85DC4">
          <w:rPr>
            <w:sz w:val="24"/>
            <w:szCs w:val="24"/>
          </w:rPr>
          <w:t>or all tomato genotypes</w:t>
        </w:r>
        <w:commentRangeStart w:id="996"/>
        <w:r w:rsidR="00D85DC4">
          <w:rPr>
            <w:sz w:val="24"/>
            <w:szCs w:val="24"/>
          </w:rPr>
          <w:t xml:space="preserve"> (RESULTS)</w:t>
        </w:r>
        <w:commentRangeEnd w:id="996"/>
        <w:r w:rsidR="00D85DC4">
          <w:rPr>
            <w:rStyle w:val="CommentReference"/>
          </w:rPr>
          <w:commentReference w:id="996"/>
        </w:r>
        <w:r w:rsidR="00D85DC4">
          <w:rPr>
            <w:sz w:val="24"/>
            <w:szCs w:val="24"/>
          </w:rPr>
          <w:t xml:space="preserve"> </w:t>
        </w:r>
      </w:ins>
      <w:ins w:id="997" w:author="Daniel Kliebenstein" w:date="2017-01-13T13:38:00Z">
        <w:r w:rsidR="00C344A5">
          <w:rPr>
            <w:sz w:val="24"/>
            <w:szCs w:val="24"/>
          </w:rPr>
          <w:t>(Figure R4F)</w:t>
        </w:r>
      </w:ins>
      <w:del w:id="998" w:author="Daniel Kliebenstein" w:date="2017-01-13T13:38:00Z">
        <w:r w:rsidR="002817BF" w:rsidDel="00C344A5">
          <w:rPr>
            <w:sz w:val="24"/>
            <w:szCs w:val="24"/>
          </w:rPr>
          <w:delText>tomato</w:delText>
        </w:r>
      </w:del>
      <w:r w:rsidR="002817BF">
        <w:rPr>
          <w:sz w:val="24"/>
          <w:szCs w:val="24"/>
        </w:rPr>
        <w:t>.</w:t>
      </w:r>
      <w:r w:rsidRPr="004D38F6">
        <w:rPr>
          <w:sz w:val="24"/>
          <w:szCs w:val="24"/>
        </w:rPr>
        <w:t xml:space="preserve"> </w:t>
      </w:r>
      <w:r w:rsidR="00300AAD">
        <w:rPr>
          <w:sz w:val="24"/>
          <w:szCs w:val="24"/>
        </w:rPr>
        <w:t xml:space="preserve">In fact, one isolate collected from tomato tissue (KGB1) is within the 10 least-virulent isolates (Figure R4F). This </w:t>
      </w:r>
      <w:del w:id="999" w:author="Daniel Kliebenstein" w:date="2017-01-13T13:53:00Z">
        <w:r w:rsidR="00300AAD" w:rsidDel="00920521">
          <w:rPr>
            <w:sz w:val="24"/>
            <w:szCs w:val="24"/>
          </w:rPr>
          <w:delText xml:space="preserve">may </w:delText>
        </w:r>
      </w:del>
      <w:ins w:id="1000" w:author="Daniel Kliebenstein" w:date="2017-01-13T13:54:00Z">
        <w:r w:rsidR="00920521">
          <w:rPr>
            <w:sz w:val="24"/>
            <w:szCs w:val="24"/>
          </w:rPr>
          <w:t xml:space="preserve">shows that there is significant genetic variation in virulence across the </w:t>
        </w:r>
        <w:r w:rsidR="00920521" w:rsidRPr="00920521">
          <w:rPr>
            <w:i/>
            <w:sz w:val="24"/>
            <w:szCs w:val="24"/>
            <w:rPrChange w:id="1001" w:author="Daniel Kliebenstein" w:date="2017-01-13T13:54:00Z">
              <w:rPr>
                <w:sz w:val="24"/>
                <w:szCs w:val="24"/>
              </w:rPr>
            </w:rPrChange>
          </w:rPr>
          <w:t>B. cinerea</w:t>
        </w:r>
        <w:r w:rsidR="00920521">
          <w:rPr>
            <w:sz w:val="24"/>
            <w:szCs w:val="24"/>
          </w:rPr>
          <w:t xml:space="preserve"> isolates and supports</w:t>
        </w:r>
      </w:ins>
      <w:ins w:id="1002" w:author="Daniel Kliebenstein" w:date="2017-01-13T13:53:00Z">
        <w:r w:rsidR="00920521">
          <w:rPr>
            <w:sz w:val="24"/>
            <w:szCs w:val="24"/>
          </w:rPr>
          <w:t xml:space="preserve"> the general observation that there is minimal host-specificity (</w:t>
        </w:r>
        <w:commentRangeStart w:id="1003"/>
        <w:r w:rsidR="00920521">
          <w:rPr>
            <w:sz w:val="24"/>
            <w:szCs w:val="24"/>
          </w:rPr>
          <w:t>Citations</w:t>
        </w:r>
        <w:commentRangeEnd w:id="1003"/>
        <w:r w:rsidR="00920521">
          <w:rPr>
            <w:rStyle w:val="CommentReference"/>
          </w:rPr>
          <w:commentReference w:id="1003"/>
        </w:r>
        <w:r w:rsidR="00920521">
          <w:rPr>
            <w:sz w:val="24"/>
            <w:szCs w:val="24"/>
          </w:rPr>
          <w:t>)</w:t>
        </w:r>
      </w:ins>
      <w:del w:id="1004" w:author="Daniel Kliebenstein" w:date="2017-01-13T13:53:00Z">
        <w:r w:rsidR="00300AAD" w:rsidDel="00920521">
          <w:rPr>
            <w:sz w:val="24"/>
            <w:szCs w:val="24"/>
          </w:rPr>
          <w:delText>suggest a generalist strategy for individual isolates, due to this apparent lack of host-specificity</w:delText>
        </w:r>
      </w:del>
      <w:r w:rsidR="00300AAD">
        <w:rPr>
          <w:sz w:val="24"/>
          <w:szCs w:val="24"/>
        </w:rPr>
        <w:t xml:space="preserve">. </w:t>
      </w:r>
    </w:p>
    <w:p w14:paraId="07B1433B" w14:textId="77777777" w:rsidR="00920521" w:rsidRDefault="00920521" w:rsidP="00C344A5">
      <w:pPr>
        <w:spacing w:line="480" w:lineRule="auto"/>
        <w:ind w:firstLine="360"/>
        <w:rPr>
          <w:sz w:val="24"/>
          <w:szCs w:val="24"/>
        </w:rPr>
      </w:pPr>
    </w:p>
    <w:p w14:paraId="30A312A6" w14:textId="77777777" w:rsidR="00920521" w:rsidRPr="00F05926" w:rsidRDefault="00920521" w:rsidP="00920521">
      <w:pPr>
        <w:spacing w:line="480" w:lineRule="auto"/>
        <w:rPr>
          <w:ins w:id="1005" w:author="Daniel Kliebenstein" w:date="2017-01-13T13:54:00Z"/>
          <w:b/>
          <w:sz w:val="24"/>
          <w:szCs w:val="24"/>
        </w:rPr>
      </w:pPr>
      <w:ins w:id="1006" w:author="Daniel Kliebenstein" w:date="2017-01-13T13:54:00Z">
        <w:r w:rsidRPr="00F05926">
          <w:rPr>
            <w:b/>
            <w:sz w:val="24"/>
            <w:szCs w:val="24"/>
          </w:rPr>
          <w:t>Pathogen</w:t>
        </w:r>
        <w:r>
          <w:rPr>
            <w:b/>
            <w:sz w:val="24"/>
            <w:szCs w:val="24"/>
          </w:rPr>
          <w:t xml:space="preserve"> Variation and the Interaction with the Host</w:t>
        </w:r>
      </w:ins>
    </w:p>
    <w:p w14:paraId="160E271A" w14:textId="00AAB9B5" w:rsidR="00300AAD" w:rsidDel="00920521" w:rsidRDefault="005C464E" w:rsidP="005C464E">
      <w:pPr>
        <w:spacing w:line="480" w:lineRule="auto"/>
        <w:rPr>
          <w:del w:id="1007" w:author="Daniel Kliebenstein" w:date="2017-01-13T13:54:00Z"/>
          <w:b/>
          <w:sz w:val="24"/>
          <w:szCs w:val="24"/>
        </w:rPr>
      </w:pPr>
      <w:del w:id="1008" w:author="Daniel Kliebenstein" w:date="2017-01-13T13:54:00Z">
        <w:r w:rsidRPr="005C464E" w:rsidDel="00920521">
          <w:rPr>
            <w:b/>
            <w:sz w:val="24"/>
            <w:szCs w:val="24"/>
          </w:rPr>
          <w:delText>Host-pathogen interactions</w:delText>
        </w:r>
      </w:del>
    </w:p>
    <w:p w14:paraId="37FEBB74" w14:textId="77777777" w:rsidR="00F05926" w:rsidRPr="005C464E" w:rsidRDefault="00F05926" w:rsidP="005C464E">
      <w:pPr>
        <w:spacing w:line="480" w:lineRule="auto"/>
        <w:rPr>
          <w:b/>
          <w:sz w:val="24"/>
          <w:szCs w:val="24"/>
        </w:rPr>
      </w:pPr>
      <w:r>
        <w:rPr>
          <w:b/>
          <w:sz w:val="24"/>
          <w:szCs w:val="24"/>
        </w:rPr>
        <w:t>Domestication</w:t>
      </w:r>
    </w:p>
    <w:p w14:paraId="426A3505" w14:textId="241810E1" w:rsidR="00784448" w:rsidRDefault="00920521" w:rsidP="00784448">
      <w:pPr>
        <w:spacing w:line="480" w:lineRule="auto"/>
        <w:ind w:firstLine="720"/>
        <w:rPr>
          <w:sz w:val="24"/>
          <w:szCs w:val="24"/>
        </w:rPr>
      </w:pPr>
      <w:ins w:id="1009" w:author="Daniel Kliebenstein" w:date="2017-01-13T13:56:00Z">
        <w:r>
          <w:rPr>
            <w:sz w:val="24"/>
            <w:szCs w:val="24"/>
          </w:rPr>
          <w:t xml:space="preserve">A visual analysis of the data suggested that </w:t>
        </w:r>
      </w:ins>
      <w:moveToRangeStart w:id="1010" w:author="Daniel Kliebenstein" w:date="2017-01-13T13:56:00Z" w:name="move472079126"/>
      <w:moveTo w:id="1011" w:author="Daniel Kliebenstein" w:date="2017-01-13T13:56:00Z">
        <w:del w:id="1012" w:author="Daniel Kliebenstein" w:date="2017-01-13T13:56:00Z">
          <w:r w:rsidDel="00920521">
            <w:rPr>
              <w:sz w:val="24"/>
              <w:szCs w:val="24"/>
            </w:rPr>
            <w:delText>L</w:delText>
          </w:r>
        </w:del>
      </w:moveTo>
      <w:ins w:id="1013" w:author="Daniel Kliebenstein" w:date="2017-01-13T13:56:00Z">
        <w:r>
          <w:rPr>
            <w:sz w:val="24"/>
            <w:szCs w:val="24"/>
          </w:rPr>
          <w:t>l</w:t>
        </w:r>
      </w:ins>
      <w:moveTo w:id="1014" w:author="Daniel Kliebenstein" w:date="2017-01-13T13:56:00Z">
        <w:r>
          <w:rPr>
            <w:sz w:val="24"/>
            <w:szCs w:val="24"/>
          </w:rPr>
          <w:t xml:space="preserve">esion size </w:t>
        </w:r>
      </w:moveTo>
      <w:ins w:id="1015" w:author="Daniel Kliebenstein" w:date="2017-01-13T13:56:00Z">
        <w:r>
          <w:rPr>
            <w:sz w:val="24"/>
            <w:szCs w:val="24"/>
          </w:rPr>
          <w:t xml:space="preserve">for many isolates </w:t>
        </w:r>
      </w:ins>
      <w:moveTo w:id="1016" w:author="Daniel Kliebenstein" w:date="2017-01-13T13:56:00Z">
        <w:r>
          <w:rPr>
            <w:sz w:val="24"/>
            <w:szCs w:val="24"/>
          </w:rPr>
          <w:t xml:space="preserve">varies across </w:t>
        </w:r>
      </w:moveTo>
      <w:ins w:id="1017" w:author="Daniel Kliebenstein" w:date="2017-01-13T13:56:00Z">
        <w:r>
          <w:rPr>
            <w:sz w:val="24"/>
            <w:szCs w:val="24"/>
          </w:rPr>
          <w:t>the host genotypes</w:t>
        </w:r>
      </w:ins>
      <w:moveTo w:id="1018" w:author="Daniel Kliebenstein" w:date="2017-01-13T13:56:00Z">
        <w:del w:id="1019" w:author="Daniel Kliebenstein" w:date="2017-01-13T13:57:00Z">
          <w:r w:rsidDel="00920521">
            <w:rPr>
              <w:sz w:val="24"/>
              <w:szCs w:val="24"/>
            </w:rPr>
            <w:delText>host for many of the isolates</w:delText>
          </w:r>
        </w:del>
        <w:r>
          <w:rPr>
            <w:sz w:val="24"/>
            <w:szCs w:val="24"/>
          </w:rPr>
          <w:t xml:space="preserve">, suggesting an interaction between the genomes of </w:t>
        </w:r>
        <w:r w:rsidRPr="00C330D2">
          <w:rPr>
            <w:i/>
            <w:sz w:val="24"/>
            <w:szCs w:val="24"/>
          </w:rPr>
          <w:t xml:space="preserve">B. cinerea </w:t>
        </w:r>
        <w:r>
          <w:rPr>
            <w:sz w:val="24"/>
            <w:szCs w:val="24"/>
          </w:rPr>
          <w:t xml:space="preserve">and tomato (Figure R4). </w:t>
        </w:r>
      </w:moveTo>
      <w:moveToRangeEnd w:id="1010"/>
      <w:del w:id="1020" w:author="Daniel Kliebenstein" w:date="2017-01-13T13:57:00Z">
        <w:r w:rsidR="005C464E" w:rsidDel="00920521">
          <w:rPr>
            <w:sz w:val="24"/>
            <w:szCs w:val="24"/>
          </w:rPr>
          <w:delText xml:space="preserve">We also tested whether genetic differences between wild and domesticated hosts interact with pathogen genetics to determine lesion size. </w:delText>
        </w:r>
      </w:del>
      <w:moveFromRangeStart w:id="1021" w:author="Daniel Kliebenstein" w:date="2017-01-13T13:56:00Z" w:name="move472079126"/>
      <w:moveFrom w:id="1022" w:author="Daniel Kliebenstein" w:date="2017-01-13T13:56:00Z">
        <w:del w:id="1023" w:author="Daniel Kliebenstein" w:date="2017-01-13T13:57:00Z">
          <w:r w:rsidR="005C464E" w:rsidDel="00920521">
            <w:rPr>
              <w:sz w:val="24"/>
              <w:szCs w:val="24"/>
            </w:rPr>
            <w:delText xml:space="preserve">Lesion size varies across host for many of the isolates, suggesting an interaction between the genomes of </w:delText>
          </w:r>
          <w:r w:rsidR="005C464E" w:rsidRPr="00C330D2" w:rsidDel="00920521">
            <w:rPr>
              <w:i/>
              <w:sz w:val="24"/>
              <w:szCs w:val="24"/>
            </w:rPr>
            <w:delText xml:space="preserve">B. cinerea </w:delText>
          </w:r>
          <w:r w:rsidR="005C464E" w:rsidDel="00920521">
            <w:rPr>
              <w:sz w:val="24"/>
              <w:szCs w:val="24"/>
            </w:rPr>
            <w:delText xml:space="preserve">and tomato (Figure R4). </w:delText>
          </w:r>
        </w:del>
      </w:moveFrom>
      <w:moveFromRangeEnd w:id="1021"/>
      <w:r w:rsidR="005C464E">
        <w:rPr>
          <w:sz w:val="24"/>
          <w:szCs w:val="24"/>
        </w:rPr>
        <w:t>Howev</w:t>
      </w:r>
      <w:commentRangeStart w:id="1024"/>
      <w:r w:rsidR="005C464E">
        <w:rPr>
          <w:sz w:val="24"/>
          <w:szCs w:val="24"/>
        </w:rPr>
        <w:t xml:space="preserve">er, </w:t>
      </w:r>
      <w:commentRangeStart w:id="1025"/>
      <w:ins w:id="1026" w:author="Daniel Kliebenstein" w:date="2017-01-13T13:57:00Z">
        <w:r>
          <w:rPr>
            <w:sz w:val="24"/>
            <w:szCs w:val="24"/>
          </w:rPr>
          <w:t>when using the full model, there was no significant interaction between isolate genotype and either domestication status or individual host genotype</w:t>
        </w:r>
      </w:ins>
      <w:del w:id="1027" w:author="Daniel Kliebenstein" w:date="2017-01-13T13:57:00Z">
        <w:r w:rsidR="005C464E" w:rsidDel="00920521">
          <w:rPr>
            <w:sz w:val="24"/>
            <w:szCs w:val="24"/>
          </w:rPr>
          <w:delText>domestication did not have a significant interaction effect with isolate genotype</w:delText>
        </w:r>
      </w:del>
      <w:ins w:id="1028" w:author="Daniel Kliebenstein" w:date="2017-01-13T13:57:00Z">
        <w:r>
          <w:rPr>
            <w:sz w:val="24"/>
            <w:szCs w:val="24"/>
          </w:rPr>
          <w:t xml:space="preserve"> but there was a large fraction of variance within each term</w:t>
        </w:r>
      </w:ins>
      <w:r w:rsidR="005C464E">
        <w:rPr>
          <w:sz w:val="24"/>
          <w:szCs w:val="24"/>
        </w:rPr>
        <w:t xml:space="preserve"> </w:t>
      </w:r>
      <w:commentRangeEnd w:id="1025"/>
      <w:r>
        <w:rPr>
          <w:rStyle w:val="CommentReference"/>
        </w:rPr>
        <w:commentReference w:id="1025"/>
      </w:r>
      <w:r w:rsidR="005C464E">
        <w:rPr>
          <w:sz w:val="24"/>
          <w:szCs w:val="24"/>
        </w:rPr>
        <w:t>(Table R1). This is likely due to the many degrees of freedom in calculating this interaction effect.</w:t>
      </w:r>
      <w:r w:rsidR="00784448">
        <w:rPr>
          <w:sz w:val="24"/>
          <w:szCs w:val="24"/>
        </w:rPr>
        <w:t xml:space="preserve"> As such, we took alternate approaches to examine the interaction between domestication and isolate in determining lesion size. We performed ANOVA for each isolate examining the fixed effects of plant and domestication, and the random effect of experiment. Following FDR correction for multiple tes</w:t>
      </w:r>
      <w:r w:rsidR="00AD09E6">
        <w:rPr>
          <w:sz w:val="24"/>
          <w:szCs w:val="24"/>
        </w:rPr>
        <w:t>ting</w:t>
      </w:r>
      <w:r w:rsidR="00784448">
        <w:rPr>
          <w:sz w:val="24"/>
          <w:szCs w:val="24"/>
        </w:rPr>
        <w:t xml:space="preserve">, three isolates showed a significant effect of domestication on lesion size (Figure R4F). These included one of the </w:t>
      </w:r>
      <w:r w:rsidR="00AD09E6">
        <w:rPr>
          <w:sz w:val="24"/>
          <w:szCs w:val="24"/>
        </w:rPr>
        <w:t>highly</w:t>
      </w:r>
      <w:r w:rsidR="00784448">
        <w:rPr>
          <w:sz w:val="24"/>
          <w:szCs w:val="24"/>
        </w:rPr>
        <w:t xml:space="preserve"> virulent isolates, an intermediate isolate, and one of the saprophytic isolates, suggesting that the domestication effect is not dependent on isolate virulence.</w:t>
      </w:r>
    </w:p>
    <w:p w14:paraId="7F80DF86" w14:textId="77777777" w:rsidR="005C464E" w:rsidRDefault="00784448" w:rsidP="00784448">
      <w:pPr>
        <w:spacing w:line="480" w:lineRule="auto"/>
        <w:ind w:firstLine="720"/>
        <w:rPr>
          <w:sz w:val="24"/>
          <w:szCs w:val="24"/>
        </w:rPr>
      </w:pPr>
      <w:r>
        <w:rPr>
          <w:sz w:val="24"/>
          <w:szCs w:val="24"/>
        </w:rPr>
        <w:t>Isolate</w:t>
      </w:r>
      <w:r w:rsidR="005C464E">
        <w:rPr>
          <w:sz w:val="24"/>
          <w:szCs w:val="24"/>
        </w:rPr>
        <w:t xml:space="preserve"> ranking by mean lesion size differs between domesticated and wild hosts (Wilcoxon signed-rank test, V=4322, p=2.586e-12) (Figure R3). </w:t>
      </w:r>
    </w:p>
    <w:p w14:paraId="0E0C084D" w14:textId="77777777" w:rsidR="005C464E" w:rsidRDefault="009D2FF2" w:rsidP="005C464E">
      <w:pPr>
        <w:spacing w:line="480" w:lineRule="auto"/>
        <w:rPr>
          <w:b/>
          <w:sz w:val="24"/>
          <w:szCs w:val="24"/>
        </w:rPr>
      </w:pPr>
      <w:r>
        <w:rPr>
          <w:b/>
          <w:sz w:val="24"/>
          <w:szCs w:val="24"/>
        </w:rPr>
        <w:t xml:space="preserve">Plant </w:t>
      </w:r>
      <w:r w:rsidR="00F05926" w:rsidRPr="00F05926">
        <w:rPr>
          <w:b/>
          <w:sz w:val="24"/>
          <w:szCs w:val="24"/>
        </w:rPr>
        <w:t>genotype</w:t>
      </w:r>
    </w:p>
    <w:p w14:paraId="7EA725BF" w14:textId="77777777" w:rsidR="00F05926" w:rsidRPr="00D759AF" w:rsidRDefault="00F05926" w:rsidP="00D759AF">
      <w:pPr>
        <w:spacing w:line="480" w:lineRule="auto"/>
        <w:ind w:firstLine="720"/>
        <w:rPr>
          <w:sz w:val="24"/>
          <w:szCs w:val="24"/>
        </w:rPr>
      </w:pPr>
      <w:r>
        <w:rPr>
          <w:sz w:val="24"/>
          <w:szCs w:val="24"/>
        </w:rPr>
        <w:t xml:space="preserve">Tomato genotype within each species did not have a significant interaction effect with isolate genotype (Table R1). The F-test could identify significant effects of </w:t>
      </w:r>
      <w:r w:rsidR="00C33B56">
        <w:rPr>
          <w:sz w:val="24"/>
          <w:szCs w:val="24"/>
        </w:rPr>
        <w:t>isolate and species</w:t>
      </w:r>
      <w:r>
        <w:rPr>
          <w:sz w:val="24"/>
          <w:szCs w:val="24"/>
        </w:rPr>
        <w:t xml:space="preserve"> but not the interaction between them, because F-tests with high numbers of degrees of freedom can be significantly underpowered, </w:t>
      </w:r>
      <w:r w:rsidR="00C33B56">
        <w:rPr>
          <w:sz w:val="24"/>
          <w:szCs w:val="24"/>
        </w:rPr>
        <w:t>as in the</w:t>
      </w:r>
      <w:r>
        <w:rPr>
          <w:sz w:val="24"/>
          <w:szCs w:val="24"/>
        </w:rPr>
        <w:t xml:space="preserve"> case of the isolate x plant genotype interaction term (</w:t>
      </w:r>
      <w:proofErr w:type="spellStart"/>
      <w:r>
        <w:rPr>
          <w:sz w:val="24"/>
          <w:szCs w:val="24"/>
        </w:rPr>
        <w:t>df</w:t>
      </w:r>
      <w:proofErr w:type="spellEnd"/>
      <w:r>
        <w:rPr>
          <w:sz w:val="24"/>
          <w:szCs w:val="24"/>
        </w:rPr>
        <w:t xml:space="preserve">: </w:t>
      </w:r>
      <w:r w:rsidR="003B47F1">
        <w:rPr>
          <w:sz w:val="24"/>
          <w:szCs w:val="24"/>
        </w:rPr>
        <w:t>940</w:t>
      </w:r>
      <w:r>
        <w:rPr>
          <w:sz w:val="24"/>
          <w:szCs w:val="24"/>
        </w:rPr>
        <w:t xml:space="preserve">). We took an additional approach to statistically test for an interaction between </w:t>
      </w:r>
      <w:r w:rsidRPr="003444D9">
        <w:rPr>
          <w:i/>
          <w:sz w:val="24"/>
          <w:szCs w:val="24"/>
        </w:rPr>
        <w:t>B. cinerea</w:t>
      </w:r>
      <w:r>
        <w:rPr>
          <w:sz w:val="24"/>
          <w:szCs w:val="24"/>
        </w:rPr>
        <w:t xml:space="preserve"> and host genotype. We split the dataset by isolate, and within each new dataset performed GLM ANOVA with the fixed effects of domestication and plant genotype nested within domestication, and the random effect of experiment. Through this single-isolate GLM analysis, a subset of isolates </w:t>
      </w:r>
      <w:proofErr w:type="gramStart"/>
      <w:r>
        <w:rPr>
          <w:sz w:val="24"/>
          <w:szCs w:val="24"/>
        </w:rPr>
        <w:t>show</w:t>
      </w:r>
      <w:proofErr w:type="gramEnd"/>
      <w:r>
        <w:rPr>
          <w:sz w:val="24"/>
          <w:szCs w:val="24"/>
        </w:rPr>
        <w:t xml:space="preserve"> a significant (p &lt; 0.05) interaction with host genotype (Figure R4E). </w:t>
      </w:r>
      <w:commentRangeEnd w:id="1024"/>
      <w:r w:rsidR="008B2680">
        <w:rPr>
          <w:rStyle w:val="CommentReference"/>
        </w:rPr>
        <w:commentReference w:id="1024"/>
      </w:r>
    </w:p>
    <w:p w14:paraId="6D5FFDEE" w14:textId="77777777" w:rsidR="00F05926" w:rsidRDefault="009D2FF2" w:rsidP="005C464E">
      <w:pPr>
        <w:spacing w:line="480" w:lineRule="auto"/>
        <w:rPr>
          <w:b/>
          <w:sz w:val="24"/>
          <w:szCs w:val="24"/>
        </w:rPr>
      </w:pPr>
      <w:proofErr w:type="spellStart"/>
      <w:r>
        <w:rPr>
          <w:b/>
          <w:sz w:val="24"/>
          <w:szCs w:val="24"/>
        </w:rPr>
        <w:t>BigRR</w:t>
      </w:r>
      <w:proofErr w:type="spellEnd"/>
      <w:r>
        <w:rPr>
          <w:b/>
          <w:sz w:val="24"/>
          <w:szCs w:val="24"/>
        </w:rPr>
        <w:t>/GWAS</w:t>
      </w:r>
    </w:p>
    <w:p w14:paraId="169D82E2" w14:textId="77777777" w:rsidR="005D0AE7" w:rsidRDefault="005D0AE7" w:rsidP="008A0D22">
      <w:pPr>
        <w:spacing w:line="480" w:lineRule="auto"/>
        <w:rPr>
          <w:sz w:val="24"/>
          <w:szCs w:val="24"/>
        </w:rPr>
      </w:pPr>
      <w:r>
        <w:rPr>
          <w:sz w:val="24"/>
          <w:szCs w:val="24"/>
        </w:rPr>
        <w:tab/>
        <w:t>We calculated least-squared means of lesion size for each isolate from linear models within each plant genotype, including the effects of isolate, experiment, and individual plant. We used a ridge-regression approach [</w:t>
      </w:r>
      <w:proofErr w:type="spellStart"/>
      <w:r>
        <w:rPr>
          <w:sz w:val="24"/>
          <w:szCs w:val="24"/>
        </w:rPr>
        <w:t>BigRR</w:t>
      </w:r>
      <w:proofErr w:type="spellEnd"/>
      <w:r>
        <w:rPr>
          <w:sz w:val="24"/>
          <w:szCs w:val="24"/>
        </w:rPr>
        <w:t xml:space="preserve"> citation] to calculate GWA between B. cinerea SNP variation for the 92 isolates and lesion size. To determine significance of SNP effects, we permuted phenotypes 1000x to calculate 95, 99, and 99.9% thresholds within each plant host. </w:t>
      </w:r>
    </w:p>
    <w:p w14:paraId="33B2CF7A" w14:textId="77777777" w:rsidR="009E4B5D" w:rsidRDefault="009E4B5D" w:rsidP="008A0D22">
      <w:pPr>
        <w:spacing w:line="480" w:lineRule="auto"/>
        <w:rPr>
          <w:sz w:val="24"/>
          <w:szCs w:val="24"/>
        </w:rPr>
      </w:pPr>
      <w:r>
        <w:rPr>
          <w:sz w:val="24"/>
          <w:szCs w:val="24"/>
        </w:rPr>
        <w:tab/>
        <w:t>On 3 of the domesticated and 5 of the wild hosts, man</w:t>
      </w:r>
      <w:r w:rsidR="006E62C1">
        <w:rPr>
          <w:sz w:val="24"/>
          <w:szCs w:val="24"/>
        </w:rPr>
        <w:t xml:space="preserve">y SNPs had effect size estimates &gt;99.9%, ranging from 140 to 324 SNPs per host. For the remaining 3 domesticated hosts, at least 150 SNPs exceeded the 95% threshold. For LA1547 (wild), no SNPs were significantly associated with </w:t>
      </w:r>
      <w:r w:rsidR="006E62C1" w:rsidRPr="006E62C1">
        <w:rPr>
          <w:i/>
          <w:sz w:val="24"/>
          <w:szCs w:val="24"/>
        </w:rPr>
        <w:t>B. cinerea</w:t>
      </w:r>
      <w:r w:rsidR="006E62C1">
        <w:rPr>
          <w:sz w:val="24"/>
          <w:szCs w:val="24"/>
        </w:rPr>
        <w:t xml:space="preserve"> lesion size. </w:t>
      </w:r>
    </w:p>
    <w:p w14:paraId="6DCE37B6" w14:textId="77777777" w:rsidR="004017B8" w:rsidRDefault="004017B8" w:rsidP="008A0D22">
      <w:pPr>
        <w:spacing w:line="480" w:lineRule="auto"/>
        <w:rPr>
          <w:sz w:val="24"/>
          <w:szCs w:val="24"/>
        </w:rPr>
      </w:pPr>
      <w:r>
        <w:rPr>
          <w:sz w:val="24"/>
          <w:szCs w:val="24"/>
        </w:rPr>
        <w:tab/>
        <w:t>For the eight host plants with SNPs &gt; 99.9%, we looked for overlap in significant SNPs. A total of 4 SNPs were called in all eight of these hosts (Figure R5)</w:t>
      </w:r>
      <w:r w:rsidR="0041714B">
        <w:rPr>
          <w:sz w:val="24"/>
          <w:szCs w:val="24"/>
        </w:rPr>
        <w:t>, and 4 additional SNPs were called in at least half of the hosts</w:t>
      </w:r>
      <w:r>
        <w:rPr>
          <w:sz w:val="24"/>
          <w:szCs w:val="24"/>
        </w:rPr>
        <w:t>. Dozens more occurred in two or more hosts.</w:t>
      </w:r>
      <w:r w:rsidR="0041714B">
        <w:rPr>
          <w:sz w:val="24"/>
          <w:szCs w:val="24"/>
        </w:rPr>
        <w:t xml:space="preserve"> We also examined the top 50 SNPs </w:t>
      </w:r>
      <w:r w:rsidR="00A83BD4">
        <w:rPr>
          <w:sz w:val="24"/>
          <w:szCs w:val="24"/>
        </w:rPr>
        <w:t>for each plant host (Figure R6). 6 SNPs have very large effect sizes on multiple hosts</w:t>
      </w:r>
      <w:r w:rsidR="00A01E0A">
        <w:rPr>
          <w:sz w:val="24"/>
          <w:szCs w:val="24"/>
        </w:rPr>
        <w:t>.</w:t>
      </w:r>
    </w:p>
    <w:p w14:paraId="1B3C2A65" w14:textId="77777777" w:rsidR="00A83BD4" w:rsidRDefault="00A83BD4" w:rsidP="008A0D22">
      <w:pPr>
        <w:spacing w:line="480" w:lineRule="auto"/>
        <w:rPr>
          <w:sz w:val="24"/>
          <w:szCs w:val="24"/>
        </w:rPr>
      </w:pPr>
      <w:r>
        <w:rPr>
          <w:sz w:val="24"/>
          <w:szCs w:val="24"/>
        </w:rPr>
        <w:tab/>
        <w:t xml:space="preserve">We also directly examined the phenotype of domestication effects on lesion size. For this, we again calculated least-squared means of lesion size for each isolate from linear models, but this time within all domesticated hosts, and within all wild hosts. We also calculated the phenotype of domestication sensitivity; the difference in lesion size for each isolate between domesticated vs. wild hosts. We ran </w:t>
      </w:r>
      <w:proofErr w:type="spellStart"/>
      <w:r>
        <w:rPr>
          <w:sz w:val="24"/>
          <w:szCs w:val="24"/>
        </w:rPr>
        <w:t>bigRR</w:t>
      </w:r>
      <w:proofErr w:type="spellEnd"/>
      <w:r>
        <w:rPr>
          <w:sz w:val="24"/>
          <w:szCs w:val="24"/>
        </w:rPr>
        <w:t xml:space="preserve"> for each of these phenotypes; domesticated, wild, and domestication sensitivity. Many SNPs exceeded the 99.9% threshold for domestication phenotypes as well as individual plant phenotypes (Figure R</w:t>
      </w:r>
      <w:r w:rsidR="00A01E0A">
        <w:rPr>
          <w:sz w:val="24"/>
          <w:szCs w:val="24"/>
        </w:rPr>
        <w:t>7</w:t>
      </w:r>
      <w:r>
        <w:rPr>
          <w:sz w:val="24"/>
          <w:szCs w:val="24"/>
        </w:rPr>
        <w:t xml:space="preserve">). </w:t>
      </w:r>
      <w:r w:rsidR="006D434C">
        <w:rPr>
          <w:sz w:val="24"/>
          <w:szCs w:val="24"/>
        </w:rPr>
        <w:t xml:space="preserve">Domestication sensitivity often identified unique SNPs from domesticated or wild alone (Figure R8; Figure R9). </w:t>
      </w:r>
    </w:p>
    <w:p w14:paraId="6E33201B" w14:textId="77777777" w:rsidR="00814D01" w:rsidRPr="005D0AE7" w:rsidRDefault="00814D01" w:rsidP="008A0D22">
      <w:pPr>
        <w:spacing w:line="480" w:lineRule="auto"/>
        <w:ind w:firstLine="720"/>
        <w:rPr>
          <w:sz w:val="24"/>
          <w:szCs w:val="24"/>
        </w:rPr>
      </w:pPr>
      <w:r>
        <w:rPr>
          <w:sz w:val="24"/>
          <w:szCs w:val="24"/>
        </w:rPr>
        <w:t xml:space="preserve">We annotated genes [from </w:t>
      </w:r>
      <w:proofErr w:type="spellStart"/>
      <w:r>
        <w:rPr>
          <w:sz w:val="24"/>
          <w:szCs w:val="24"/>
        </w:rPr>
        <w:t>Bc</w:t>
      </w:r>
      <w:proofErr w:type="spellEnd"/>
      <w:r>
        <w:rPr>
          <w:sz w:val="24"/>
          <w:szCs w:val="24"/>
        </w:rPr>
        <w:t xml:space="preserve"> genome annotation? </w:t>
      </w:r>
      <w:proofErr w:type="spellStart"/>
      <w:r>
        <w:rPr>
          <w:sz w:val="24"/>
          <w:szCs w:val="24"/>
        </w:rPr>
        <w:t>Neurospora</w:t>
      </w:r>
      <w:proofErr w:type="spellEnd"/>
      <w:r>
        <w:rPr>
          <w:sz w:val="24"/>
          <w:szCs w:val="24"/>
        </w:rPr>
        <w:t xml:space="preserve">?] within 2kb of significant SNPs. </w:t>
      </w:r>
      <w:r w:rsidR="0041714B">
        <w:rPr>
          <w:sz w:val="24"/>
          <w:szCs w:val="24"/>
        </w:rPr>
        <w:t>[Something interesting about SNPs from overlaps in hosts… add later</w:t>
      </w:r>
      <w:r w:rsidR="0041714B" w:rsidRPr="00861B3B">
        <w:rPr>
          <w:i/>
          <w:sz w:val="24"/>
          <w:szCs w:val="24"/>
        </w:rPr>
        <w:t>]</w:t>
      </w:r>
      <w:r w:rsidR="005370B1" w:rsidRPr="00861B3B">
        <w:rPr>
          <w:i/>
          <w:sz w:val="24"/>
          <w:szCs w:val="24"/>
        </w:rPr>
        <w:t xml:space="preserve">. </w:t>
      </w:r>
      <w:r w:rsidR="00861B3B">
        <w:rPr>
          <w:i/>
          <w:sz w:val="24"/>
          <w:szCs w:val="24"/>
        </w:rPr>
        <w:t xml:space="preserve">[Need to correct the following this includes repeat mentions of the same genes if &gt;1 SNP per gene above 99.9% threshold: </w:t>
      </w:r>
      <w:r w:rsidR="005370B1" w:rsidRPr="00861B3B">
        <w:rPr>
          <w:i/>
          <w:sz w:val="24"/>
          <w:szCs w:val="24"/>
        </w:rPr>
        <w:t>At the gene level, 30 genes were associated with domesticated, wild, and domestication sensitivity phenotypes, but ~200 genes were uniquely identified by a single phenotype (Figure R10)</w:t>
      </w:r>
      <w:r w:rsidR="00861B3B">
        <w:rPr>
          <w:i/>
          <w:sz w:val="24"/>
          <w:szCs w:val="24"/>
        </w:rPr>
        <w:t>]</w:t>
      </w:r>
      <w:r w:rsidR="005370B1" w:rsidRPr="00861B3B">
        <w:rPr>
          <w:i/>
          <w:sz w:val="24"/>
          <w:szCs w:val="24"/>
        </w:rPr>
        <w:t>.</w:t>
      </w:r>
      <w:r w:rsidR="005370B1">
        <w:rPr>
          <w:sz w:val="24"/>
          <w:szCs w:val="24"/>
        </w:rPr>
        <w:t xml:space="preserve"> </w:t>
      </w:r>
      <w:r w:rsidR="00726F6E">
        <w:rPr>
          <w:sz w:val="24"/>
          <w:szCs w:val="24"/>
        </w:rPr>
        <w:t xml:space="preserve">A total of </w:t>
      </w:r>
      <w:r w:rsidR="00861B3B">
        <w:rPr>
          <w:sz w:val="24"/>
          <w:szCs w:val="24"/>
        </w:rPr>
        <w:t xml:space="preserve">189 </w:t>
      </w:r>
      <w:r w:rsidR="00726F6E">
        <w:rPr>
          <w:sz w:val="24"/>
          <w:szCs w:val="24"/>
        </w:rPr>
        <w:t>genes contained significant SNPs (&gt;99.9%) when studied for one or more of the domestication phenotypes</w:t>
      </w:r>
      <w:r w:rsidR="00861B3B">
        <w:rPr>
          <w:sz w:val="24"/>
          <w:szCs w:val="24"/>
        </w:rPr>
        <w:t xml:space="preserve"> (Table S1)</w:t>
      </w:r>
      <w:r w:rsidR="00726F6E">
        <w:rPr>
          <w:sz w:val="24"/>
          <w:szCs w:val="24"/>
        </w:rPr>
        <w:t xml:space="preserve">. Broadly, </w:t>
      </w:r>
      <w:r w:rsidR="00861B3B">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cellular processes, </w:t>
      </w:r>
      <w:r w:rsidR="00861B3B">
        <w:rPr>
          <w:sz w:val="24"/>
          <w:szCs w:val="24"/>
        </w:rPr>
        <w:t>7</w:t>
      </w:r>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 xml:space="preserve">tion, and 1 in pathogenesis. This indicates that most variation in Botrytis genetic control of virulence acts to change biochemistry in the pathogen. Notably, only a single gene predicted to be associated with pathogenesis was identified, containing a CFEM domain. </w:t>
      </w:r>
    </w:p>
    <w:p w14:paraId="3A63AD96" w14:textId="77777777" w:rsidR="00587041" w:rsidRDefault="00587041" w:rsidP="00587041">
      <w:pPr>
        <w:rPr>
          <w:sz w:val="24"/>
          <w:szCs w:val="24"/>
        </w:rPr>
      </w:pPr>
    </w:p>
    <w:p w14:paraId="1D071E0C" w14:textId="77777777" w:rsidR="00587041" w:rsidRDefault="00B23CB8" w:rsidP="00587041">
      <w:pPr>
        <w:rPr>
          <w:sz w:val="24"/>
          <w:szCs w:val="24"/>
        </w:rPr>
      </w:pPr>
      <w:r>
        <w:rPr>
          <w:sz w:val="24"/>
          <w:szCs w:val="24"/>
        </w:rPr>
        <w:t>DISCUSSION</w:t>
      </w:r>
    </w:p>
    <w:p w14:paraId="351881EF" w14:textId="77777777" w:rsidR="002504BF" w:rsidRDefault="002504BF" w:rsidP="00587041">
      <w:pPr>
        <w:rPr>
          <w:sz w:val="24"/>
          <w:szCs w:val="24"/>
        </w:rPr>
      </w:pPr>
    </w:p>
    <w:p w14:paraId="083D83EC" w14:textId="1F3FCC4A" w:rsidR="002504BF" w:rsidRDefault="002504BF" w:rsidP="00587041">
      <w:pPr>
        <w:rPr>
          <w:ins w:id="1029" w:author="Daniel Kliebenstein" w:date="2017-01-13T15:26:00Z"/>
          <w:sz w:val="24"/>
          <w:szCs w:val="24"/>
        </w:rPr>
      </w:pPr>
      <w:r>
        <w:rPr>
          <w:sz w:val="24"/>
          <w:szCs w:val="24"/>
        </w:rPr>
        <w:t>Ideas:</w:t>
      </w:r>
    </w:p>
    <w:p w14:paraId="6D8CF5CB" w14:textId="71ADA946" w:rsidR="003250DB" w:rsidRDefault="003250DB" w:rsidP="00587041">
      <w:pPr>
        <w:rPr>
          <w:ins w:id="1030" w:author="Daniel Kliebenstein" w:date="2017-01-13T15:26:00Z"/>
          <w:sz w:val="24"/>
          <w:szCs w:val="24"/>
        </w:rPr>
      </w:pPr>
      <w:ins w:id="1031" w:author="Daniel Kliebenstein" w:date="2017-01-13T15:26:00Z">
        <w:r>
          <w:rPr>
            <w:sz w:val="24"/>
            <w:szCs w:val="24"/>
          </w:rPr>
          <w:t>Domestication matters kind of</w:t>
        </w:r>
      </w:ins>
    </w:p>
    <w:p w14:paraId="2E43E508" w14:textId="377C7CAA" w:rsidR="003250DB" w:rsidRDefault="003250DB" w:rsidP="00587041">
      <w:pPr>
        <w:rPr>
          <w:ins w:id="1032" w:author="Daniel Kliebenstein" w:date="2017-01-13T15:26:00Z"/>
          <w:sz w:val="24"/>
          <w:szCs w:val="24"/>
        </w:rPr>
      </w:pPr>
      <w:ins w:id="1033" w:author="Daniel Kliebenstein" w:date="2017-01-13T15:26:00Z">
        <w:r>
          <w:rPr>
            <w:sz w:val="24"/>
            <w:szCs w:val="24"/>
          </w:rPr>
          <w:t>Polygenic quantitative virulence</w:t>
        </w:r>
      </w:ins>
    </w:p>
    <w:p w14:paraId="3DC768BD" w14:textId="50B7259F" w:rsidR="003250DB" w:rsidRDefault="003250DB" w:rsidP="00587041">
      <w:pPr>
        <w:rPr>
          <w:ins w:id="1034" w:author="Daniel Kliebenstein" w:date="2017-01-13T15:26:00Z"/>
          <w:sz w:val="24"/>
          <w:szCs w:val="24"/>
        </w:rPr>
      </w:pPr>
      <w:ins w:id="1035" w:author="Daniel Kliebenstein" w:date="2017-01-13T15:26:00Z">
        <w:r>
          <w:rPr>
            <w:sz w:val="24"/>
            <w:szCs w:val="24"/>
          </w:rPr>
          <w:t>Mechanisms of quantitative virulence</w:t>
        </w:r>
      </w:ins>
    </w:p>
    <w:p w14:paraId="1D2B214D" w14:textId="00E541B9" w:rsidR="003250DB" w:rsidRDefault="003250DB" w:rsidP="00587041">
      <w:pPr>
        <w:rPr>
          <w:ins w:id="1036" w:author="Daniel Kliebenstein" w:date="2017-01-13T15:26:00Z"/>
          <w:sz w:val="24"/>
          <w:szCs w:val="24"/>
        </w:rPr>
      </w:pPr>
      <w:commentRangeStart w:id="1037"/>
      <w:ins w:id="1038" w:author="Daniel Kliebenstein" w:date="2017-01-13T15:26:00Z">
        <w:r>
          <w:rPr>
            <w:sz w:val="24"/>
            <w:szCs w:val="24"/>
          </w:rPr>
          <w:t>Consequences for Plant Breeding</w:t>
        </w:r>
        <w:commentRangeEnd w:id="1037"/>
        <w:r>
          <w:rPr>
            <w:rStyle w:val="CommentReference"/>
          </w:rPr>
          <w:commentReference w:id="1037"/>
        </w:r>
      </w:ins>
    </w:p>
    <w:p w14:paraId="46D48C96" w14:textId="77777777" w:rsidR="003250DB" w:rsidRDefault="003250DB" w:rsidP="00587041">
      <w:pPr>
        <w:rPr>
          <w:sz w:val="24"/>
          <w:szCs w:val="24"/>
        </w:rPr>
      </w:pPr>
    </w:p>
    <w:p w14:paraId="3AFA9CE6" w14:textId="77777777" w:rsidR="000965C4" w:rsidRDefault="000965C4" w:rsidP="00587041">
      <w:pPr>
        <w:rPr>
          <w:sz w:val="24"/>
          <w:szCs w:val="24"/>
        </w:rPr>
      </w:pPr>
      <w:r>
        <w:rPr>
          <w:sz w:val="24"/>
          <w:szCs w:val="24"/>
        </w:rPr>
        <w:tab/>
      </w:r>
      <w:r w:rsidR="00012693">
        <w:rPr>
          <w:sz w:val="24"/>
          <w:szCs w:val="24"/>
        </w:rPr>
        <w:t xml:space="preserve">Multiple </w:t>
      </w:r>
      <w:r w:rsidR="00814D01">
        <w:rPr>
          <w:sz w:val="24"/>
          <w:szCs w:val="24"/>
        </w:rPr>
        <w:t xml:space="preserve">lines </w:t>
      </w:r>
      <w:r w:rsidR="00012693">
        <w:rPr>
          <w:sz w:val="24"/>
          <w:szCs w:val="24"/>
        </w:rPr>
        <w:t xml:space="preserve">of evidence support a contrast between the genetic basis of pathogen virulence in specialists and the generalist, Botrytis cinerea. </w:t>
      </w:r>
    </w:p>
    <w:p w14:paraId="3B61E4D1" w14:textId="77777777" w:rsidR="00814D01" w:rsidRDefault="00814D01" w:rsidP="00587041">
      <w:pPr>
        <w:rPr>
          <w:sz w:val="24"/>
          <w:szCs w:val="24"/>
        </w:rPr>
      </w:pPr>
    </w:p>
    <w:p w14:paraId="359407C8" w14:textId="73DC3F4A" w:rsidR="00012693" w:rsidRDefault="00012693" w:rsidP="00587041">
      <w:pPr>
        <w:rPr>
          <w:sz w:val="24"/>
          <w:szCs w:val="24"/>
        </w:rPr>
      </w:pPr>
      <w:r>
        <w:rPr>
          <w:sz w:val="24"/>
          <w:szCs w:val="24"/>
        </w:rPr>
        <w:tab/>
        <w:t xml:space="preserve">Host domestication is theoretically expected to decrease resistance to pathogens as alleles are lost in the domestication bottleneck. This assumption is supported in studies of specialist pathogens [GIVE EXAMPLES]. In the generalist B. cinerea, however, domestication effects are small. We measured an 18% increase in susceptibility across domesticated varieties, but this effect was not statistically significant. </w:t>
      </w:r>
      <w:r w:rsidR="00E37CED">
        <w:rPr>
          <w:sz w:val="24"/>
          <w:szCs w:val="24"/>
        </w:rPr>
        <w:t xml:space="preserve">Host domestication only significantly affected three out of the 91 isolates we studied. So while host domestication consistently reduces resistance to </w:t>
      </w:r>
      <w:del w:id="1039" w:author="Daniel Kliebenstein" w:date="2017-01-13T15:24:00Z">
        <w:r w:rsidR="00E37CED" w:rsidDel="00DF0CF7">
          <w:rPr>
            <w:sz w:val="24"/>
            <w:szCs w:val="24"/>
          </w:rPr>
          <w:delText>specialists</w:delText>
        </w:r>
      </w:del>
      <w:commentRangeStart w:id="1040"/>
      <w:ins w:id="1041" w:author="Daniel Kliebenstein" w:date="2017-01-13T15:24:00Z">
        <w:r w:rsidR="00DF0CF7">
          <w:rPr>
            <w:sz w:val="24"/>
            <w:szCs w:val="24"/>
          </w:rPr>
          <w:t>this specialist pathogen</w:t>
        </w:r>
        <w:commentRangeEnd w:id="1040"/>
        <w:r w:rsidR="00DF0CF7">
          <w:rPr>
            <w:rStyle w:val="CommentReference"/>
          </w:rPr>
          <w:commentReference w:id="1040"/>
        </w:r>
      </w:ins>
      <w:r w:rsidR="00E37CED">
        <w:rPr>
          <w:sz w:val="24"/>
          <w:szCs w:val="24"/>
        </w:rPr>
        <w:t xml:space="preserve">, this is only true for a subset of B. cinerea genotypes. If the effect of host domestication varies by B. cinerea genotype, we must study many genotypes to truly understand the factors contributing to B. cinerea virulence. Smaller sample sizes could miss the host domestication effect entirely, or provide a false positive signature of </w:t>
      </w:r>
      <w:r w:rsidR="00183B7F" w:rsidRPr="009E4B5D">
        <w:rPr>
          <w:sz w:val="24"/>
          <w:szCs w:val="24"/>
        </w:rPr>
        <w:t xml:space="preserve">consistently </w:t>
      </w:r>
      <w:r w:rsidR="00E37CED">
        <w:rPr>
          <w:sz w:val="24"/>
          <w:szCs w:val="24"/>
        </w:rPr>
        <w:t xml:space="preserve">increased virulence on domesticated hosts. </w:t>
      </w:r>
    </w:p>
    <w:p w14:paraId="0AFB660A" w14:textId="77777777" w:rsidR="0014650D" w:rsidRDefault="0014650D" w:rsidP="00587041">
      <w:pPr>
        <w:rPr>
          <w:sz w:val="24"/>
          <w:szCs w:val="24"/>
        </w:rPr>
      </w:pPr>
      <w:r>
        <w:rPr>
          <w:sz w:val="24"/>
          <w:szCs w:val="24"/>
        </w:rPr>
        <w:tab/>
      </w:r>
      <w:r w:rsidR="004279EC">
        <w:rPr>
          <w:sz w:val="24"/>
          <w:szCs w:val="24"/>
        </w:rPr>
        <w:t>In order to</w:t>
      </w:r>
      <w:r>
        <w:rPr>
          <w:sz w:val="24"/>
          <w:szCs w:val="24"/>
        </w:rPr>
        <w:t xml:space="preserve"> breed resistance to Botrytis cinerea or other generalist pathogens, it is likely necessary to work with a genetically variable population. This study indicates that responses to host domestication, host genotype, and virulence genetics varies with pathogen genotype. Breeding resistance to a single pathogen genotype is unlikely to translate to durable resistance against B. cinerea as a species. </w:t>
      </w:r>
    </w:p>
    <w:p w14:paraId="69865410" w14:textId="77777777" w:rsidR="004279EC" w:rsidRDefault="004279EC" w:rsidP="00587041">
      <w:pPr>
        <w:rPr>
          <w:sz w:val="24"/>
          <w:szCs w:val="24"/>
        </w:rPr>
      </w:pPr>
      <w:r>
        <w:rPr>
          <w:sz w:val="24"/>
          <w:szCs w:val="24"/>
        </w:rPr>
        <w:tab/>
        <w:t xml:space="preserve">Further, the genetics of B. cinerea virulence do not conform to our expectations based on the genetics of virulence in specialist pathogen studies. </w:t>
      </w:r>
      <w:r w:rsidR="0059795E">
        <w:rPr>
          <w:sz w:val="24"/>
          <w:szCs w:val="24"/>
        </w:rPr>
        <w:t xml:space="preserve">We did not identify any MAMPs or PAMPs as major loci contributing to virulence across tomato varieties. </w:t>
      </w:r>
    </w:p>
    <w:p w14:paraId="6153E01F" w14:textId="77777777" w:rsidR="0059795E" w:rsidRDefault="0059795E" w:rsidP="00587041">
      <w:pPr>
        <w:rPr>
          <w:sz w:val="24"/>
          <w:szCs w:val="24"/>
        </w:rPr>
      </w:pPr>
    </w:p>
    <w:p w14:paraId="69C9FE32" w14:textId="77777777" w:rsidR="006115F0" w:rsidRDefault="006115F0" w:rsidP="006115F0">
      <w:pPr>
        <w:pStyle w:val="ListParagraph"/>
        <w:numPr>
          <w:ilvl w:val="0"/>
          <w:numId w:val="3"/>
        </w:numPr>
        <w:rPr>
          <w:sz w:val="24"/>
          <w:szCs w:val="24"/>
        </w:rPr>
      </w:pPr>
      <w:bookmarkStart w:id="1042" w:name="_GoBack"/>
      <w:commentRangeStart w:id="1043"/>
      <w:commentRangeStart w:id="1044"/>
      <w:r>
        <w:rPr>
          <w:sz w:val="24"/>
          <w:szCs w:val="24"/>
        </w:rPr>
        <w:t>No MAMPs</w:t>
      </w:r>
      <w:commentRangeEnd w:id="1043"/>
      <w:r w:rsidR="00DF0CF7">
        <w:rPr>
          <w:rStyle w:val="CommentReference"/>
        </w:rPr>
        <w:commentReference w:id="1043"/>
      </w:r>
      <w:r>
        <w:rPr>
          <w:sz w:val="24"/>
          <w:szCs w:val="24"/>
        </w:rPr>
        <w:t>/PAMPs identified</w:t>
      </w:r>
    </w:p>
    <w:p w14:paraId="0529A473" w14:textId="77777777" w:rsidR="006115F0" w:rsidRDefault="006115F0" w:rsidP="006115F0">
      <w:pPr>
        <w:pStyle w:val="ListParagraph"/>
        <w:numPr>
          <w:ilvl w:val="1"/>
          <w:numId w:val="3"/>
        </w:numPr>
        <w:rPr>
          <w:sz w:val="24"/>
          <w:szCs w:val="24"/>
        </w:rPr>
      </w:pPr>
      <w:r>
        <w:rPr>
          <w:sz w:val="24"/>
          <w:szCs w:val="24"/>
        </w:rPr>
        <w:t xml:space="preserve">No chitin, </w:t>
      </w:r>
      <w:proofErr w:type="spellStart"/>
      <w:r>
        <w:rPr>
          <w:sz w:val="24"/>
          <w:szCs w:val="24"/>
        </w:rPr>
        <w:t>glycans</w:t>
      </w:r>
      <w:proofErr w:type="spellEnd"/>
      <w:r>
        <w:rPr>
          <w:sz w:val="24"/>
          <w:szCs w:val="24"/>
        </w:rPr>
        <w:t>, glycolipids…</w:t>
      </w:r>
    </w:p>
    <w:p w14:paraId="299692EA" w14:textId="538B0A56" w:rsidR="006115F0" w:rsidRDefault="006115F0" w:rsidP="006115F0">
      <w:pPr>
        <w:pStyle w:val="ListParagraph"/>
        <w:numPr>
          <w:ilvl w:val="1"/>
          <w:numId w:val="3"/>
        </w:numPr>
        <w:rPr>
          <w:ins w:id="1045" w:author="Daniel Kliebenstein" w:date="2017-01-13T15:06:00Z"/>
          <w:sz w:val="24"/>
          <w:szCs w:val="24"/>
        </w:rPr>
      </w:pPr>
      <w:r>
        <w:rPr>
          <w:sz w:val="24"/>
          <w:szCs w:val="24"/>
        </w:rPr>
        <w:t xml:space="preserve">No </w:t>
      </w:r>
      <w:proofErr w:type="spellStart"/>
      <w:r>
        <w:rPr>
          <w:sz w:val="24"/>
          <w:szCs w:val="24"/>
        </w:rPr>
        <w:t>mannans</w:t>
      </w:r>
      <w:proofErr w:type="spellEnd"/>
      <w:r>
        <w:rPr>
          <w:sz w:val="24"/>
          <w:szCs w:val="24"/>
        </w:rPr>
        <w:t xml:space="preserve"> (JAC + </w:t>
      </w:r>
      <w:proofErr w:type="spellStart"/>
      <w:r>
        <w:rPr>
          <w:sz w:val="24"/>
          <w:szCs w:val="24"/>
        </w:rPr>
        <w:t>Klieb</w:t>
      </w:r>
      <w:proofErr w:type="spellEnd"/>
      <w:r>
        <w:rPr>
          <w:sz w:val="24"/>
          <w:szCs w:val="24"/>
        </w:rPr>
        <w:t>)</w:t>
      </w:r>
    </w:p>
    <w:bookmarkEnd w:id="1042"/>
    <w:p w14:paraId="181861B5" w14:textId="5C4F7D91" w:rsidR="008B2680" w:rsidRDefault="008B2680" w:rsidP="008B2680">
      <w:pPr>
        <w:pStyle w:val="ListParagraph"/>
        <w:numPr>
          <w:ilvl w:val="0"/>
          <w:numId w:val="3"/>
        </w:numPr>
        <w:rPr>
          <w:ins w:id="1046" w:author="Daniel Kliebenstein" w:date="2017-01-13T15:06:00Z"/>
          <w:sz w:val="24"/>
          <w:szCs w:val="24"/>
        </w:rPr>
        <w:pPrChange w:id="1047" w:author="Daniel Kliebenstein" w:date="2017-01-13T15:06:00Z">
          <w:pPr>
            <w:pStyle w:val="ListParagraph"/>
            <w:numPr>
              <w:ilvl w:val="1"/>
              <w:numId w:val="3"/>
            </w:numPr>
            <w:ind w:left="1440" w:hanging="360"/>
          </w:pPr>
        </w:pPrChange>
      </w:pPr>
      <w:ins w:id="1048" w:author="Daniel Kliebenstein" w:date="2017-01-13T15:06:00Z">
        <w:r>
          <w:rPr>
            <w:sz w:val="24"/>
            <w:szCs w:val="24"/>
          </w:rPr>
          <w:t xml:space="preserve">No real known </w:t>
        </w:r>
        <w:proofErr w:type="spellStart"/>
        <w:r>
          <w:rPr>
            <w:sz w:val="24"/>
            <w:szCs w:val="24"/>
          </w:rPr>
          <w:t>viurulence</w:t>
        </w:r>
        <w:proofErr w:type="spellEnd"/>
        <w:r>
          <w:rPr>
            <w:sz w:val="24"/>
            <w:szCs w:val="24"/>
          </w:rPr>
          <w:t xml:space="preserve"> loci</w:t>
        </w:r>
      </w:ins>
    </w:p>
    <w:p w14:paraId="7091109E" w14:textId="6BF9A172" w:rsidR="008B2680" w:rsidRDefault="008B2680" w:rsidP="008B2680">
      <w:pPr>
        <w:pStyle w:val="ListParagraph"/>
        <w:numPr>
          <w:ilvl w:val="1"/>
          <w:numId w:val="3"/>
        </w:numPr>
        <w:rPr>
          <w:ins w:id="1049" w:author="Daniel Kliebenstein" w:date="2017-01-13T15:06:00Z"/>
          <w:sz w:val="24"/>
          <w:szCs w:val="24"/>
        </w:rPr>
      </w:pPr>
      <w:ins w:id="1050" w:author="Daniel Kliebenstein" w:date="2017-01-13T15:06:00Z">
        <w:r>
          <w:rPr>
            <w:sz w:val="24"/>
            <w:szCs w:val="24"/>
          </w:rPr>
          <w:t>No NEPs</w:t>
        </w:r>
      </w:ins>
    </w:p>
    <w:p w14:paraId="7E6B48AB" w14:textId="441986FD" w:rsidR="008B2680" w:rsidRDefault="008B2680" w:rsidP="008B2680">
      <w:pPr>
        <w:pStyle w:val="ListParagraph"/>
        <w:numPr>
          <w:ilvl w:val="1"/>
          <w:numId w:val="3"/>
        </w:numPr>
        <w:rPr>
          <w:ins w:id="1051" w:author="Daniel Kliebenstein" w:date="2017-01-13T15:06:00Z"/>
          <w:sz w:val="24"/>
          <w:szCs w:val="24"/>
        </w:rPr>
      </w:pPr>
      <w:ins w:id="1052" w:author="Daniel Kliebenstein" w:date="2017-01-13T15:06:00Z">
        <w:r>
          <w:rPr>
            <w:sz w:val="24"/>
            <w:szCs w:val="24"/>
          </w:rPr>
          <w:t>No PGs</w:t>
        </w:r>
      </w:ins>
    </w:p>
    <w:p w14:paraId="225C619B" w14:textId="13700B12" w:rsidR="008B2680" w:rsidRDefault="008B2680" w:rsidP="008B2680">
      <w:pPr>
        <w:pStyle w:val="ListParagraph"/>
        <w:numPr>
          <w:ilvl w:val="1"/>
          <w:numId w:val="3"/>
        </w:numPr>
        <w:rPr>
          <w:ins w:id="1053" w:author="Daniel Kliebenstein" w:date="2017-01-13T15:06:00Z"/>
          <w:sz w:val="24"/>
          <w:szCs w:val="24"/>
        </w:rPr>
      </w:pPr>
      <w:ins w:id="1054" w:author="Daniel Kliebenstein" w:date="2017-01-13T15:06:00Z">
        <w:r>
          <w:rPr>
            <w:sz w:val="24"/>
            <w:szCs w:val="24"/>
          </w:rPr>
          <w:t xml:space="preserve">Unknown </w:t>
        </w:r>
        <w:proofErr w:type="spellStart"/>
        <w:r>
          <w:rPr>
            <w:sz w:val="24"/>
            <w:szCs w:val="24"/>
          </w:rPr>
          <w:t>Glucosyl</w:t>
        </w:r>
        <w:proofErr w:type="spellEnd"/>
        <w:r>
          <w:rPr>
            <w:sz w:val="24"/>
            <w:szCs w:val="24"/>
          </w:rPr>
          <w:t xml:space="preserve"> transferases </w:t>
        </w:r>
      </w:ins>
      <w:ins w:id="1055" w:author="Daniel Kliebenstein" w:date="2017-01-13T15:07:00Z">
        <w:r>
          <w:rPr>
            <w:sz w:val="24"/>
            <w:szCs w:val="24"/>
          </w:rPr>
          <w:t>–</w:t>
        </w:r>
      </w:ins>
      <w:ins w:id="1056" w:author="Daniel Kliebenstein" w:date="2017-01-13T15:06:00Z">
        <w:r>
          <w:rPr>
            <w:sz w:val="24"/>
            <w:szCs w:val="24"/>
          </w:rPr>
          <w:t xml:space="preserve"> could </w:t>
        </w:r>
      </w:ins>
      <w:ins w:id="1057" w:author="Daniel Kliebenstein" w:date="2017-01-13T15:07:00Z">
        <w:r>
          <w:rPr>
            <w:sz w:val="24"/>
            <w:szCs w:val="24"/>
          </w:rPr>
          <w:t xml:space="preserve">be cell wall degrading or </w:t>
        </w:r>
        <w:proofErr w:type="spellStart"/>
        <w:r>
          <w:rPr>
            <w:sz w:val="24"/>
            <w:szCs w:val="24"/>
          </w:rPr>
          <w:t>phytoalexin</w:t>
        </w:r>
        <w:proofErr w:type="spellEnd"/>
        <w:r>
          <w:rPr>
            <w:sz w:val="24"/>
            <w:szCs w:val="24"/>
          </w:rPr>
          <w:t xml:space="preserve"> degrading or other function</w:t>
        </w:r>
      </w:ins>
      <w:commentRangeEnd w:id="1044"/>
      <w:ins w:id="1058" w:author="Daniel Kliebenstein" w:date="2017-01-13T15:28:00Z">
        <w:r w:rsidR="003250DB">
          <w:rPr>
            <w:rStyle w:val="CommentReference"/>
          </w:rPr>
          <w:commentReference w:id="1044"/>
        </w:r>
      </w:ins>
    </w:p>
    <w:p w14:paraId="1A8E914B" w14:textId="22515616" w:rsidR="008B2680" w:rsidRPr="008B2680" w:rsidRDefault="008B2680" w:rsidP="008B2680">
      <w:pPr>
        <w:rPr>
          <w:sz w:val="24"/>
          <w:szCs w:val="24"/>
          <w:rPrChange w:id="1059" w:author="Daniel Kliebenstein" w:date="2017-01-13T15:06:00Z">
            <w:rPr/>
          </w:rPrChange>
        </w:rPr>
        <w:pPrChange w:id="1060" w:author="Daniel Kliebenstein" w:date="2017-01-13T15:06:00Z">
          <w:pPr>
            <w:pStyle w:val="ListParagraph"/>
            <w:numPr>
              <w:ilvl w:val="1"/>
              <w:numId w:val="3"/>
            </w:numPr>
            <w:ind w:left="1440" w:hanging="360"/>
          </w:pPr>
        </w:pPrChange>
      </w:pPr>
    </w:p>
    <w:p w14:paraId="108EEB42" w14:textId="77777777" w:rsidR="006115F0" w:rsidRDefault="006115F0" w:rsidP="006115F0">
      <w:pPr>
        <w:pStyle w:val="ListParagraph"/>
        <w:numPr>
          <w:ilvl w:val="0"/>
          <w:numId w:val="3"/>
        </w:numPr>
        <w:rPr>
          <w:sz w:val="24"/>
          <w:szCs w:val="24"/>
        </w:rPr>
      </w:pPr>
      <w:commentRangeStart w:id="1061"/>
      <w:r>
        <w:rPr>
          <w:sz w:val="24"/>
          <w:szCs w:val="24"/>
        </w:rPr>
        <w:t>Not caused by a few genes of large effect</w:t>
      </w:r>
    </w:p>
    <w:p w14:paraId="55E40B0E" w14:textId="77777777" w:rsidR="006115F0" w:rsidRDefault="006115F0" w:rsidP="006115F0">
      <w:pPr>
        <w:pStyle w:val="ListParagraph"/>
        <w:numPr>
          <w:ilvl w:val="1"/>
          <w:numId w:val="3"/>
        </w:numPr>
        <w:rPr>
          <w:sz w:val="24"/>
          <w:szCs w:val="24"/>
        </w:rPr>
      </w:pPr>
      <w:r>
        <w:rPr>
          <w:sz w:val="24"/>
          <w:szCs w:val="24"/>
        </w:rPr>
        <w:t>Effect size of SNPs small (~1 mm?)</w:t>
      </w:r>
    </w:p>
    <w:p w14:paraId="28890E40" w14:textId="77777777" w:rsidR="006115F0" w:rsidRDefault="006115F0" w:rsidP="006115F0">
      <w:pPr>
        <w:pStyle w:val="ListParagraph"/>
        <w:numPr>
          <w:ilvl w:val="1"/>
          <w:numId w:val="3"/>
        </w:numPr>
        <w:rPr>
          <w:sz w:val="24"/>
          <w:szCs w:val="24"/>
        </w:rPr>
      </w:pPr>
      <w:r>
        <w:rPr>
          <w:sz w:val="24"/>
          <w:szCs w:val="24"/>
        </w:rPr>
        <w:t>MANY SNPs</w:t>
      </w:r>
    </w:p>
    <w:p w14:paraId="2CF471E3" w14:textId="77777777" w:rsidR="006115F0" w:rsidRDefault="006115F0" w:rsidP="006115F0">
      <w:pPr>
        <w:pStyle w:val="ListParagraph"/>
        <w:numPr>
          <w:ilvl w:val="1"/>
          <w:numId w:val="3"/>
        </w:numPr>
        <w:rPr>
          <w:sz w:val="24"/>
          <w:szCs w:val="24"/>
        </w:rPr>
      </w:pPr>
      <w:r>
        <w:rPr>
          <w:sz w:val="24"/>
          <w:szCs w:val="24"/>
        </w:rPr>
        <w:t xml:space="preserve">Sum up SNP </w:t>
      </w:r>
      <w:proofErr w:type="spellStart"/>
      <w:r>
        <w:rPr>
          <w:sz w:val="24"/>
          <w:szCs w:val="24"/>
        </w:rPr>
        <w:t>fx</w:t>
      </w:r>
      <w:proofErr w:type="spellEnd"/>
      <w:r>
        <w:rPr>
          <w:sz w:val="24"/>
          <w:szCs w:val="24"/>
        </w:rPr>
        <w:t xml:space="preserve"> of top hits?</w:t>
      </w:r>
    </w:p>
    <w:p w14:paraId="38C1D3A1" w14:textId="77777777" w:rsidR="006115F0" w:rsidRPr="006115F0" w:rsidRDefault="006115F0" w:rsidP="006115F0">
      <w:pPr>
        <w:pStyle w:val="ListParagraph"/>
        <w:numPr>
          <w:ilvl w:val="1"/>
          <w:numId w:val="3"/>
        </w:numPr>
        <w:rPr>
          <w:sz w:val="24"/>
          <w:szCs w:val="24"/>
        </w:rPr>
      </w:pPr>
      <w:r>
        <w:rPr>
          <w:sz w:val="24"/>
          <w:szCs w:val="24"/>
        </w:rPr>
        <w:t xml:space="preserve">Test model using ~10 big SNPs for </w:t>
      </w:r>
      <w:proofErr w:type="spellStart"/>
      <w:r>
        <w:rPr>
          <w:sz w:val="24"/>
          <w:szCs w:val="24"/>
        </w:rPr>
        <w:t>fx</w:t>
      </w:r>
      <w:proofErr w:type="spellEnd"/>
      <w:r>
        <w:rPr>
          <w:sz w:val="24"/>
          <w:szCs w:val="24"/>
        </w:rPr>
        <w:t xml:space="preserve"> size on trait</w:t>
      </w:r>
      <w:commentRangeEnd w:id="1061"/>
      <w:r w:rsidR="00DF0CF7">
        <w:rPr>
          <w:rStyle w:val="CommentReference"/>
        </w:rPr>
        <w:commentReference w:id="1061"/>
      </w:r>
      <w:r>
        <w:rPr>
          <w:sz w:val="24"/>
          <w:szCs w:val="24"/>
        </w:rPr>
        <w:t>?</w:t>
      </w:r>
    </w:p>
    <w:p w14:paraId="7EE089DF" w14:textId="77777777" w:rsidR="002A6387" w:rsidRPr="004D38F6" w:rsidRDefault="004D38F6" w:rsidP="00473ACC">
      <w:pPr>
        <w:spacing w:line="480" w:lineRule="auto"/>
        <w:rPr>
          <w:b/>
          <w:sz w:val="24"/>
          <w:szCs w:val="24"/>
        </w:rPr>
      </w:pPr>
      <w:r>
        <w:rPr>
          <w:b/>
          <w:sz w:val="24"/>
          <w:szCs w:val="24"/>
        </w:rPr>
        <w:t>FIGURES</w:t>
      </w:r>
    </w:p>
    <w:p w14:paraId="07162DAC" w14:textId="77777777" w:rsidR="00765830" w:rsidRPr="00572481" w:rsidRDefault="00765830" w:rsidP="00907A4A">
      <w:pPr>
        <w:rPr>
          <w:sz w:val="24"/>
          <w:szCs w:val="24"/>
        </w:rPr>
      </w:pPr>
      <w:r>
        <w:rPr>
          <w:sz w:val="24"/>
          <w:szCs w:val="24"/>
        </w:rPr>
        <w:t>Figure R1. Will be an image of the detached leaf assay and leaf/ lesion calls.</w:t>
      </w:r>
    </w:p>
    <w:p w14:paraId="78E2C41F" w14:textId="77777777" w:rsidR="00791691" w:rsidRPr="00572481" w:rsidRDefault="00791691" w:rsidP="00907A4A">
      <w:pPr>
        <w:rPr>
          <w:sz w:val="24"/>
          <w:szCs w:val="24"/>
        </w:rPr>
      </w:pPr>
    </w:p>
    <w:p w14:paraId="2E8AD2A6" w14:textId="77777777" w:rsidR="006068CF" w:rsidRDefault="004A0709" w:rsidP="00907A4A">
      <w:pPr>
        <w:rPr>
          <w:sz w:val="24"/>
          <w:szCs w:val="24"/>
        </w:rPr>
      </w:pPr>
      <w:r w:rsidRPr="00572481">
        <w:rPr>
          <w:sz w:val="24"/>
          <w:szCs w:val="24"/>
        </w:rPr>
        <w:t xml:space="preserve">Figure </w:t>
      </w:r>
      <w:r w:rsidR="002A6387">
        <w:rPr>
          <w:sz w:val="24"/>
          <w:szCs w:val="24"/>
        </w:rPr>
        <w:t>R2</w:t>
      </w:r>
      <w:r w:rsidRPr="00572481">
        <w:rPr>
          <w:sz w:val="24"/>
          <w:szCs w:val="24"/>
        </w:rPr>
        <w:t xml:space="preserve">. Violin plots of lesion size due to Botrytis cinerea growth on tomato host genotypes. </w:t>
      </w:r>
      <w:r w:rsidR="00222FE4" w:rsidRPr="00572481">
        <w:rPr>
          <w:sz w:val="24"/>
          <w:szCs w:val="24"/>
        </w:rPr>
        <w:t xml:space="preserve">Plots include all replicates of lesion size measurements across isolates. </w:t>
      </w:r>
    </w:p>
    <w:p w14:paraId="1EBFE7AC" w14:textId="77777777" w:rsidR="005A544C" w:rsidRPr="00572481" w:rsidRDefault="005A544C" w:rsidP="00907A4A">
      <w:pPr>
        <w:rPr>
          <w:sz w:val="24"/>
          <w:szCs w:val="24"/>
        </w:rPr>
      </w:pPr>
    </w:p>
    <w:p w14:paraId="43278242" w14:textId="77777777" w:rsidR="00222FE4" w:rsidRPr="002A6387" w:rsidRDefault="005A544C" w:rsidP="00907A4A">
      <w:pPr>
        <w:rPr>
          <w:sz w:val="24"/>
          <w:szCs w:val="24"/>
        </w:rPr>
      </w:pPr>
      <w:r w:rsidRPr="00572481">
        <w:rPr>
          <w:sz w:val="24"/>
          <w:szCs w:val="24"/>
        </w:rPr>
        <w:t xml:space="preserve">Figure </w:t>
      </w:r>
      <w:r w:rsidR="002A6387">
        <w:rPr>
          <w:sz w:val="24"/>
          <w:szCs w:val="24"/>
        </w:rPr>
        <w:t>R3</w:t>
      </w:r>
      <w:r w:rsidRPr="00572481">
        <w:rPr>
          <w:sz w:val="24"/>
          <w:szCs w:val="24"/>
        </w:rPr>
        <w:t>. Interaction plot for domestication</w:t>
      </w:r>
      <w:r w:rsidR="002A6387">
        <w:rPr>
          <w:sz w:val="24"/>
          <w:szCs w:val="24"/>
        </w:rPr>
        <w:t xml:space="preserve">. Each line traces the average lesion size for a single Botrytis isolate. </w:t>
      </w:r>
    </w:p>
    <w:p w14:paraId="5DBCF079" w14:textId="77777777" w:rsidR="002A6387" w:rsidRDefault="002A6387" w:rsidP="00907A4A">
      <w:pPr>
        <w:rPr>
          <w:sz w:val="24"/>
          <w:szCs w:val="24"/>
        </w:rPr>
      </w:pPr>
    </w:p>
    <w:p w14:paraId="34622B46" w14:textId="77777777" w:rsidR="00201913" w:rsidRDefault="002A6387" w:rsidP="00907A4A">
      <w:pPr>
        <w:rPr>
          <w:sz w:val="24"/>
          <w:szCs w:val="24"/>
        </w:rPr>
      </w:pPr>
      <w:r w:rsidRPr="00572481">
        <w:rPr>
          <w:sz w:val="24"/>
          <w:szCs w:val="24"/>
        </w:rPr>
        <w:t xml:space="preserve">Figure </w:t>
      </w:r>
      <w:r>
        <w:rPr>
          <w:sz w:val="24"/>
          <w:szCs w:val="24"/>
        </w:rPr>
        <w:t>R4</w:t>
      </w:r>
      <w:r w:rsidRPr="00572481">
        <w:rPr>
          <w:sz w:val="24"/>
          <w:szCs w:val="24"/>
        </w:rPr>
        <w:t>. Interaction plot of lesion size due to individual Botrytis cinerea isolates on tomato host genotypes. Each line traces the average lesion size across plant genotype</w:t>
      </w:r>
      <w:r w:rsidR="008B143E">
        <w:rPr>
          <w:sz w:val="24"/>
          <w:szCs w:val="24"/>
        </w:rPr>
        <w:t>s for a single Botrytis isolate.</w:t>
      </w:r>
      <w:r w:rsidR="001E0D39">
        <w:rPr>
          <w:sz w:val="24"/>
          <w:szCs w:val="24"/>
        </w:rPr>
        <w:t xml:space="preserve"> A is all isolates, B is B05.10, C is the top 10 highly-virulent isolates, D is the bottom 10 saprophytic isolates, E is host-sensitive isolates, F is 5 isolates collected from tomato tissue, G is 3 domestication-sensitive isolates. </w:t>
      </w:r>
    </w:p>
    <w:p w14:paraId="3522E3B0" w14:textId="77777777" w:rsidR="005370B1" w:rsidRDefault="005370B1" w:rsidP="00907A4A">
      <w:pPr>
        <w:rPr>
          <w:sz w:val="24"/>
          <w:szCs w:val="24"/>
        </w:rPr>
      </w:pPr>
    </w:p>
    <w:p w14:paraId="1685A6D0" w14:textId="77777777" w:rsidR="005370B1" w:rsidRDefault="005370B1" w:rsidP="00907A4A">
      <w:pPr>
        <w:rPr>
          <w:sz w:val="24"/>
          <w:szCs w:val="24"/>
        </w:rPr>
      </w:pPr>
      <w:r>
        <w:rPr>
          <w:sz w:val="24"/>
          <w:szCs w:val="24"/>
        </w:rPr>
        <w:t xml:space="preserve">Figure R5. </w:t>
      </w:r>
      <w:r w:rsidR="005A4ECB">
        <w:rPr>
          <w:sz w:val="24"/>
          <w:szCs w:val="24"/>
        </w:rPr>
        <w:t xml:space="preserve">Overlap in lesion size SNPs &gt; 99.9% threshold across multiple host plant phenotypes. Chromosomes are differentiated by shading. Frequency is number of phenotypes in which the SNP exceeds the threshold. </w:t>
      </w:r>
    </w:p>
    <w:p w14:paraId="205D452B" w14:textId="77777777" w:rsidR="00907A4A" w:rsidRDefault="00907A4A" w:rsidP="00907A4A">
      <w:pPr>
        <w:rPr>
          <w:sz w:val="24"/>
          <w:szCs w:val="24"/>
        </w:rPr>
      </w:pPr>
    </w:p>
    <w:p w14:paraId="353340AA" w14:textId="77777777" w:rsidR="005A4ECB" w:rsidRDefault="00907A4A" w:rsidP="00907A4A">
      <w:pPr>
        <w:rPr>
          <w:sz w:val="24"/>
          <w:szCs w:val="24"/>
        </w:rPr>
      </w:pPr>
      <w:r>
        <w:rPr>
          <w:sz w:val="24"/>
          <w:szCs w:val="24"/>
        </w:rPr>
        <w:t>Figure R6. Top 50 SNPs for lesion size phenotype on each host plant. Points are color coded by plant host.</w:t>
      </w:r>
    </w:p>
    <w:p w14:paraId="0A447C86" w14:textId="77777777" w:rsidR="00907A4A" w:rsidRDefault="00907A4A" w:rsidP="00907A4A">
      <w:pPr>
        <w:rPr>
          <w:sz w:val="24"/>
          <w:szCs w:val="24"/>
        </w:rPr>
      </w:pPr>
    </w:p>
    <w:p w14:paraId="0069CE17" w14:textId="77777777" w:rsidR="00907A4A" w:rsidRDefault="00907A4A" w:rsidP="00907A4A">
      <w:pPr>
        <w:rPr>
          <w:sz w:val="24"/>
          <w:szCs w:val="24"/>
        </w:rPr>
      </w:pPr>
      <w:r>
        <w:rPr>
          <w:sz w:val="24"/>
          <w:szCs w:val="24"/>
        </w:rPr>
        <w:t xml:space="preserve">Figure R7. </w:t>
      </w:r>
      <w:r w:rsidR="008A0D22">
        <w:rPr>
          <w:sz w:val="24"/>
          <w:szCs w:val="24"/>
        </w:rPr>
        <w:t xml:space="preserve">Overlap in lesion size SNPs &gt; 99.9% across individual-host phenotypes and domestication phenotypes. </w:t>
      </w:r>
    </w:p>
    <w:p w14:paraId="7613FEAD" w14:textId="77777777" w:rsidR="008A0D22" w:rsidRDefault="008A0D22" w:rsidP="00907A4A">
      <w:pPr>
        <w:rPr>
          <w:sz w:val="24"/>
          <w:szCs w:val="24"/>
        </w:rPr>
      </w:pPr>
    </w:p>
    <w:p w14:paraId="781E2722" w14:textId="77777777" w:rsidR="008A0D22" w:rsidRDefault="008A0D22" w:rsidP="00907A4A">
      <w:pPr>
        <w:rPr>
          <w:sz w:val="24"/>
          <w:szCs w:val="24"/>
        </w:rPr>
      </w:pPr>
      <w:r>
        <w:rPr>
          <w:sz w:val="24"/>
          <w:szCs w:val="24"/>
        </w:rPr>
        <w:t xml:space="preserve">Figure R8. Top 50 SNPs for lesion size for each domestication phenotype. Domestication sensitivity is (domesticated – wild / domesticated). </w:t>
      </w:r>
    </w:p>
    <w:p w14:paraId="37D04E58" w14:textId="77777777" w:rsidR="008A0D22" w:rsidRDefault="008A0D22" w:rsidP="00907A4A">
      <w:pPr>
        <w:rPr>
          <w:sz w:val="24"/>
          <w:szCs w:val="24"/>
        </w:rPr>
      </w:pPr>
    </w:p>
    <w:p w14:paraId="4D5A5DB6" w14:textId="77777777" w:rsidR="008A0D22" w:rsidRDefault="008A0D22" w:rsidP="00907A4A">
      <w:pPr>
        <w:rPr>
          <w:sz w:val="24"/>
          <w:szCs w:val="24"/>
        </w:rPr>
      </w:pPr>
      <w:r>
        <w:rPr>
          <w:sz w:val="24"/>
          <w:szCs w:val="24"/>
        </w:rPr>
        <w:t>Figure R9. Venn diagram of SNPs identified &gt;99.9% for each domestication phenotype.</w:t>
      </w:r>
    </w:p>
    <w:p w14:paraId="1EC9DD7F" w14:textId="77777777" w:rsidR="008A0D22" w:rsidRDefault="008A0D22" w:rsidP="00907A4A">
      <w:pPr>
        <w:rPr>
          <w:sz w:val="24"/>
          <w:szCs w:val="24"/>
        </w:rPr>
      </w:pPr>
    </w:p>
    <w:p w14:paraId="41430476" w14:textId="77777777" w:rsidR="00201913" w:rsidRDefault="008A0D22" w:rsidP="008A0D22">
      <w:pPr>
        <w:rPr>
          <w:sz w:val="24"/>
          <w:szCs w:val="24"/>
        </w:rPr>
      </w:pPr>
      <w:r>
        <w:rPr>
          <w:sz w:val="24"/>
          <w:szCs w:val="24"/>
        </w:rPr>
        <w:t>Figure R10. 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1AE55A43" w14:textId="77777777" w:rsidR="00A951D7" w:rsidRPr="00A951D7" w:rsidRDefault="00201913" w:rsidP="00A951D7">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A951D7" w:rsidRPr="00A951D7">
        <w:t xml:space="preserve">Corwin, J. A., D. Copeland, J. Feusier, A. Subedy, R. Eshbaugh, C. Palmer, J. Maloof and D. J. Kliebenstein (2016). "The quantitative basis of the Arabidopsis innate immune system to endemic pathogens depends on pathogen genetics." </w:t>
      </w:r>
      <w:r w:rsidR="00A951D7" w:rsidRPr="00A951D7">
        <w:rPr>
          <w:u w:val="single"/>
        </w:rPr>
        <w:t>PLoS Genet</w:t>
      </w:r>
      <w:r w:rsidR="00A951D7" w:rsidRPr="00A951D7">
        <w:t xml:space="preserve"> </w:t>
      </w:r>
      <w:r w:rsidR="00A951D7" w:rsidRPr="00A951D7">
        <w:rPr>
          <w:b/>
        </w:rPr>
        <w:t>12</w:t>
      </w:r>
      <w:r w:rsidR="00A951D7" w:rsidRPr="00A951D7">
        <w:t>(2): e1005789.</w:t>
      </w:r>
    </w:p>
    <w:p w14:paraId="6BC48F22" w14:textId="77777777" w:rsidR="00A951D7" w:rsidRPr="00A951D7" w:rsidRDefault="00A951D7" w:rsidP="00A951D7">
      <w:pPr>
        <w:pStyle w:val="EndNoteBibliography"/>
      </w:pPr>
      <w:r w:rsidRPr="00A951D7">
        <w:t xml:space="preserve">Dalmais, B., J. Schumacher, J. Moraga, P. Le Pecheur, B. Tudzynski, I. G. Collado and M. Viaud (2011). "The Botrytis cinerea phytotoxin botcinic acid requires two polyketide synthases for production and has a redundant role in virulence with botrydial." </w:t>
      </w:r>
      <w:r w:rsidRPr="00A951D7">
        <w:rPr>
          <w:u w:val="single"/>
        </w:rPr>
        <w:t>Molecular plant pathology</w:t>
      </w:r>
      <w:r w:rsidRPr="00A951D7">
        <w:t xml:space="preserve"> </w:t>
      </w:r>
      <w:r w:rsidRPr="00A951D7">
        <w:rPr>
          <w:b/>
        </w:rPr>
        <w:t>12</w:t>
      </w:r>
      <w:r w:rsidRPr="00A951D7">
        <w:t>(6): 564-579.</w:t>
      </w:r>
    </w:p>
    <w:p w14:paraId="6EB40089" w14:textId="77777777" w:rsidR="00A951D7" w:rsidRPr="00A951D7" w:rsidRDefault="00A951D7" w:rsidP="00A951D7">
      <w:pPr>
        <w:pStyle w:val="EndNoteBibliography"/>
      </w:pPr>
      <w:r w:rsidRPr="00A951D7">
        <w:t xml:space="preserve">Decognet, V., M. Bardin, Y. Trottin-Caudal and P. Nicot (2009). "Rapid change in the genetic diversity of Botrytis cinerea populations after the introduction of strains in a tomato glasshouse." </w:t>
      </w:r>
      <w:r w:rsidRPr="00A951D7">
        <w:rPr>
          <w:u w:val="single"/>
        </w:rPr>
        <w:t>Phytopathology</w:t>
      </w:r>
      <w:r w:rsidRPr="00A951D7">
        <w:t xml:space="preserve"> </w:t>
      </w:r>
      <w:r w:rsidRPr="00A951D7">
        <w:rPr>
          <w:b/>
        </w:rPr>
        <w:t>99</w:t>
      </w:r>
      <w:r w:rsidRPr="00A951D7">
        <w:t>(2): 185-193.</w:t>
      </w:r>
    </w:p>
    <w:p w14:paraId="0A858B46" w14:textId="77777777" w:rsidR="00A951D7" w:rsidRPr="00A951D7" w:rsidRDefault="00A951D7" w:rsidP="00A951D7">
      <w:pPr>
        <w:pStyle w:val="EndNoteBibliography"/>
      </w:pPr>
      <w:r w:rsidRPr="00A951D7">
        <w:t xml:space="preserve">Deighton, N., I. Muckenschnabel, A. J. Colmenares, I. G. Collado and B. Williamson (2001). "Botrydial is produced in plant tissues infected by Botrytis cinerea." </w:t>
      </w:r>
      <w:r w:rsidRPr="00A951D7">
        <w:rPr>
          <w:u w:val="single"/>
        </w:rPr>
        <w:t>Phytochemistry</w:t>
      </w:r>
      <w:r w:rsidRPr="00A951D7">
        <w:t xml:space="preserve"> </w:t>
      </w:r>
      <w:r w:rsidRPr="00A951D7">
        <w:rPr>
          <w:b/>
        </w:rPr>
        <w:t>57</w:t>
      </w:r>
      <w:r w:rsidRPr="00A951D7">
        <w:t>(5): 689-692.</w:t>
      </w:r>
    </w:p>
    <w:p w14:paraId="403CA784" w14:textId="77777777" w:rsidR="00A951D7" w:rsidRPr="00A951D7" w:rsidRDefault="00A951D7" w:rsidP="00A951D7">
      <w:pPr>
        <w:pStyle w:val="EndNoteBibliography"/>
      </w:pPr>
      <w:r w:rsidRPr="00A951D7">
        <w:t xml:space="preserve">Egashira, H., A. Kuwashima, H. Ishiguro, K. Fukushima, T. Kaya and S. Imanishi (2000). "Screening of wild accessions resistant to gray mold (Botrytis cinerea Pers.) in Lycopersicon." </w:t>
      </w:r>
      <w:r w:rsidRPr="00A951D7">
        <w:rPr>
          <w:u w:val="single"/>
        </w:rPr>
        <w:t>Acta physiologiae plantarum</w:t>
      </w:r>
      <w:r w:rsidRPr="00A951D7">
        <w:t xml:space="preserve"> </w:t>
      </w:r>
      <w:r w:rsidRPr="00A951D7">
        <w:rPr>
          <w:b/>
        </w:rPr>
        <w:t>22</w:t>
      </w:r>
      <w:r w:rsidRPr="00A951D7">
        <w:t>(3): 324-326.</w:t>
      </w:r>
    </w:p>
    <w:p w14:paraId="71F3376F" w14:textId="77777777" w:rsidR="00A951D7" w:rsidRPr="00A951D7" w:rsidRDefault="00A951D7" w:rsidP="00A951D7">
      <w:pPr>
        <w:pStyle w:val="EndNoteBibliography"/>
      </w:pPr>
      <w:r w:rsidRPr="00A951D7">
        <w:t xml:space="preserve">Elad, Y., B. Williamson, P. Tudzynski and N. Delen (2007). Botrytis spp. and diseases they cause in agricultural systems–an introduction. </w:t>
      </w:r>
      <w:r w:rsidRPr="00A951D7">
        <w:rPr>
          <w:u w:val="single"/>
        </w:rPr>
        <w:t>Botrytis: Biology, pathology and control</w:t>
      </w:r>
      <w:r w:rsidRPr="00A951D7">
        <w:t>, Springer</w:t>
      </w:r>
      <w:r w:rsidRPr="00A951D7">
        <w:rPr>
          <w:b/>
        </w:rPr>
        <w:t xml:space="preserve">: </w:t>
      </w:r>
      <w:r w:rsidRPr="00A951D7">
        <w:t>1-8.</w:t>
      </w:r>
    </w:p>
    <w:p w14:paraId="1AA29E47" w14:textId="77777777" w:rsidR="00A951D7" w:rsidRPr="00A951D7" w:rsidRDefault="00A951D7" w:rsidP="00A951D7">
      <w:pPr>
        <w:pStyle w:val="EndNoteBibliography"/>
      </w:pPr>
      <w:r w:rsidRPr="00A951D7">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A951D7">
        <w:rPr>
          <w:u w:val="single"/>
        </w:rPr>
        <w:t>Plant physiology</w:t>
      </w:r>
      <w:r w:rsidRPr="00A951D7">
        <w:t xml:space="preserve"> </w:t>
      </w:r>
      <w:r w:rsidRPr="00A951D7">
        <w:rPr>
          <w:b/>
        </w:rPr>
        <w:t>144</w:t>
      </w:r>
      <w:r w:rsidRPr="00A951D7">
        <w:t>(1): 367-379.</w:t>
      </w:r>
    </w:p>
    <w:p w14:paraId="6B9ED47F" w14:textId="77777777" w:rsidR="00A951D7" w:rsidRPr="00A951D7" w:rsidRDefault="00A951D7" w:rsidP="00A951D7">
      <w:pPr>
        <w:pStyle w:val="EndNoteBibliography"/>
      </w:pPr>
      <w:r w:rsidRPr="00A951D7">
        <w:t xml:space="preserve">Finkers, R., Y. Bai, P. van den Berg, R. van Berloo, F. Meijer-Dekens, A. Ten Have, J. van Kan, P. Lindhout and A. W. van Heusden (2008). "Quantitative resistance to Botrytis cinerea from Solanum neorickii." </w:t>
      </w:r>
      <w:r w:rsidRPr="00A951D7">
        <w:rPr>
          <w:u w:val="single"/>
        </w:rPr>
        <w:t>Euphytica</w:t>
      </w:r>
      <w:r w:rsidRPr="00A951D7">
        <w:t xml:space="preserve"> </w:t>
      </w:r>
      <w:r w:rsidRPr="00A951D7">
        <w:rPr>
          <w:b/>
        </w:rPr>
        <w:t>159</w:t>
      </w:r>
      <w:r w:rsidRPr="00A951D7">
        <w:t>(1-2): 83-92.</w:t>
      </w:r>
    </w:p>
    <w:p w14:paraId="474AE9A6" w14:textId="77777777" w:rsidR="00A951D7" w:rsidRPr="00A951D7" w:rsidRDefault="00A951D7" w:rsidP="00A951D7">
      <w:pPr>
        <w:pStyle w:val="EndNoteBibliography"/>
      </w:pPr>
      <w:r w:rsidRPr="00A951D7">
        <w:t xml:space="preserve">Finkers, R., A. W. van Heusden, F. Meijer-Dekens, J. A. van Kan, P. Maris and P. Lindhout (2007). "The construction of a Solanum habrochaites LYC4 introgression line population and the identification of QTLs for resistance to Botrytis cinerea." </w:t>
      </w:r>
      <w:r w:rsidRPr="00A951D7">
        <w:rPr>
          <w:u w:val="single"/>
        </w:rPr>
        <w:t>Theoretical and Applied Genetics</w:t>
      </w:r>
      <w:r w:rsidRPr="00A951D7">
        <w:t xml:space="preserve"> </w:t>
      </w:r>
      <w:r w:rsidRPr="00A951D7">
        <w:rPr>
          <w:b/>
        </w:rPr>
        <w:t>114</w:t>
      </w:r>
      <w:r w:rsidRPr="00A951D7">
        <w:t>(6): 1071-1080.</w:t>
      </w:r>
    </w:p>
    <w:p w14:paraId="1FF25328" w14:textId="77777777" w:rsidR="00A951D7" w:rsidRPr="00A951D7" w:rsidRDefault="00A951D7" w:rsidP="00A951D7">
      <w:pPr>
        <w:pStyle w:val="EndNoteBibliography"/>
      </w:pPr>
      <w:r w:rsidRPr="00A951D7">
        <w:t xml:space="preserve">Guimaraes, R. L., R. T. Chetelat and H. U. Stotz (2004). "Resistance to Botrytis cinerea in Solanum lycopersicoides is dominant in hybrids with tomato, and involves induced hyphal death." </w:t>
      </w:r>
      <w:r w:rsidRPr="00A951D7">
        <w:rPr>
          <w:u w:val="single"/>
        </w:rPr>
        <w:t>European journal of plant pathology</w:t>
      </w:r>
      <w:r w:rsidRPr="00A951D7">
        <w:t xml:space="preserve"> </w:t>
      </w:r>
      <w:r w:rsidRPr="00A951D7">
        <w:rPr>
          <w:b/>
        </w:rPr>
        <w:t>110</w:t>
      </w:r>
      <w:r w:rsidRPr="00A951D7">
        <w:t>(1): 13-23.</w:t>
      </w:r>
    </w:p>
    <w:p w14:paraId="2E6CF4CF" w14:textId="77777777" w:rsidR="00A951D7" w:rsidRPr="00A951D7" w:rsidRDefault="00A951D7" w:rsidP="00A951D7">
      <w:pPr>
        <w:pStyle w:val="EndNoteBibliography"/>
      </w:pPr>
      <w:r w:rsidRPr="00A951D7">
        <w:t xml:space="preserve">Katan, T. (1999). "Current status of vegetative compatibility groups in Fusarium oxysporum." </w:t>
      </w:r>
      <w:r w:rsidRPr="00A951D7">
        <w:rPr>
          <w:u w:val="single"/>
        </w:rPr>
        <w:t>Phytoparasitica</w:t>
      </w:r>
      <w:r w:rsidRPr="00A951D7">
        <w:t xml:space="preserve"> </w:t>
      </w:r>
      <w:r w:rsidRPr="00A951D7">
        <w:rPr>
          <w:b/>
        </w:rPr>
        <w:t>27</w:t>
      </w:r>
      <w:r w:rsidRPr="00A951D7">
        <w:t>(1): 51-64.</w:t>
      </w:r>
    </w:p>
    <w:p w14:paraId="24F8636C" w14:textId="77777777" w:rsidR="00A951D7" w:rsidRPr="00A951D7" w:rsidRDefault="00A951D7" w:rsidP="00A951D7">
      <w:pPr>
        <w:pStyle w:val="EndNoteBibliography"/>
      </w:pPr>
      <w:r w:rsidRPr="00A951D7">
        <w:t xml:space="preserve">Nicot, P., A. Moretti, C. Romiti, M. Bardin, C. Caranta and H. Ferriere (2002). "Differences in susceptibility of pruning wounds and leaves to infection by Botrytis cinerea among wild tomato accessions." </w:t>
      </w:r>
      <w:r w:rsidRPr="00A951D7">
        <w:rPr>
          <w:u w:val="single"/>
        </w:rPr>
        <w:t>TGC Report</w:t>
      </w:r>
      <w:r w:rsidRPr="00A951D7">
        <w:t xml:space="preserve"> </w:t>
      </w:r>
      <w:r w:rsidRPr="00A951D7">
        <w:rPr>
          <w:b/>
        </w:rPr>
        <w:t>52</w:t>
      </w:r>
      <w:r w:rsidRPr="00A951D7">
        <w:t>: 24-26.</w:t>
      </w:r>
    </w:p>
    <w:p w14:paraId="680ADEE1" w14:textId="77777777" w:rsidR="00A951D7" w:rsidRPr="00A951D7" w:rsidRDefault="00A951D7" w:rsidP="00A951D7">
      <w:pPr>
        <w:pStyle w:val="EndNoteBibliography"/>
      </w:pPr>
      <w:r w:rsidRPr="00A951D7">
        <w:t xml:space="preserve">Nicot, P. C. and A. Baille (1996). Integrated control of Botrytis cinerea on greenhouse tomatoes. </w:t>
      </w:r>
      <w:r w:rsidRPr="00A951D7">
        <w:rPr>
          <w:u w:val="single"/>
        </w:rPr>
        <w:t>Aerial Plant Surface Microbiology</w:t>
      </w:r>
      <w:r w:rsidRPr="00A951D7">
        <w:t>, Springer</w:t>
      </w:r>
      <w:r w:rsidRPr="00A951D7">
        <w:rPr>
          <w:b/>
        </w:rPr>
        <w:t xml:space="preserve">: </w:t>
      </w:r>
      <w:r w:rsidRPr="00A951D7">
        <w:t>169-189.</w:t>
      </w:r>
    </w:p>
    <w:p w14:paraId="041543DF" w14:textId="77777777" w:rsidR="00A951D7" w:rsidRPr="00A951D7" w:rsidRDefault="00A951D7" w:rsidP="00A951D7">
      <w:pPr>
        <w:pStyle w:val="EndNoteBibliography"/>
      </w:pPr>
      <w:r w:rsidRPr="00A951D7">
        <w:t xml:space="preserve">Rowe, H. C. and D. J. Kliebenstein (2008). "Complex genetics control natural variation in Arabidopsis thaliana resistance to Botrytis cinerea." </w:t>
      </w:r>
      <w:r w:rsidRPr="00A951D7">
        <w:rPr>
          <w:u w:val="single"/>
        </w:rPr>
        <w:t>Genetics</w:t>
      </w:r>
      <w:r w:rsidRPr="00A951D7">
        <w:t xml:space="preserve"> </w:t>
      </w:r>
      <w:r w:rsidRPr="00A951D7">
        <w:rPr>
          <w:b/>
        </w:rPr>
        <w:t>180</w:t>
      </w:r>
      <w:r w:rsidRPr="00A951D7">
        <w:t>(4): 2237-2250.</w:t>
      </w:r>
    </w:p>
    <w:p w14:paraId="3ED9653A" w14:textId="77777777" w:rsidR="00A951D7" w:rsidRPr="00A951D7" w:rsidRDefault="00A951D7" w:rsidP="00A951D7">
      <w:pPr>
        <w:pStyle w:val="EndNoteBibliography"/>
      </w:pPr>
      <w:r w:rsidRPr="00A951D7">
        <w:t xml:space="preserve">Rowe, H. C. and D. J. Kliebenstein (2008). "Complex genetics control natural variation in Arabidopsis thaliana resistance to Botrytis cinerea." </w:t>
      </w:r>
      <w:r w:rsidRPr="00A951D7">
        <w:rPr>
          <w:u w:val="single"/>
        </w:rPr>
        <w:t>Genetics</w:t>
      </w:r>
      <w:r w:rsidRPr="00A951D7">
        <w:t xml:space="preserve"> </w:t>
      </w:r>
      <w:r w:rsidRPr="00A951D7">
        <w:rPr>
          <w:b/>
        </w:rPr>
        <w:t>180</w:t>
      </w:r>
      <w:r w:rsidRPr="00A951D7">
        <w:t>(4): 2237-2250.</w:t>
      </w:r>
    </w:p>
    <w:p w14:paraId="350D4A26" w14:textId="77777777" w:rsidR="00A951D7" w:rsidRPr="00A951D7" w:rsidRDefault="00A951D7" w:rsidP="00A951D7">
      <w:pPr>
        <w:pStyle w:val="EndNoteBibliography"/>
      </w:pPr>
      <w:r w:rsidRPr="00A951D7">
        <w:t xml:space="preserve">Rowe, H. C., J. W. Walley, J. Corwin, E. K.-F. Chan, K. Dehesh and D. J. Kliebenstein (2010). "Deficiencies in jasmonate-mediated plant defense reveal quantitative variation in Botrytis cinerea pathogenesis." </w:t>
      </w:r>
      <w:r w:rsidRPr="00A951D7">
        <w:rPr>
          <w:u w:val="single"/>
        </w:rPr>
        <w:t>PLoS Pathog</w:t>
      </w:r>
      <w:r w:rsidRPr="00A951D7">
        <w:t xml:space="preserve"> </w:t>
      </w:r>
      <w:r w:rsidRPr="00A951D7">
        <w:rPr>
          <w:b/>
        </w:rPr>
        <w:t>6</w:t>
      </w:r>
      <w:r w:rsidRPr="00A951D7">
        <w:t>(4): e1000861.</w:t>
      </w:r>
    </w:p>
    <w:p w14:paraId="59E252BE" w14:textId="77777777" w:rsidR="00A951D7" w:rsidRPr="00A951D7" w:rsidRDefault="00A951D7" w:rsidP="00A951D7">
      <w:pPr>
        <w:pStyle w:val="EndNoteBibliography"/>
      </w:pPr>
      <w:r w:rsidRPr="00A951D7">
        <w:t xml:space="preserve">Schumacher, J., J.-M. Pradier, A. Simon, S. Traeger, J. Moraga, I. G. Collado, M. Viaud and B. Tudzynski (2012). "Natural variation in the VELVET gene bcvel1 affects virulence and light-dependent differentiation in Botrytis cinerea." </w:t>
      </w:r>
      <w:r w:rsidRPr="00A951D7">
        <w:rPr>
          <w:u w:val="single"/>
        </w:rPr>
        <w:t>PLoS One</w:t>
      </w:r>
      <w:r w:rsidRPr="00A951D7">
        <w:t xml:space="preserve"> </w:t>
      </w:r>
      <w:r w:rsidRPr="00A951D7">
        <w:rPr>
          <w:b/>
        </w:rPr>
        <w:t>7</w:t>
      </w:r>
      <w:r w:rsidRPr="00A951D7">
        <w:t>(10): e47840.</w:t>
      </w:r>
    </w:p>
    <w:p w14:paraId="5A8D330A" w14:textId="77777777" w:rsidR="00A951D7" w:rsidRPr="00A951D7" w:rsidRDefault="00A951D7" w:rsidP="00A951D7">
      <w:pPr>
        <w:pStyle w:val="EndNoteBibliography"/>
      </w:pPr>
      <w:r w:rsidRPr="00A951D7">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A951D7">
        <w:rPr>
          <w:u w:val="single"/>
        </w:rPr>
        <w:t>Molecular plant-microbe interactions</w:t>
      </w:r>
      <w:r w:rsidRPr="00A951D7">
        <w:t xml:space="preserve"> </w:t>
      </w:r>
      <w:r w:rsidRPr="00A951D7">
        <w:rPr>
          <w:b/>
        </w:rPr>
        <w:t>18</w:t>
      </w:r>
      <w:r w:rsidRPr="00A951D7">
        <w:t>(6): 602-612.</w:t>
      </w:r>
    </w:p>
    <w:p w14:paraId="75EBF5AC" w14:textId="77777777" w:rsidR="00A951D7" w:rsidRPr="00A951D7" w:rsidRDefault="00A951D7" w:rsidP="00A951D7">
      <w:pPr>
        <w:pStyle w:val="EndNoteBibliography"/>
      </w:pPr>
      <w:r w:rsidRPr="00A951D7">
        <w:t xml:space="preserve">ten Have, A., W. Mulder, J. Visser and J. A. van Kan (1998). "The endopolygalacturonase gene Bcpg1 is required for full virulence of Botrytis cinerea." </w:t>
      </w:r>
      <w:r w:rsidRPr="00A951D7">
        <w:rPr>
          <w:u w:val="single"/>
        </w:rPr>
        <w:t>Molecular Plant-Microbe Interactions</w:t>
      </w:r>
      <w:r w:rsidRPr="00A951D7">
        <w:t xml:space="preserve"> </w:t>
      </w:r>
      <w:r w:rsidRPr="00A951D7">
        <w:rPr>
          <w:b/>
        </w:rPr>
        <w:t>11</w:t>
      </w:r>
      <w:r w:rsidRPr="00A951D7">
        <w:t>(10): 1009-1016.</w:t>
      </w:r>
    </w:p>
    <w:p w14:paraId="783CCF07" w14:textId="77777777" w:rsidR="00A951D7" w:rsidRPr="00A951D7" w:rsidRDefault="00A951D7" w:rsidP="00A951D7">
      <w:pPr>
        <w:pStyle w:val="EndNoteBibliography"/>
      </w:pPr>
      <w:r w:rsidRPr="00A951D7">
        <w:t xml:space="preserve">Ten Have, A., R. van Berloo, P. Lindhout and J. A. van Kan (2007). "Partial stem and leaf resistance against the fungal pathogen Botrytis cinerea in wild relatives of tomato." </w:t>
      </w:r>
      <w:r w:rsidRPr="00A951D7">
        <w:rPr>
          <w:u w:val="single"/>
        </w:rPr>
        <w:t>European journal of plant pathology</w:t>
      </w:r>
      <w:r w:rsidRPr="00A951D7">
        <w:t xml:space="preserve"> </w:t>
      </w:r>
      <w:r w:rsidRPr="00A951D7">
        <w:rPr>
          <w:b/>
        </w:rPr>
        <w:t>117</w:t>
      </w:r>
      <w:r w:rsidRPr="00A951D7">
        <w:t>(2): 153-166.</w:t>
      </w:r>
    </w:p>
    <w:p w14:paraId="4FDF3002" w14:textId="77777777"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iel Kliebenstein" w:date="2017-01-12T16:19:00Z" w:initials="DK">
    <w:p w14:paraId="6FA1A127" w14:textId="7C5339C0" w:rsidR="006C7FE0" w:rsidRDefault="006C7FE0">
      <w:pPr>
        <w:pStyle w:val="CommentText"/>
      </w:pPr>
      <w:r>
        <w:rPr>
          <w:rStyle w:val="CommentReference"/>
        </w:rPr>
        <w:annotationRef/>
      </w:r>
      <w:r>
        <w:t>Any undergrads?</w:t>
      </w:r>
    </w:p>
  </w:comment>
  <w:comment w:id="70" w:author="Daniel Kliebenstein" w:date="2017-01-12T15:36:00Z" w:initials="DK">
    <w:p w14:paraId="0EC398D2" w14:textId="77777777" w:rsidR="006C7FE0" w:rsidRDefault="006C7FE0">
      <w:pPr>
        <w:pStyle w:val="CommentText"/>
      </w:pPr>
      <w:r>
        <w:rPr>
          <w:rStyle w:val="CommentReference"/>
        </w:rPr>
        <w:annotationRef/>
      </w:r>
      <w:r>
        <w:t>What would be the word for this?</w:t>
      </w:r>
    </w:p>
  </w:comment>
  <w:comment w:id="157" w:author="Daniel Kliebenstein" w:date="2017-01-12T15:45:00Z" w:initials="DK">
    <w:p w14:paraId="00CA64BE" w14:textId="77777777" w:rsidR="006C7FE0" w:rsidRDefault="006C7FE0">
      <w:pPr>
        <w:pStyle w:val="CommentText"/>
      </w:pPr>
      <w:r>
        <w:rPr>
          <w:rStyle w:val="CommentReference"/>
        </w:rPr>
        <w:annotationRef/>
      </w:r>
      <w:r>
        <w:t>This did not seem to fit here.</w:t>
      </w:r>
    </w:p>
  </w:comment>
  <w:comment w:id="161" w:author="Daniel Kliebenstein" w:date="2017-01-12T15:46:00Z" w:initials="DK">
    <w:p w14:paraId="6F878631" w14:textId="77777777" w:rsidR="006C7FE0" w:rsidRDefault="006C7FE0">
      <w:pPr>
        <w:pStyle w:val="CommentText"/>
      </w:pPr>
      <w:r>
        <w:rPr>
          <w:rStyle w:val="CommentReference"/>
        </w:rPr>
        <w:annotationRef/>
      </w:r>
      <w:r>
        <w:t>Seemed redundant to the above</w:t>
      </w:r>
    </w:p>
  </w:comment>
  <w:comment w:id="232" w:author="Daniel Kliebenstein" w:date="2017-01-12T15:48:00Z" w:initials="DK">
    <w:p w14:paraId="3D33F658" w14:textId="77777777" w:rsidR="006C7FE0" w:rsidRDefault="006C7FE0">
      <w:pPr>
        <w:pStyle w:val="CommentText"/>
      </w:pPr>
      <w:r>
        <w:rPr>
          <w:rStyle w:val="CommentReference"/>
        </w:rPr>
        <w:annotationRef/>
      </w:r>
      <w:r>
        <w:t>citations</w:t>
      </w:r>
    </w:p>
  </w:comment>
  <w:comment w:id="241" w:author="Daniel Kliebenstein" w:date="2017-01-12T15:51:00Z" w:initials="DK">
    <w:p w14:paraId="0D7E6C9B" w14:textId="77777777" w:rsidR="006C7FE0" w:rsidRDefault="006C7FE0">
      <w:pPr>
        <w:pStyle w:val="CommentText"/>
      </w:pPr>
      <w:r>
        <w:rPr>
          <w:rStyle w:val="CommentReference"/>
        </w:rPr>
        <w:annotationRef/>
      </w:r>
      <w:proofErr w:type="spellStart"/>
      <w:proofErr w:type="gramStart"/>
      <w:r>
        <w:t>lets</w:t>
      </w:r>
      <w:proofErr w:type="spellEnd"/>
      <w:proofErr w:type="gramEnd"/>
      <w:r>
        <w:t xml:space="preserve"> keep the quantitative resistance focus on generalists.</w:t>
      </w:r>
    </w:p>
  </w:comment>
  <w:comment w:id="253" w:author="Daniel Kliebenstein" w:date="2017-01-12T15:50:00Z" w:initials="DK">
    <w:p w14:paraId="46193998" w14:textId="77777777" w:rsidR="006C7FE0" w:rsidRDefault="006C7FE0">
      <w:pPr>
        <w:pStyle w:val="CommentText"/>
      </w:pPr>
      <w:r>
        <w:rPr>
          <w:rStyle w:val="CommentReference"/>
        </w:rPr>
        <w:annotationRef/>
      </w:r>
      <w:r>
        <w:t>build this up with Jason’s paper and some stuff from my review article in the general manuscript folder.</w:t>
      </w:r>
    </w:p>
  </w:comment>
  <w:comment w:id="180" w:author="Daniel Kliebenstein" w:date="2017-01-12T15:55:00Z" w:initials="DK">
    <w:p w14:paraId="50C35A67" w14:textId="77777777" w:rsidR="006C7FE0" w:rsidRDefault="006C7FE0">
      <w:pPr>
        <w:pStyle w:val="CommentText"/>
      </w:pPr>
      <w:r>
        <w:rPr>
          <w:rStyle w:val="CommentReference"/>
        </w:rPr>
        <w:annotationRef/>
      </w:r>
      <w:r>
        <w:t>This largely combined part of the first paragraph with the second paragraph to make a single thought.</w:t>
      </w:r>
    </w:p>
  </w:comment>
  <w:comment w:id="305" w:author="Daniel Kliebenstein" w:date="2017-01-12T15:56:00Z" w:initials="DK">
    <w:p w14:paraId="7170079E" w14:textId="77777777" w:rsidR="006C7FE0" w:rsidRDefault="006C7FE0">
      <w:pPr>
        <w:pStyle w:val="CommentText"/>
      </w:pPr>
      <w:r>
        <w:rPr>
          <w:rStyle w:val="CommentReference"/>
        </w:rPr>
        <w:annotationRef/>
      </w:r>
      <w:r>
        <w:t>Start this paragraph by saying that Domestication in plants is known to have altered the evolution of specialist pathogens. First is to talk about how the domesticated crops are typically more sensitive to specialists than the wild relatives. Then talk about evidence of bottlenecks in these plants in both the genome and the disease genes. (4 sentences tops).</w:t>
      </w:r>
    </w:p>
    <w:p w14:paraId="71E12F4F" w14:textId="77777777" w:rsidR="006C7FE0" w:rsidRDefault="006C7FE0">
      <w:pPr>
        <w:pStyle w:val="CommentText"/>
      </w:pPr>
    </w:p>
    <w:p w14:paraId="66E0CDBA" w14:textId="77777777" w:rsidR="006C7FE0" w:rsidRDefault="006C7FE0">
      <w:pPr>
        <w:pStyle w:val="CommentText"/>
      </w:pPr>
      <w:r>
        <w:t>Then transition to generalists by saying that while this is typically assumed to also be true in generalists, there is less known about how domestication in crop plants alters generalist pathogens or if they care.</w:t>
      </w:r>
    </w:p>
  </w:comment>
  <w:comment w:id="339" w:author="Daniel Kliebenstein" w:date="2017-01-12T16:02:00Z" w:initials="DK">
    <w:p w14:paraId="5941454A" w14:textId="77777777" w:rsidR="006C7FE0" w:rsidRDefault="006C7FE0">
      <w:pPr>
        <w:pStyle w:val="CommentText"/>
      </w:pPr>
      <w:r>
        <w:rPr>
          <w:rStyle w:val="CommentReference"/>
        </w:rPr>
        <w:annotationRef/>
      </w:r>
      <w:r>
        <w:t>These changes are just to streamline the paragraph and associated thought.</w:t>
      </w:r>
    </w:p>
  </w:comment>
  <w:comment w:id="510" w:author="Daniel Kliebenstein" w:date="2017-01-12T16:08:00Z" w:initials="DK">
    <w:p w14:paraId="300B9665" w14:textId="1EFE4595" w:rsidR="006C7FE0" w:rsidRDefault="006C7FE0">
      <w:pPr>
        <w:pStyle w:val="CommentText"/>
      </w:pPr>
      <w:r>
        <w:rPr>
          <w:rStyle w:val="CommentReference"/>
        </w:rPr>
        <w:annotationRef/>
      </w:r>
      <w:r>
        <w:t>Include Heather’s PG paper</w:t>
      </w:r>
    </w:p>
  </w:comment>
  <w:comment w:id="526" w:author="Daniel Kliebenstein" w:date="2017-01-12T16:08:00Z" w:initials="DK">
    <w:p w14:paraId="2EC55222" w14:textId="37A82546" w:rsidR="006C7FE0" w:rsidRDefault="006C7FE0">
      <w:pPr>
        <w:pStyle w:val="CommentText"/>
      </w:pPr>
      <w:r>
        <w:rPr>
          <w:rStyle w:val="CommentReference"/>
        </w:rPr>
        <w:annotationRef/>
      </w:r>
      <w:r>
        <w:t xml:space="preserve">What type of gene is </w:t>
      </w:r>
      <w:proofErr w:type="gramStart"/>
      <w:r>
        <w:t>this</w:t>
      </w:r>
      <w:proofErr w:type="gramEnd"/>
    </w:p>
  </w:comment>
  <w:comment w:id="483" w:author="Daniel Kliebenstein" w:date="2017-01-12T16:09:00Z" w:initials="DK">
    <w:p w14:paraId="742E6ACB" w14:textId="08E6C055" w:rsidR="006C7FE0" w:rsidRDefault="006C7FE0">
      <w:pPr>
        <w:pStyle w:val="CommentText"/>
      </w:pPr>
      <w:r>
        <w:rPr>
          <w:rStyle w:val="CommentReference"/>
        </w:rPr>
        <w:annotationRef/>
      </w:r>
      <w:r>
        <w:t>We don’t have a reference to genomic variation in Botrytis? Seems like we need a sentence along those lines. Maybe after the specific genes sentences.</w:t>
      </w:r>
    </w:p>
  </w:comment>
  <w:comment w:id="572" w:author="Daniel Kliebenstein" w:date="2017-01-12T16:12:00Z" w:initials="DK">
    <w:p w14:paraId="53E45956" w14:textId="53275A3B" w:rsidR="006C7FE0" w:rsidRDefault="006C7FE0">
      <w:pPr>
        <w:pStyle w:val="CommentText"/>
      </w:pPr>
      <w:r>
        <w:rPr>
          <w:rStyle w:val="CommentReference"/>
        </w:rPr>
        <w:annotationRef/>
      </w:r>
      <w:r>
        <w:t>This seems redundant with the surrounding paragraphs.</w:t>
      </w:r>
    </w:p>
  </w:comment>
  <w:comment w:id="659" w:author="Daniel Kliebenstein" w:date="2017-01-12T16:13:00Z" w:initials="DK">
    <w:p w14:paraId="7CEA4E76" w14:textId="4E67AEC3" w:rsidR="006C7FE0" w:rsidRDefault="006C7FE0">
      <w:pPr>
        <w:pStyle w:val="CommentText"/>
      </w:pPr>
      <w:r>
        <w:rPr>
          <w:rStyle w:val="CommentReference"/>
        </w:rPr>
        <w:annotationRef/>
      </w:r>
      <w:r>
        <w:t xml:space="preserve">Also use some </w:t>
      </w:r>
      <w:proofErr w:type="spellStart"/>
      <w:r>
        <w:t>Botyrtis</w:t>
      </w:r>
      <w:proofErr w:type="spellEnd"/>
      <w:r>
        <w:t xml:space="preserve"> books/review articles from others.</w:t>
      </w:r>
    </w:p>
  </w:comment>
  <w:comment w:id="764" w:author="Daniel Kliebenstein" w:date="2017-01-12T16:16:00Z" w:initials="DK">
    <w:p w14:paraId="172AC123" w14:textId="49AF2FD6" w:rsidR="006C7FE0" w:rsidRDefault="006C7FE0">
      <w:pPr>
        <w:pStyle w:val="CommentText"/>
      </w:pPr>
      <w:r>
        <w:rPr>
          <w:rStyle w:val="CommentReference"/>
        </w:rPr>
        <w:annotationRef/>
      </w:r>
      <w:r>
        <w:t xml:space="preserve">Include the </w:t>
      </w:r>
      <w:proofErr w:type="spellStart"/>
      <w:r>
        <w:t>Windram</w:t>
      </w:r>
      <w:proofErr w:type="spellEnd"/>
      <w:r>
        <w:t xml:space="preserve"> Plant Cell paper from Denby and other clock/Botrytis papers.</w:t>
      </w:r>
    </w:p>
  </w:comment>
  <w:comment w:id="785" w:author="Daniel Kliebenstein" w:date="2017-01-12T16:17:00Z" w:initials="DK">
    <w:p w14:paraId="60CB027A" w14:textId="2E64F946" w:rsidR="006C7FE0" w:rsidRDefault="006C7FE0">
      <w:pPr>
        <w:pStyle w:val="CommentText"/>
      </w:pPr>
      <w:r>
        <w:rPr>
          <w:rStyle w:val="CommentReference"/>
        </w:rPr>
        <w:annotationRef/>
      </w:r>
      <w:r>
        <w:t>Could some of this move up to the general domestication paragraph?</w:t>
      </w:r>
    </w:p>
  </w:comment>
  <w:comment w:id="797" w:author="Daniel Kliebenstein" w:date="2017-01-13T15:16:00Z" w:initials="DK">
    <w:p w14:paraId="4C06F5C1" w14:textId="08C1F114" w:rsidR="00CF034A" w:rsidRDefault="00CF034A">
      <w:pPr>
        <w:pStyle w:val="CommentText"/>
      </w:pPr>
      <w:r>
        <w:rPr>
          <w:rStyle w:val="CommentReference"/>
        </w:rPr>
        <w:annotationRef/>
      </w:r>
      <w:r>
        <w:t>If adding GWAS sentences, then shrink this by 1/3rd</w:t>
      </w:r>
    </w:p>
  </w:comment>
  <w:comment w:id="835" w:author="Daniel Kliebenstein" w:date="2017-01-12T16:18:00Z" w:initials="DK">
    <w:p w14:paraId="6D261993" w14:textId="08E118B0" w:rsidR="006C7FE0" w:rsidRDefault="006C7FE0">
      <w:pPr>
        <w:pStyle w:val="CommentText"/>
      </w:pPr>
      <w:r>
        <w:rPr>
          <w:rStyle w:val="CommentReference"/>
        </w:rPr>
        <w:annotationRef/>
      </w:r>
      <w:r>
        <w:t>???</w:t>
      </w:r>
    </w:p>
  </w:comment>
  <w:comment w:id="840" w:author="Daniel Kliebenstein" w:date="2017-01-13T15:16:00Z" w:initials="DK">
    <w:p w14:paraId="134A4AD6" w14:textId="75A65894" w:rsidR="00CF034A" w:rsidRDefault="00CF034A">
      <w:pPr>
        <w:pStyle w:val="CommentText"/>
      </w:pPr>
      <w:r>
        <w:rPr>
          <w:rStyle w:val="CommentReference"/>
        </w:rPr>
        <w:annotationRef/>
      </w:r>
      <w:r>
        <w:t>Expand</w:t>
      </w:r>
    </w:p>
  </w:comment>
  <w:comment w:id="842" w:author="Daniel Kliebenstein" w:date="2017-01-12T16:20:00Z" w:initials="DK">
    <w:p w14:paraId="5BB91CF6" w14:textId="670D8BEA" w:rsidR="006C7FE0" w:rsidRDefault="006C7FE0">
      <w:pPr>
        <w:pStyle w:val="CommentText"/>
      </w:pPr>
      <w:r>
        <w:rPr>
          <w:rStyle w:val="CommentReference"/>
        </w:rPr>
        <w:annotationRef/>
      </w:r>
      <w:r>
        <w:t xml:space="preserve">Make 1 paragraph. A sentence does not a </w:t>
      </w:r>
      <w:proofErr w:type="spellStart"/>
      <w:r>
        <w:t>pargraph</w:t>
      </w:r>
      <w:proofErr w:type="spellEnd"/>
      <w:r>
        <w:t xml:space="preserve"> make.</w:t>
      </w:r>
    </w:p>
  </w:comment>
  <w:comment w:id="849" w:author="Daniel Kliebenstein" w:date="2017-01-12T16:21:00Z" w:initials="DK">
    <w:p w14:paraId="0DBD7DDB" w14:textId="662D8DF2" w:rsidR="006C7FE0" w:rsidRDefault="006C7FE0">
      <w:pPr>
        <w:pStyle w:val="CommentText"/>
      </w:pPr>
      <w:r>
        <w:rPr>
          <w:rStyle w:val="CommentReference"/>
        </w:rPr>
        <w:annotationRef/>
      </w:r>
      <w:r>
        <w:t>Combine into a paragraph.</w:t>
      </w:r>
      <w:r w:rsidR="00CF034A">
        <w:t xml:space="preserve"> Check all fixed/random to ensure </w:t>
      </w:r>
      <w:proofErr w:type="spellStart"/>
      <w:r w:rsidR="00CF034A">
        <w:t>compatibile</w:t>
      </w:r>
      <w:proofErr w:type="spellEnd"/>
      <w:r w:rsidR="00CF034A">
        <w:t xml:space="preserve"> with new model.</w:t>
      </w:r>
    </w:p>
  </w:comment>
  <w:comment w:id="859" w:author="Daniel Kliebenstein" w:date="2017-01-13T15:19:00Z" w:initials="DK">
    <w:p w14:paraId="3CE3EAB3" w14:textId="6B7061CC" w:rsidR="00CF034A" w:rsidRDefault="00CF034A">
      <w:pPr>
        <w:pStyle w:val="CommentText"/>
      </w:pPr>
      <w:r>
        <w:rPr>
          <w:rStyle w:val="CommentReference"/>
        </w:rPr>
        <w:annotationRef/>
      </w:r>
      <w:r>
        <w:t>Cut out species names and combine into one citation parenthetical</w:t>
      </w:r>
    </w:p>
  </w:comment>
  <w:comment w:id="861" w:author="Daniel Kliebenstein" w:date="2017-01-13T15:20:00Z" w:initials="DK">
    <w:p w14:paraId="482E887C" w14:textId="01D6CD6C" w:rsidR="00CF034A" w:rsidRDefault="00CF034A">
      <w:pPr>
        <w:pStyle w:val="CommentText"/>
      </w:pPr>
      <w:r>
        <w:rPr>
          <w:rStyle w:val="CommentReference"/>
        </w:rPr>
        <w:annotationRef/>
      </w:r>
      <w:proofErr w:type="spellStart"/>
      <w:r>
        <w:t>cotatopm</w:t>
      </w:r>
      <w:proofErr w:type="spellEnd"/>
    </w:p>
  </w:comment>
  <w:comment w:id="856" w:author="Daniel Kliebenstein" w:date="2017-01-12T16:22:00Z" w:initials="DK">
    <w:p w14:paraId="291C4450" w14:textId="19BCDE8C" w:rsidR="006C7FE0" w:rsidRDefault="006C7FE0">
      <w:pPr>
        <w:pStyle w:val="CommentText"/>
      </w:pPr>
      <w:r>
        <w:rPr>
          <w:rStyle w:val="CommentReference"/>
        </w:rPr>
        <w:annotationRef/>
      </w:r>
      <w:r>
        <w:t>Think about what was said in the introduction and that probably does not need repeating.</w:t>
      </w:r>
    </w:p>
  </w:comment>
  <w:comment w:id="867" w:author="Daniel Kliebenstein" w:date="2017-01-12T16:24:00Z" w:initials="DK">
    <w:p w14:paraId="06BE9B7D" w14:textId="24E02918" w:rsidR="006C7FE0" w:rsidRDefault="006C7FE0">
      <w:pPr>
        <w:pStyle w:val="CommentText"/>
      </w:pPr>
      <w:r>
        <w:rPr>
          <w:rStyle w:val="CommentReference"/>
        </w:rPr>
        <w:annotationRef/>
      </w:r>
      <w:r>
        <w:t>What was the maximal? Can we say they were less than ½?</w:t>
      </w:r>
    </w:p>
  </w:comment>
  <w:comment w:id="887" w:author="Daniel Kliebenstein" w:date="2017-01-12T16:25:00Z" w:initials="DK">
    <w:p w14:paraId="2E7A4DDC" w14:textId="43724691" w:rsidR="006C7FE0" w:rsidRDefault="006C7FE0">
      <w:pPr>
        <w:pStyle w:val="CommentText"/>
      </w:pPr>
      <w:r>
        <w:rPr>
          <w:rStyle w:val="CommentReference"/>
        </w:rPr>
        <w:annotationRef/>
      </w:r>
      <w:r>
        <w:t>We should probably have more citations, no? Including early ones from Denby and me as well as other authors.</w:t>
      </w:r>
    </w:p>
  </w:comment>
  <w:comment w:id="921" w:author="Daniel Kliebenstein" w:date="2017-01-12T16:30:00Z" w:initials="DK">
    <w:p w14:paraId="1D0FCC6D" w14:textId="2F1A26C3" w:rsidR="006C7FE0" w:rsidRDefault="006C7FE0">
      <w:pPr>
        <w:pStyle w:val="CommentText"/>
      </w:pPr>
      <w:r>
        <w:rPr>
          <w:rStyle w:val="CommentReference"/>
        </w:rPr>
        <w:annotationRef/>
      </w:r>
      <w:r>
        <w:t>Need a conclusion sentence telling the reader what they just learned.</w:t>
      </w:r>
    </w:p>
  </w:comment>
  <w:comment w:id="929" w:author="Daniel Kliebenstein" w:date="2017-01-13T11:53:00Z" w:initials="DK">
    <w:p w14:paraId="3466C7F6" w14:textId="7E09305F" w:rsidR="006C7FE0" w:rsidRDefault="006C7FE0">
      <w:pPr>
        <w:pStyle w:val="CommentText"/>
      </w:pPr>
      <w:r>
        <w:rPr>
          <w:rStyle w:val="CommentReference"/>
        </w:rPr>
        <w:annotationRef/>
      </w:r>
      <w:r>
        <w:t>Need citations</w:t>
      </w:r>
    </w:p>
  </w:comment>
  <w:comment w:id="937" w:author="Daniel Kliebenstein" w:date="2017-01-13T11:54:00Z" w:initials="DK">
    <w:p w14:paraId="17F661F8" w14:textId="2655E6A1" w:rsidR="006C7FE0" w:rsidRDefault="006C7FE0">
      <w:pPr>
        <w:pStyle w:val="CommentText"/>
      </w:pPr>
      <w:r>
        <w:rPr>
          <w:rStyle w:val="CommentReference"/>
        </w:rPr>
        <w:annotationRef/>
      </w:r>
      <w:r>
        <w:t>Need citations</w:t>
      </w:r>
    </w:p>
  </w:comment>
  <w:comment w:id="965" w:author="Daniel Kliebenstein" w:date="2017-01-13T11:57:00Z" w:initials="DK">
    <w:p w14:paraId="5ABCCE2B" w14:textId="26B4650B" w:rsidR="006C7FE0" w:rsidRDefault="006C7FE0">
      <w:pPr>
        <w:pStyle w:val="CommentText"/>
      </w:pPr>
      <w:r>
        <w:rPr>
          <w:rStyle w:val="CommentReference"/>
        </w:rPr>
        <w:annotationRef/>
      </w:r>
      <w:r>
        <w:t xml:space="preserve">I am not </w:t>
      </w:r>
      <w:proofErr w:type="spellStart"/>
      <w:r>
        <w:t>qute</w:t>
      </w:r>
      <w:proofErr w:type="spellEnd"/>
      <w:r>
        <w:t xml:space="preserve"> sure what this means? Is this the CV within each genotype or the CV across the domestic/wild genotypes? Wouldn’t we want to include the later as a test of the bottleneck and that is tested by a simple f-test.</w:t>
      </w:r>
    </w:p>
  </w:comment>
  <w:comment w:id="971" w:author="Daniel Kliebenstein" w:date="2017-01-13T13:15:00Z" w:initials="DK">
    <w:p w14:paraId="1150CE8D" w14:textId="6CDB25B6" w:rsidR="006C7FE0" w:rsidRDefault="006C7FE0">
      <w:pPr>
        <w:pStyle w:val="CommentText"/>
      </w:pPr>
      <w:r>
        <w:rPr>
          <w:rStyle w:val="CommentReference"/>
        </w:rPr>
        <w:annotationRef/>
      </w:r>
      <w:r>
        <w:t>Moved up into the first domestication paragraph.</w:t>
      </w:r>
    </w:p>
  </w:comment>
  <w:comment w:id="980" w:author="Daniel Kliebenstein" w:date="2017-01-13T13:38:00Z" w:initials="DK">
    <w:p w14:paraId="3F45292D" w14:textId="4A788F1B" w:rsidR="00C344A5" w:rsidRDefault="00C344A5">
      <w:pPr>
        <w:pStyle w:val="CommentText"/>
      </w:pPr>
      <w:r>
        <w:rPr>
          <w:rStyle w:val="CommentReference"/>
        </w:rPr>
        <w:annotationRef/>
      </w:r>
      <w:proofErr w:type="spellStart"/>
      <w:r>
        <w:t>Cprrect</w:t>
      </w:r>
      <w:proofErr w:type="spellEnd"/>
      <w:r>
        <w:t>?</w:t>
      </w:r>
    </w:p>
  </w:comment>
  <w:comment w:id="983" w:author="Daniel Kliebenstein" w:date="2017-01-13T13:31:00Z" w:initials="DK">
    <w:p w14:paraId="6BF6805E" w14:textId="238D06A8" w:rsidR="00B56BCA" w:rsidRDefault="00B56BCA">
      <w:pPr>
        <w:pStyle w:val="CommentText"/>
      </w:pPr>
      <w:r>
        <w:rPr>
          <w:rStyle w:val="CommentReference"/>
        </w:rPr>
        <w:annotationRef/>
      </w:r>
      <w:r>
        <w:t>I moved this up to just after talking about the plant genotypes. Seemed to fit there.</w:t>
      </w:r>
    </w:p>
  </w:comment>
  <w:comment w:id="996" w:author="Daniel Kliebenstein" w:date="2017-01-13T13:42:00Z" w:initials="DK">
    <w:p w14:paraId="16D6ECFD" w14:textId="562FB344" w:rsidR="00D85DC4" w:rsidRDefault="00D85DC4">
      <w:pPr>
        <w:pStyle w:val="CommentText"/>
      </w:pPr>
      <w:r>
        <w:rPr>
          <w:rStyle w:val="CommentReference"/>
        </w:rPr>
        <w:annotationRef/>
      </w:r>
      <w:r>
        <w:t>Put in this as well.</w:t>
      </w:r>
    </w:p>
  </w:comment>
  <w:comment w:id="1003" w:author="Daniel Kliebenstein" w:date="2017-01-13T13:53:00Z" w:initials="DK">
    <w:p w14:paraId="43434EAE" w14:textId="2AB72FB8" w:rsidR="00920521" w:rsidRDefault="00920521">
      <w:pPr>
        <w:pStyle w:val="CommentText"/>
      </w:pPr>
      <w:r>
        <w:rPr>
          <w:rStyle w:val="CommentReference"/>
        </w:rPr>
        <w:annotationRef/>
      </w:r>
      <w:r>
        <w:t>Citations</w:t>
      </w:r>
    </w:p>
  </w:comment>
  <w:comment w:id="1025" w:author="Daniel Kliebenstein" w:date="2017-01-13T13:58:00Z" w:initials="DK">
    <w:p w14:paraId="4A4C5091" w14:textId="69B32717" w:rsidR="00920521" w:rsidRDefault="00920521">
      <w:pPr>
        <w:pStyle w:val="CommentText"/>
      </w:pPr>
      <w:r>
        <w:rPr>
          <w:rStyle w:val="CommentReference"/>
        </w:rPr>
        <w:annotationRef/>
      </w:r>
      <w:r>
        <w:t>Have you rerun this as a fixed effect rather than random effect model?</w:t>
      </w:r>
    </w:p>
  </w:comment>
  <w:comment w:id="1024" w:author="Daniel Kliebenstein" w:date="2017-01-13T15:05:00Z" w:initials="DK">
    <w:p w14:paraId="2412CE8C" w14:textId="14D892F9" w:rsidR="008B2680" w:rsidRDefault="008B2680">
      <w:pPr>
        <w:pStyle w:val="CommentText"/>
      </w:pPr>
      <w:r>
        <w:rPr>
          <w:rStyle w:val="CommentReference"/>
        </w:rPr>
        <w:annotationRef/>
      </w:r>
      <w:r>
        <w:t>Needs new Table R1 first.</w:t>
      </w:r>
    </w:p>
  </w:comment>
  <w:comment w:id="1037" w:author="Daniel Kliebenstein" w:date="2017-01-13T15:26:00Z" w:initials="DK">
    <w:p w14:paraId="761705A2" w14:textId="5160527F" w:rsidR="003250DB" w:rsidRDefault="003250DB">
      <w:pPr>
        <w:pStyle w:val="CommentText"/>
      </w:pPr>
      <w:r>
        <w:rPr>
          <w:rStyle w:val="CommentReference"/>
        </w:rPr>
        <w:annotationRef/>
      </w:r>
      <w:r>
        <w:t>Maybe blend into domestication and mechanisms</w:t>
      </w:r>
    </w:p>
  </w:comment>
  <w:comment w:id="1040" w:author="Daniel Kliebenstein" w:date="2017-01-13T15:24:00Z" w:initials="DK">
    <w:p w14:paraId="6374F1EB" w14:textId="2D353AC6" w:rsidR="00DF0CF7" w:rsidRDefault="00DF0CF7">
      <w:pPr>
        <w:pStyle w:val="CommentText"/>
      </w:pPr>
      <w:r>
        <w:rPr>
          <w:rStyle w:val="CommentReference"/>
        </w:rPr>
        <w:annotationRef/>
      </w:r>
      <w:r>
        <w:t>caveat</w:t>
      </w:r>
    </w:p>
  </w:comment>
  <w:comment w:id="1043" w:author="Daniel Kliebenstein" w:date="2017-01-13T15:25:00Z" w:initials="DK">
    <w:p w14:paraId="6E1C8808" w14:textId="1B419692" w:rsidR="00DF0CF7" w:rsidRDefault="00DF0CF7">
      <w:pPr>
        <w:pStyle w:val="CommentText"/>
      </w:pPr>
      <w:r>
        <w:rPr>
          <w:rStyle w:val="CommentReference"/>
        </w:rPr>
        <w:annotationRef/>
      </w:r>
      <w:r>
        <w:t>Mechanisms of quantitative virulence</w:t>
      </w:r>
    </w:p>
  </w:comment>
  <w:comment w:id="1044" w:author="Daniel Kliebenstein" w:date="2017-01-13T15:28:00Z" w:initials="DK">
    <w:p w14:paraId="7749A54E" w14:textId="59D1B86B" w:rsidR="003250DB" w:rsidRDefault="003250DB">
      <w:pPr>
        <w:pStyle w:val="CommentText"/>
      </w:pPr>
      <w:r>
        <w:rPr>
          <w:rStyle w:val="CommentReference"/>
        </w:rPr>
        <w:annotationRef/>
      </w:r>
      <w:r>
        <w:t>Talk about positive first and negative second. What you did find first.</w:t>
      </w:r>
    </w:p>
  </w:comment>
  <w:comment w:id="1061" w:author="Daniel Kliebenstein" w:date="2017-01-13T15:25:00Z" w:initials="DK">
    <w:p w14:paraId="3E3A1404" w14:textId="29E4C36E" w:rsidR="00DF0CF7" w:rsidRDefault="00DF0CF7">
      <w:pPr>
        <w:pStyle w:val="CommentText"/>
      </w:pPr>
      <w:r>
        <w:rPr>
          <w:rStyle w:val="CommentReference"/>
        </w:rPr>
        <w:annotationRef/>
      </w:r>
      <w:r>
        <w:t>B. cinerea uses quantitative virulence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A1A127" w15:done="0"/>
  <w15:commentEx w15:paraId="0EC398D2" w15:done="0"/>
  <w15:commentEx w15:paraId="00CA64BE" w15:done="0"/>
  <w15:commentEx w15:paraId="6F878631" w15:done="0"/>
  <w15:commentEx w15:paraId="3D33F658" w15:done="0"/>
  <w15:commentEx w15:paraId="0D7E6C9B" w15:done="0"/>
  <w15:commentEx w15:paraId="46193998" w15:done="0"/>
  <w15:commentEx w15:paraId="50C35A67" w15:done="0"/>
  <w15:commentEx w15:paraId="66E0CDBA" w15:done="0"/>
  <w15:commentEx w15:paraId="5941454A" w15:done="0"/>
  <w15:commentEx w15:paraId="300B9665" w15:done="0"/>
  <w15:commentEx w15:paraId="2EC55222" w15:done="0"/>
  <w15:commentEx w15:paraId="742E6ACB" w15:done="0"/>
  <w15:commentEx w15:paraId="53E45956" w15:done="0"/>
  <w15:commentEx w15:paraId="7CEA4E76" w15:done="0"/>
  <w15:commentEx w15:paraId="172AC123" w15:done="0"/>
  <w15:commentEx w15:paraId="60CB027A" w15:done="0"/>
  <w15:commentEx w15:paraId="4C06F5C1" w15:done="0"/>
  <w15:commentEx w15:paraId="6D261993" w15:done="0"/>
  <w15:commentEx w15:paraId="134A4AD6" w15:done="0"/>
  <w15:commentEx w15:paraId="5BB91CF6" w15:done="0"/>
  <w15:commentEx w15:paraId="0DBD7DDB" w15:done="0"/>
  <w15:commentEx w15:paraId="3CE3EAB3" w15:done="0"/>
  <w15:commentEx w15:paraId="482E887C" w15:done="0"/>
  <w15:commentEx w15:paraId="291C4450" w15:done="0"/>
  <w15:commentEx w15:paraId="06BE9B7D" w15:done="0"/>
  <w15:commentEx w15:paraId="2E7A4DDC" w15:done="0"/>
  <w15:commentEx w15:paraId="1D0FCC6D" w15:done="0"/>
  <w15:commentEx w15:paraId="3466C7F6" w15:done="0"/>
  <w15:commentEx w15:paraId="17F661F8" w15:done="0"/>
  <w15:commentEx w15:paraId="5ABCCE2B" w15:done="0"/>
  <w15:commentEx w15:paraId="1150CE8D" w15:done="0"/>
  <w15:commentEx w15:paraId="3F45292D" w15:done="0"/>
  <w15:commentEx w15:paraId="6BF6805E" w15:done="0"/>
  <w15:commentEx w15:paraId="16D6ECFD" w15:done="0"/>
  <w15:commentEx w15:paraId="43434EAE" w15:done="0"/>
  <w15:commentEx w15:paraId="4A4C5091" w15:done="0"/>
  <w15:commentEx w15:paraId="2412CE8C" w15:done="0"/>
  <w15:commentEx w15:paraId="761705A2" w15:done="0"/>
  <w15:commentEx w15:paraId="6374F1EB" w15:done="0"/>
  <w15:commentEx w15:paraId="6E1C8808" w15:done="0"/>
  <w15:commentEx w15:paraId="7749A54E" w15:done="0"/>
  <w15:commentEx w15:paraId="3E3A14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5&lt;/item&gt;&lt;item&gt;437&lt;/item&gt;&lt;item&gt;438&lt;/item&gt;&lt;item&gt;439&lt;/item&gt;&lt;item&gt;440&lt;/item&gt;&lt;item&gt;442&lt;/item&gt;&lt;item&gt;444&lt;/item&gt;&lt;item&gt;445&lt;/item&gt;&lt;item&gt;446&lt;/item&gt;&lt;item&gt;447&lt;/item&gt;&lt;item&gt;448&lt;/item&gt;&lt;item&gt;449&lt;/item&gt;&lt;item&gt;452&lt;/item&gt;&lt;item&gt;454&lt;/item&gt;&lt;item&gt;455&lt;/item&gt;&lt;item&gt;456&lt;/item&gt;&lt;/record-ids&gt;&lt;/item&gt;&lt;/Libraries&gt;"/>
  </w:docVars>
  <w:rsids>
    <w:rsidRoot w:val="00E76177"/>
    <w:rsid w:val="00012693"/>
    <w:rsid w:val="00013F49"/>
    <w:rsid w:val="0005030A"/>
    <w:rsid w:val="00066E36"/>
    <w:rsid w:val="000700B8"/>
    <w:rsid w:val="00077676"/>
    <w:rsid w:val="00092BAE"/>
    <w:rsid w:val="000965C4"/>
    <w:rsid w:val="000A0CC4"/>
    <w:rsid w:val="000A0DCC"/>
    <w:rsid w:val="000D6362"/>
    <w:rsid w:val="000E038A"/>
    <w:rsid w:val="000F79B1"/>
    <w:rsid w:val="000F7EEA"/>
    <w:rsid w:val="00102A0A"/>
    <w:rsid w:val="00105CC5"/>
    <w:rsid w:val="0014650D"/>
    <w:rsid w:val="00152DF4"/>
    <w:rsid w:val="00170610"/>
    <w:rsid w:val="00183B7F"/>
    <w:rsid w:val="00194A40"/>
    <w:rsid w:val="001E0D39"/>
    <w:rsid w:val="001F4FA6"/>
    <w:rsid w:val="00201913"/>
    <w:rsid w:val="0022004A"/>
    <w:rsid w:val="00220EA8"/>
    <w:rsid w:val="00222FE4"/>
    <w:rsid w:val="002504BF"/>
    <w:rsid w:val="00270024"/>
    <w:rsid w:val="002817BF"/>
    <w:rsid w:val="002A0FB9"/>
    <w:rsid w:val="002A6387"/>
    <w:rsid w:val="00300AAD"/>
    <w:rsid w:val="00303669"/>
    <w:rsid w:val="003250DB"/>
    <w:rsid w:val="003326ED"/>
    <w:rsid w:val="00333068"/>
    <w:rsid w:val="00344272"/>
    <w:rsid w:val="003444D9"/>
    <w:rsid w:val="003529A3"/>
    <w:rsid w:val="00356616"/>
    <w:rsid w:val="00356FC1"/>
    <w:rsid w:val="00364E91"/>
    <w:rsid w:val="003B47F1"/>
    <w:rsid w:val="003E0704"/>
    <w:rsid w:val="004017B8"/>
    <w:rsid w:val="00404552"/>
    <w:rsid w:val="00404C06"/>
    <w:rsid w:val="0041714B"/>
    <w:rsid w:val="0042327E"/>
    <w:rsid w:val="004279EC"/>
    <w:rsid w:val="0043785D"/>
    <w:rsid w:val="0044762C"/>
    <w:rsid w:val="00450902"/>
    <w:rsid w:val="00473ACC"/>
    <w:rsid w:val="00496F1B"/>
    <w:rsid w:val="004A0709"/>
    <w:rsid w:val="004C372B"/>
    <w:rsid w:val="004D38F6"/>
    <w:rsid w:val="004D7AF9"/>
    <w:rsid w:val="004E5A9E"/>
    <w:rsid w:val="004F7F9A"/>
    <w:rsid w:val="005158C1"/>
    <w:rsid w:val="005352C3"/>
    <w:rsid w:val="005370B1"/>
    <w:rsid w:val="00554F23"/>
    <w:rsid w:val="005602D8"/>
    <w:rsid w:val="00572481"/>
    <w:rsid w:val="00587041"/>
    <w:rsid w:val="0059795E"/>
    <w:rsid w:val="005A4ECB"/>
    <w:rsid w:val="005A544C"/>
    <w:rsid w:val="005A7716"/>
    <w:rsid w:val="005C464E"/>
    <w:rsid w:val="005D0AE7"/>
    <w:rsid w:val="005D0DE7"/>
    <w:rsid w:val="005D0EEF"/>
    <w:rsid w:val="005E248E"/>
    <w:rsid w:val="005F71AF"/>
    <w:rsid w:val="006068CF"/>
    <w:rsid w:val="006115F0"/>
    <w:rsid w:val="006127A5"/>
    <w:rsid w:val="006A1323"/>
    <w:rsid w:val="006C7FE0"/>
    <w:rsid w:val="006D434C"/>
    <w:rsid w:val="006E28C1"/>
    <w:rsid w:val="006E62C1"/>
    <w:rsid w:val="00700D92"/>
    <w:rsid w:val="00706E82"/>
    <w:rsid w:val="00726F6E"/>
    <w:rsid w:val="00733BE4"/>
    <w:rsid w:val="00737943"/>
    <w:rsid w:val="00765830"/>
    <w:rsid w:val="007811D3"/>
    <w:rsid w:val="00784448"/>
    <w:rsid w:val="00791691"/>
    <w:rsid w:val="007A414F"/>
    <w:rsid w:val="007A744C"/>
    <w:rsid w:val="007B711D"/>
    <w:rsid w:val="007C70B1"/>
    <w:rsid w:val="007E6E79"/>
    <w:rsid w:val="0080338F"/>
    <w:rsid w:val="0081033D"/>
    <w:rsid w:val="00814D01"/>
    <w:rsid w:val="0083221A"/>
    <w:rsid w:val="00854928"/>
    <w:rsid w:val="00855B91"/>
    <w:rsid w:val="00861B3B"/>
    <w:rsid w:val="00870396"/>
    <w:rsid w:val="00877AE8"/>
    <w:rsid w:val="008945F3"/>
    <w:rsid w:val="008A0D22"/>
    <w:rsid w:val="008B143E"/>
    <w:rsid w:val="008B2680"/>
    <w:rsid w:val="008B50B7"/>
    <w:rsid w:val="008B5C25"/>
    <w:rsid w:val="008C1E09"/>
    <w:rsid w:val="008C22E9"/>
    <w:rsid w:val="008D768E"/>
    <w:rsid w:val="008E68AA"/>
    <w:rsid w:val="008F425E"/>
    <w:rsid w:val="00907A4A"/>
    <w:rsid w:val="00920521"/>
    <w:rsid w:val="00942914"/>
    <w:rsid w:val="00973F87"/>
    <w:rsid w:val="0097612A"/>
    <w:rsid w:val="009814E1"/>
    <w:rsid w:val="00992198"/>
    <w:rsid w:val="009B513C"/>
    <w:rsid w:val="009C1F7C"/>
    <w:rsid w:val="009D15A4"/>
    <w:rsid w:val="009D2C6D"/>
    <w:rsid w:val="009D2FF2"/>
    <w:rsid w:val="009E4B5D"/>
    <w:rsid w:val="009F0A62"/>
    <w:rsid w:val="009F588B"/>
    <w:rsid w:val="00A01E0A"/>
    <w:rsid w:val="00A254EC"/>
    <w:rsid w:val="00A27AF5"/>
    <w:rsid w:val="00A33EE1"/>
    <w:rsid w:val="00A52DC5"/>
    <w:rsid w:val="00A60CBA"/>
    <w:rsid w:val="00A615A8"/>
    <w:rsid w:val="00A710D9"/>
    <w:rsid w:val="00A83BD4"/>
    <w:rsid w:val="00A864BB"/>
    <w:rsid w:val="00A91200"/>
    <w:rsid w:val="00A91962"/>
    <w:rsid w:val="00A951D7"/>
    <w:rsid w:val="00AC6DA6"/>
    <w:rsid w:val="00AD09E6"/>
    <w:rsid w:val="00AE642B"/>
    <w:rsid w:val="00B14FCF"/>
    <w:rsid w:val="00B23CB8"/>
    <w:rsid w:val="00B411E9"/>
    <w:rsid w:val="00B46D1C"/>
    <w:rsid w:val="00B56BCA"/>
    <w:rsid w:val="00B61221"/>
    <w:rsid w:val="00B72D9C"/>
    <w:rsid w:val="00B738AF"/>
    <w:rsid w:val="00B82CAE"/>
    <w:rsid w:val="00B877F0"/>
    <w:rsid w:val="00BD1A5C"/>
    <w:rsid w:val="00BD42C9"/>
    <w:rsid w:val="00BE1100"/>
    <w:rsid w:val="00BF158A"/>
    <w:rsid w:val="00C00EF7"/>
    <w:rsid w:val="00C330D2"/>
    <w:rsid w:val="00C33B56"/>
    <w:rsid w:val="00C344A5"/>
    <w:rsid w:val="00C560C2"/>
    <w:rsid w:val="00C62C06"/>
    <w:rsid w:val="00C676F1"/>
    <w:rsid w:val="00C7363A"/>
    <w:rsid w:val="00C97B8A"/>
    <w:rsid w:val="00CE3E44"/>
    <w:rsid w:val="00CF034A"/>
    <w:rsid w:val="00D0235E"/>
    <w:rsid w:val="00D1009F"/>
    <w:rsid w:val="00D3121D"/>
    <w:rsid w:val="00D36B3C"/>
    <w:rsid w:val="00D477E5"/>
    <w:rsid w:val="00D6757A"/>
    <w:rsid w:val="00D759AF"/>
    <w:rsid w:val="00D85DC4"/>
    <w:rsid w:val="00DA16B0"/>
    <w:rsid w:val="00DD0B46"/>
    <w:rsid w:val="00DD1A18"/>
    <w:rsid w:val="00DD2573"/>
    <w:rsid w:val="00DF0C76"/>
    <w:rsid w:val="00DF0CF7"/>
    <w:rsid w:val="00E20E22"/>
    <w:rsid w:val="00E37CED"/>
    <w:rsid w:val="00E5522B"/>
    <w:rsid w:val="00E76177"/>
    <w:rsid w:val="00E8258B"/>
    <w:rsid w:val="00EA1576"/>
    <w:rsid w:val="00EA185C"/>
    <w:rsid w:val="00EA6EAB"/>
    <w:rsid w:val="00F05926"/>
    <w:rsid w:val="00F126CA"/>
    <w:rsid w:val="00F138A3"/>
    <w:rsid w:val="00F337BC"/>
    <w:rsid w:val="00F34580"/>
    <w:rsid w:val="00F74AD5"/>
    <w:rsid w:val="00F77335"/>
    <w:rsid w:val="00F919BB"/>
    <w:rsid w:val="00F947B4"/>
    <w:rsid w:val="00F94C1A"/>
    <w:rsid w:val="00FE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15:docId w15:val="{DF164F04-DD18-4A94-98CE-EDF86A93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DCE34-D746-41AE-8FC2-441D930DC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3735</TotalTime>
  <Pages>24</Pages>
  <Words>11555</Words>
  <Characters>65865</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77266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Daniel Kliebenstein</cp:lastModifiedBy>
  <cp:revision>13</cp:revision>
  <dcterms:created xsi:type="dcterms:W3CDTF">2016-12-21T00:05:00Z</dcterms:created>
  <dcterms:modified xsi:type="dcterms:W3CDTF">2017-01-13T23:42:00Z</dcterms:modified>
</cp:coreProperties>
</file>