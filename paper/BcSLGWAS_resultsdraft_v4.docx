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2A" w:rsidRPr="00791691"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t>Experimental Design</w:t>
      </w:r>
    </w:p>
    <w:p w:rsidR="00F126CA" w:rsidRDefault="007B711D" w:rsidP="009F0A62">
      <w:pPr>
        <w:spacing w:line="480" w:lineRule="auto"/>
        <w:ind w:firstLine="720"/>
        <w:rPr>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w:t>
      </w:r>
      <w:proofErr w:type="spellStart"/>
      <w:r w:rsidR="00F126CA" w:rsidRPr="00854928">
        <w:rPr>
          <w:i/>
          <w:sz w:val="24"/>
          <w:szCs w:val="24"/>
        </w:rPr>
        <w:t>cinerea</w:t>
      </w:r>
      <w:proofErr w:type="spellEnd"/>
      <w:r w:rsidR="00F126CA" w:rsidRPr="00854928">
        <w:rPr>
          <w:i/>
          <w:sz w:val="24"/>
          <w:szCs w:val="24"/>
        </w:rPr>
        <w:t xml:space="preserve"> </w:t>
      </w:r>
      <w:r w:rsidR="00F126CA">
        <w:rPr>
          <w:sz w:val="24"/>
          <w:szCs w:val="24"/>
        </w:rPr>
        <w:t xml:space="preserve">isolates. </w:t>
      </w:r>
      <w:r w:rsidR="00DD0B46" w:rsidRPr="00DD2573">
        <w:rPr>
          <w:i/>
          <w:sz w:val="24"/>
          <w:szCs w:val="24"/>
        </w:rPr>
        <w:t xml:space="preserve">B. </w:t>
      </w:r>
      <w:proofErr w:type="spellStart"/>
      <w:r w:rsidR="00DD0B46" w:rsidRPr="00DD2573">
        <w:rPr>
          <w:i/>
          <w:sz w:val="24"/>
          <w:szCs w:val="24"/>
        </w:rPr>
        <w:t>cinerea</w:t>
      </w:r>
      <w:proofErr w:type="spellEnd"/>
      <w:r w:rsidR="00DD0B46" w:rsidRPr="00DD2573">
        <w:rPr>
          <w:i/>
          <w:sz w:val="24"/>
          <w:szCs w:val="24"/>
        </w:rPr>
        <w:t xml:space="preserve">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DD2573">
        <w:rPr>
          <w:sz w:val="24"/>
          <w:szCs w:val="24"/>
        </w:rPr>
        <w:t xml:space="preserve"> (CITE)</w:t>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 xml:space="preserve">B. </w:t>
      </w:r>
      <w:proofErr w:type="spellStart"/>
      <w:r w:rsidR="00DD2573">
        <w:rPr>
          <w:i/>
          <w:sz w:val="24"/>
          <w:szCs w:val="24"/>
        </w:rPr>
        <w:t>cinerea</w:t>
      </w:r>
      <w:proofErr w:type="spellEnd"/>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700D92">
        <w:rPr>
          <w:sz w:val="24"/>
          <w:szCs w:val="24"/>
        </w:rPr>
        <w:instrText xml:space="preserve"> ADDIN EN.CITE &lt;EndNote&gt;&lt;Cite&gt;&lt;Author&gt;Ten Have&lt;/Author&gt;&lt;Year&gt;2007&lt;/Year&gt;&lt;RecNum&gt;435&lt;/RecNum&gt;&lt;DisplayText&gt;(Nicot, Moretti et al. ,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(Nicot, Moretti et al. ,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 xml:space="preserve">B. </w:t>
      </w:r>
      <w:proofErr w:type="spellStart"/>
      <w:r w:rsidR="00F126CA" w:rsidRPr="00854928">
        <w:rPr>
          <w:i/>
          <w:sz w:val="24"/>
          <w:szCs w:val="24"/>
        </w:rPr>
        <w:t>cinerea</w:t>
      </w:r>
      <w:proofErr w:type="spellEnd"/>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lastRenderedPageBreak/>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B738AF">
        <w:rPr>
          <w:sz w:val="24"/>
          <w:szCs w:val="24"/>
        </w:rPr>
        <w:t xml:space="preserve"> interactions (CITE).</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the vast number of </w:t>
      </w:r>
      <w:proofErr w:type="spellStart"/>
      <w:r w:rsidR="00B738AF">
        <w:rPr>
          <w:sz w:val="24"/>
          <w:szCs w:val="24"/>
        </w:rPr>
        <w:t>degreese</w:t>
      </w:r>
      <w:proofErr w:type="spellEnd"/>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lastRenderedPageBreak/>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Pr>
          <w:sz w:val="24"/>
          <w:szCs w:val="24"/>
        </w:rPr>
        <w:t xml:space="preserve"> domestication (CITE).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significantly greater</w:t>
      </w:r>
      <w:r w:rsidR="00013F49">
        <w:rPr>
          <w:sz w:val="24"/>
          <w:szCs w:val="24"/>
        </w:rPr>
        <w:t xml:space="preserve"> on average (18% increase) on domesticated tomato compared to wild tomato (p = XXX,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(5% to 95% interval: 2.03 on domesticated, 1.76 on wild)</w:t>
      </w:r>
      <w:r>
        <w:rPr>
          <w:sz w:val="24"/>
          <w:szCs w:val="24"/>
        </w:rPr>
        <w:t>.</w:t>
      </w:r>
      <w:del w:id="0" w:author="Nicole Soltis" w:date="2016-08-09T12:46:00Z">
        <w:r w:rsidDel="0080338F">
          <w:rPr>
            <w:sz w:val="24"/>
            <w:szCs w:val="24"/>
          </w:rPr>
          <w:delText xml:space="preserve"> </w:delText>
        </w:r>
      </w:del>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w:t>
      </w:r>
      <w:commentRangeStart w:id="1"/>
      <w:r w:rsidR="0080338F">
        <w:rPr>
          <w:sz w:val="24"/>
          <w:szCs w:val="24"/>
        </w:rPr>
        <w:t>observe an increased range of lesion sizes in domesticated compared to wild tomato</w:t>
      </w:r>
      <w:commentRangeEnd w:id="1"/>
      <w:r w:rsidR="0080338F">
        <w:rPr>
          <w:rStyle w:val="CommentReference"/>
        </w:rPr>
        <w:commentReference w:id="1"/>
      </w:r>
      <w:r w:rsidR="00F77335">
        <w:rPr>
          <w:sz w:val="24"/>
          <w:szCs w:val="24"/>
        </w:rPr>
        <w:t xml:space="preserve">. </w:t>
      </w:r>
      <w:r w:rsidR="00A864BB">
        <w:rPr>
          <w:sz w:val="24"/>
          <w:szCs w:val="24"/>
        </w:rPr>
        <w:t xml:space="preserve">Additionally, the </w:t>
      </w:r>
      <w:commentRangeStart w:id="2"/>
      <w:r w:rsidR="00A864BB">
        <w:rPr>
          <w:sz w:val="24"/>
          <w:szCs w:val="24"/>
        </w:rPr>
        <w:t xml:space="preserve">coefficient of variation (CV) </w:t>
      </w:r>
      <w:commentRangeEnd w:id="2"/>
      <w:r w:rsidR="009D2C6D">
        <w:rPr>
          <w:rStyle w:val="CommentReference"/>
        </w:rPr>
        <w:commentReference w:id="2"/>
      </w:r>
      <w:r w:rsidR="00A864BB">
        <w:rPr>
          <w:sz w:val="24"/>
          <w:szCs w:val="24"/>
        </w:rPr>
        <w:t xml:space="preserve">of lesion size </w:t>
      </w:r>
      <w:r w:rsidR="00B411E9">
        <w:rPr>
          <w:sz w:val="24"/>
          <w:szCs w:val="24"/>
        </w:rPr>
        <w:t>cannot be statistically differentiated between wild and domesticated tomato</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w:t>
      </w:r>
      <w:commentRangeStart w:id="3"/>
      <w:r w:rsidR="004D38F6">
        <w:rPr>
          <w:sz w:val="24"/>
          <w:szCs w:val="24"/>
        </w:rPr>
        <w:t>(Figure R3).</w:t>
      </w:r>
      <w:commentRangeEnd w:id="3"/>
      <w:r w:rsidR="0080338F">
        <w:rPr>
          <w:rStyle w:val="CommentReference"/>
        </w:rPr>
        <w:commentReference w:id="3"/>
      </w:r>
      <w:r w:rsidR="00B411E9">
        <w:rPr>
          <w:sz w:val="24"/>
          <w:szCs w:val="24"/>
        </w:rPr>
        <w:t xml:space="preserve"> Overall, we see evidence for a slight domestication impact on </w:t>
      </w:r>
      <w:r w:rsidR="00B411E9">
        <w:rPr>
          <w:i/>
          <w:sz w:val="24"/>
          <w:szCs w:val="24"/>
        </w:rPr>
        <w:t xml:space="preserve">Botrytis </w:t>
      </w:r>
      <w:proofErr w:type="spellStart"/>
      <w:r w:rsidR="00B411E9">
        <w:rPr>
          <w:i/>
          <w:sz w:val="24"/>
          <w:szCs w:val="24"/>
        </w:rPr>
        <w:t>cinerea</w:t>
      </w:r>
      <w:proofErr w:type="spellEnd"/>
      <w:r w:rsidR="00B411E9">
        <w:rPr>
          <w:sz w:val="24"/>
          <w:szCs w:val="24"/>
        </w:rPr>
        <w:t xml:space="preserve"> defense, but </w:t>
      </w:r>
      <w:bookmarkStart w:id="4" w:name="_GoBack"/>
      <w:bookmarkEnd w:id="4"/>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4D38F6" w:rsidRDefault="00F05926" w:rsidP="004D38F6">
      <w:pPr>
        <w:spacing w:line="480" w:lineRule="auto"/>
        <w:ind w:firstLine="360"/>
        <w:rPr>
          <w:sz w:val="24"/>
          <w:szCs w:val="24"/>
        </w:rPr>
      </w:pPr>
      <w:r>
        <w:rPr>
          <w:sz w:val="24"/>
          <w:szCs w:val="24"/>
        </w:rPr>
        <w:t xml:space="preserve">**DO THE T-TEST** </w:t>
      </w:r>
      <w:r w:rsidR="004D38F6" w:rsidRPr="004D38F6">
        <w:rPr>
          <w:sz w:val="24"/>
          <w:szCs w:val="24"/>
        </w:rPr>
        <w:t xml:space="preserve">Isolates collected from tomato stem or fruit tissue are not among the most virulent group (Figure R4F). </w:t>
      </w:r>
      <w:r w:rsidR="00300AAD">
        <w:rPr>
          <w:sz w:val="24"/>
          <w:szCs w:val="24"/>
        </w:rPr>
        <w:t xml:space="preserve">In fact, one isolate collected from tomato tissue (KGB1) is </w:t>
      </w:r>
      <w:r w:rsidR="00300AAD">
        <w:rPr>
          <w:sz w:val="24"/>
          <w:szCs w:val="24"/>
        </w:rPr>
        <w:lastRenderedPageBreak/>
        <w:t xml:space="preserve">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5C464E" w:rsidRDefault="005C464E" w:rsidP="005C464E">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w:t>
      </w:r>
      <w:proofErr w:type="spellStart"/>
      <w:r w:rsidRPr="00C330D2">
        <w:rPr>
          <w:i/>
          <w:sz w:val="24"/>
          <w:szCs w:val="24"/>
        </w:rPr>
        <w:t>cinerea</w:t>
      </w:r>
      <w:proofErr w:type="spellEnd"/>
      <w:r w:rsidRPr="00C330D2">
        <w:rPr>
          <w:i/>
          <w:sz w:val="24"/>
          <w:szCs w:val="24"/>
        </w:rPr>
        <w:t xml:space="preserve"> </w:t>
      </w:r>
      <w:r>
        <w:rPr>
          <w:sz w:val="24"/>
          <w:szCs w:val="24"/>
        </w:rPr>
        <w:t>and tomato (Figure R4). However, domestication did not have a significant interaction effect with isolate genotype (Table R1). This is likely due to the many degrees of freedom in calculating this interaction effect.</w:t>
      </w:r>
    </w:p>
    <w:p w:rsidR="005C464E" w:rsidRDefault="005C464E" w:rsidP="005C464E">
      <w:pPr>
        <w:spacing w:line="480" w:lineRule="auto"/>
        <w:ind w:firstLine="720"/>
        <w:rPr>
          <w:sz w:val="24"/>
          <w:szCs w:val="24"/>
        </w:rPr>
      </w:pPr>
      <w:r>
        <w:rPr>
          <w:sz w:val="24"/>
          <w:szCs w:val="24"/>
        </w:rPr>
        <w:t xml:space="preserve">Second, isolate ranking by mean lesion size differs between domesticated and wild hosts (Wilcoxon signed-rank test, V=4322, p=2.586e-12) (Figure R3). </w:t>
      </w:r>
    </w:p>
    <w:p w:rsidR="005C464E" w:rsidRDefault="00F05926" w:rsidP="005C464E">
      <w:pPr>
        <w:spacing w:line="480" w:lineRule="auto"/>
        <w:rPr>
          <w:b/>
          <w:sz w:val="24"/>
          <w:szCs w:val="24"/>
        </w:rPr>
      </w:pPr>
      <w:r w:rsidRPr="00F05926">
        <w:rPr>
          <w:b/>
          <w:sz w:val="24"/>
          <w:szCs w:val="24"/>
        </w:rPr>
        <w:t>Per genotype</w:t>
      </w:r>
    </w:p>
    <w:p w:rsidR="00F05926" w:rsidRDefault="00F05926" w:rsidP="00F05926">
      <w:pPr>
        <w:spacing w:line="480" w:lineRule="auto"/>
        <w:ind w:firstLine="720"/>
        <w:rPr>
          <w:sz w:val="24"/>
          <w:szCs w:val="24"/>
        </w:rPr>
      </w:pPr>
      <w:r>
        <w:rPr>
          <w:sz w:val="24"/>
          <w:szCs w:val="24"/>
        </w:rPr>
        <w:t>T</w:t>
      </w:r>
      <w:r>
        <w:rPr>
          <w:sz w:val="24"/>
          <w:szCs w:val="24"/>
        </w:rPr>
        <w:t xml:space="preserve">omato genotype within each species did not have a significant interaction effect with isolate genotype (Table R1). </w:t>
      </w:r>
      <w:r>
        <w:rPr>
          <w:sz w:val="24"/>
          <w:szCs w:val="24"/>
        </w:rPr>
        <w:t>The F-test could identify significant effects of X,Y,Z but not the interaction between them, because F-tests with high numbers of degrees of freedom can be significantly underpowered, like in the case of the isolate x plant genotype interaction term (</w:t>
      </w:r>
      <w:proofErr w:type="spellStart"/>
      <w:r>
        <w:rPr>
          <w:sz w:val="24"/>
          <w:szCs w:val="24"/>
        </w:rPr>
        <w:t>df</w:t>
      </w:r>
      <w:proofErr w:type="spellEnd"/>
      <w:r>
        <w:rPr>
          <w:sz w:val="24"/>
          <w:szCs w:val="24"/>
        </w:rPr>
        <w:t xml:space="preserve">: XXX). We </w:t>
      </w:r>
      <w:r>
        <w:rPr>
          <w:sz w:val="24"/>
          <w:szCs w:val="24"/>
        </w:rPr>
        <w:t xml:space="preserve">took an additional approach to statistically test for an interaction between </w:t>
      </w:r>
      <w:r w:rsidRPr="003444D9">
        <w:rPr>
          <w:i/>
          <w:sz w:val="24"/>
          <w:szCs w:val="24"/>
        </w:rPr>
        <w:t xml:space="preserve">B. </w:t>
      </w:r>
      <w:proofErr w:type="spellStart"/>
      <w:r w:rsidRPr="003444D9">
        <w:rPr>
          <w:i/>
          <w:sz w:val="24"/>
          <w:szCs w:val="24"/>
        </w:rPr>
        <w:t>cinerea</w:t>
      </w:r>
      <w:proofErr w:type="spellEnd"/>
      <w:r>
        <w:rPr>
          <w:sz w:val="24"/>
          <w:szCs w:val="24"/>
        </w:rPr>
        <w:t xml:space="preserve"> and host genotype. </w:t>
      </w:r>
      <w:r>
        <w:rPr>
          <w:sz w:val="24"/>
          <w:szCs w:val="24"/>
        </w:rPr>
        <w:t xml:space="preserve">We split the dataset by isolate, and within each new dataset performed GLM ANOVA with the fixed effects of </w:t>
      </w:r>
      <w:r>
        <w:rPr>
          <w:sz w:val="24"/>
          <w:szCs w:val="24"/>
        </w:rPr>
        <w:t>domestication and plant genotype nested within domestication, and the random effect of experiment</w:t>
      </w:r>
      <w:r>
        <w:rPr>
          <w:sz w:val="24"/>
          <w:szCs w:val="24"/>
        </w:rPr>
        <w:t xml:space="preserve">. </w:t>
      </w:r>
      <w:proofErr w:type="gramStart"/>
      <w:r>
        <w:rPr>
          <w:sz w:val="24"/>
          <w:szCs w:val="24"/>
        </w:rPr>
        <w:t xml:space="preserve">Through </w:t>
      </w:r>
      <w:r>
        <w:rPr>
          <w:sz w:val="24"/>
          <w:szCs w:val="24"/>
        </w:rPr>
        <w:t xml:space="preserve">this </w:t>
      </w:r>
      <w:r>
        <w:rPr>
          <w:sz w:val="24"/>
          <w:szCs w:val="24"/>
        </w:rPr>
        <w:t xml:space="preserve">single-isolate GLM analysis, </w:t>
      </w:r>
      <w:r>
        <w:rPr>
          <w:sz w:val="24"/>
          <w:szCs w:val="24"/>
        </w:rPr>
        <w:lastRenderedPageBreak/>
        <w:t xml:space="preserve">a subset of isolates show a significant (p &lt; 0.05) interaction with host genotype </w:t>
      </w:r>
      <w:r>
        <w:rPr>
          <w:sz w:val="24"/>
          <w:szCs w:val="24"/>
        </w:rPr>
        <w:t>(Figure R4E).</w:t>
      </w:r>
      <w:proofErr w:type="gramEnd"/>
      <w:r>
        <w:rPr>
          <w:sz w:val="24"/>
          <w:szCs w:val="24"/>
        </w:rPr>
        <w:t xml:space="preserve"> </w:t>
      </w:r>
      <w:proofErr w:type="gramStart"/>
      <w:r>
        <w:rPr>
          <w:sz w:val="24"/>
          <w:szCs w:val="24"/>
        </w:rPr>
        <w:t>**still need to use FDR correction**.</w:t>
      </w:r>
      <w:proofErr w:type="gramEnd"/>
    </w:p>
    <w:p w:rsidR="00F05926" w:rsidRDefault="00F05926" w:rsidP="005C464E">
      <w:pPr>
        <w:spacing w:line="480" w:lineRule="auto"/>
        <w:rPr>
          <w:b/>
          <w:sz w:val="24"/>
          <w:szCs w:val="24"/>
        </w:rPr>
      </w:pPr>
    </w:p>
    <w:p w:rsidR="00F05926" w:rsidRPr="00F05926" w:rsidRDefault="00F05926" w:rsidP="005C464E">
      <w:pPr>
        <w:spacing w:line="480" w:lineRule="auto"/>
        <w:rPr>
          <w:b/>
          <w:sz w:val="24"/>
          <w:szCs w:val="24"/>
        </w:rPr>
      </w:pP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w:t>
      </w:r>
      <w:proofErr w:type="spellStart"/>
      <w:r w:rsidRPr="00572481">
        <w:rPr>
          <w:sz w:val="24"/>
          <w:szCs w:val="24"/>
        </w:rPr>
        <w:t>cinerea</w:t>
      </w:r>
      <w:proofErr w:type="spellEnd"/>
      <w:r w:rsidRPr="00572481">
        <w:rPr>
          <w:sz w:val="24"/>
          <w:szCs w:val="24"/>
        </w:rPr>
        <w:t xml:space="preserve">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xml:space="preserve">. Interaction plot of lesion size due to individual Botrytis </w:t>
      </w:r>
      <w:proofErr w:type="spellStart"/>
      <w:r w:rsidRPr="00572481">
        <w:rPr>
          <w:sz w:val="24"/>
          <w:szCs w:val="24"/>
        </w:rPr>
        <w:t>cinerea</w:t>
      </w:r>
      <w:proofErr w:type="spellEnd"/>
      <w:r w:rsidRPr="00572481">
        <w:rPr>
          <w:sz w:val="24"/>
          <w:szCs w:val="24"/>
        </w:rPr>
        <w:t xml:space="preserve"> isolates on tomato host genotypes. Each line traces the average lesion size across plant genotype</w:t>
      </w:r>
      <w:r w:rsidR="008B143E">
        <w:rPr>
          <w:sz w:val="24"/>
          <w:szCs w:val="24"/>
        </w:rPr>
        <w:t>s for a single Botrytis isolate.</w:t>
      </w:r>
    </w:p>
    <w:p w:rsidR="00201913" w:rsidRDefault="00201913" w:rsidP="00473ACC">
      <w:pPr>
        <w:spacing w:line="480" w:lineRule="auto"/>
        <w:rPr>
          <w:sz w:val="24"/>
          <w:szCs w:val="24"/>
        </w:rPr>
      </w:pPr>
    </w:p>
    <w:p w:rsidR="00700D92" w:rsidRPr="00700D92" w:rsidRDefault="00201913" w:rsidP="00700D92">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700D92" w:rsidRPr="00700D92">
        <w:t xml:space="preserve">Egashira, H., A. Kuwashima, H. Ishiguro, K. Fukushima, T. Kaya and S. Imanishi (2000). "Screening of wild accessions resistant to gray mold (Botrytis cinerea Pers.) in Lycopersicon." </w:t>
      </w:r>
      <w:r w:rsidR="00700D92" w:rsidRPr="00700D92">
        <w:rPr>
          <w:u w:val="single"/>
        </w:rPr>
        <w:t>Acta physiologiae plantarum</w:t>
      </w:r>
      <w:r w:rsidR="00700D92" w:rsidRPr="00700D92">
        <w:t xml:space="preserve"> </w:t>
      </w:r>
      <w:r w:rsidR="00700D92" w:rsidRPr="00700D92">
        <w:rPr>
          <w:b/>
        </w:rPr>
        <w:t>22</w:t>
      </w:r>
      <w:r w:rsidR="00700D92" w:rsidRPr="00700D92">
        <w:t>(3): 324-326.</w:t>
      </w:r>
    </w:p>
    <w:p w:rsidR="00700D92" w:rsidRPr="00700D92" w:rsidRDefault="00700D92" w:rsidP="00700D92">
      <w:pPr>
        <w:pStyle w:val="EndNoteBibliography"/>
      </w:pPr>
      <w:r w:rsidRPr="00700D92">
        <w:t xml:space="preserve">Finkers, R., Y. Bai, P. van den Berg, R. van Berloo, F. Meijer-Dekens, A. Ten Have, J. van Kan, P. Lindhout and A. W. van Heusden (2008). "Quantitative resistance to Botrytis cinerea from Solanum neorickii." </w:t>
      </w:r>
      <w:r w:rsidRPr="00700D92">
        <w:rPr>
          <w:u w:val="single"/>
        </w:rPr>
        <w:t>Euphytica</w:t>
      </w:r>
      <w:r w:rsidRPr="00700D92">
        <w:t xml:space="preserve"> </w:t>
      </w:r>
      <w:r w:rsidRPr="00700D92">
        <w:rPr>
          <w:b/>
        </w:rPr>
        <w:t>159</w:t>
      </w:r>
      <w:r w:rsidRPr="00700D92">
        <w:t>(1-2): 83-92.</w:t>
      </w:r>
    </w:p>
    <w:p w:rsidR="00700D92" w:rsidRPr="00700D92" w:rsidRDefault="00700D92" w:rsidP="00700D92">
      <w:pPr>
        <w:pStyle w:val="EndNoteBibliography"/>
      </w:pPr>
      <w:r w:rsidRPr="00700D92">
        <w:t xml:space="preserve">Finkers, R., A. W. van Heusden, F. Meijer-Dekens, J. A. van Kan, P. Maris and P. Lindhout (2007). "The construction of a Solanum habrochaites LYC4 introgression line population and the identification of QTLs for resistance to Botrytis cinerea." </w:t>
      </w:r>
      <w:r w:rsidRPr="00700D92">
        <w:rPr>
          <w:u w:val="single"/>
        </w:rPr>
        <w:t>Theoretical and Applied Genetics</w:t>
      </w:r>
      <w:r w:rsidRPr="00700D92">
        <w:t xml:space="preserve"> </w:t>
      </w:r>
      <w:r w:rsidRPr="00700D92">
        <w:rPr>
          <w:b/>
        </w:rPr>
        <w:t>114</w:t>
      </w:r>
      <w:r w:rsidRPr="00700D92">
        <w:t>(6): 1071-1080.</w:t>
      </w:r>
    </w:p>
    <w:p w:rsidR="00700D92" w:rsidRPr="00700D92" w:rsidRDefault="00700D92" w:rsidP="00700D92">
      <w:pPr>
        <w:pStyle w:val="EndNoteBibliography"/>
      </w:pPr>
      <w:r w:rsidRPr="00700D92">
        <w:lastRenderedPageBreak/>
        <w:t xml:space="preserve">Guimaraes, R. L., R. T. Chetelat and H. U. Stotz (2004). "Resistance to Botrytis cinerea in Solanum lycopersicoides is dominant in hybrids with tomato, and involves induced hyphal death." </w:t>
      </w:r>
      <w:r w:rsidRPr="00700D92">
        <w:rPr>
          <w:u w:val="single"/>
        </w:rPr>
        <w:t>European journal of plant pathology</w:t>
      </w:r>
      <w:r w:rsidRPr="00700D92">
        <w:t xml:space="preserve"> </w:t>
      </w:r>
      <w:r w:rsidRPr="00700D92">
        <w:rPr>
          <w:b/>
        </w:rPr>
        <w:t>110</w:t>
      </w:r>
      <w:r w:rsidRPr="00700D92">
        <w:t>(1): 13-23.</w:t>
      </w:r>
    </w:p>
    <w:p w:rsidR="00700D92" w:rsidRPr="00700D92" w:rsidRDefault="00700D92" w:rsidP="00700D92">
      <w:pPr>
        <w:pStyle w:val="EndNoteBibliography"/>
      </w:pPr>
      <w:r w:rsidRPr="00700D92">
        <w:t xml:space="preserve">Nicot, P., A. Moretti, C. Romiti, M. Bardin, C. Caranta and H. Ferriere (2002). "Differences in susceptibility of pruning wounds and leaves to infection by Botrytis cinerea among wild tomato accessions." </w:t>
      </w:r>
      <w:r w:rsidRPr="00700D92">
        <w:rPr>
          <w:u w:val="single"/>
        </w:rPr>
        <w:t>TGC Report</w:t>
      </w:r>
      <w:r w:rsidRPr="00700D92">
        <w:t xml:space="preserve"> </w:t>
      </w:r>
      <w:r w:rsidRPr="00700D92">
        <w:rPr>
          <w:b/>
        </w:rPr>
        <w:t>52</w:t>
      </w:r>
      <w:r w:rsidRPr="00700D92">
        <w:t>: 24-26.</w:t>
      </w:r>
    </w:p>
    <w:p w:rsidR="00700D92" w:rsidRPr="00700D92" w:rsidRDefault="00700D92" w:rsidP="00700D92">
      <w:pPr>
        <w:pStyle w:val="EndNoteBibliography"/>
      </w:pPr>
      <w:r w:rsidRPr="00700D92">
        <w:t xml:space="preserve">Ten Have, A., R. van Berloo, P. Lindhout and J. A. van Kan (2007). "Partial stem and leaf resistance against the fungal pathogen Botrytis cinerea in wild relatives of tomato." </w:t>
      </w:r>
      <w:r w:rsidRPr="00700D92">
        <w:rPr>
          <w:u w:val="single"/>
        </w:rPr>
        <w:t>European journal of plant pathology</w:t>
      </w:r>
      <w:r w:rsidRPr="00700D92">
        <w:t xml:space="preserve"> </w:t>
      </w:r>
      <w:r w:rsidRPr="00700D92">
        <w:rPr>
          <w:b/>
        </w:rPr>
        <w:t>117</w:t>
      </w:r>
      <w:r w:rsidRPr="00700D92">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6-08-09T12:48:00Z" w:initials="NS">
    <w:p w:rsidR="0080338F" w:rsidRDefault="0080338F">
      <w:pPr>
        <w:pStyle w:val="CommentText"/>
      </w:pPr>
      <w:r>
        <w:rPr>
          <w:rStyle w:val="CommentReference"/>
        </w:rPr>
        <w:annotationRef/>
      </w:r>
      <w:r>
        <w:t>Specify. Labels? Range?</w:t>
      </w:r>
    </w:p>
  </w:comment>
  <w:comment w:id="2" w:author="Nicole Soltis" w:date="2016-08-09T12:45:00Z" w:initials="NS">
    <w:p w:rsidR="009D2C6D" w:rsidRDefault="009D2C6D">
      <w:pPr>
        <w:pStyle w:val="CommentText"/>
      </w:pPr>
      <w:r>
        <w:rPr>
          <w:rStyle w:val="CommentReference"/>
        </w:rPr>
        <w:annotationRef/>
      </w:r>
      <w:r>
        <w:t>What CV?</w:t>
      </w:r>
    </w:p>
  </w:comment>
  <w:comment w:id="3" w:author="Nicole Soltis" w:date="2016-08-09T12:48:00Z" w:initials="NS">
    <w:p w:rsidR="0080338F" w:rsidRDefault="0080338F">
      <w:pPr>
        <w:pStyle w:val="CommentText"/>
      </w:pPr>
      <w:r>
        <w:rPr>
          <w:rStyle w:val="CommentReference"/>
        </w:rPr>
        <w:annotationRef/>
      </w:r>
      <w:r>
        <w:t>Add a concluding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31&lt;/item&gt;&lt;item&gt;432&lt;/item&gt;&lt;item&gt;433&lt;/item&gt;&lt;item&gt;434&lt;/item&gt;&lt;item&gt;435&lt;/item&gt;&lt;item&gt;437&lt;/item&gt;&lt;item&gt;438&lt;/item&gt;&lt;/record-ids&gt;&lt;/item&gt;&lt;/Libraries&gt;"/>
  </w:docVars>
  <w:rsids>
    <w:rsidRoot w:val="00E76177"/>
    <w:rsid w:val="00013F49"/>
    <w:rsid w:val="00066E36"/>
    <w:rsid w:val="000700B8"/>
    <w:rsid w:val="00077676"/>
    <w:rsid w:val="00102A0A"/>
    <w:rsid w:val="00152DF4"/>
    <w:rsid w:val="00170610"/>
    <w:rsid w:val="00194A40"/>
    <w:rsid w:val="001F4FA6"/>
    <w:rsid w:val="00201913"/>
    <w:rsid w:val="0022004A"/>
    <w:rsid w:val="00222FE4"/>
    <w:rsid w:val="00270024"/>
    <w:rsid w:val="002A0FB9"/>
    <w:rsid w:val="002A6387"/>
    <w:rsid w:val="00300AAD"/>
    <w:rsid w:val="00333068"/>
    <w:rsid w:val="00344272"/>
    <w:rsid w:val="003444D9"/>
    <w:rsid w:val="00356FC1"/>
    <w:rsid w:val="00404552"/>
    <w:rsid w:val="00404C06"/>
    <w:rsid w:val="0043785D"/>
    <w:rsid w:val="0044762C"/>
    <w:rsid w:val="00450902"/>
    <w:rsid w:val="00473ACC"/>
    <w:rsid w:val="00496F1B"/>
    <w:rsid w:val="004A0709"/>
    <w:rsid w:val="004D38F6"/>
    <w:rsid w:val="004E5A9E"/>
    <w:rsid w:val="004F7F9A"/>
    <w:rsid w:val="00572481"/>
    <w:rsid w:val="005A544C"/>
    <w:rsid w:val="005A7716"/>
    <w:rsid w:val="005C464E"/>
    <w:rsid w:val="005E248E"/>
    <w:rsid w:val="005F71AF"/>
    <w:rsid w:val="006068CF"/>
    <w:rsid w:val="006127A5"/>
    <w:rsid w:val="006A1323"/>
    <w:rsid w:val="006E28C1"/>
    <w:rsid w:val="00700D92"/>
    <w:rsid w:val="00706E82"/>
    <w:rsid w:val="00733BE4"/>
    <w:rsid w:val="00765830"/>
    <w:rsid w:val="007811D3"/>
    <w:rsid w:val="00791691"/>
    <w:rsid w:val="007A414F"/>
    <w:rsid w:val="007A744C"/>
    <w:rsid w:val="007B711D"/>
    <w:rsid w:val="007C70B1"/>
    <w:rsid w:val="0080338F"/>
    <w:rsid w:val="00854928"/>
    <w:rsid w:val="00855B91"/>
    <w:rsid w:val="00877AE8"/>
    <w:rsid w:val="008945F3"/>
    <w:rsid w:val="008B143E"/>
    <w:rsid w:val="008B50B7"/>
    <w:rsid w:val="008C1E09"/>
    <w:rsid w:val="008C22E9"/>
    <w:rsid w:val="00973F87"/>
    <w:rsid w:val="0097612A"/>
    <w:rsid w:val="00992198"/>
    <w:rsid w:val="009B513C"/>
    <w:rsid w:val="009D2C6D"/>
    <w:rsid w:val="009F0A62"/>
    <w:rsid w:val="00A52DC5"/>
    <w:rsid w:val="00A864BB"/>
    <w:rsid w:val="00AE642B"/>
    <w:rsid w:val="00B411E9"/>
    <w:rsid w:val="00B46D1C"/>
    <w:rsid w:val="00B61221"/>
    <w:rsid w:val="00B738AF"/>
    <w:rsid w:val="00B877F0"/>
    <w:rsid w:val="00BD42C9"/>
    <w:rsid w:val="00C00EF7"/>
    <w:rsid w:val="00C330D2"/>
    <w:rsid w:val="00C97B8A"/>
    <w:rsid w:val="00D0235E"/>
    <w:rsid w:val="00D36B3C"/>
    <w:rsid w:val="00D6757A"/>
    <w:rsid w:val="00DA16B0"/>
    <w:rsid w:val="00DD0B46"/>
    <w:rsid w:val="00DD1A18"/>
    <w:rsid w:val="00DD2573"/>
    <w:rsid w:val="00E5522B"/>
    <w:rsid w:val="00E76177"/>
    <w:rsid w:val="00EA1576"/>
    <w:rsid w:val="00F05926"/>
    <w:rsid w:val="00F126CA"/>
    <w:rsid w:val="00F337BC"/>
    <w:rsid w:val="00F74AD5"/>
    <w:rsid w:val="00F77335"/>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11</cp:revision>
  <dcterms:created xsi:type="dcterms:W3CDTF">2016-08-09T18:29:00Z</dcterms:created>
  <dcterms:modified xsi:type="dcterms:W3CDTF">2016-08-09T20:27:00Z</dcterms:modified>
</cp:coreProperties>
</file>