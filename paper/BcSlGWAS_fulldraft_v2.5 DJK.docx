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bookmarkStart w:id="0" w:name="_GoBack"/>
      <w:bookmarkEnd w:id="0"/>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Raoni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r w:rsidR="003D6AE2">
        <w:rPr>
          <w:b/>
          <w:sz w:val="24"/>
          <w:szCs w:val="24"/>
        </w:rPr>
        <w:t>Dihan Gao</w:t>
      </w:r>
      <w:r w:rsidR="00B44DAF">
        <w:rPr>
          <w:b/>
          <w:sz w:val="24"/>
          <w:szCs w:val="24"/>
          <w:vertAlign w:val="superscript"/>
        </w:rPr>
        <w:t>1</w:t>
      </w:r>
      <w:r w:rsidR="003D6AE2">
        <w:rPr>
          <w:b/>
          <w:sz w:val="24"/>
          <w:szCs w:val="24"/>
        </w:rPr>
        <w:t xml:space="preserve">, </w:t>
      </w:r>
      <w:r w:rsidR="00E764BE">
        <w:rPr>
          <w:b/>
          <w:sz w:val="24"/>
          <w:szCs w:val="24"/>
        </w:rPr>
        <w:t>Aysha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DynaMo Center of Excellence, University of Copenhagen, Thorvaldsensvej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0D5E0041"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del w:id="1" w:author="Daniel Kliebenstein" w:date="2017-09-21T15:42:00Z">
        <w:r w:rsidDel="004F012E">
          <w:rPr>
            <w:sz w:val="24"/>
            <w:szCs w:val="24"/>
          </w:rPr>
          <w:delText>leads to shifts in</w:delText>
        </w:r>
      </w:del>
      <w:ins w:id="2" w:author="Daniel Kliebenstein" w:date="2017-09-21T15:42:00Z">
        <w:r w:rsidR="004F012E">
          <w:rPr>
            <w:sz w:val="24"/>
            <w:szCs w:val="24"/>
          </w:rPr>
          <w:t>alters</w:t>
        </w:r>
      </w:ins>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ins w:id="3" w:author="Daniel Kliebenstein" w:date="2017-09-21T15:42:00Z">
        <w:r w:rsidR="004F012E">
          <w:rPr>
            <w:sz w:val="24"/>
            <w:szCs w:val="24"/>
          </w:rPr>
          <w:t xml:space="preserve">infected a collection of wild and domesticated tomato accessions </w:t>
        </w:r>
      </w:ins>
      <w:del w:id="4" w:author="Daniel Kliebenstein" w:date="2017-09-21T15:42:00Z">
        <w:r w:rsidR="00833029" w:rsidDel="004F012E">
          <w:rPr>
            <w:sz w:val="24"/>
            <w:szCs w:val="24"/>
          </w:rPr>
          <w:delText xml:space="preserve">utilized </w:delText>
        </w:r>
      </w:del>
      <w:ins w:id="5" w:author="Daniel Kliebenstein" w:date="2017-09-21T15:42:00Z">
        <w:r w:rsidR="004F012E">
          <w:rPr>
            <w:sz w:val="24"/>
            <w:szCs w:val="24"/>
          </w:rPr>
          <w:t xml:space="preserve">with </w:t>
        </w:r>
      </w:ins>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w:t>
      </w:r>
      <w:r w:rsidR="00833029">
        <w:rPr>
          <w:sz w:val="24"/>
          <w:szCs w:val="24"/>
        </w:rPr>
        <w:t>to</w:t>
      </w:r>
      <w:del w:id="6" w:author="Daniel Kliebenstein" w:date="2017-09-21T15:42:00Z">
        <w:r w:rsidR="00833029" w:rsidDel="004F012E">
          <w:rPr>
            <w:sz w:val="24"/>
            <w:szCs w:val="24"/>
          </w:rPr>
          <w:delText xml:space="preserve"> infect a collection of</w:delText>
        </w:r>
        <w:r w:rsidR="000A6823" w:rsidDel="004F012E">
          <w:rPr>
            <w:sz w:val="24"/>
            <w:szCs w:val="24"/>
          </w:rPr>
          <w:delText xml:space="preserve"> wild and domesticated tomato accessions</w:delText>
        </w:r>
      </w:del>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ins w:id="7" w:author="Daniel Kliebenstein" w:date="2017-09-21T15:43:00Z">
        <w:r w:rsidR="004F012E">
          <w:rPr>
            <w:sz w:val="24"/>
            <w:szCs w:val="24"/>
          </w:rPr>
          <w:t xml:space="preserve">germplasm </w:t>
        </w:r>
      </w:ins>
      <w:r w:rsidR="00833029">
        <w:rPr>
          <w:sz w:val="24"/>
          <w:szCs w:val="24"/>
        </w:rPr>
        <w:t>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del w:id="8" w:author="Daniel Kliebenstein" w:date="2017-09-21T15:43:00Z">
        <w:r w:rsidR="008A5ED9" w:rsidDel="004F012E">
          <w:rPr>
            <w:sz w:val="24"/>
            <w:szCs w:val="24"/>
          </w:rPr>
          <w:delText>W</w:delText>
        </w:r>
        <w:r w:rsidR="00BA7E62" w:rsidDel="004F012E">
          <w:rPr>
            <w:sz w:val="24"/>
            <w:szCs w:val="24"/>
          </w:rPr>
          <w:delText xml:space="preserve">e conducted </w:delText>
        </w:r>
        <w:r w:rsidR="00833029" w:rsidDel="004F012E">
          <w:rPr>
            <w:sz w:val="24"/>
            <w:szCs w:val="24"/>
          </w:rPr>
          <w:delText>a</w:delText>
        </w:r>
      </w:del>
      <w:ins w:id="9" w:author="Daniel Kliebenstein" w:date="2017-09-21T15:43:00Z">
        <w:r w:rsidR="004F012E">
          <w:rPr>
            <w:sz w:val="24"/>
            <w:szCs w:val="24"/>
          </w:rPr>
          <w:t>G</w:t>
        </w:r>
      </w:ins>
      <w:del w:id="10" w:author="Daniel Kliebenstein" w:date="2017-09-21T15:43:00Z">
        <w:r w:rsidR="00833029" w:rsidDel="004F012E">
          <w:rPr>
            <w:sz w:val="24"/>
            <w:szCs w:val="24"/>
          </w:rPr>
          <w:delText xml:space="preserve"> </w:delText>
        </w:r>
        <w:r w:rsidR="00CF11DF" w:rsidDel="004F012E">
          <w:rPr>
            <w:sz w:val="24"/>
            <w:szCs w:val="24"/>
          </w:rPr>
          <w:delText>g</w:delText>
        </w:r>
      </w:del>
      <w:r w:rsidR="00CF11DF">
        <w:rPr>
          <w:sz w:val="24"/>
          <w:szCs w:val="24"/>
        </w:rPr>
        <w:t xml:space="preserve">enome-wide association (GWA) </w:t>
      </w:r>
      <w:del w:id="11" w:author="Daniel Kliebenstein" w:date="2017-09-21T15:43:00Z">
        <w:r w:rsidR="00833029" w:rsidDel="004F012E">
          <w:rPr>
            <w:sz w:val="24"/>
            <w:szCs w:val="24"/>
          </w:rPr>
          <w:delText xml:space="preserve">study </w:delText>
        </w:r>
      </w:del>
      <w:ins w:id="12" w:author="Daniel Kliebenstein" w:date="2017-09-21T15:43:00Z">
        <w:r w:rsidR="004F012E">
          <w:rPr>
            <w:sz w:val="24"/>
            <w:szCs w:val="24"/>
          </w:rPr>
          <w:t xml:space="preserve">mapping </w:t>
        </w:r>
      </w:ins>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del w:id="13" w:author="Daniel Kliebenstein" w:date="2017-09-21T15:43:00Z">
        <w:r w:rsidR="008A5ED9" w:rsidDel="004F012E">
          <w:rPr>
            <w:sz w:val="24"/>
            <w:szCs w:val="24"/>
          </w:rPr>
          <w:delText>and</w:delText>
        </w:r>
        <w:r w:rsidR="00833029" w:rsidDel="004F012E">
          <w:rPr>
            <w:sz w:val="24"/>
            <w:szCs w:val="24"/>
          </w:rPr>
          <w:delText xml:space="preserve"> </w:delText>
        </w:r>
      </w:del>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 xml:space="preserve">where alleles </w:t>
      </w:r>
      <w:del w:id="14" w:author="Daniel Kliebenstein" w:date="2017-09-21T15:44:00Z">
        <w:r w:rsidR="00833029" w:rsidDel="004F012E">
          <w:rPr>
            <w:sz w:val="24"/>
            <w:szCs w:val="24"/>
          </w:rPr>
          <w:delText xml:space="preserve">controlled </w:delText>
        </w:r>
      </w:del>
      <w:ins w:id="15" w:author="Daniel Kliebenstein" w:date="2017-09-21T15:44:00Z">
        <w:r w:rsidR="004F012E">
          <w:rPr>
            <w:sz w:val="24"/>
            <w:szCs w:val="24"/>
          </w:rPr>
          <w:t xml:space="preserve">modulated </w:t>
        </w:r>
      </w:ins>
      <w:del w:id="16" w:author="Daniel Kliebenstein" w:date="2017-09-21T15:44:00Z">
        <w:r w:rsidR="00833029" w:rsidDel="004F012E">
          <w:rPr>
            <w:sz w:val="24"/>
            <w:szCs w:val="24"/>
          </w:rPr>
          <w:delText xml:space="preserve">differential </w:delText>
        </w:r>
      </w:del>
      <w:r w:rsidR="00833029">
        <w:rPr>
          <w:sz w:val="24"/>
          <w:szCs w:val="24"/>
        </w:rPr>
        <w:t>virulence on</w:t>
      </w:r>
      <w:r w:rsidR="005A32CB">
        <w:rPr>
          <w:sz w:val="24"/>
          <w:szCs w:val="24"/>
        </w:rPr>
        <w:t xml:space="preserve"> distinct tomato accessions</w:t>
      </w:r>
      <w:r w:rsidR="008A5ED9">
        <w:rPr>
          <w:sz w:val="24"/>
          <w:szCs w:val="24"/>
        </w:rPr>
        <w:t xml:space="preserve">. </w:t>
      </w:r>
      <w:del w:id="17" w:author="Daniel Kliebenstein" w:date="2017-09-21T15:44:00Z">
        <w:r w:rsidR="00444B79" w:rsidDel="004F012E">
          <w:rPr>
            <w:sz w:val="24"/>
            <w:szCs w:val="24"/>
          </w:rPr>
          <w:delText xml:space="preserve">This included 1300 to 25,000 SNPs associated with virulence on each tomato accession. </w:delText>
        </w:r>
      </w:del>
      <w:r w:rsidR="008A5ED9">
        <w:rPr>
          <w:sz w:val="24"/>
          <w:szCs w:val="24"/>
        </w:rPr>
        <w:t>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del w:id="18" w:author="Daniel Kliebenstein" w:date="2017-09-21T15:44:00Z">
        <w:r w:rsidR="00C76EE4" w:rsidDel="004F012E">
          <w:rPr>
            <w:sz w:val="24"/>
            <w:szCs w:val="24"/>
          </w:rPr>
          <w:delText xml:space="preserve">1000 </w:delText>
        </w:r>
      </w:del>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 xml:space="preserve">linked to altered virulence against the wild versus </w:t>
      </w:r>
      <w:r w:rsidR="005A32CB">
        <w:rPr>
          <w:sz w:val="24"/>
          <w:szCs w:val="24"/>
        </w:rPr>
        <w:lastRenderedPageBreak/>
        <w:t>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19"/>
      <w:r w:rsidRPr="000F79B1">
        <w:rPr>
          <w:b/>
          <w:sz w:val="24"/>
          <w:szCs w:val="24"/>
        </w:rPr>
        <w:t>Introduction</w:t>
      </w:r>
      <w:commentRangeEnd w:id="19"/>
      <w:r w:rsidR="006B6D32">
        <w:rPr>
          <w:rStyle w:val="CommentReference"/>
        </w:rPr>
        <w:commentReference w:id="19"/>
      </w:r>
    </w:p>
    <w:p w14:paraId="59F5A64D" w14:textId="689CAFE8" w:rsidR="00E8258B" w:rsidRPr="00E764BE" w:rsidRDefault="00BA6180" w:rsidP="0092425F">
      <w:pPr>
        <w:spacing w:line="480" w:lineRule="auto"/>
        <w:ind w:firstLine="720"/>
        <w:rPr>
          <w:sz w:val="24"/>
          <w:szCs w:val="24"/>
        </w:rPr>
      </w:pPr>
      <w:del w:id="20" w:author="Daniel Kliebenstein" w:date="2017-09-21T15:44:00Z">
        <w:r w:rsidDel="004F012E">
          <w:rPr>
            <w:sz w:val="24"/>
            <w:szCs w:val="24"/>
          </w:rPr>
          <w:delText>The progression of a p</w:delText>
        </w:r>
      </w:del>
      <w:ins w:id="21" w:author="Daniel Kliebenstein" w:date="2017-09-21T15:44:00Z">
        <w:r w:rsidR="004F012E">
          <w:rPr>
            <w:sz w:val="24"/>
            <w:szCs w:val="24"/>
          </w:rPr>
          <w:t>P</w:t>
        </w:r>
      </w:ins>
      <w:r>
        <w:rPr>
          <w:sz w:val="24"/>
          <w:szCs w:val="24"/>
        </w:rPr>
        <w:t xml:space="preserve">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ins w:id="22" w:author="Daniel Kliebenstein" w:date="2017-09-21T15:45:00Z">
        <w:r w:rsidR="004F012E">
          <w:rPr>
            <w:sz w:val="24"/>
            <w:szCs w:val="24"/>
          </w:rPr>
          <w:t xml:space="preserve"> with</w:t>
        </w:r>
      </w:ins>
      <w:del w:id="23" w:author="Daniel Kliebenstein" w:date="2017-09-21T15:45:00Z">
        <w:r w:rsidR="00EA6EAB" w:rsidRPr="00E764BE" w:rsidDel="004F012E">
          <w:rPr>
            <w:sz w:val="24"/>
            <w:szCs w:val="24"/>
          </w:rPr>
          <w:delText xml:space="preserve">. </w:delText>
        </w:r>
        <w:r w:rsidR="00C560C2" w:rsidRPr="00E764BE" w:rsidDel="004F012E">
          <w:rPr>
            <w:sz w:val="24"/>
            <w:szCs w:val="24"/>
          </w:rPr>
          <w:delText>T</w:delText>
        </w:r>
      </w:del>
      <w:ins w:id="24" w:author="Daniel Kliebenstein" w:date="2017-09-21T15:45:00Z">
        <w:r w:rsidR="004F012E">
          <w:rPr>
            <w:sz w:val="24"/>
            <w:szCs w:val="24"/>
          </w:rPr>
          <w:t xml:space="preserve"> t</w:t>
        </w:r>
      </w:ins>
      <w:r w:rsidR="00C560C2" w:rsidRPr="00E764BE">
        <w:rPr>
          <w:sz w:val="24"/>
          <w:szCs w:val="24"/>
        </w:rPr>
        <w:t xml:space="preserve">he </w:t>
      </w:r>
      <w:del w:id="25" w:author="Daniel Kliebenstein" w:date="2017-09-21T15:45:00Z">
        <w:r w:rsidR="00C560C2" w:rsidRPr="00E764BE" w:rsidDel="004F012E">
          <w:rPr>
            <w:sz w:val="24"/>
            <w:szCs w:val="24"/>
          </w:rPr>
          <w:delText>resulting disease</w:delText>
        </w:r>
        <w:r w:rsidDel="004F012E">
          <w:rPr>
            <w:sz w:val="24"/>
            <w:szCs w:val="24"/>
          </w:rPr>
          <w:delText xml:space="preserve"> </w:delText>
        </w:r>
      </w:del>
      <w:r>
        <w:rPr>
          <w:sz w:val="24"/>
          <w:szCs w:val="24"/>
        </w:rPr>
        <w:t>outcome</w:t>
      </w:r>
      <w:r w:rsidR="00C560C2" w:rsidRPr="00E764BE">
        <w:rPr>
          <w:sz w:val="24"/>
          <w:szCs w:val="24"/>
        </w:rPr>
        <w:t xml:space="preserve"> </w:t>
      </w:r>
      <w:del w:id="26" w:author="Daniel Kliebenstein" w:date="2017-09-21T15:45:00Z">
        <w:r w:rsidDel="004F012E">
          <w:rPr>
            <w:sz w:val="24"/>
            <w:szCs w:val="24"/>
          </w:rPr>
          <w:delText>is</w:delText>
        </w:r>
        <w:r w:rsidR="00EF6EFF" w:rsidDel="004F012E">
          <w:rPr>
            <w:sz w:val="24"/>
            <w:szCs w:val="24"/>
          </w:rPr>
          <w:delText xml:space="preserve"> </w:delText>
        </w:r>
      </w:del>
      <w:ins w:id="27" w:author="Daniel Kliebenstein" w:date="2017-09-21T15:45:00Z">
        <w:r w:rsidR="004F012E">
          <w:rPr>
            <w:sz w:val="24"/>
            <w:szCs w:val="24"/>
          </w:rPr>
          <w:t xml:space="preserve">being </w:t>
        </w:r>
      </w:ins>
      <w:r w:rsidR="00EF6EFF">
        <w:rPr>
          <w:sz w:val="24"/>
          <w:szCs w:val="24"/>
        </w:rPr>
        <w:t xml:space="preserve">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Pr>
          <w:sz w:val="24"/>
          <w:szCs w:val="24"/>
        </w:rPr>
        <w:t xml:space="preserve">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w:t>
      </w:r>
      <w:del w:id="28" w:author="Daniel Kliebenstein" w:date="2017-09-21T15:45:00Z">
        <w:r w:rsidR="00566D60" w:rsidDel="004F012E">
          <w:rPr>
            <w:sz w:val="24"/>
            <w:szCs w:val="24"/>
          </w:rPr>
          <w:delText>and</w:delText>
        </w:r>
        <w:r w:rsidDel="004F012E">
          <w:rPr>
            <w:sz w:val="24"/>
            <w:szCs w:val="24"/>
          </w:rPr>
          <w:delText xml:space="preserve"> </w:delText>
        </w:r>
      </w:del>
      <w:r>
        <w:rPr>
          <w:sz w:val="24"/>
          <w:szCs w:val="24"/>
        </w:rPr>
        <w:t xml:space="preserve">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Pr>
          <w:sz w:val="24"/>
          <w:szCs w:val="24"/>
        </w:rPr>
        <w:t xml:space="preserve"> via large-effect loci</w:t>
      </w:r>
      <w:r w:rsidR="00990316">
        <w:rPr>
          <w:sz w:val="24"/>
          <w:szCs w:val="24"/>
        </w:rPr>
        <w:t xml:space="preserve"> </w:t>
      </w:r>
      <w:r>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flagellin</w:t>
      </w:r>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w:t>
      </w:r>
      <w:del w:id="29" w:author="Daniel Kliebenstein" w:date="2017-09-21T15:45:00Z">
        <w:r w:rsidDel="004F012E">
          <w:rPr>
            <w:sz w:val="24"/>
            <w:szCs w:val="24"/>
          </w:rPr>
          <w:delText xml:space="preserve">but </w:delText>
        </w:r>
      </w:del>
      <w:ins w:id="30" w:author="Daniel Kliebenstein" w:date="2017-09-21T15:45:00Z">
        <w:r w:rsidR="004F012E">
          <w:rPr>
            <w:sz w:val="24"/>
            <w:szCs w:val="24"/>
          </w:rPr>
          <w:t xml:space="preserve">and </w:t>
        </w:r>
      </w:ins>
      <w:r>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57F27D4F"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ins w:id="31" w:author="Daniel Kliebenstein" w:date="2017-09-21T15:46:00Z">
        <w:r w:rsidR="004F012E">
          <w:rPr>
            <w:sz w:val="24"/>
            <w:szCs w:val="24"/>
          </w:rPr>
          <w:t xml:space="preserve"> </w:t>
        </w:r>
        <w:commentRangeStart w:id="32"/>
        <w:r w:rsidR="004F012E">
          <w:rPr>
            <w:sz w:val="24"/>
            <w:szCs w:val="24"/>
          </w:rPr>
          <w:t>specie</w:t>
        </w:r>
      </w:ins>
      <w:r w:rsidR="00E8258B" w:rsidRPr="00E764BE">
        <w:rPr>
          <w:sz w:val="24"/>
          <w:szCs w:val="24"/>
        </w:rPr>
        <w:t>s</w:t>
      </w:r>
      <w:commentRangeEnd w:id="32"/>
      <w:r w:rsidR="004F012E">
        <w:rPr>
          <w:rStyle w:val="CommentReference"/>
        </w:rPr>
        <w:commentReference w:id="32"/>
      </w:r>
      <w:r w:rsidR="00E8258B" w:rsidRPr="00E764BE">
        <w:rPr>
          <w:sz w:val="24"/>
          <w:szCs w:val="24"/>
        </w:rPr>
        <w:t xml:space="preserve">. </w:t>
      </w:r>
      <w:r w:rsidR="00DD787D">
        <w:rPr>
          <w:sz w:val="24"/>
          <w:szCs w:val="24"/>
        </w:rPr>
        <w:t xml:space="preserve">Generalist pathogens </w:t>
      </w:r>
      <w:del w:id="33" w:author="Daniel Kliebenstein" w:date="2017-09-21T15:46:00Z">
        <w:r w:rsidR="00E00320" w:rsidDel="004F012E">
          <w:rPr>
            <w:sz w:val="24"/>
            <w:szCs w:val="24"/>
          </w:rPr>
          <w:delText xml:space="preserve">likely </w:delText>
        </w:r>
      </w:del>
      <w:ins w:id="34" w:author="Daniel Kliebenstein" w:date="2017-09-21T15:46:00Z">
        <w:r w:rsidR="004F012E">
          <w:rPr>
            <w:sz w:val="24"/>
            <w:szCs w:val="24"/>
          </w:rPr>
          <w:t xml:space="preserve">potentially </w:t>
        </w:r>
      </w:ins>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Thus</w:t>
      </w:r>
      <w:ins w:id="35" w:author="Daniel Kliebenstein" w:date="2017-09-21T15:47:00Z">
        <w:r w:rsidR="004F012E">
          <w:rPr>
            <w:sz w:val="24"/>
            <w:szCs w:val="24"/>
          </w:rPr>
          <w:t xml:space="preserve"> allowing</w:t>
        </w:r>
      </w:ins>
      <w:del w:id="36" w:author="Daniel Kliebenstein" w:date="2017-09-21T15:47:00Z">
        <w:r w:rsidR="00D1350F" w:rsidDel="004F012E">
          <w:rPr>
            <w:sz w:val="24"/>
            <w:szCs w:val="24"/>
          </w:rPr>
          <w:delText>,</w:delText>
        </w:r>
      </w:del>
      <w:r w:rsidR="00D1350F">
        <w:rPr>
          <w:sz w:val="24"/>
          <w:szCs w:val="24"/>
        </w:rPr>
        <w:t xml:space="preserve"> </w:t>
      </w:r>
      <w:r w:rsidR="00E8258B" w:rsidRPr="00E764BE">
        <w:rPr>
          <w:sz w:val="24"/>
          <w:szCs w:val="24"/>
        </w:rPr>
        <w:t xml:space="preserve">generalist pathogens </w:t>
      </w:r>
      <w:del w:id="37" w:author="Daniel Kliebenstein" w:date="2017-09-21T15:47:00Z">
        <w:r w:rsidR="00D1350F" w:rsidDel="004F012E">
          <w:rPr>
            <w:sz w:val="24"/>
            <w:szCs w:val="24"/>
          </w:rPr>
          <w:delText>can</w:delText>
        </w:r>
      </w:del>
      <w:ins w:id="38" w:author="Daniel Kliebenstein" w:date="2017-09-21T15:47:00Z">
        <w:r w:rsidR="004F012E">
          <w:rPr>
            <w:sz w:val="24"/>
            <w:szCs w:val="24"/>
          </w:rPr>
          <w:t>to</w:t>
        </w:r>
      </w:ins>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del w:id="39" w:author="Daniel Kliebenstein" w:date="2017-09-21T15:48:00Z">
        <w:r w:rsidR="0092425F" w:rsidDel="004F012E">
          <w:rPr>
            <w:sz w:val="24"/>
            <w:szCs w:val="24"/>
          </w:rPr>
          <w:delText>are</w:delText>
        </w:r>
        <w:r w:rsidR="000F0B41" w:rsidDel="004F012E">
          <w:rPr>
            <w:sz w:val="24"/>
            <w:szCs w:val="24"/>
          </w:rPr>
          <w:delText xml:space="preserve"> dependent upon</w:delText>
        </w:r>
      </w:del>
      <w:ins w:id="40" w:author="Daniel Kliebenstein" w:date="2017-09-21T15:48:00Z">
        <w:r w:rsidR="004F012E">
          <w:rPr>
            <w:sz w:val="24"/>
            <w:szCs w:val="24"/>
          </w:rPr>
          <w:t>interact with</w:t>
        </w:r>
      </w:ins>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w:t>
      </w:r>
      <w:commentRangeStart w:id="41"/>
      <w:r w:rsidR="00DD787D">
        <w:rPr>
          <w:sz w:val="24"/>
          <w:szCs w:val="24"/>
        </w:rPr>
        <w:t>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tomatine </w:t>
      </w:r>
      <w:r w:rsidR="00B3570C">
        <w:rPr>
          <w:sz w:val="24"/>
          <w:szCs w:val="24"/>
        </w:rPr>
        <w:fldChar w:fldCharType="begin"/>
      </w:r>
      <w:r w:rsidR="00042D5F">
        <w:rPr>
          <w:sz w:val="24"/>
          <w:szCs w:val="24"/>
        </w:rPr>
        <w:instrText xml:space="preserve"> ADDIN EN.CITE &lt;EndNote&gt;&lt;Cite&gt;&lt;Author&gt;Quidde&lt;/Author&gt;&lt;Year&gt;1998&lt;/Year&gt;&lt;RecNum&gt;564&lt;/RecNum&gt;&lt;DisplayText&gt;(Quidde, Osbourn et al. 1998)&lt;/DisplayText&gt;&lt;record&gt;&lt;rec-number&gt;564&lt;/rec-number&gt;&lt;foreign-keys&gt;&lt;key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EndNote&gt;</w:instrText>
      </w:r>
      <w:r w:rsidR="00B3570C">
        <w:rPr>
          <w:sz w:val="24"/>
          <w:szCs w:val="24"/>
        </w:rPr>
        <w:fldChar w:fldCharType="separate"/>
      </w:r>
      <w:r w:rsidR="00042D5F">
        <w:rPr>
          <w:noProof/>
          <w:sz w:val="24"/>
          <w:szCs w:val="24"/>
        </w:rPr>
        <w:t>(Quidde, Osbourn et al. 1998)</w:t>
      </w:r>
      <w:r w:rsidR="00B3570C">
        <w:rPr>
          <w:sz w:val="24"/>
          <w:szCs w:val="24"/>
        </w:rPr>
        <w:fldChar w:fldCharType="end"/>
      </w:r>
      <w:r w:rsidR="005D7BA2">
        <w:rPr>
          <w:sz w:val="24"/>
          <w:szCs w:val="24"/>
        </w:rPr>
        <w:t>.</w:t>
      </w:r>
      <w:r w:rsidR="0092425F">
        <w:rPr>
          <w:sz w:val="24"/>
          <w:szCs w:val="24"/>
        </w:rPr>
        <w:t xml:space="preserve"> </w:t>
      </w:r>
      <w:commentRangeEnd w:id="41"/>
      <w:r w:rsidR="004F012E">
        <w:rPr>
          <w:rStyle w:val="CommentReference"/>
        </w:rPr>
        <w:commentReference w:id="41"/>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commentRangeStart w:id="42"/>
      <w:r w:rsidR="0092425F">
        <w:rPr>
          <w:sz w:val="24"/>
          <w:szCs w:val="24"/>
        </w:rPr>
        <w:t xml:space="preserve">This potential for </w:t>
      </w:r>
      <w:r w:rsidR="00E00320">
        <w:rPr>
          <w:sz w:val="24"/>
          <w:szCs w:val="24"/>
        </w:rPr>
        <w:t>interaction between polygenic virulence</w:t>
      </w:r>
      <w:ins w:id="43" w:author="Daniel Kliebenstein" w:date="2017-09-21T15:49:00Z">
        <w:r w:rsidR="004F012E">
          <w:rPr>
            <w:sz w:val="24"/>
            <w:szCs w:val="24"/>
          </w:rPr>
          <w:t xml:space="preserve"> in generalist pathogens and equally polygenic</w:t>
        </w:r>
      </w:ins>
      <w:del w:id="44" w:author="Daniel Kliebenstein" w:date="2017-09-21T15:49:00Z">
        <w:r w:rsidR="00E00320" w:rsidDel="004F012E">
          <w:rPr>
            <w:sz w:val="24"/>
            <w:szCs w:val="24"/>
          </w:rPr>
          <w:delText xml:space="preserve"> and</w:delText>
        </w:r>
      </w:del>
      <w:r w:rsidR="00E00320">
        <w:rPr>
          <w:sz w:val="24"/>
          <w:szCs w:val="24"/>
        </w:rPr>
        <w:t xml:space="preserve"> resistance</w:t>
      </w:r>
      <w:r w:rsidR="0092425F">
        <w:rPr>
          <w:sz w:val="24"/>
          <w:szCs w:val="24"/>
        </w:rPr>
        <w:t xml:space="preserve"> </w:t>
      </w:r>
      <w:del w:id="45" w:author="Daniel Kliebenstein" w:date="2017-09-21T15:49:00Z">
        <w:r w:rsidR="0092425F" w:rsidDel="004F012E">
          <w:rPr>
            <w:sz w:val="24"/>
            <w:szCs w:val="24"/>
          </w:rPr>
          <w:delText>between generalist pathogen</w:delText>
        </w:r>
        <w:r w:rsidR="00825C40" w:rsidDel="004F012E">
          <w:rPr>
            <w:sz w:val="24"/>
            <w:szCs w:val="24"/>
          </w:rPr>
          <w:delText>s</w:delText>
        </w:r>
        <w:r w:rsidR="0092425F" w:rsidDel="004F012E">
          <w:rPr>
            <w:sz w:val="24"/>
            <w:szCs w:val="24"/>
          </w:rPr>
          <w:delText xml:space="preserve"> and</w:delText>
        </w:r>
      </w:del>
      <w:ins w:id="46" w:author="Daniel Kliebenstein" w:date="2017-09-21T15:49:00Z">
        <w:r w:rsidR="004F012E">
          <w:rPr>
            <w:sz w:val="24"/>
            <w:szCs w:val="24"/>
          </w:rPr>
          <w:t>in</w:t>
        </w:r>
      </w:ins>
      <w:r w:rsidR="0092425F">
        <w:rPr>
          <w:sz w:val="24"/>
          <w:szCs w:val="24"/>
        </w:rPr>
        <w:t xml:space="preserve"> host plan</w:t>
      </w:r>
      <w:r w:rsidR="00825C40">
        <w:rPr>
          <w:sz w:val="24"/>
          <w:szCs w:val="24"/>
        </w:rPr>
        <w:t>ts</w:t>
      </w:r>
      <w:r w:rsidR="0092425F">
        <w:rPr>
          <w:sz w:val="24"/>
          <w:szCs w:val="24"/>
        </w:rPr>
        <w:t xml:space="preserve"> suggests </w:t>
      </w:r>
      <w:commentRangeEnd w:id="42"/>
      <w:r w:rsidR="004F012E">
        <w:rPr>
          <w:rStyle w:val="CommentReference"/>
        </w:rPr>
        <w:commentReference w:id="42"/>
      </w:r>
      <w:r w:rsidR="0092425F">
        <w:rPr>
          <w:sz w:val="24"/>
          <w:szCs w:val="24"/>
        </w:rPr>
        <w:t xml:space="preserve">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47DF2BDD"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causes</w:t>
      </w:r>
      <w:ins w:id="47" w:author="Daniel Kliebenstein" w:date="2017-09-21T15:51:00Z">
        <w:r w:rsidR="004F012E">
          <w:rPr>
            <w:sz w:val="24"/>
            <w:szCs w:val="24"/>
          </w:rPr>
          <w:t xml:space="preserve"> wide ranging</w:t>
        </w:r>
      </w:ins>
      <w:r w:rsidR="00EA6EAB" w:rsidRPr="00436F19">
        <w:rPr>
          <w:sz w:val="24"/>
          <w:szCs w:val="24"/>
        </w:rPr>
        <w:t xml:space="preserve"> pre- and post-harvest crop losses </w:t>
      </w:r>
      <w:del w:id="48" w:author="Daniel Kliebenstein" w:date="2017-09-21T15:51:00Z">
        <w:r w:rsidR="00EA6EAB" w:rsidRPr="00436F19" w:rsidDel="004F012E">
          <w:rPr>
            <w:sz w:val="24"/>
            <w:szCs w:val="24"/>
          </w:rPr>
          <w:delText xml:space="preserve">in many </w:delText>
        </w:r>
        <w:r w:rsidR="00322463" w:rsidDel="004F012E">
          <w:rPr>
            <w:sz w:val="24"/>
            <w:szCs w:val="24"/>
          </w:rPr>
          <w:delText>plant species</w:delText>
        </w:r>
        <w:r w:rsidR="00EA6EAB" w:rsidRPr="00436F19" w:rsidDel="004F012E">
          <w:rPr>
            <w:sz w:val="24"/>
            <w:szCs w:val="24"/>
          </w:rPr>
          <w:delText xml:space="preserve"> </w:delText>
        </w:r>
      </w:del>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ins w:id="49" w:author="Daniel Kliebenstein" w:date="2017-09-21T15:51:00Z">
        <w:r w:rsidR="003F292E">
          <w:rPr>
            <w:sz w:val="24"/>
            <w:szCs w:val="24"/>
          </w:rPr>
          <w:t xml:space="preserve">show the same </w:t>
        </w:r>
      </w:ins>
      <w:del w:id="50" w:author="Daniel Kliebenstein" w:date="2017-09-21T15:51:00Z">
        <w:r w:rsidRPr="00DA7FA8" w:rsidDel="003F292E">
          <w:rPr>
            <w:sz w:val="24"/>
            <w:szCs w:val="24"/>
          </w:rPr>
          <w:delText xml:space="preserve">display the </w:delText>
        </w:r>
        <w:r w:rsidR="00750F0F" w:rsidDel="003F292E">
          <w:rPr>
            <w:sz w:val="24"/>
            <w:szCs w:val="24"/>
          </w:rPr>
          <w:delText>same</w:delText>
        </w:r>
        <w:r w:rsidR="00322463" w:rsidDel="003F292E">
          <w:rPr>
            <w:sz w:val="24"/>
            <w:szCs w:val="24"/>
          </w:rPr>
          <w:delText xml:space="preserve"> </w:delText>
        </w:r>
      </w:del>
      <w:r w:rsidR="00322463">
        <w:rPr>
          <w:sz w:val="24"/>
          <w:szCs w:val="24"/>
        </w:rPr>
        <w:t>broad</w:t>
      </w:r>
      <w:r w:rsidRPr="00DA7FA8">
        <w:rPr>
          <w:sz w:val="24"/>
          <w:szCs w:val="24"/>
        </w:rPr>
        <w:t xml:space="preserve"> host range</w:t>
      </w:r>
      <w:r w:rsidR="00750F0F">
        <w:rPr>
          <w:sz w:val="24"/>
          <w:szCs w:val="24"/>
        </w:rPr>
        <w:t xml:space="preserve"> </w:t>
      </w:r>
      <w:del w:id="51" w:author="Daniel Kliebenstein" w:date="2017-09-21T15:52:00Z">
        <w:r w:rsidR="00750F0F" w:rsidDel="003F292E">
          <w:rPr>
            <w:sz w:val="24"/>
            <w:szCs w:val="24"/>
          </w:rPr>
          <w:delText>as the generalist species</w:delText>
        </w:r>
        <w:r w:rsidR="00DA7FA8" w:rsidDel="003F292E">
          <w:rPr>
            <w:sz w:val="24"/>
            <w:szCs w:val="24"/>
          </w:rPr>
          <w:delText xml:space="preserve"> </w:delText>
        </w:r>
      </w:del>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del w:id="52" w:author="Daniel Kliebenstein" w:date="2017-09-21T15:52:00Z">
        <w:r w:rsidR="00E310DC" w:rsidDel="003F292E">
          <w:rPr>
            <w:sz w:val="24"/>
            <w:szCs w:val="24"/>
          </w:rPr>
          <w:delText>Additionally,</w:delText>
        </w:r>
        <w:r w:rsidR="00D3121D" w:rsidRPr="00DA7FA8" w:rsidDel="003F292E">
          <w:rPr>
            <w:sz w:val="24"/>
            <w:szCs w:val="24"/>
          </w:rPr>
          <w:delText xml:space="preserve"> </w:delText>
        </w:r>
      </w:del>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r w:rsidR="00D3121D" w:rsidRPr="00DA7FA8">
        <w:rPr>
          <w:sz w:val="24"/>
          <w:szCs w:val="24"/>
        </w:rPr>
        <w:t>phytotoxins</w:t>
      </w:r>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del w:id="53" w:author="Daniel Kliebenstein" w:date="2017-09-21T15:53:00Z">
        <w:r w:rsidR="00A01C5A" w:rsidDel="003F292E">
          <w:rPr>
            <w:sz w:val="24"/>
            <w:szCs w:val="24"/>
          </w:rPr>
          <w:delText>In support of this is</w:delText>
        </w:r>
      </w:del>
      <w:ins w:id="54" w:author="Daniel Kliebenstein" w:date="2017-09-21T15:53:00Z">
        <w:r w:rsidR="003F292E">
          <w:rPr>
            <w:sz w:val="24"/>
            <w:szCs w:val="24"/>
          </w:rPr>
          <w:t xml:space="preserve">The phenotypic variation is driven by a </w:t>
        </w:r>
      </w:ins>
      <w:del w:id="55" w:author="Daniel Kliebenstein" w:date="2017-09-21T15:53:00Z">
        <w:r w:rsidR="00A01C5A" w:rsidDel="003F292E">
          <w:rPr>
            <w:sz w:val="24"/>
            <w:szCs w:val="24"/>
          </w:rPr>
          <w:delText xml:space="preserve"> genomic sequencing of diverse </w:delText>
        </w:r>
        <w:r w:rsidR="00A01C5A" w:rsidRPr="00322463" w:rsidDel="003F292E">
          <w:rPr>
            <w:i/>
            <w:sz w:val="24"/>
            <w:szCs w:val="24"/>
          </w:rPr>
          <w:delText>B. cinerea</w:delText>
        </w:r>
        <w:r w:rsidR="00A01C5A" w:rsidDel="003F292E">
          <w:rPr>
            <w:sz w:val="24"/>
            <w:szCs w:val="24"/>
          </w:rPr>
          <w:delText xml:space="preserve"> </w:delText>
        </w:r>
        <w:r w:rsidR="00C341C9" w:rsidDel="003F292E">
          <w:rPr>
            <w:sz w:val="24"/>
            <w:szCs w:val="24"/>
          </w:rPr>
          <w:delText>i</w:delText>
        </w:r>
        <w:r w:rsidR="00322463" w:rsidDel="003F292E">
          <w:rPr>
            <w:sz w:val="24"/>
            <w:szCs w:val="24"/>
          </w:rPr>
          <w:delText>solates</w:delText>
        </w:r>
        <w:r w:rsidR="00E310DC" w:rsidDel="003F292E">
          <w:rPr>
            <w:sz w:val="24"/>
            <w:szCs w:val="24"/>
          </w:rPr>
          <w:delText xml:space="preserve"> that found</w:delText>
        </w:r>
        <w:r w:rsidR="00A01C5A" w:rsidDel="003F292E">
          <w:rPr>
            <w:sz w:val="24"/>
            <w:szCs w:val="24"/>
          </w:rPr>
          <w:delText xml:space="preserve"> a </w:delText>
        </w:r>
      </w:del>
      <w:r w:rsidR="00A01C5A">
        <w:rPr>
          <w:sz w:val="24"/>
          <w:szCs w:val="24"/>
        </w:rPr>
        <w:t xml:space="preserve">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del w:id="56" w:author="Daniel Kliebenstein" w:date="2017-09-21T15:53:00Z">
        <w:r w:rsidR="00DC7B96" w:rsidDel="003F292E">
          <w:rPr>
            <w:sz w:val="24"/>
            <w:szCs w:val="24"/>
          </w:rPr>
          <w:delText xml:space="preserve">is </w:delText>
        </w:r>
      </w:del>
      <w:ins w:id="57" w:author="Daniel Kliebenstein" w:date="2017-09-21T15:53:00Z">
        <w:r w:rsidR="003F292E">
          <w:rPr>
            <w:sz w:val="24"/>
            <w:szCs w:val="24"/>
          </w:rPr>
          <w:t xml:space="preserve">was measured as </w:t>
        </w:r>
      </w:ins>
      <w:r w:rsidR="00DC7B96">
        <w:rPr>
          <w:sz w:val="24"/>
          <w:szCs w:val="24"/>
        </w:rPr>
        <w:t>6.6 SNP/kb</w:t>
      </w:r>
      <w:del w:id="58" w:author="Daniel Kliebenstein" w:date="2017-09-21T15:53:00Z">
        <w:r w:rsidR="00DC7B96" w:rsidDel="003F292E">
          <w:rPr>
            <w:sz w:val="24"/>
            <w:szCs w:val="24"/>
          </w:rPr>
          <w:delText xml:space="preserve"> in this study</w:delText>
        </w:r>
      </w:del>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r w:rsidR="00DC7B96" w:rsidRPr="00DC7B96">
        <w:rPr>
          <w:i/>
          <w:sz w:val="24"/>
          <w:szCs w:val="24"/>
        </w:rPr>
        <w:t>Blumeria graminis</w:t>
      </w:r>
      <w:r w:rsidR="00CE69EF">
        <w:rPr>
          <w:sz w:val="24"/>
          <w:szCs w:val="24"/>
        </w:rPr>
        <w:t>,</w:t>
      </w:r>
      <w:r w:rsidR="00C30B68">
        <w:rPr>
          <w:sz w:val="24"/>
          <w:szCs w:val="24"/>
        </w:rPr>
        <w:t xml:space="preserve"> 1.5</w:t>
      </w:r>
      <w:del w:id="59" w:author="Daniel Kliebenstein" w:date="2017-09-21T15:54:00Z">
        <w:r w:rsidR="00C30B68" w:rsidDel="003F292E">
          <w:rPr>
            <w:sz w:val="24"/>
            <w:szCs w:val="24"/>
          </w:rPr>
          <w:delText>1</w:delText>
        </w:r>
      </w:del>
      <w:r w:rsidR="00C30B68">
        <w:rPr>
          <w:sz w:val="24"/>
          <w:szCs w:val="24"/>
        </w:rPr>
        <w:t xml:space="preserve"> SNP/kb in </w:t>
      </w:r>
      <w:r w:rsidR="00C30B68" w:rsidRPr="00C30B68">
        <w:rPr>
          <w:i/>
          <w:sz w:val="24"/>
          <w:szCs w:val="24"/>
        </w:rPr>
        <w:t>Melampsora larici-populina</w:t>
      </w:r>
      <w:r w:rsidR="00C30B68">
        <w:rPr>
          <w:sz w:val="24"/>
          <w:szCs w:val="24"/>
        </w:rPr>
        <w:t>,</w:t>
      </w:r>
      <w:r w:rsidR="00CE69EF">
        <w:rPr>
          <w:sz w:val="24"/>
          <w:szCs w:val="24"/>
        </w:rPr>
        <w:t xml:space="preserve"> 5.5 SNP/kb in the compact genome of the obligate biotroph </w:t>
      </w:r>
      <w:r w:rsidR="00CE69EF" w:rsidRPr="002C6CAE">
        <w:rPr>
          <w:i/>
          <w:sz w:val="24"/>
          <w:szCs w:val="24"/>
        </w:rPr>
        <w:t>Plasmodiophora brassicae</w:t>
      </w:r>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commentRangeStart w:id="60"/>
      <w:r w:rsidR="00C30B68">
        <w:rPr>
          <w:sz w:val="24"/>
          <w:szCs w:val="24"/>
        </w:rPr>
        <w:t xml:space="preserve">Higher polymorphism rates are reported for the wheat stem rust pathogen </w:t>
      </w:r>
      <w:r w:rsidR="00C30B68" w:rsidRPr="003F292E">
        <w:rPr>
          <w:i/>
          <w:sz w:val="24"/>
          <w:szCs w:val="24"/>
          <w:rPrChange w:id="61" w:author="Daniel Kliebenstein" w:date="2017-09-21T15:54:00Z">
            <w:rPr>
              <w:sz w:val="24"/>
              <w:szCs w:val="24"/>
            </w:rPr>
          </w:rPrChange>
        </w:rPr>
        <w:t>Puccinia graminis</w:t>
      </w:r>
      <w:r w:rsidR="00C30B68">
        <w:rPr>
          <w:sz w:val="24"/>
          <w:szCs w:val="24"/>
        </w:rPr>
        <w:t xml:space="preserve"> </w:t>
      </w:r>
      <w:r w:rsidR="001F21B6">
        <w:rPr>
          <w:sz w:val="24"/>
          <w:szCs w:val="24"/>
        </w:rPr>
        <w:t xml:space="preserve">f. sp. </w:t>
      </w:r>
      <w:r w:rsidR="001F21B6" w:rsidRPr="003F292E">
        <w:rPr>
          <w:i/>
          <w:sz w:val="24"/>
          <w:szCs w:val="24"/>
          <w:rPrChange w:id="62" w:author="Daniel Kliebenstein" w:date="2017-09-21T15:54:00Z">
            <w:rPr>
              <w:sz w:val="24"/>
              <w:szCs w:val="24"/>
            </w:rPr>
          </w:rPrChange>
        </w:rPr>
        <w:t>tritici</w:t>
      </w:r>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commentRangeEnd w:id="60"/>
      <w:r w:rsidR="003F292E">
        <w:rPr>
          <w:rStyle w:val="CommentReference"/>
        </w:rPr>
        <w:commentReference w:id="60"/>
      </w:r>
      <w:del w:id="63" w:author="Daniel Kliebenstein" w:date="2017-09-21T15:56:00Z">
        <w:r w:rsidR="00E310DC" w:rsidDel="003F292E">
          <w:rPr>
            <w:sz w:val="24"/>
            <w:szCs w:val="24"/>
          </w:rPr>
          <w:delText xml:space="preserve">The </w:delText>
        </w:r>
      </w:del>
      <w:ins w:id="64" w:author="Daniel Kliebenstein" w:date="2017-09-21T15:56:00Z">
        <w:r w:rsidR="003F292E">
          <w:rPr>
            <w:sz w:val="24"/>
            <w:szCs w:val="24"/>
          </w:rPr>
          <w:t xml:space="preserve">In addition to SNP diversity, the </w:t>
        </w:r>
      </w:ins>
      <w:r w:rsidR="00E310DC">
        <w:rPr>
          <w:sz w:val="24"/>
          <w:szCs w:val="24"/>
        </w:rPr>
        <w:t xml:space="preserve">genomic sequencing </w:t>
      </w:r>
      <w:del w:id="65" w:author="Daniel Kliebenstein" w:date="2017-09-21T15:56:00Z">
        <w:r w:rsidR="00E310DC" w:rsidDel="003F292E">
          <w:rPr>
            <w:sz w:val="24"/>
            <w:szCs w:val="24"/>
          </w:rPr>
          <w:delText>of these</w:delText>
        </w:r>
        <w:r w:rsidR="00A01C5A" w:rsidDel="003F292E">
          <w:rPr>
            <w:sz w:val="24"/>
            <w:szCs w:val="24"/>
          </w:rPr>
          <w:delText xml:space="preserve"> isolates </w:delText>
        </w:r>
      </w:del>
      <w:r w:rsidR="00A01C5A">
        <w:rPr>
          <w:sz w:val="24"/>
          <w:szCs w:val="24"/>
        </w:rPr>
        <w:t>show</w:t>
      </w:r>
      <w:r w:rsidR="00E310DC">
        <w:rPr>
          <w:sz w:val="24"/>
          <w:szCs w:val="24"/>
        </w:rPr>
        <w:t>ed</w:t>
      </w:r>
      <w:r w:rsidR="00A01C5A">
        <w:rPr>
          <w:sz w:val="24"/>
          <w:szCs w:val="24"/>
        </w:rPr>
        <w:t xml:space="preserve"> that the species has a high level of recombination and genomic admixture</w:t>
      </w:r>
      <w:ins w:id="66" w:author="Daniel Kliebenstein" w:date="2017-09-21T15:56:00Z">
        <w:r w:rsidR="003F292E">
          <w:rPr>
            <w:sz w:val="24"/>
            <w:szCs w:val="24"/>
          </w:rPr>
          <w:t xml:space="preserve"> as if it were a randomly intermating population</w:t>
        </w:r>
      </w:ins>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B. cinerea</w:t>
      </w:r>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B. cinerea</w:t>
      </w:r>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62E6AFD1" w:rsidR="009E7104" w:rsidRDefault="00105CC5" w:rsidP="00847ADB">
      <w:pPr>
        <w:spacing w:line="480" w:lineRule="auto"/>
        <w:ind w:firstLine="720"/>
        <w:rPr>
          <w:sz w:val="24"/>
          <w:szCs w:val="24"/>
        </w:rPr>
      </w:pPr>
      <w:commentRangeStart w:id="67"/>
      <w:commentRangeStart w:id="68"/>
      <w:commentRangeStart w:id="69"/>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ins w:id="70" w:author="Nicole Soltis" w:date="2017-09-06T17:18:00Z">
        <w:r w:rsidR="002579BB">
          <w:rPr>
            <w:sz w:val="24"/>
            <w:szCs w:val="24"/>
          </w:rPr>
          <w:t xml:space="preserve">We asked whether </w:t>
        </w:r>
        <w:r w:rsidR="002579BB" w:rsidRPr="009D2979">
          <w:rPr>
            <w:i/>
            <w:sz w:val="24"/>
            <w:szCs w:val="24"/>
          </w:rPr>
          <w:t xml:space="preserve">B. cinerea </w:t>
        </w:r>
        <w:r w:rsidR="002579BB">
          <w:rPr>
            <w:sz w:val="24"/>
            <w:szCs w:val="24"/>
          </w:rPr>
          <w:t>virulence was controlled by host</w:t>
        </w:r>
      </w:ins>
      <w:ins w:id="71" w:author="Nicole Soltis" w:date="2017-09-06T17:19:00Z">
        <w:r w:rsidR="002579BB">
          <w:rPr>
            <w:sz w:val="24"/>
            <w:szCs w:val="24"/>
          </w:rPr>
          <w:t xml:space="preserve"> variation</w:t>
        </w:r>
      </w:ins>
      <w:ins w:id="72" w:author="Nicole Soltis" w:date="2017-09-06T17:18:00Z">
        <w:r w:rsidR="002579BB">
          <w:rPr>
            <w:sz w:val="24"/>
            <w:szCs w:val="24"/>
          </w:rPr>
          <w:t>, pathogen</w:t>
        </w:r>
      </w:ins>
      <w:ins w:id="73" w:author="Nicole Soltis" w:date="2017-09-06T17:19:00Z">
        <w:r w:rsidR="002579BB">
          <w:rPr>
            <w:sz w:val="24"/>
            <w:szCs w:val="24"/>
          </w:rPr>
          <w:t xml:space="preserve"> variation</w:t>
        </w:r>
      </w:ins>
      <w:ins w:id="74" w:author="Nicole Soltis" w:date="2017-09-06T17:18:00Z">
        <w:r w:rsidR="002579BB">
          <w:rPr>
            <w:sz w:val="24"/>
            <w:szCs w:val="24"/>
          </w:rPr>
          <w:t>, or both</w:t>
        </w:r>
      </w:ins>
      <w:ins w:id="75" w:author="Nicole Soltis" w:date="2017-09-06T17:19:00Z">
        <w:r w:rsidR="002579BB">
          <w:rPr>
            <w:sz w:val="24"/>
            <w:szCs w:val="24"/>
          </w:rPr>
          <w:t xml:space="preserve">. </w:t>
        </w:r>
      </w:ins>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ins w:id="76" w:author="Nicole Soltis" w:date="2017-09-06T17:20:00Z">
        <w:r w:rsidR="002579BB">
          <w:rPr>
            <w:sz w:val="24"/>
            <w:szCs w:val="24"/>
          </w:rPr>
          <w:t xml:space="preserve">We looked for evidence of specialization within our generalist pathogen population. </w:t>
        </w:r>
      </w:ins>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ins w:id="77" w:author="Nicole Soltis" w:date="2017-09-06T17:20:00Z">
        <w:r w:rsidR="002579BB">
          <w:rPr>
            <w:sz w:val="24"/>
            <w:szCs w:val="24"/>
          </w:rPr>
          <w:t xml:space="preserve">Finally, we aimed to identify the genetic basis of variation in B. cinerea virulence on domesticated and wild tomato. </w:t>
        </w:r>
      </w:ins>
      <w:r w:rsidR="00F442A5">
        <w:rPr>
          <w:sz w:val="24"/>
          <w:szCs w:val="24"/>
        </w:rPr>
        <w:t xml:space="preserve">We </w:t>
      </w:r>
      <w:del w:id="78" w:author="Nicole Soltis" w:date="2017-09-06T17:21:00Z">
        <w:r w:rsidR="00F442A5" w:rsidDel="002579BB">
          <w:rPr>
            <w:sz w:val="24"/>
            <w:szCs w:val="24"/>
          </w:rPr>
          <w:delText xml:space="preserve">then </w:delText>
        </w:r>
      </w:del>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improved </w:t>
      </w:r>
      <w:r w:rsidR="00FC7461">
        <w:rPr>
          <w:sz w:val="24"/>
          <w:szCs w:val="24"/>
        </w:rPr>
        <w:t>interroga</w:t>
      </w:r>
      <w:r w:rsidR="00825C40">
        <w:rPr>
          <w:sz w:val="24"/>
          <w:szCs w:val="24"/>
        </w:rPr>
        <w:t xml:space="preserve">tion of </w:t>
      </w:r>
      <w:r w:rsidR="00FC7461">
        <w:rPr>
          <w:sz w:val="24"/>
          <w:szCs w:val="24"/>
        </w:rPr>
        <w:t>how domestication in tomato has influenced generalist pathogen resistance</w:t>
      </w:r>
      <w:r w:rsidR="00825C40">
        <w:rPr>
          <w:sz w:val="24"/>
          <w:szCs w:val="24"/>
        </w:rPr>
        <w:t>,</w:t>
      </w:r>
      <w:r w:rsidR="00FC7461">
        <w:rPr>
          <w:sz w:val="24"/>
          <w:szCs w:val="24"/>
        </w:rPr>
        <w:t xml:space="preserve"> to better inform </w:t>
      </w:r>
      <w:r w:rsidR="00F442A5">
        <w:rPr>
          <w:sz w:val="24"/>
          <w:szCs w:val="24"/>
        </w:rPr>
        <w:t xml:space="preserve">breeding </w:t>
      </w:r>
      <w:r w:rsidR="00FC7461">
        <w:rPr>
          <w:sz w:val="24"/>
          <w:szCs w:val="24"/>
        </w:rPr>
        <w:t>efforts</w:t>
      </w:r>
      <w:r w:rsidR="00F442A5">
        <w:rPr>
          <w:sz w:val="24"/>
          <w:szCs w:val="24"/>
        </w:rPr>
        <w:t>.</w:t>
      </w:r>
      <w:commentRangeEnd w:id="67"/>
      <w:r w:rsidR="00491F26">
        <w:rPr>
          <w:rStyle w:val="CommentReference"/>
        </w:rPr>
        <w:commentReference w:id="67"/>
      </w:r>
      <w:commentRangeEnd w:id="68"/>
      <w:r w:rsidR="00EC2EC2">
        <w:rPr>
          <w:rStyle w:val="CommentReference"/>
        </w:rPr>
        <w:commentReference w:id="68"/>
      </w:r>
      <w:commentRangeEnd w:id="69"/>
      <w:r w:rsidR="003F292E">
        <w:rPr>
          <w:rStyle w:val="CommentReference"/>
        </w:rPr>
        <w:commentReference w:id="69"/>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79"/>
      <w:r>
        <w:rPr>
          <w:b/>
          <w:sz w:val="24"/>
          <w:szCs w:val="24"/>
        </w:rPr>
        <w:t>Methods</w:t>
      </w:r>
      <w:commentRangeEnd w:id="79"/>
      <w:r w:rsidR="006B6D32">
        <w:rPr>
          <w:rStyle w:val="CommentReference"/>
        </w:rPr>
        <w:commentReference w:id="79"/>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(16h photoperiod)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Gro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locule contents at 24°C in 1% protease solution (Rapidase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(SunGro</w:t>
      </w:r>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uM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phenotyped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80" w:name="OLE_LINK1"/>
      <w:bookmarkStart w:id="81" w:name="OLE_LINK2"/>
      <w:r w:rsidR="000328E8">
        <w:rPr>
          <w:sz w:val="24"/>
          <w:szCs w:val="24"/>
        </w:rPr>
        <w:t>272,672</w:t>
      </w:r>
      <w:r w:rsidR="005339D5">
        <w:rPr>
          <w:sz w:val="24"/>
          <w:szCs w:val="24"/>
        </w:rPr>
        <w:t xml:space="preserve"> </w:t>
      </w:r>
      <w:bookmarkEnd w:id="80"/>
      <w:bookmarkEnd w:id="81"/>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phytoagar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EBImage and CRImage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1287322B" w:rsidR="002914F6" w:rsidRDefault="000D6362" w:rsidP="00377637">
      <w:pPr>
        <w:spacing w:line="480" w:lineRule="auto"/>
        <w:rPr>
          <w:ins w:id="82" w:author="Nicole Soltis" w:date="2017-09-06T17:22:00Z"/>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ins w:id="83" w:author="Nicole Soltis" w:date="2017-09-06T14:10:00Z">
        <w:r w:rsidR="003073F4">
          <w:rPr>
            <w:sz w:val="24"/>
            <w:szCs w:val="24"/>
          </w:rPr>
          <w:t xml:space="preserve"> We also calculated a domestication sensitivity phenotype, Sensitivity = (Domesticated lesion size – Wild lesion size) / Domesticated lesion size</w:t>
        </w:r>
      </w:ins>
      <w:ins w:id="84" w:author="Nicole Soltis" w:date="2017-09-06T14:11:00Z">
        <w:r w:rsidR="003073F4">
          <w:rPr>
            <w:sz w:val="24"/>
            <w:szCs w:val="24"/>
          </w:rPr>
          <w:t>.</w:t>
        </w:r>
      </w:ins>
    </w:p>
    <w:p w14:paraId="6317DE0E" w14:textId="7750CA97" w:rsidR="002579BB" w:rsidRDefault="00415881" w:rsidP="00415881">
      <w:pPr>
        <w:spacing w:line="480" w:lineRule="auto"/>
        <w:rPr>
          <w:sz w:val="24"/>
          <w:szCs w:val="24"/>
        </w:rPr>
      </w:pPr>
      <w:r>
        <w:rPr>
          <w:sz w:val="24"/>
          <w:szCs w:val="24"/>
        </w:rPr>
        <w:tab/>
      </w:r>
      <w:ins w:id="85" w:author="Nicole Soltis" w:date="2017-09-07T15:44:00Z">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into isolates collected from tomato tissue vs. other 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ins>
    </w:p>
    <w:p w14:paraId="277CDDF8" w14:textId="09C1CDA6" w:rsidR="00CF0681" w:rsidRDefault="002914F6" w:rsidP="00CF0681">
      <w:pPr>
        <w:spacing w:line="480" w:lineRule="auto"/>
        <w:ind w:firstLine="720"/>
        <w:rPr>
          <w:ins w:id="86" w:author="Nicole Soltis" w:date="2017-09-11T10:28:00Z"/>
          <w:rFonts w:cs="Arial"/>
          <w:color w:val="222222"/>
          <w:sz w:val="24"/>
          <w:szCs w:val="24"/>
          <w:shd w:val="clear" w:color="auto" w:fill="FFFFFF"/>
        </w:rPr>
      </w:pPr>
      <w:del w:id="87" w:author="Nicole Soltis" w:date="2017-09-06T14:11:00Z">
        <w:r w:rsidDel="003073F4">
          <w:rPr>
            <w:sz w:val="24"/>
            <w:szCs w:val="24"/>
          </w:rPr>
          <w:delText>These means</w:delText>
        </w:r>
      </w:del>
      <w:ins w:id="88" w:author="Nicole Soltis" w:date="2017-09-06T14:11:00Z">
        <w:r w:rsidR="003073F4">
          <w:rPr>
            <w:sz w:val="24"/>
            <w:szCs w:val="24"/>
          </w:rPr>
          <w:t>The model means and Sensitivity</w:t>
        </w:r>
      </w:ins>
      <w:r>
        <w:rPr>
          <w:sz w:val="24"/>
          <w:szCs w:val="24"/>
        </w:rPr>
        <w:t xml:space="preserve"> were used as the phenotypic input for GWA using</w:t>
      </w:r>
      <w:r w:rsidR="000D6362" w:rsidRPr="000D6362">
        <w:rPr>
          <w:sz w:val="24"/>
          <w:szCs w:val="24"/>
        </w:rPr>
        <w:t xml:space="preserve"> bigRR</w:t>
      </w:r>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bigRR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SNPdat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commentRangeStart w:id="89"/>
      <w:commentRangeStart w:id="90"/>
      <w:commentRangeStart w:id="91"/>
      <w:r w:rsidR="004007E9" w:rsidRPr="004007E9">
        <w:rPr>
          <w:rFonts w:cs="Arial"/>
          <w:color w:val="222222"/>
          <w:sz w:val="24"/>
          <w:szCs w:val="24"/>
          <w:shd w:val="clear" w:color="auto" w:fill="FFFFFF"/>
        </w:rPr>
        <w:t>Additional genes of interest</w:t>
      </w:r>
      <w:ins w:id="92" w:author="Daniel Kliebenstein" w:date="2017-09-21T15:58:00Z">
        <w:r w:rsidR="0021348F">
          <w:rPr>
            <w:rFonts w:cs="Arial"/>
            <w:color w:val="222222"/>
            <w:sz w:val="24"/>
            <w:szCs w:val="24"/>
            <w:shd w:val="clear" w:color="auto" w:fill="FFFFFF"/>
          </w:rPr>
          <w:t xml:space="preserve"> based on a broad literature search of known virulence loci</w:t>
        </w:r>
      </w:ins>
      <w:r w:rsidR="004007E9" w:rsidRPr="004007E9">
        <w:rPr>
          <w:rFonts w:cs="Arial"/>
          <w:color w:val="222222"/>
          <w:sz w:val="24"/>
          <w:szCs w:val="24"/>
          <w:shd w:val="clear" w:color="auto" w:fill="FFFFFF"/>
        </w:rPr>
        <w:t xml:space="preserve"> </w:t>
      </w:r>
      <w:commentRangeEnd w:id="89"/>
      <w:r w:rsidR="009C04FA">
        <w:rPr>
          <w:rStyle w:val="CommentReference"/>
        </w:rPr>
        <w:commentReference w:id="89"/>
      </w:r>
      <w:commentRangeEnd w:id="90"/>
      <w:r w:rsidR="00124798">
        <w:rPr>
          <w:rStyle w:val="CommentReference"/>
        </w:rPr>
        <w:commentReference w:id="90"/>
      </w:r>
      <w:commentRangeEnd w:id="91"/>
      <w:r w:rsidR="0021348F">
        <w:rPr>
          <w:rStyle w:val="CommentReference"/>
        </w:rPr>
        <w:commentReference w:id="91"/>
      </w:r>
      <w:r w:rsidR="004007E9" w:rsidRPr="004007E9">
        <w:rPr>
          <w:rFonts w:cs="Arial"/>
          <w:color w:val="222222"/>
          <w:sz w:val="24"/>
          <w:szCs w:val="24"/>
          <w:shd w:val="clear" w:color="auto" w:fill="FFFFFF"/>
        </w:rPr>
        <w:t xml:space="preserve">were taken from NCBI (https://www.ncbi.nlm.nih.gov/) and included by mapping sequence to the </w:t>
      </w:r>
      <w:r w:rsidR="004007E9">
        <w:rPr>
          <w:rFonts w:cs="Arial"/>
          <w:color w:val="222222"/>
          <w:sz w:val="24"/>
          <w:szCs w:val="24"/>
          <w:shd w:val="clear" w:color="auto" w:fill="FFFFFF"/>
        </w:rPr>
        <w:t xml:space="preserve">T4 reference using MUMmer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InterProScan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ins w:id="93" w:author="Nicole Soltis" w:date="2017-09-11T10:28:00Z"/>
          <w:sz w:val="24"/>
          <w:szCs w:val="24"/>
        </w:rPr>
      </w:pPr>
      <w:ins w:id="94" w:author="Nicole Soltis" w:date="2017-09-11T10:28:00Z">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ins>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95"/>
      <w:r w:rsidRPr="00791691">
        <w:rPr>
          <w:b/>
          <w:sz w:val="24"/>
          <w:szCs w:val="24"/>
        </w:rPr>
        <w:t>Results</w:t>
      </w:r>
      <w:commentRangeEnd w:id="95"/>
      <w:r w:rsidR="006B6D32">
        <w:rPr>
          <w:rStyle w:val="CommentReference"/>
        </w:rPr>
        <w:commentReference w:id="95"/>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438F73F8" w:rsidR="00F126CA" w:rsidRDefault="00A33EE1" w:rsidP="00A33EE1">
      <w:pPr>
        <w:spacing w:line="480" w:lineRule="auto"/>
        <w:ind w:firstLine="720"/>
        <w:rPr>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w:t>
      </w:r>
      <w:commentRangeStart w:id="96"/>
      <w:commentRangeStart w:id="97"/>
      <w:commentRangeStart w:id="98"/>
      <w:r w:rsidR="00F126CA">
        <w:rPr>
          <w:sz w:val="24"/>
          <w:szCs w:val="24"/>
        </w:rPr>
        <w:t xml:space="preserve">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lycopersicum </w:t>
      </w:r>
      <w:r w:rsidR="00597242">
        <w:rPr>
          <w:sz w:val="24"/>
          <w:szCs w:val="24"/>
        </w:rPr>
        <w:t xml:space="preserve">and </w:t>
      </w:r>
      <w:r w:rsidR="00597242" w:rsidRPr="00685345">
        <w:rPr>
          <w:i/>
          <w:sz w:val="24"/>
          <w:szCs w:val="24"/>
        </w:rPr>
        <w:t>S. pimpinellifolium</w:t>
      </w:r>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Ten Have, van Berloo et al. 2007, Finkers, Bai et al. 2008)</w:t>
      </w:r>
      <w:r w:rsidR="009B208D">
        <w:rPr>
          <w:sz w:val="24"/>
          <w:szCs w:val="24"/>
        </w:rPr>
        <w:fldChar w:fldCharType="end"/>
      </w:r>
      <w:r w:rsidR="00161060">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resistance</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E54CEE">
        <w:rPr>
          <w:sz w:val="24"/>
          <w:szCs w:val="24"/>
        </w:rPr>
        <w:t xml:space="preserve">. </w:t>
      </w:r>
      <w:commentRangeEnd w:id="96"/>
      <w:r w:rsidR="005862D6">
        <w:rPr>
          <w:rStyle w:val="CommentReference"/>
        </w:rPr>
        <w:commentReference w:id="96"/>
      </w:r>
      <w:commentRangeEnd w:id="97"/>
      <w:r w:rsidR="003073F4">
        <w:rPr>
          <w:rStyle w:val="CommentReference"/>
        </w:rPr>
        <w:commentReference w:id="97"/>
      </w:r>
      <w:commentRangeEnd w:id="98"/>
      <w:r w:rsidR="002D569C">
        <w:rPr>
          <w:rStyle w:val="CommentReference"/>
        </w:rPr>
        <w:commentReference w:id="98"/>
      </w:r>
      <w:commentRangeStart w:id="99"/>
      <w:commentRangeStart w:id="100"/>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9</w:t>
      </w:r>
      <w:r w:rsidR="00FA4ED9">
        <w:rPr>
          <w:sz w:val="24"/>
          <w:szCs w:val="24"/>
        </w:rPr>
        <w:t>7</w:t>
      </w:r>
      <w:r w:rsidR="00B56BCA">
        <w:rPr>
          <w:sz w:val="24"/>
          <w:szCs w:val="24"/>
        </w:rPr>
        <w:t xml:space="preserve">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w:t>
      </w:r>
      <w:r w:rsidR="007704D1">
        <w:rPr>
          <w:i/>
          <w:sz w:val="24"/>
          <w:szCs w:val="24"/>
        </w:rPr>
        <w:t>.</w:t>
      </w:r>
      <w:r w:rsidR="00DD51E1">
        <w:rPr>
          <w:i/>
          <w:sz w:val="24"/>
          <w:szCs w:val="24"/>
        </w:rPr>
        <w:t xml:space="preserve"> cinerea</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commentRangeEnd w:id="99"/>
      <w:r w:rsidR="005862D6">
        <w:rPr>
          <w:rStyle w:val="CommentReference"/>
        </w:rPr>
        <w:commentReference w:id="99"/>
      </w:r>
      <w:commentRangeEnd w:id="100"/>
      <w:r w:rsidR="003073F4">
        <w:rPr>
          <w:rStyle w:val="CommentReference"/>
        </w:rPr>
        <w:commentReference w:id="100"/>
      </w:r>
    </w:p>
    <w:p w14:paraId="5B7E0916" w14:textId="0A1E32D8" w:rsidR="00F803BC" w:rsidRDefault="005862D6" w:rsidP="00EB1234">
      <w:pPr>
        <w:spacing w:line="480" w:lineRule="auto"/>
        <w:rPr>
          <w:ins w:id="101" w:author="Céline" w:date="2017-08-28T14:11:00Z"/>
          <w:b/>
          <w:sz w:val="24"/>
          <w:szCs w:val="24"/>
        </w:rPr>
      </w:pPr>
      <w:ins w:id="102" w:author="Céline" w:date="2017-08-28T14:10:00Z">
        <w:r w:rsidRPr="00EB1234">
          <w:rPr>
            <w:b/>
            <w:sz w:val="24"/>
            <w:szCs w:val="24"/>
          </w:rPr>
          <w:t>Lesion size</w:t>
        </w:r>
      </w:ins>
      <w:ins w:id="103" w:author="Céline" w:date="2017-08-28T14:11:00Z">
        <w:r w:rsidR="008B76F7">
          <w:rPr>
            <w:b/>
            <w:sz w:val="24"/>
            <w:szCs w:val="24"/>
          </w:rPr>
          <w:t xml:space="preserve"> (</w:t>
        </w:r>
      </w:ins>
      <w:r w:rsidR="00A00D39">
        <w:rPr>
          <w:b/>
          <w:sz w:val="24"/>
          <w:szCs w:val="24"/>
        </w:rPr>
        <w:t>p</w:t>
      </w:r>
      <w:ins w:id="104" w:author="Céline" w:date="2017-08-28T14:11:00Z">
        <w:r w:rsidRPr="00EB1234">
          <w:rPr>
            <w:b/>
            <w:sz w:val="24"/>
            <w:szCs w:val="24"/>
          </w:rPr>
          <w:t>henotyp</w:t>
        </w:r>
        <w:r w:rsidR="008B76F7">
          <w:rPr>
            <w:b/>
            <w:sz w:val="24"/>
            <w:szCs w:val="24"/>
          </w:rPr>
          <w:t>ic) variation</w:t>
        </w:r>
      </w:ins>
    </w:p>
    <w:p w14:paraId="4B1B4149" w14:textId="464C1278" w:rsidR="005862D6" w:rsidRPr="00A00D39" w:rsidRDefault="00C2121E" w:rsidP="00EB1234">
      <w:pPr>
        <w:spacing w:line="480" w:lineRule="auto"/>
        <w:rPr>
          <w:ins w:id="105" w:author="Céline" w:date="2017-08-28T14:13:00Z"/>
          <w:sz w:val="24"/>
          <w:szCs w:val="24"/>
        </w:rPr>
      </w:pPr>
      <w:ins w:id="106" w:author="Nicole Soltis" w:date="2017-09-07T13:38:00Z">
        <w:r>
          <w:rPr>
            <w:sz w:val="24"/>
            <w:szCs w:val="24"/>
          </w:rPr>
          <w:t>We collected images of all lesions at 24, 48, and 72 hours post inoculation. At 24 hours, no visible lesion</w:t>
        </w:r>
      </w:ins>
      <w:ins w:id="107" w:author="Daniel Kliebenstein" w:date="2017-09-21T16:10:00Z">
        <w:r w:rsidR="002D569C">
          <w:rPr>
            <w:sz w:val="24"/>
            <w:szCs w:val="24"/>
          </w:rPr>
          <w:t>s</w:t>
        </w:r>
      </w:ins>
      <w:ins w:id="108" w:author="Nicole Soltis" w:date="2017-09-07T13:38:00Z">
        <w:r>
          <w:rPr>
            <w:sz w:val="24"/>
            <w:szCs w:val="24"/>
          </w:rPr>
          <w:t xml:space="preserve"> </w:t>
        </w:r>
        <w:del w:id="109" w:author="Daniel Kliebenstein" w:date="2017-09-21T16:10:00Z">
          <w:r w:rsidDel="002D569C">
            <w:rPr>
              <w:sz w:val="24"/>
              <w:szCs w:val="24"/>
            </w:rPr>
            <w:delText>is</w:delText>
          </w:r>
        </w:del>
      </w:ins>
      <w:ins w:id="110" w:author="Daniel Kliebenstein" w:date="2017-09-21T16:10:00Z">
        <w:r w:rsidR="002D569C">
          <w:rPr>
            <w:sz w:val="24"/>
            <w:szCs w:val="24"/>
          </w:rPr>
          <w:t>were</w:t>
        </w:r>
      </w:ins>
      <w:ins w:id="111" w:author="Nicole Soltis" w:date="2017-09-07T13:38:00Z">
        <w:r>
          <w:rPr>
            <w:sz w:val="24"/>
            <w:szCs w:val="24"/>
          </w:rPr>
          <w:t xml:space="preserve"> present on the tomato</w:t>
        </w:r>
      </w:ins>
      <w:ins w:id="112" w:author="Nicole Soltis" w:date="2017-09-07T13:39:00Z">
        <w:r>
          <w:rPr>
            <w:sz w:val="24"/>
            <w:szCs w:val="24"/>
          </w:rPr>
          <w:t xml:space="preserve"> </w:t>
        </w:r>
      </w:ins>
      <w:ins w:id="113" w:author="Nicole Soltis" w:date="2017-09-07T13:38:00Z">
        <w:r>
          <w:rPr>
            <w:sz w:val="24"/>
            <w:szCs w:val="24"/>
          </w:rPr>
          <w:t xml:space="preserve">leaves. </w:t>
        </w:r>
      </w:ins>
      <w:ins w:id="114" w:author="Nicole Soltis" w:date="2017-09-07T13:39:00Z">
        <w:r>
          <w:rPr>
            <w:sz w:val="24"/>
            <w:szCs w:val="24"/>
          </w:rPr>
          <w:t>At 48 hours, a thin ring of</w:t>
        </w:r>
      </w:ins>
      <w:ins w:id="115" w:author="Nicole Soltis" w:date="2017-09-07T13:40:00Z">
        <w:r>
          <w:rPr>
            <w:sz w:val="24"/>
            <w:szCs w:val="24"/>
          </w:rPr>
          <w:t xml:space="preserve"> primary</w:t>
        </w:r>
      </w:ins>
      <w:ins w:id="116" w:author="Nicole Soltis" w:date="2017-09-07T13:39:00Z">
        <w:r>
          <w:rPr>
            <w:sz w:val="24"/>
            <w:szCs w:val="24"/>
          </w:rPr>
          <w:t xml:space="preserve"> lesion becomes visible surrounding the location of the spore droplet, but no expansion is visible. </w:t>
        </w:r>
      </w:ins>
      <w:r w:rsidR="00A00D39">
        <w:rPr>
          <w:sz w:val="24"/>
          <w:szCs w:val="24"/>
        </w:rPr>
        <w:t>At 72 hours significant lesion growth was visible, but no lesions had spread to infect over half of the leaflet.</w:t>
      </w:r>
      <w:ins w:id="117" w:author="Nicole Soltis" w:date="2017-09-07T13:40:00Z">
        <w:r w:rsidR="00A00D39">
          <w:rPr>
            <w:sz w:val="24"/>
            <w:szCs w:val="24"/>
          </w:rPr>
          <w:t xml:space="preserve"> </w:t>
        </w:r>
      </w:ins>
      <w:r w:rsidR="005862D6">
        <w:rPr>
          <w:sz w:val="24"/>
          <w:szCs w:val="24"/>
        </w:rPr>
        <w:t>We digitally measured the area of all developing lesions at 72 hour</w:t>
      </w:r>
      <w:r w:rsidR="007C2567">
        <w:rPr>
          <w:sz w:val="24"/>
          <w:szCs w:val="24"/>
        </w:rPr>
        <w:t xml:space="preserve">s post infection (HPI) </w:t>
      </w:r>
      <w:ins w:id="118" w:author="Daniel Kliebenstein" w:date="2017-09-21T16:23:00Z">
        <w:r w:rsidR="00CB598B">
          <w:rPr>
            <w:sz w:val="24"/>
            <w:szCs w:val="24"/>
          </w:rPr>
          <w:t xml:space="preserve">as a measure of virulence </w:t>
        </w:r>
      </w:ins>
      <w:r w:rsidR="007C2567">
        <w:rPr>
          <w:sz w:val="24"/>
          <w:szCs w:val="24"/>
        </w:rPr>
        <w:t xml:space="preserve">(Figure </w:t>
      </w:r>
      <w:r w:rsidR="005862D6">
        <w:rPr>
          <w:sz w:val="24"/>
          <w:szCs w:val="24"/>
        </w:rPr>
        <w:t xml:space="preserve">1). </w:t>
      </w:r>
      <w:ins w:id="119" w:author="Nicole Soltis" w:date="2017-09-07T15:53:00Z">
        <w:del w:id="120" w:author="Daniel Kliebenstein" w:date="2017-09-21T16:23:00Z">
          <w:r w:rsidR="00A00D39" w:rsidDel="00CB598B">
            <w:rPr>
              <w:i/>
              <w:sz w:val="24"/>
              <w:szCs w:val="24"/>
            </w:rPr>
            <w:delText>B. cinerea</w:delText>
          </w:r>
          <w:r w:rsidR="00A00D39" w:rsidDel="00CB598B">
            <w:rPr>
              <w:sz w:val="24"/>
              <w:szCs w:val="24"/>
            </w:rPr>
            <w:delText xml:space="preserve"> lesion size on tomato </w:delText>
          </w:r>
        </w:del>
      </w:ins>
      <w:ins w:id="121" w:author="Nicole Soltis" w:date="2017-09-07T15:54:00Z">
        <w:del w:id="122" w:author="Daniel Kliebenstein" w:date="2017-09-21T16:23:00Z">
          <w:r w:rsidR="00A00D39" w:rsidDel="00CB598B">
            <w:rPr>
              <w:sz w:val="24"/>
              <w:szCs w:val="24"/>
            </w:rPr>
            <w:delText xml:space="preserve">leaves </w:delText>
          </w:r>
        </w:del>
      </w:ins>
      <w:ins w:id="123" w:author="Nicole Soltis" w:date="2017-09-07T15:53:00Z">
        <w:del w:id="124" w:author="Daniel Kliebenstein" w:date="2017-09-21T16:23:00Z">
          <w:r w:rsidR="00A00D39" w:rsidDel="00CB598B">
            <w:rPr>
              <w:sz w:val="24"/>
              <w:szCs w:val="24"/>
            </w:rPr>
            <w:delText xml:space="preserve">provides a measure of virulence. </w:delText>
          </w:r>
        </w:del>
      </w:ins>
      <w:ins w:id="125" w:author="Nicole Soltis" w:date="2017-09-07T15:54:00Z">
        <w:r w:rsidR="00561797">
          <w:rPr>
            <w:sz w:val="24"/>
            <w:szCs w:val="24"/>
          </w:rPr>
          <w:t>We observed a</w:t>
        </w:r>
        <w:del w:id="126" w:author="Daniel Kliebenstein" w:date="2017-09-21T16:10:00Z">
          <w:r w:rsidR="00561797" w:rsidDel="002D569C">
            <w:rPr>
              <w:sz w:val="24"/>
              <w:szCs w:val="24"/>
            </w:rPr>
            <w:delText>n</w:delText>
          </w:r>
        </w:del>
      </w:ins>
      <w:ins w:id="127" w:author="Nicole Soltis" w:date="2017-09-07T16:21:00Z">
        <w:r w:rsidR="00561797">
          <w:rPr>
            <w:sz w:val="24"/>
            <w:szCs w:val="24"/>
          </w:rPr>
          <w:t xml:space="preserve"> mean </w:t>
        </w:r>
      </w:ins>
      <w:ins w:id="128" w:author="Nicole Soltis" w:date="2017-09-07T15:54:00Z">
        <w:r w:rsidR="00A00D39">
          <w:rPr>
            <w:sz w:val="24"/>
            <w:szCs w:val="24"/>
          </w:rPr>
          <w:t xml:space="preserve">lesion size of </w:t>
        </w:r>
      </w:ins>
      <w:ins w:id="129" w:author="Nicole Soltis" w:date="2017-09-07T16:19:00Z">
        <w:r w:rsidR="00561797">
          <w:rPr>
            <w:sz w:val="24"/>
            <w:szCs w:val="24"/>
          </w:rPr>
          <w:t>0.67 cm</w:t>
        </w:r>
        <w:r w:rsidR="00561797" w:rsidRPr="002652A8">
          <w:rPr>
            <w:sz w:val="24"/>
            <w:szCs w:val="24"/>
            <w:vertAlign w:val="superscript"/>
          </w:rPr>
          <w:t>2</w:t>
        </w:r>
        <w:r w:rsidR="00561797">
          <w:rPr>
            <w:sz w:val="24"/>
            <w:szCs w:val="24"/>
          </w:rPr>
          <w:t xml:space="preserve"> </w:t>
        </w:r>
      </w:ins>
      <w:ins w:id="130" w:author="Nicole Soltis" w:date="2017-09-07T15:54:00Z">
        <w:r w:rsidR="00A00D39">
          <w:rPr>
            <w:sz w:val="24"/>
            <w:szCs w:val="24"/>
          </w:rPr>
          <w:t xml:space="preserve">across the </w:t>
        </w:r>
      </w:ins>
      <w:ins w:id="131" w:author="Nicole Soltis" w:date="2017-09-07T17:19:00Z">
        <w:r w:rsidR="00B65FBE">
          <w:rPr>
            <w:sz w:val="24"/>
            <w:szCs w:val="24"/>
          </w:rPr>
          <w:t>full</w:t>
        </w:r>
      </w:ins>
      <w:ins w:id="132" w:author="Nicole Soltis" w:date="2017-09-07T15:54:00Z">
        <w:r w:rsidR="00A00D39">
          <w:rPr>
            <w:sz w:val="24"/>
            <w:szCs w:val="24"/>
          </w:rPr>
          <w:t xml:space="preserve"> experiment, with </w:t>
        </w:r>
      </w:ins>
      <w:ins w:id="133" w:author="Nicole Soltis" w:date="2017-09-07T16:20:00Z">
        <w:r w:rsidR="00561797">
          <w:rPr>
            <w:sz w:val="24"/>
            <w:szCs w:val="24"/>
          </w:rPr>
          <w:t>0.94 CV across the full isolate population on all tomato genotypes</w:t>
        </w:r>
      </w:ins>
      <w:ins w:id="134" w:author="Nicole Soltis" w:date="2017-09-07T15:54:00Z">
        <w:r w:rsidR="00A00D39">
          <w:rPr>
            <w:sz w:val="24"/>
            <w:szCs w:val="24"/>
          </w:rPr>
          <w:t xml:space="preserve">. </w:t>
        </w:r>
      </w:ins>
      <w:ins w:id="135" w:author="Nicole Soltis" w:date="2017-09-07T16:20:00Z">
        <w:r w:rsidR="00561797">
          <w:rPr>
            <w:sz w:val="24"/>
            <w:szCs w:val="24"/>
          </w:rPr>
          <w:t xml:space="preserve">Individual isolates were </w:t>
        </w:r>
        <w:commentRangeStart w:id="136"/>
        <w:r w:rsidR="00561797">
          <w:rPr>
            <w:sz w:val="24"/>
            <w:szCs w:val="24"/>
          </w:rPr>
          <w:t>highly variable</w:t>
        </w:r>
      </w:ins>
      <w:ins w:id="137" w:author="Nicole Soltis" w:date="2017-09-07T17:18:00Z">
        <w:r w:rsidR="00B65FBE">
          <w:rPr>
            <w:sz w:val="24"/>
            <w:szCs w:val="24"/>
          </w:rPr>
          <w:t xml:space="preserve"> </w:t>
        </w:r>
      </w:ins>
      <w:commentRangeEnd w:id="136"/>
      <w:r w:rsidR="00CB598B">
        <w:rPr>
          <w:rStyle w:val="CommentReference"/>
        </w:rPr>
        <w:commentReference w:id="136"/>
      </w:r>
      <w:ins w:id="138" w:author="Nicole Soltis" w:date="2017-09-07T17:18:00Z">
        <w:r w:rsidR="00B65FBE">
          <w:rPr>
            <w:sz w:val="24"/>
            <w:szCs w:val="24"/>
          </w:rPr>
          <w:t>(Figure 2)</w:t>
        </w:r>
      </w:ins>
      <w:ins w:id="139" w:author="Nicole Soltis" w:date="2017-09-07T16:20:00Z">
        <w:r w:rsidR="00561797">
          <w:rPr>
            <w:sz w:val="24"/>
            <w:szCs w:val="24"/>
          </w:rPr>
          <w:t>, with mean lesion</w:t>
        </w:r>
      </w:ins>
      <w:ins w:id="140" w:author="Nicole Soltis" w:date="2017-09-07T16:21:00Z">
        <w:r w:rsidR="00561797">
          <w:rPr>
            <w:sz w:val="24"/>
            <w:szCs w:val="24"/>
          </w:rPr>
          <w:t xml:space="preserve"> size per isolate of 0.14 cm</w:t>
        </w:r>
      </w:ins>
      <w:ins w:id="141" w:author="Nicole Soltis" w:date="2017-09-07T16:22:00Z">
        <w:r w:rsidR="002652A8" w:rsidRPr="00A24D33">
          <w:rPr>
            <w:sz w:val="24"/>
            <w:szCs w:val="24"/>
            <w:vertAlign w:val="superscript"/>
          </w:rPr>
          <w:t>2</w:t>
        </w:r>
      </w:ins>
      <w:ins w:id="142" w:author="Nicole Soltis" w:date="2017-09-07T16:21:00Z">
        <w:r w:rsidR="00561797">
          <w:rPr>
            <w:sz w:val="24"/>
            <w:szCs w:val="24"/>
          </w:rPr>
          <w:t xml:space="preserve"> to 1.29 cm</w:t>
        </w:r>
      </w:ins>
      <w:ins w:id="143" w:author="Nicole Soltis" w:date="2017-09-07T16:22:00Z">
        <w:r w:rsidR="002652A8" w:rsidRPr="00A24D33">
          <w:rPr>
            <w:sz w:val="24"/>
            <w:szCs w:val="24"/>
            <w:vertAlign w:val="superscript"/>
          </w:rPr>
          <w:t>2</w:t>
        </w:r>
        <w:r w:rsidR="002652A8">
          <w:rPr>
            <w:sz w:val="24"/>
            <w:szCs w:val="24"/>
          </w:rPr>
          <w:t xml:space="preserve">, and individual isolate </w:t>
        </w:r>
        <w:commentRangeStart w:id="144"/>
        <w:r w:rsidR="002652A8">
          <w:rPr>
            <w:sz w:val="24"/>
            <w:szCs w:val="24"/>
          </w:rPr>
          <w:t xml:space="preserve">CV </w:t>
        </w:r>
      </w:ins>
      <w:commentRangeEnd w:id="144"/>
      <w:r w:rsidR="00CB598B">
        <w:rPr>
          <w:rStyle w:val="CommentReference"/>
        </w:rPr>
        <w:commentReference w:id="144"/>
      </w:r>
      <w:ins w:id="145" w:author="Nicole Soltis" w:date="2017-09-07T16:22:00Z">
        <w:r w:rsidR="002652A8">
          <w:rPr>
            <w:sz w:val="24"/>
            <w:szCs w:val="24"/>
          </w:rPr>
          <w:t>from 0.51 to 1.68</w:t>
        </w:r>
      </w:ins>
      <w:ins w:id="146" w:author="Nicole Soltis" w:date="2017-09-07T17:18:00Z">
        <w:r w:rsidR="00B65FBE">
          <w:rPr>
            <w:sz w:val="24"/>
            <w:szCs w:val="24"/>
          </w:rPr>
          <w:t xml:space="preserve"> across the full experiment</w:t>
        </w:r>
      </w:ins>
      <w:ins w:id="147" w:author="Nicole Soltis" w:date="2017-09-07T16:22:00Z">
        <w:r w:rsidR="002652A8">
          <w:rPr>
            <w:sz w:val="24"/>
            <w:szCs w:val="24"/>
          </w:rPr>
          <w:t xml:space="preserve">. </w:t>
        </w:r>
      </w:ins>
      <w:ins w:id="148" w:author="Nicole Soltis" w:date="2017-09-07T17:19:00Z">
        <w:r w:rsidR="00B65FBE">
          <w:rPr>
            <w:sz w:val="24"/>
            <w:szCs w:val="24"/>
          </w:rPr>
          <w:t xml:space="preserve">A subset of these isolates </w:t>
        </w:r>
      </w:ins>
      <w:ins w:id="149" w:author="Nicole Soltis" w:date="2017-09-07T17:20:00Z">
        <w:r w:rsidR="00B65FBE">
          <w:rPr>
            <w:sz w:val="24"/>
            <w:szCs w:val="24"/>
          </w:rPr>
          <w:t>are</w:t>
        </w:r>
      </w:ins>
      <w:ins w:id="150" w:author="Nicole Soltis" w:date="2017-09-07T17:19:00Z">
        <w:r w:rsidR="00B65FBE">
          <w:rPr>
            <w:sz w:val="24"/>
            <w:szCs w:val="24"/>
          </w:rPr>
          <w:t xml:space="preserve"> </w:t>
        </w:r>
      </w:ins>
      <w:ins w:id="151" w:author="Nicole Soltis" w:date="2017-09-07T17:20:00Z">
        <w:r w:rsidR="00B65FBE">
          <w:rPr>
            <w:sz w:val="24"/>
            <w:szCs w:val="24"/>
          </w:rPr>
          <w:t xml:space="preserve">highly virulent on tomato (mean lesion size &gt; </w:t>
        </w:r>
      </w:ins>
      <w:ins w:id="152" w:author="Nicole Soltis" w:date="2017-09-07T17:22:00Z">
        <w:r w:rsidR="00B65FBE">
          <w:rPr>
            <w:sz w:val="24"/>
            <w:szCs w:val="24"/>
          </w:rPr>
          <w:t>1.05</w:t>
        </w:r>
      </w:ins>
      <w:ins w:id="153" w:author="Nicole Soltis" w:date="2017-09-07T17:20:00Z">
        <w:r w:rsidR="00B65FBE">
          <w:rPr>
            <w:sz w:val="24"/>
            <w:szCs w:val="24"/>
          </w:rPr>
          <w:t xml:space="preserve"> cm</w:t>
        </w:r>
      </w:ins>
      <w:ins w:id="154" w:author="Nicole Soltis" w:date="2017-09-07T17:23:00Z">
        <w:r w:rsidR="00B65FBE" w:rsidRPr="002652A8">
          <w:rPr>
            <w:sz w:val="24"/>
            <w:szCs w:val="24"/>
            <w:vertAlign w:val="superscript"/>
          </w:rPr>
          <w:t>2</w:t>
        </w:r>
      </w:ins>
      <w:ins w:id="155" w:author="Nicole Soltis" w:date="2017-09-07T17:20:00Z">
        <w:r w:rsidR="00B65FBE">
          <w:rPr>
            <w:sz w:val="24"/>
            <w:szCs w:val="24"/>
          </w:rPr>
          <w:t xml:space="preserve">, Figure 2C), and a subset can be considered </w:t>
        </w:r>
      </w:ins>
      <w:ins w:id="156" w:author="Nicole Soltis" w:date="2017-09-07T17:19:00Z">
        <w:r w:rsidR="00B65FBE">
          <w:rPr>
            <w:sz w:val="24"/>
            <w:szCs w:val="24"/>
          </w:rPr>
          <w:t>saprophytic (mean lesion size &lt; 0.</w:t>
        </w:r>
      </w:ins>
      <w:ins w:id="157" w:author="Nicole Soltis" w:date="2017-09-07T17:23:00Z">
        <w:r w:rsidR="00B65FBE">
          <w:rPr>
            <w:sz w:val="24"/>
            <w:szCs w:val="24"/>
          </w:rPr>
          <w:t>3</w:t>
        </w:r>
      </w:ins>
      <w:ins w:id="158" w:author="Nicole Soltis" w:date="2017-09-07T17:19:00Z">
        <w:r w:rsidR="00B65FBE">
          <w:rPr>
            <w:sz w:val="24"/>
            <w:szCs w:val="24"/>
          </w:rPr>
          <w:t xml:space="preserve"> cm</w:t>
        </w:r>
      </w:ins>
      <w:ins w:id="159" w:author="Nicole Soltis" w:date="2017-09-07T17:23:00Z">
        <w:r w:rsidR="00B65FBE" w:rsidRPr="002652A8">
          <w:rPr>
            <w:sz w:val="24"/>
            <w:szCs w:val="24"/>
            <w:vertAlign w:val="superscript"/>
          </w:rPr>
          <w:t>2</w:t>
        </w:r>
      </w:ins>
      <w:ins w:id="160" w:author="Nicole Soltis" w:date="2017-09-07T17:20:00Z">
        <w:r w:rsidR="00B65FBE">
          <w:rPr>
            <w:sz w:val="24"/>
            <w:szCs w:val="24"/>
          </w:rPr>
          <w:t>, Figure 2D</w:t>
        </w:r>
      </w:ins>
      <w:ins w:id="161" w:author="Nicole Soltis" w:date="2017-09-07T17:19:00Z">
        <w:r w:rsidR="00B65FBE">
          <w:rPr>
            <w:sz w:val="24"/>
            <w:szCs w:val="24"/>
          </w:rPr>
          <w:t>)</w:t>
        </w:r>
      </w:ins>
      <w:ins w:id="162" w:author="Nicole Soltis" w:date="2017-09-07T17:21:00Z">
        <w:r w:rsidR="00B65FBE">
          <w:rPr>
            <w:sz w:val="24"/>
            <w:szCs w:val="24"/>
          </w:rPr>
          <w:t>.</w:t>
        </w:r>
      </w:ins>
      <w:ins w:id="163" w:author="Nicole Soltis" w:date="2017-09-07T17:19:00Z">
        <w:r w:rsidR="00B65FBE">
          <w:rPr>
            <w:sz w:val="24"/>
            <w:szCs w:val="24"/>
          </w:rPr>
          <w:t xml:space="preserve"> </w:t>
        </w:r>
      </w:ins>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140C441A"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E9139E">
        <w:rPr>
          <w:sz w:val="24"/>
          <w:szCs w:val="24"/>
        </w:rPr>
        <w:t>45.8</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commentRangeStart w:id="164"/>
      <w:commentRangeStart w:id="165"/>
      <w:r w:rsidR="00E9139E">
        <w:rPr>
          <w:sz w:val="24"/>
          <w:szCs w:val="24"/>
        </w:rPr>
        <w:t>13.2</w:t>
      </w:r>
      <w:commentRangeEnd w:id="164"/>
      <w:r w:rsidR="00FE299F">
        <w:rPr>
          <w:rStyle w:val="CommentReference"/>
        </w:rPr>
        <w:commentReference w:id="164"/>
      </w:r>
      <w:commentRangeEnd w:id="165"/>
      <w:r w:rsidR="00CB598B">
        <w:rPr>
          <w:rStyle w:val="CommentReference"/>
        </w:rPr>
        <w:commentReference w:id="165"/>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7C2567">
        <w:rPr>
          <w:sz w:val="24"/>
          <w:szCs w:val="24"/>
        </w:rPr>
        <w:t>2</w:t>
      </w:r>
      <w:r w:rsidR="008D0527">
        <w:rPr>
          <w:sz w:val="24"/>
          <w:szCs w:val="24"/>
        </w:rPr>
        <w:t>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 xml:space="preserve">There was </w:t>
      </w:r>
      <w:commentRangeStart w:id="166"/>
      <w:r w:rsidR="00A33EE1">
        <w:rPr>
          <w:sz w:val="24"/>
          <w:szCs w:val="24"/>
        </w:rPr>
        <w:t>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commentRangeEnd w:id="166"/>
      <w:r w:rsidR="00AA46AC">
        <w:rPr>
          <w:rStyle w:val="CommentReference"/>
        </w:rPr>
        <w:commentReference w:id="166"/>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33.8</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29CA19A"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BB5375">
        <w:rPr>
          <w:sz w:val="24"/>
          <w:szCs w:val="24"/>
        </w:rPr>
        <w:t>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2E80E11E"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del w:id="167" w:author="Daniel Kliebenstein" w:date="2017-09-21T16:28:00Z">
        <w:r w:rsidR="007811D3" w:rsidDel="00CB598B">
          <w:rPr>
            <w:sz w:val="24"/>
            <w:szCs w:val="24"/>
          </w:rPr>
          <w:delText xml:space="preserve"> </w:delText>
        </w:r>
        <w:r w:rsidR="00B738AF" w:rsidDel="00CB598B">
          <w:rPr>
            <w:sz w:val="24"/>
            <w:szCs w:val="24"/>
          </w:rPr>
          <w:delText>during</w:delText>
        </w:r>
        <w:r w:rsidR="00D759AF" w:rsidDel="00CB598B">
          <w:rPr>
            <w:sz w:val="24"/>
            <w:szCs w:val="24"/>
          </w:rPr>
          <w:delText xml:space="preserve"> domestication</w:delText>
        </w:r>
      </w:del>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commentRangeStart w:id="168"/>
      <w:commentRangeStart w:id="169"/>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ins w:id="170" w:author="Nicole Soltis" w:date="2017-09-08T12:08:00Z">
        <w:r w:rsidR="00944FD4">
          <w:rPr>
            <w:sz w:val="24"/>
            <w:szCs w:val="24"/>
          </w:rPr>
          <w:t xml:space="preserve">we did not observe reduced variation in lesion size in the wild tomato. Indeed, </w:t>
        </w:r>
      </w:ins>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ins w:id="171" w:author="Nicole Soltis" w:date="2017-09-08T11:48:00Z">
        <w:r w:rsidR="0049758B">
          <w:rPr>
            <w:sz w:val="24"/>
            <w:szCs w:val="24"/>
          </w:rPr>
          <w:t>(</w:t>
        </w:r>
      </w:ins>
      <w:ins w:id="172" w:author="Nicole Soltis" w:date="2017-09-08T11:53:00Z">
        <w:r w:rsidR="00374C11">
          <w:rPr>
            <w:sz w:val="24"/>
            <w:szCs w:val="24"/>
          </w:rPr>
          <w:t>standard deviation = 0.68 cm</w:t>
        </w:r>
        <w:r w:rsidR="00374C11" w:rsidRPr="00374C11">
          <w:rPr>
            <w:sz w:val="24"/>
            <w:szCs w:val="24"/>
            <w:vertAlign w:val="superscript"/>
          </w:rPr>
          <w:t>2</w:t>
        </w:r>
      </w:ins>
      <w:ins w:id="173" w:author="Nicole Soltis" w:date="2017-09-08T11:49:00Z">
        <w:r w:rsidR="00374C11">
          <w:rPr>
            <w:sz w:val="24"/>
            <w:szCs w:val="24"/>
          </w:rPr>
          <w:t xml:space="preserve">) </w:t>
        </w:r>
      </w:ins>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ins w:id="174" w:author="Nicole Soltis" w:date="2017-09-08T11:49:00Z">
        <w:r w:rsidR="00374C11">
          <w:rPr>
            <w:sz w:val="24"/>
            <w:szCs w:val="24"/>
          </w:rPr>
          <w:t xml:space="preserve"> (</w:t>
        </w:r>
      </w:ins>
      <w:ins w:id="175" w:author="Nicole Soltis" w:date="2017-09-08T11:53:00Z">
        <w:r w:rsidR="00374C11">
          <w:rPr>
            <w:sz w:val="24"/>
            <w:szCs w:val="24"/>
          </w:rPr>
          <w:t>standard deviation = 0.58 cm</w:t>
        </w:r>
        <w:r w:rsidR="00374C11" w:rsidRPr="00374C11">
          <w:rPr>
            <w:sz w:val="24"/>
            <w:szCs w:val="24"/>
            <w:vertAlign w:val="superscript"/>
          </w:rPr>
          <w:t>2</w:t>
        </w:r>
      </w:ins>
      <w:ins w:id="176" w:author="Nicole Soltis" w:date="2017-09-08T11:49:00Z">
        <w:r w:rsidR="00374C11">
          <w:rPr>
            <w:sz w:val="24"/>
            <w:szCs w:val="24"/>
          </w:rPr>
          <w:t>)</w:t>
        </w:r>
      </w:ins>
      <w:r w:rsidR="00E14E45">
        <w:rPr>
          <w:sz w:val="24"/>
          <w:szCs w:val="24"/>
        </w:rPr>
        <w:t>.</w:t>
      </w:r>
      <w:r w:rsidR="00BF158A">
        <w:rPr>
          <w:sz w:val="24"/>
          <w:szCs w:val="24"/>
        </w:rPr>
        <w:t xml:space="preserve"> </w:t>
      </w:r>
      <w:commentRangeEnd w:id="168"/>
      <w:r w:rsidR="00BE4194">
        <w:rPr>
          <w:rStyle w:val="CommentReference"/>
        </w:rPr>
        <w:commentReference w:id="168"/>
      </w:r>
      <w:commentRangeEnd w:id="169"/>
      <w:r w:rsidR="00CB598B">
        <w:rPr>
          <w:rStyle w:val="CommentReference"/>
        </w:rPr>
        <w:commentReference w:id="169"/>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96,96</w:t>
      </w:r>
      <w:r w:rsidR="005F7408">
        <w:rPr>
          <w:sz w:val="24"/>
          <w:szCs w:val="24"/>
        </w:rPr>
        <w:t>=1.39,</w:t>
      </w:r>
      <w:r w:rsidR="00016D5A">
        <w:rPr>
          <w:sz w:val="24"/>
          <w:szCs w:val="24"/>
        </w:rPr>
        <w:t xml:space="preserve"> p=0.11)</w:t>
      </w:r>
      <w:r w:rsidR="004D38F6">
        <w:rPr>
          <w:sz w:val="24"/>
          <w:szCs w:val="24"/>
        </w:rPr>
        <w:t xml:space="preserve">(Figure </w:t>
      </w:r>
      <w:r w:rsidR="00BB5375">
        <w:rPr>
          <w:sz w:val="24"/>
          <w:szCs w:val="24"/>
        </w:rPr>
        <w:t>4</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2557A80"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w:t>
      </w:r>
      <w:r w:rsidR="00C45886">
        <w:rPr>
          <w:sz w:val="24"/>
          <w:szCs w:val="24"/>
        </w:rPr>
        <w:t>even between individuals.</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7C2567">
        <w:rPr>
          <w:sz w:val="24"/>
          <w:szCs w:val="24"/>
        </w:rPr>
        <w:t>2</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7C2567">
        <w:rPr>
          <w:sz w:val="24"/>
          <w:szCs w:val="24"/>
        </w:rPr>
        <w:t>2</w:t>
      </w:r>
      <w:r w:rsidR="00854A87">
        <w:rPr>
          <w:sz w:val="24"/>
          <w:szCs w:val="24"/>
        </w:rPr>
        <w:t>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commentRangeStart w:id="177"/>
      <w:commentRangeStart w:id="178"/>
      <w:commentRangeStart w:id="179"/>
      <w:r w:rsidR="00854A87">
        <w:rPr>
          <w:sz w:val="24"/>
          <w:szCs w:val="24"/>
        </w:rPr>
        <w:t xml:space="preserve">from tomato do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commentRangeEnd w:id="177"/>
      <w:r w:rsidR="00152E96">
        <w:rPr>
          <w:rStyle w:val="CommentReference"/>
        </w:rPr>
        <w:commentReference w:id="177"/>
      </w:r>
      <w:commentRangeEnd w:id="178"/>
      <w:r w:rsidR="00D43D9E">
        <w:rPr>
          <w:rStyle w:val="CommentReference"/>
        </w:rPr>
        <w:commentReference w:id="178"/>
      </w:r>
      <w:commentRangeEnd w:id="179"/>
      <w:r w:rsidR="00CB598B">
        <w:rPr>
          <w:rStyle w:val="CommentReference"/>
        </w:rPr>
        <w:commentReference w:id="179"/>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23793AFD"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7C2567">
        <w:rPr>
          <w:sz w:val="24"/>
          <w:szCs w:val="24"/>
        </w:rPr>
        <w:t>2</w:t>
      </w:r>
      <w:r w:rsidR="00920521">
        <w:rPr>
          <w:sz w:val="24"/>
          <w:szCs w:val="24"/>
        </w:rPr>
        <w:t xml:space="preserve">).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BB5375">
        <w:rPr>
          <w:sz w:val="24"/>
          <w:szCs w:val="24"/>
        </w:rPr>
        <w:t xml:space="preserve">, Figure </w:t>
      </w:r>
      <w:r w:rsidR="00F81834">
        <w:rPr>
          <w:sz w:val="24"/>
          <w:szCs w:val="24"/>
        </w:rPr>
        <w:t>5</w:t>
      </w:r>
      <w:r w:rsidR="00021031">
        <w:rPr>
          <w:sz w:val="24"/>
          <w:szCs w:val="24"/>
        </w:rPr>
        <w:t xml:space="preserve">). </w:t>
      </w:r>
      <w:commentRangeStart w:id="180"/>
      <w:commentRangeStart w:id="181"/>
      <w:commentRangeStart w:id="182"/>
      <w:r w:rsidR="0021189C">
        <w:rPr>
          <w:sz w:val="24"/>
          <w:szCs w:val="24"/>
        </w:rPr>
        <w:t xml:space="preserve">A significant p-value indicates that the </w:t>
      </w:r>
      <w:ins w:id="183" w:author="Daniel Kliebenstein" w:date="2017-09-21T16:30:00Z">
        <w:r w:rsidR="00CB598B">
          <w:rPr>
            <w:sz w:val="24"/>
            <w:szCs w:val="24"/>
          </w:rPr>
          <w:t xml:space="preserve">two host genotypes show evidence for different virulence interactions with the </w:t>
        </w:r>
      </w:ins>
      <w:ins w:id="184" w:author="Daniel Kliebenstein" w:date="2017-09-21T16:31:00Z">
        <w:r w:rsidR="00CB598B">
          <w:rPr>
            <w:sz w:val="24"/>
            <w:szCs w:val="24"/>
          </w:rPr>
          <w:t>population</w:t>
        </w:r>
      </w:ins>
      <w:ins w:id="185" w:author="Daniel Kliebenstein" w:date="2017-09-21T16:30:00Z">
        <w:r w:rsidR="00CB598B">
          <w:rPr>
            <w:sz w:val="24"/>
            <w:szCs w:val="24"/>
          </w:rPr>
          <w:t xml:space="preserve"> of </w:t>
        </w:r>
      </w:ins>
      <w:del w:id="186" w:author="Daniel Kliebenstein" w:date="2017-09-21T16:30:00Z">
        <w:r w:rsidR="0021189C" w:rsidRPr="00CB598B" w:rsidDel="00CB598B">
          <w:rPr>
            <w:i/>
            <w:sz w:val="24"/>
            <w:szCs w:val="24"/>
            <w:rPrChange w:id="187" w:author="Daniel Kliebenstein" w:date="2017-09-21T16:30:00Z">
              <w:rPr>
                <w:sz w:val="24"/>
                <w:szCs w:val="24"/>
              </w:rPr>
            </w:rPrChange>
          </w:rPr>
          <w:delText>relative performance of individual</w:delText>
        </w:r>
      </w:del>
      <w:ins w:id="188" w:author="Daniel Kliebenstein" w:date="2017-09-21T16:30:00Z">
        <w:r w:rsidR="00CB598B">
          <w:rPr>
            <w:i/>
            <w:sz w:val="24"/>
            <w:szCs w:val="24"/>
          </w:rPr>
          <w:t>B</w:t>
        </w:r>
      </w:ins>
      <w:ins w:id="189" w:author="Daniel Kliebenstein" w:date="2017-09-21T16:31:00Z">
        <w:r w:rsidR="00CB598B">
          <w:rPr>
            <w:sz w:val="24"/>
            <w:szCs w:val="24"/>
          </w:rPr>
          <w:t xml:space="preserve">. </w:t>
        </w:r>
        <w:r w:rsidR="00CB598B">
          <w:rPr>
            <w:i/>
            <w:sz w:val="24"/>
            <w:szCs w:val="24"/>
          </w:rPr>
          <w:t>cinerea</w:t>
        </w:r>
      </w:ins>
      <w:r w:rsidR="0021189C">
        <w:rPr>
          <w:sz w:val="24"/>
          <w:szCs w:val="24"/>
        </w:rPr>
        <w:t xml:space="preserve"> isolates </w:t>
      </w:r>
      <w:del w:id="190" w:author="Daniel Kliebenstein" w:date="2017-09-21T16:31:00Z">
        <w:r w:rsidR="0021189C" w:rsidDel="00CB598B">
          <w:rPr>
            <w:sz w:val="24"/>
            <w:szCs w:val="24"/>
          </w:rPr>
          <w:delText>is altered from one host to the other</w:delText>
        </w:r>
        <w:commentRangeEnd w:id="180"/>
        <w:r w:rsidR="002D1B03" w:rsidDel="00CB598B">
          <w:rPr>
            <w:rStyle w:val="CommentReference"/>
          </w:rPr>
          <w:commentReference w:id="180"/>
        </w:r>
      </w:del>
      <w:commentRangeEnd w:id="181"/>
      <w:commentRangeEnd w:id="182"/>
      <w:ins w:id="191" w:author="Daniel Kliebenstein" w:date="2017-09-21T16:31:00Z">
        <w:r w:rsidR="00CB598B">
          <w:rPr>
            <w:sz w:val="24"/>
            <w:szCs w:val="24"/>
          </w:rPr>
          <w:t>providing evidence for host x pathogen genotypic interaction</w:t>
        </w:r>
      </w:ins>
      <w:r w:rsidR="00D844F2">
        <w:rPr>
          <w:rStyle w:val="CommentReference"/>
        </w:rPr>
        <w:commentReference w:id="181"/>
      </w:r>
      <w:r w:rsidR="00CB598B">
        <w:rPr>
          <w:rStyle w:val="CommentReference"/>
        </w:rPr>
        <w:commentReference w:id="182"/>
      </w:r>
      <w:ins w:id="192" w:author="Daniel Kliebenstein" w:date="2017-09-21T16:31:00Z">
        <w:r w:rsidR="00CB598B">
          <w:rPr>
            <w:sz w:val="24"/>
            <w:szCs w:val="24"/>
          </w:rPr>
          <w:t>s</w:t>
        </w:r>
      </w:ins>
      <w:r w:rsidR="0021189C">
        <w:rPr>
          <w:sz w:val="24"/>
          <w:szCs w:val="24"/>
        </w:rPr>
        <w:t xml:space="preserve">. </w:t>
      </w:r>
      <w:r w:rsidR="003F3C58">
        <w:rPr>
          <w:sz w:val="24"/>
          <w:szCs w:val="24"/>
        </w:rPr>
        <w:t>This pattern was consistent</w:t>
      </w:r>
      <w:ins w:id="193" w:author="Daniel Kliebenstein" w:date="2017-09-21T16:32:00Z">
        <w:r w:rsidR="00CB598B">
          <w:rPr>
            <w:sz w:val="24"/>
            <w:szCs w:val="24"/>
          </w:rPr>
          <w:t xml:space="preserve"> </w:t>
        </w:r>
      </w:ins>
      <w:del w:id="194" w:author="Daniel Kliebenstein" w:date="2017-09-21T16:32:00Z">
        <w:r w:rsidR="003F3C58" w:rsidDel="00CB598B">
          <w:rPr>
            <w:sz w:val="24"/>
            <w:szCs w:val="24"/>
          </w:rPr>
          <w:delText xml:space="preserve">, irrelevant of whether we compared </w:delText>
        </w:r>
        <w:r w:rsidR="00021031" w:rsidDel="00CB598B">
          <w:rPr>
            <w:sz w:val="24"/>
            <w:szCs w:val="24"/>
          </w:rPr>
          <w:delText>only</w:delText>
        </w:r>
      </w:del>
      <w:ins w:id="195" w:author="Daniel Kliebenstein" w:date="2017-09-21T16:32:00Z">
        <w:r w:rsidR="00CB598B">
          <w:rPr>
            <w:sz w:val="24"/>
            <w:szCs w:val="24"/>
          </w:rPr>
          <w:t>across</w:t>
        </w:r>
      </w:ins>
      <w:r w:rsidR="00021031">
        <w:rPr>
          <w:sz w:val="24"/>
          <w:szCs w:val="24"/>
        </w:rPr>
        <w:t xml:space="preserve"> domesticated host pairs, wild host pairs, or </w:t>
      </w:r>
      <w:del w:id="196" w:author="Daniel Kliebenstein" w:date="2017-09-21T16:32:00Z">
        <w:r w:rsidR="003F3C58" w:rsidDel="00CB598B">
          <w:rPr>
            <w:sz w:val="24"/>
            <w:szCs w:val="24"/>
          </w:rPr>
          <w:delText xml:space="preserve">pairs </w:delText>
        </w:r>
        <w:r w:rsidR="00021031" w:rsidDel="00CB598B">
          <w:rPr>
            <w:sz w:val="24"/>
            <w:szCs w:val="24"/>
          </w:rPr>
          <w:delText>across</w:delText>
        </w:r>
      </w:del>
      <w:ins w:id="197" w:author="Daniel Kliebenstein" w:date="2017-09-21T16:32:00Z">
        <w:r w:rsidR="00CB598B">
          <w:rPr>
            <w:sz w:val="24"/>
            <w:szCs w:val="24"/>
          </w:rPr>
          <w:t>between</w:t>
        </w:r>
      </w:ins>
      <w:r w:rsidR="00021031">
        <w:rPr>
          <w:sz w:val="24"/>
          <w:szCs w:val="24"/>
        </w:rPr>
        <w:t xml:space="preserve"> species</w:t>
      </w:r>
      <w:ins w:id="198" w:author="Daniel Kliebenstein" w:date="2017-09-21T16:32:00Z">
        <w:r w:rsidR="00CB598B">
          <w:rPr>
            <w:sz w:val="24"/>
            <w:szCs w:val="24"/>
          </w:rPr>
          <w:t xml:space="preserve"> host pairs</w:t>
        </w:r>
      </w:ins>
      <w:r w:rsidR="00021031">
        <w:rPr>
          <w:sz w:val="24"/>
          <w:szCs w:val="24"/>
        </w:rPr>
        <w:t xml:space="preserve"> (</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del w:id="199" w:author="Daniel Kliebenstein" w:date="2017-09-21T16:32:00Z">
        <w:r w:rsidR="009B4A66" w:rsidDel="00CB598B">
          <w:rPr>
            <w:sz w:val="24"/>
            <w:szCs w:val="24"/>
          </w:rPr>
          <w:delText xml:space="preserve">As such, </w:delText>
        </w:r>
        <w:r w:rsidR="001803A3" w:rsidDel="00CB598B">
          <w:rPr>
            <w:sz w:val="24"/>
            <w:szCs w:val="24"/>
          </w:rPr>
          <w:delText>t</w:delText>
        </w:r>
      </w:del>
      <w:ins w:id="200" w:author="Daniel Kliebenstein" w:date="2017-09-21T16:32:00Z">
        <w:r w:rsidR="00CB598B">
          <w:rPr>
            <w:sz w:val="24"/>
            <w:szCs w:val="24"/>
          </w:rPr>
          <w:t>T</w:t>
        </w:r>
      </w:ins>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2B7BA6DD"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4).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significant (Wilcoxon signed-rank test, W = </w:t>
      </w:r>
      <w:r w:rsidR="00BB5375">
        <w:rPr>
          <w:sz w:val="24"/>
          <w:szCs w:val="24"/>
        </w:rPr>
        <w:t>5946, p-value = 0.002) (Figure 4)</w:t>
      </w:r>
      <w:r>
        <w:rPr>
          <w:sz w:val="24"/>
          <w:szCs w:val="24"/>
        </w:rPr>
        <w:t xml:space="preserve">. </w:t>
      </w:r>
      <w:del w:id="201" w:author="Daniel Kliebenstein" w:date="2017-09-21T16:33:00Z">
        <w:r w:rsidDel="00CB598B">
          <w:rPr>
            <w:sz w:val="24"/>
            <w:szCs w:val="24"/>
          </w:rPr>
          <w:delText>We also</w:delText>
        </w:r>
      </w:del>
      <w:ins w:id="202" w:author="Daniel Kliebenstein" w:date="2017-09-21T16:33:00Z">
        <w:r w:rsidR="00CB598B">
          <w:rPr>
            <w:sz w:val="24"/>
            <w:szCs w:val="24"/>
          </w:rPr>
          <w:t>To identify the pathogen genotypes most sensitive to domestication, we</w:t>
        </w:r>
      </w:ins>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7C2567">
        <w:rPr>
          <w:sz w:val="24"/>
          <w:szCs w:val="24"/>
        </w:rPr>
        <w:t>2</w:t>
      </w:r>
      <w:r w:rsidR="00784448">
        <w:rPr>
          <w:sz w:val="24"/>
          <w:szCs w:val="24"/>
        </w:rPr>
        <w:t>F)</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commentRangeStart w:id="203"/>
      <w:r w:rsidR="00784448">
        <w:rPr>
          <w:sz w:val="24"/>
          <w:szCs w:val="24"/>
        </w:rPr>
        <w:t>suggesting that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 </w:t>
      </w:r>
      <w:r w:rsidR="00784448">
        <w:rPr>
          <w:sz w:val="24"/>
          <w:szCs w:val="24"/>
        </w:rPr>
        <w:t>is not dependent on isolate virulence</w:t>
      </w:r>
      <w:commentRangeEnd w:id="203"/>
      <w:r w:rsidR="00BA5DC0">
        <w:rPr>
          <w:rStyle w:val="CommentReference"/>
        </w:rPr>
        <w:commentReference w:id="203"/>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47867CFE" w:rsidR="00BC5308" w:rsidDel="00BA5DC0" w:rsidRDefault="005D0AE7" w:rsidP="008A0D22">
      <w:pPr>
        <w:spacing w:line="480" w:lineRule="auto"/>
        <w:rPr>
          <w:del w:id="204" w:author="Daniel Kliebenstein" w:date="2017-09-21T16:35:00Z"/>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00B3E">
        <w:rPr>
          <w:sz w:val="24"/>
          <w:szCs w:val="24"/>
        </w:rPr>
        <w:t>interacted</w:t>
      </w:r>
      <w:r w:rsidR="007820BE">
        <w:rPr>
          <w:sz w:val="24"/>
          <w:szCs w:val="24"/>
        </w:rPr>
        <w:t xml:space="preserve"> with tomato</w:t>
      </w:r>
      <w:r w:rsidR="008478A5">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pathogen genes controlling differential virulence</w:t>
      </w:r>
      <w:r w:rsidR="007820BE">
        <w:rPr>
          <w:sz w:val="24"/>
          <w:szCs w:val="24"/>
        </w:rPr>
        <w:t xml:space="preserve"> across plant genotypes</w:t>
      </w:r>
      <w:r w:rsidR="008478A5">
        <w:rPr>
          <w:sz w:val="24"/>
          <w:szCs w:val="24"/>
        </w:rPr>
        <w:t xml:space="preserv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ins w:id="205" w:author="Daniel Kliebenstein" w:date="2017-09-21T16:35:00Z">
        <w:r w:rsidR="00BA5DC0">
          <w:rPr>
            <w:sz w:val="24"/>
            <w:szCs w:val="24"/>
          </w:rPr>
          <w:t xml:space="preserve"> </w:t>
        </w:r>
      </w:ins>
    </w:p>
    <w:p w14:paraId="30668E3D" w14:textId="69A2DA3A" w:rsidR="00EB21B5" w:rsidRDefault="008478A5">
      <w:pPr>
        <w:spacing w:line="480" w:lineRule="auto"/>
        <w:rPr>
          <w:sz w:val="24"/>
          <w:szCs w:val="24"/>
        </w:rPr>
        <w:pPrChange w:id="206" w:author="Daniel Kliebenstein" w:date="2017-09-21T16:35:00Z">
          <w:pPr>
            <w:spacing w:line="480" w:lineRule="auto"/>
            <w:ind w:firstLine="720"/>
          </w:pPr>
        </w:pPrChange>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r w:rsidR="00EB21B5">
        <w:rPr>
          <w:sz w:val="24"/>
          <w:szCs w:val="24"/>
        </w:rPr>
        <w:t xml:space="preserve">The estimated effect size of each individual SNP was </w:t>
      </w:r>
      <w:commentRangeStart w:id="207"/>
      <w:del w:id="208" w:author="Daniel Kliebenstein" w:date="2017-09-21T16:35:00Z">
        <w:r w:rsidR="00EB21B5" w:rsidDel="00BA5DC0">
          <w:rPr>
            <w:sz w:val="24"/>
            <w:szCs w:val="24"/>
          </w:rPr>
          <w:delText xml:space="preserve">very </w:delText>
        </w:r>
      </w:del>
      <w:r w:rsidR="00EB21B5">
        <w:rPr>
          <w:sz w:val="24"/>
          <w:szCs w:val="24"/>
        </w:rPr>
        <w:t>small</w:t>
      </w:r>
      <w:ins w:id="209" w:author="Daniel Kliebenstein" w:date="2017-09-21T16:35:00Z">
        <w:r w:rsidR="00BA5DC0">
          <w:rPr>
            <w:sz w:val="24"/>
            <w:szCs w:val="24"/>
          </w:rPr>
          <w:t xml:space="preserve"> </w:t>
        </w:r>
      </w:ins>
      <w:commentRangeEnd w:id="207"/>
      <w:ins w:id="210" w:author="Daniel Kliebenstein" w:date="2017-09-21T16:36:00Z">
        <w:r w:rsidR="00BA5DC0">
          <w:rPr>
            <w:rStyle w:val="CommentReference"/>
          </w:rPr>
          <w:commentReference w:id="207"/>
        </w:r>
      </w:ins>
      <w:del w:id="211" w:author="Daniel Kliebenstein" w:date="2017-09-21T16:35:00Z">
        <w:r w:rsidR="00EB21B5" w:rsidDel="00BA5DC0">
          <w:rPr>
            <w:sz w:val="24"/>
            <w:szCs w:val="24"/>
          </w:rPr>
          <w:delText>; the average 99% permutation threshold to determine significance of SNPs was only 7e-4 mm</w:delText>
        </w:r>
        <w:r w:rsidR="00EB21B5" w:rsidRPr="00EB21B5" w:rsidDel="00BA5DC0">
          <w:rPr>
            <w:sz w:val="24"/>
            <w:szCs w:val="24"/>
            <w:vertAlign w:val="superscript"/>
          </w:rPr>
          <w:delText>2</w:delText>
        </w:r>
        <w:r w:rsidR="00EB21B5" w:rsidDel="00BA5DC0">
          <w:rPr>
            <w:sz w:val="24"/>
            <w:szCs w:val="24"/>
          </w:rPr>
          <w:delText xml:space="preserve"> </w:delText>
        </w:r>
      </w:del>
      <w:r w:rsidR="00EB21B5">
        <w:rPr>
          <w:sz w:val="24"/>
          <w:szCs w:val="24"/>
        </w:rPr>
        <w:t>(Figure 6).</w:t>
      </w:r>
    </w:p>
    <w:p w14:paraId="01FB3088" w14:textId="43CE2524" w:rsidR="004569EC" w:rsidRDefault="007820BE" w:rsidP="004569EC">
      <w:pPr>
        <w:spacing w:line="480" w:lineRule="auto"/>
        <w:ind w:firstLine="720"/>
        <w:rPr>
          <w:sz w:val="24"/>
          <w:szCs w:val="24"/>
        </w:rPr>
      </w:pPr>
      <w:r>
        <w:rPr>
          <w:sz w:val="24"/>
          <w:szCs w:val="24"/>
        </w:rPr>
        <w:t>Only 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CC42C4">
        <w:rPr>
          <w:sz w:val="24"/>
          <w:szCs w:val="24"/>
        </w:rPr>
        <w:t>,</w:t>
      </w:r>
      <w:r w:rsidR="00847F0D">
        <w:rPr>
          <w:sz w:val="24"/>
          <w:szCs w:val="24"/>
        </w:rPr>
        <w:t xml:space="preserve"> with </w:t>
      </w:r>
      <w:del w:id="212" w:author="Daniel Kliebenstein" w:date="2017-09-21T16:36:00Z">
        <w:r w:rsidR="00850B05" w:rsidDel="00BA5DC0">
          <w:rPr>
            <w:sz w:val="24"/>
            <w:szCs w:val="24"/>
          </w:rPr>
          <w:delText>5</w:delText>
        </w:r>
        <w:r w:rsidR="004017B8" w:rsidDel="00BA5DC0">
          <w:rPr>
            <w:sz w:val="24"/>
            <w:szCs w:val="24"/>
          </w:rPr>
          <w:delText xml:space="preserve"> </w:delText>
        </w:r>
      </w:del>
      <w:ins w:id="213" w:author="Daniel Kliebenstein" w:date="2017-09-21T16:36:00Z">
        <w:r w:rsidR="00BA5DC0">
          <w:rPr>
            <w:sz w:val="24"/>
            <w:szCs w:val="24"/>
          </w:rPr>
          <w:t xml:space="preserve">five </w:t>
        </w:r>
      </w:ins>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F81834">
        <w:rPr>
          <w:sz w:val="24"/>
          <w:szCs w:val="24"/>
        </w:rPr>
        <w:t>6</w:t>
      </w:r>
      <w:r w:rsidR="00847ADB">
        <w:rPr>
          <w:sz w:val="24"/>
          <w:szCs w:val="24"/>
        </w:rPr>
        <w:t>B</w:t>
      </w:r>
      <w:r w:rsidR="00847F0D">
        <w:rPr>
          <w:sz w:val="24"/>
          <w:szCs w:val="24"/>
        </w:rPr>
        <w:t>)</w:t>
      </w:r>
      <w:r w:rsidR="000D7C3A">
        <w:rPr>
          <w:sz w:val="24"/>
          <w:szCs w:val="24"/>
        </w:rPr>
        <w:t xml:space="preserve">. </w:t>
      </w:r>
      <w:r>
        <w:rPr>
          <w:sz w:val="24"/>
          <w:szCs w:val="24"/>
        </w:rPr>
        <w:t xml:space="preserve">215 SNPs were called in at least </w:t>
      </w:r>
      <w:del w:id="214" w:author="Daniel Kliebenstein" w:date="2017-09-21T16:36:00Z">
        <w:r w:rsidDel="00BA5DC0">
          <w:rPr>
            <w:sz w:val="24"/>
            <w:szCs w:val="24"/>
          </w:rPr>
          <w:delText xml:space="preserve">10 </w:delText>
        </w:r>
      </w:del>
      <w:ins w:id="215" w:author="Daniel Kliebenstein" w:date="2017-09-21T16:36:00Z">
        <w:r w:rsidR="00BA5DC0">
          <w:rPr>
            <w:sz w:val="24"/>
            <w:szCs w:val="24"/>
          </w:rPr>
          <w:t xml:space="preserve">ten </w:t>
        </w:r>
      </w:ins>
      <w:r>
        <w:rPr>
          <w:sz w:val="24"/>
          <w:szCs w:val="24"/>
        </w:rPr>
        <w:t xml:space="preserve">hosts, and 3.3k SNPs were called in at least half of the hosts while 27% (46,000) of the significant SNPs were linked to virulence on only a single host tomato genotype. 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790D1E">
        <w:rPr>
          <w:sz w:val="24"/>
          <w:szCs w:val="24"/>
        </w:rPr>
        <w:t xml:space="preserve">7A). </w:t>
      </w:r>
      <w:r>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Pr>
          <w:sz w:val="24"/>
          <w:szCs w:val="24"/>
        </w:rPr>
        <w:t>a gene</w:t>
      </w:r>
      <w:r w:rsidR="00891BDB">
        <w:rPr>
          <w:sz w:val="24"/>
          <w:szCs w:val="24"/>
        </w:rPr>
        <w:t>-</w:t>
      </w:r>
      <w:r>
        <w:rPr>
          <w:sz w:val="24"/>
          <w:szCs w:val="24"/>
        </w:rPr>
        <w:t>centric focus</w:t>
      </w:r>
      <w:r w:rsidR="00DF79AF">
        <w:rPr>
          <w:sz w:val="24"/>
          <w:szCs w:val="24"/>
        </w:rPr>
        <w:t>,</w:t>
      </w:r>
      <w:r>
        <w:rPr>
          <w:sz w:val="24"/>
          <w:szCs w:val="24"/>
        </w:rPr>
        <w:t xml:space="preserve"> we classified a gene as significantly associated if there was</w:t>
      </w:r>
      <w:r w:rsidR="00891BDB">
        <w:rPr>
          <w:sz w:val="24"/>
          <w:szCs w:val="24"/>
        </w:rPr>
        <w:t xml:space="preserve"> </w:t>
      </w:r>
      <w:commentRangeStart w:id="216"/>
      <w:r w:rsidR="00891BDB">
        <w:rPr>
          <w:sz w:val="24"/>
          <w:szCs w:val="24"/>
        </w:rPr>
        <w:t>1</w:t>
      </w:r>
      <w:r>
        <w:rPr>
          <w:sz w:val="24"/>
          <w:szCs w:val="24"/>
        </w:rPr>
        <w:t xml:space="preserve"> SNP linked to a trait</w:t>
      </w:r>
      <w:r w:rsidR="0036598C">
        <w:rPr>
          <w:sz w:val="24"/>
          <w:szCs w:val="24"/>
        </w:rPr>
        <w:t xml:space="preserve"> using a 2kbp window</w:t>
      </w:r>
      <w:commentRangeEnd w:id="216"/>
      <w:r w:rsidR="00BA5DC0">
        <w:rPr>
          <w:rStyle w:val="CommentReference"/>
        </w:rPr>
        <w:commentReference w:id="216"/>
      </w:r>
      <w:ins w:id="217" w:author="Daniel Kliebenstein" w:date="2017-09-21T16:37:00Z">
        <w:r w:rsidR="00BA5DC0">
          <w:rPr>
            <w:sz w:val="24"/>
            <w:szCs w:val="24"/>
          </w:rPr>
          <w:t xml:space="preserve"> surrounding the start and stop codon for a given gene</w:t>
        </w:r>
      </w:ins>
      <w:r>
        <w:rPr>
          <w:sz w:val="24"/>
          <w:szCs w:val="24"/>
        </w:rPr>
        <w:t>.</w:t>
      </w:r>
      <w:r w:rsidR="0036598C">
        <w:rPr>
          <w:sz w:val="24"/>
          <w:szCs w:val="24"/>
        </w:rPr>
        <w:t xml:space="preserve"> </w:t>
      </w:r>
      <w:r w:rsidR="004569EC">
        <w:rPr>
          <w:sz w:val="24"/>
          <w:szCs w:val="24"/>
        </w:rPr>
        <w:t>This found</w:t>
      </w:r>
      <w:r w:rsidR="0036598C">
        <w:rPr>
          <w:sz w:val="24"/>
          <w:szCs w:val="24"/>
        </w:rPr>
        <w:t xml:space="preserve"> </w:t>
      </w:r>
      <w:commentRangeStart w:id="218"/>
      <w:commentRangeStart w:id="219"/>
      <w:r w:rsidR="0076387F">
        <w:rPr>
          <w:sz w:val="24"/>
          <w:szCs w:val="24"/>
        </w:rPr>
        <w:t>1</w:t>
      </w:r>
      <w:r w:rsidR="0036059C">
        <w:rPr>
          <w:sz w:val="24"/>
          <w:szCs w:val="24"/>
        </w:rPr>
        <w:t>8</w:t>
      </w:r>
      <w:r w:rsidR="0076387F">
        <w:rPr>
          <w:sz w:val="24"/>
          <w:szCs w:val="24"/>
        </w:rPr>
        <w:t xml:space="preserve"> </w:t>
      </w:r>
      <w:commentRangeEnd w:id="218"/>
      <w:r w:rsidR="00BA5DC0">
        <w:rPr>
          <w:rStyle w:val="CommentReference"/>
        </w:rPr>
        <w:commentReference w:id="218"/>
      </w:r>
      <w:commentRangeEnd w:id="219"/>
      <w:r w:rsidR="00BA5DC0">
        <w:rPr>
          <w:rStyle w:val="CommentReference"/>
        </w:rPr>
        <w:commentReference w:id="219"/>
      </w:r>
      <w:r w:rsidR="0076387F">
        <w:rPr>
          <w:sz w:val="24"/>
          <w:szCs w:val="24"/>
        </w:rPr>
        <w:t>gene</w:t>
      </w:r>
      <w:r w:rsidR="0036059C">
        <w:rPr>
          <w:sz w:val="24"/>
          <w:szCs w:val="24"/>
        </w:rPr>
        <w:t>s</w:t>
      </w:r>
      <w:r w:rsidR="0076387F">
        <w:rPr>
          <w:sz w:val="24"/>
          <w:szCs w:val="24"/>
        </w:rPr>
        <w:t xml:space="preserve"> linked to </w:t>
      </w:r>
      <w:r w:rsidR="0036598C">
        <w:rPr>
          <w:sz w:val="24"/>
          <w:szCs w:val="24"/>
        </w:rPr>
        <w:t xml:space="preserve">differential virulence </w:t>
      </w:r>
      <w:r w:rsidR="00DF79AF">
        <w:rPr>
          <w:sz w:val="24"/>
          <w:szCs w:val="24"/>
        </w:rPr>
        <w:t xml:space="preserve">in </w:t>
      </w:r>
      <w:r w:rsidR="0076387F">
        <w:rPr>
          <w:sz w:val="24"/>
          <w:szCs w:val="24"/>
        </w:rPr>
        <w:t xml:space="preserve">all 12 </w:t>
      </w:r>
      <w:r w:rsidR="0036598C">
        <w:rPr>
          <w:sz w:val="24"/>
          <w:szCs w:val="24"/>
        </w:rPr>
        <w:t>tomato accessions</w:t>
      </w:r>
      <w:r w:rsidR="00AA5497">
        <w:rPr>
          <w:sz w:val="24"/>
          <w:szCs w:val="24"/>
        </w:rPr>
        <w:t xml:space="preserve">, </w:t>
      </w:r>
      <w:r w:rsidR="00BD37C1">
        <w:rPr>
          <w:sz w:val="24"/>
          <w:szCs w:val="24"/>
        </w:rPr>
        <w:t>as in some cases multiple accession-specific SNPs were linked to a single gene</w:t>
      </w:r>
      <w:r w:rsidR="0036598C">
        <w:rPr>
          <w:sz w:val="24"/>
          <w:szCs w:val="24"/>
        </w:rPr>
        <w:t xml:space="preserve">. 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w:t>
      </w:r>
      <w:r w:rsidR="004569EC">
        <w:rPr>
          <w:sz w:val="24"/>
          <w:szCs w:val="24"/>
        </w:rPr>
        <w:t xml:space="preserve">Of the 18 genes with SNPs significantly associated with </w:t>
      </w:r>
      <w:r w:rsidR="004569EC" w:rsidRPr="00704866">
        <w:rPr>
          <w:i/>
          <w:sz w:val="24"/>
          <w:szCs w:val="24"/>
        </w:rPr>
        <w:t>B. cinerea</w:t>
      </w:r>
      <w:r w:rsidR="004569EC">
        <w:rPr>
          <w:sz w:val="24"/>
          <w:szCs w:val="24"/>
        </w:rPr>
        <w:t xml:space="preserve"> virulence on all 12 tomato genotypes, four are </w:t>
      </w:r>
      <w:commentRangeStart w:id="220"/>
      <w:r w:rsidR="004569EC">
        <w:rPr>
          <w:sz w:val="24"/>
          <w:szCs w:val="24"/>
        </w:rPr>
        <w:t>enzymes</w:t>
      </w:r>
      <w:commentRangeEnd w:id="220"/>
      <w:r w:rsidR="00BA5DC0">
        <w:rPr>
          <w:rStyle w:val="CommentReference"/>
        </w:rPr>
        <w:commentReference w:id="220"/>
      </w:r>
      <w:r w:rsidR="004569EC">
        <w:rPr>
          <w:sz w:val="24"/>
          <w:szCs w:val="24"/>
        </w:rPr>
        <w:t>, one is involved in signal transduction (BcT4_10373, Bcin08g01740), and one is a cerato-platanin</w:t>
      </w:r>
      <w:r w:rsidR="00C45886">
        <w:rPr>
          <w:sz w:val="24"/>
          <w:szCs w:val="24"/>
        </w:rPr>
        <w:t>, a known phytotoxin</w:t>
      </w:r>
      <w:r w:rsidR="004569EC">
        <w:rPr>
          <w:sz w:val="24"/>
          <w:szCs w:val="24"/>
        </w:rPr>
        <w:t xml:space="preserve"> (BcT4_</w:t>
      </w:r>
      <w:r w:rsidR="004569EC" w:rsidRPr="00981BE2">
        <w:rPr>
          <w:sz w:val="24"/>
          <w:szCs w:val="24"/>
        </w:rPr>
        <w:t>4591</w:t>
      </w:r>
      <w:r w:rsidR="00981BE2" w:rsidRPr="00981BE2">
        <w:rPr>
          <w:sz w:val="24"/>
          <w:szCs w:val="24"/>
        </w:rPr>
        <w:t>,</w:t>
      </w:r>
      <w:r w:rsidR="00981BE2">
        <w:rPr>
          <w:sz w:val="24"/>
          <w:szCs w:val="24"/>
        </w:rPr>
        <w:t xml:space="preserve"> </w:t>
      </w:r>
      <w:r w:rsidR="00981BE2" w:rsidRPr="00981BE2">
        <w:rPr>
          <w:sz w:val="24"/>
          <w:szCs w:val="24"/>
        </w:rPr>
        <w:t>Bcin02g06830</w:t>
      </w:r>
      <w:r w:rsidR="004569EC">
        <w:rPr>
          <w:sz w:val="24"/>
          <w:szCs w:val="24"/>
        </w:rPr>
        <w:t xml:space="preserve">) (Table S1). There are eight functional annotations significantly overrepresented among genes associated with the 12 plant </w:t>
      </w:r>
      <w:r w:rsidR="000E4B8F">
        <w:rPr>
          <w:sz w:val="24"/>
          <w:szCs w:val="24"/>
        </w:rPr>
        <w:t>genotypes</w:t>
      </w:r>
      <w:r w:rsidR="004569EC">
        <w:rPr>
          <w:sz w:val="24"/>
          <w:szCs w:val="24"/>
        </w:rPr>
        <w:t xml:space="preserve">, including five enzymes, signal transduction, and cerato-platanin (Table S1). </w:t>
      </w:r>
    </w:p>
    <w:p w14:paraId="5D833F64" w14:textId="40A86FEB" w:rsidR="00E4049F" w:rsidRDefault="0076387F" w:rsidP="0031540A">
      <w:pPr>
        <w:spacing w:line="480" w:lineRule="auto"/>
        <w:ind w:firstLine="720"/>
        <w:rPr>
          <w:sz w:val="24"/>
          <w:szCs w:val="24"/>
        </w:rPr>
      </w:pPr>
      <w:commentRangeStart w:id="221"/>
      <w:commentRangeStart w:id="222"/>
      <w:commentRangeStart w:id="223"/>
      <w:r>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w:t>
      </w:r>
      <w:r w:rsidR="00BB5375">
        <w:rPr>
          <w:sz w:val="24"/>
          <w:szCs w:val="24"/>
        </w:rPr>
        <w:t xml:space="preserve"> (Figure </w:t>
      </w:r>
      <w:r w:rsidR="00737D47">
        <w:rPr>
          <w:sz w:val="24"/>
          <w:szCs w:val="24"/>
        </w:rPr>
        <w:t>8)</w:t>
      </w:r>
      <w:r w:rsidR="00205DCE">
        <w:rPr>
          <w:sz w:val="24"/>
          <w:szCs w:val="24"/>
        </w:rPr>
        <w:t xml:space="preserve">. </w:t>
      </w:r>
      <w:commentRangeEnd w:id="221"/>
      <w:r w:rsidR="004569EC">
        <w:rPr>
          <w:rStyle w:val="CommentReference"/>
        </w:rPr>
        <w:commentReference w:id="221"/>
      </w:r>
      <w:commentRangeEnd w:id="222"/>
      <w:r w:rsidR="004E4DDA">
        <w:rPr>
          <w:rStyle w:val="CommentReference"/>
        </w:rPr>
        <w:commentReference w:id="222"/>
      </w:r>
      <w:commentRangeEnd w:id="223"/>
      <w:r w:rsidR="00BA5DC0">
        <w:rPr>
          <w:rStyle w:val="CommentReference"/>
        </w:rPr>
        <w:commentReference w:id="223"/>
      </w:r>
      <w:r w:rsidR="004569EC">
        <w:rPr>
          <w:sz w:val="24"/>
          <w:szCs w:val="24"/>
        </w:rPr>
        <w:t xml:space="preserve">To visualize the effects and if there is evidence for multiple haplotypes, we focused </w:t>
      </w:r>
      <w:r w:rsidR="00BD37C1">
        <w:rPr>
          <w:sz w:val="24"/>
          <w:szCs w:val="24"/>
        </w:rPr>
        <w:t xml:space="preserve">on </w:t>
      </w:r>
      <w:r w:rsidR="007E445D">
        <w:rPr>
          <w:sz w:val="24"/>
          <w:szCs w:val="24"/>
        </w:rPr>
        <w:t>a single c</w:t>
      </w:r>
      <w:r w:rsidR="007E445D" w:rsidRPr="00247CE3">
        <w:rPr>
          <w:sz w:val="24"/>
          <w:szCs w:val="24"/>
        </w:rPr>
        <w:t>erato-platanin</w:t>
      </w:r>
      <w:r w:rsidR="007E445D">
        <w:rPr>
          <w:sz w:val="24"/>
          <w:szCs w:val="24"/>
        </w:rPr>
        <w:t xml:space="preserve"> gene (BcT4_4591</w:t>
      </w:r>
      <w:r w:rsidR="00A36FBD">
        <w:rPr>
          <w:sz w:val="24"/>
          <w:szCs w:val="24"/>
        </w:rPr>
        <w:t>,</w:t>
      </w:r>
      <w:r w:rsidR="00A36FBD" w:rsidRPr="00A36FBD">
        <w:t xml:space="preserve"> </w:t>
      </w:r>
      <w:r w:rsidR="00A36FBD">
        <w:rPr>
          <w:sz w:val="24"/>
          <w:szCs w:val="24"/>
        </w:rPr>
        <w:t>Bcin02g06830</w:t>
      </w:r>
      <w:r w:rsidR="007E445D">
        <w:rPr>
          <w:sz w:val="24"/>
          <w:szCs w:val="24"/>
        </w:rPr>
        <w:t>)</w:t>
      </w:r>
      <w:r w:rsidR="004569EC">
        <w:rPr>
          <w:sz w:val="24"/>
          <w:szCs w:val="24"/>
        </w:rPr>
        <w:t xml:space="preserve"> that is significantly associated with virulence variation across all </w:t>
      </w:r>
      <w:r w:rsidR="00BD37C1">
        <w:rPr>
          <w:sz w:val="24"/>
          <w:szCs w:val="24"/>
        </w:rPr>
        <w:t xml:space="preserve">of </w:t>
      </w:r>
      <w:r w:rsidR="004569EC">
        <w:rPr>
          <w:sz w:val="24"/>
          <w:szCs w:val="24"/>
        </w:rPr>
        <w:t xml:space="preserve">the tomato genotypes. </w:t>
      </w:r>
      <w:r w:rsidR="007E445D">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 xml:space="preserve">depending on tomato host genotype, </w:t>
      </w:r>
      <w:commentRangeStart w:id="224"/>
      <w:commentRangeStart w:id="225"/>
      <w:r w:rsidR="007E445D">
        <w:rPr>
          <w:sz w:val="24"/>
          <w:szCs w:val="24"/>
        </w:rPr>
        <w:t xml:space="preserve">suggesting </w:t>
      </w:r>
      <w:r w:rsidR="00C911AD">
        <w:rPr>
          <w:sz w:val="24"/>
          <w:szCs w:val="24"/>
        </w:rPr>
        <w:t xml:space="preserve">at least 3 </w:t>
      </w:r>
      <w:r w:rsidR="007E445D">
        <w:rPr>
          <w:sz w:val="24"/>
          <w:szCs w:val="24"/>
        </w:rPr>
        <w:t>haplotypes</w:t>
      </w:r>
      <w:r w:rsidR="00A7418A">
        <w:rPr>
          <w:sz w:val="24"/>
          <w:szCs w:val="24"/>
        </w:rPr>
        <w:t xml:space="preserve"> contributing to lesion size</w:t>
      </w:r>
      <w:r w:rsidR="007E445D">
        <w:rPr>
          <w:sz w:val="24"/>
          <w:szCs w:val="24"/>
        </w:rPr>
        <w:t xml:space="preserve"> in this region</w:t>
      </w:r>
      <w:commentRangeEnd w:id="224"/>
      <w:r w:rsidR="004569EC">
        <w:rPr>
          <w:rStyle w:val="CommentReference"/>
        </w:rPr>
        <w:commentReference w:id="224"/>
      </w:r>
      <w:commentRangeEnd w:id="225"/>
      <w:r w:rsidR="004E4DDA">
        <w:rPr>
          <w:rStyle w:val="CommentReference"/>
        </w:rPr>
        <w:commentReference w:id="225"/>
      </w:r>
      <w:r w:rsidR="007E445D">
        <w:rPr>
          <w:sz w:val="24"/>
          <w:szCs w:val="24"/>
        </w:rPr>
        <w:t xml:space="preserve">. </w:t>
      </w:r>
      <w:r w:rsidR="00205DCE">
        <w:rPr>
          <w:sz w:val="24"/>
          <w:szCs w:val="24"/>
        </w:rPr>
        <w:t>T</w:t>
      </w:r>
      <w:r w:rsidR="00847F0D">
        <w:rPr>
          <w:sz w:val="24"/>
          <w:szCs w:val="24"/>
        </w:rPr>
        <w:t>h</w:t>
      </w:r>
      <w:r>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66AAF4D2"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w:t>
      </w:r>
      <w:del w:id="226" w:author="Daniel Kliebenstein" w:date="2017-09-21T16:40:00Z">
        <w:r w:rsidR="004569EC" w:rsidDel="00BA5DC0">
          <w:rPr>
            <w:sz w:val="24"/>
            <w:szCs w:val="24"/>
          </w:rPr>
          <w:delText xml:space="preserve">and </w:delText>
        </w:r>
        <w:r w:rsidR="00891BDB" w:rsidDel="00BA5DC0">
          <w:rPr>
            <w:sz w:val="24"/>
            <w:szCs w:val="24"/>
          </w:rPr>
          <w:delText>their</w:delText>
        </w:r>
        <w:r w:rsidR="004569EC" w:rsidDel="00BA5DC0">
          <w:rPr>
            <w:sz w:val="24"/>
            <w:szCs w:val="24"/>
          </w:rPr>
          <w:delText xml:space="preserve"> rank order is altered between the two </w:delText>
        </w:r>
        <w:r w:rsidR="00891BDB" w:rsidDel="00BA5DC0">
          <w:rPr>
            <w:sz w:val="24"/>
            <w:szCs w:val="24"/>
          </w:rPr>
          <w:delText xml:space="preserve">domestication </w:delText>
        </w:r>
        <w:r w:rsidR="004569EC" w:rsidDel="00BA5DC0">
          <w:rPr>
            <w:sz w:val="24"/>
            <w:szCs w:val="24"/>
          </w:rPr>
          <w:delText xml:space="preserve">groups </w:delText>
        </w:r>
      </w:del>
      <w:r w:rsidR="004569EC">
        <w:rPr>
          <w:sz w:val="24"/>
          <w:szCs w:val="24"/>
        </w:rPr>
        <w:t xml:space="preserve">suggests that there is natural </w:t>
      </w:r>
      <w:ins w:id="227" w:author="Daniel Kliebenstein" w:date="2017-09-21T16:40:00Z">
        <w:r w:rsidR="00BA5DC0">
          <w:rPr>
            <w:sz w:val="24"/>
            <w:szCs w:val="24"/>
          </w:rPr>
          <w:t xml:space="preserve">genetic </w:t>
        </w:r>
      </w:ins>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E74B88" w:rsidRPr="00150E38">
        <w:rPr>
          <w:sz w:val="24"/>
          <w:szCs w:val="24"/>
        </w:rPr>
        <w:t>6</w:t>
      </w:r>
      <w:r w:rsidR="00BB5375">
        <w:rPr>
          <w:sz w:val="24"/>
          <w:szCs w:val="24"/>
        </w:rPr>
        <w:t>, Figure 9</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w:t>
      </w:r>
      <w:r w:rsidR="00BB5375">
        <w:rPr>
          <w:sz w:val="24"/>
          <w:szCs w:val="24"/>
        </w:rPr>
        <w:t>igure 9)</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737D47">
        <w:rPr>
          <w:sz w:val="24"/>
          <w:szCs w:val="24"/>
        </w:rPr>
        <w:t>9</w:t>
      </w:r>
      <w:r w:rsidR="00E62AE8">
        <w:rPr>
          <w:sz w:val="24"/>
          <w:szCs w:val="24"/>
        </w:rPr>
        <w:t>C). Using all 1</w:t>
      </w:r>
      <w:ins w:id="228" w:author="Daniel Kliebenstein" w:date="2017-09-21T16:41:00Z">
        <w:r w:rsidR="00BA5DC0">
          <w:rPr>
            <w:sz w:val="24"/>
            <w:szCs w:val="24"/>
          </w:rPr>
          <w:t>,</w:t>
        </w:r>
      </w:ins>
      <w:r w:rsidR="00E62AE8">
        <w:rPr>
          <w:sz w:val="24"/>
          <w:szCs w:val="24"/>
        </w:rPr>
        <w:t xml:space="preserve">935 genes linked to domestication in a GO enrichment analysis found only 17 biological functions </w:t>
      </w:r>
      <w:r w:rsidR="004E4DDA">
        <w:rPr>
          <w:sz w:val="24"/>
          <w:szCs w:val="24"/>
        </w:rPr>
        <w:t>that were</w:t>
      </w:r>
      <w:r w:rsidR="00E62AE8">
        <w:rPr>
          <w:sz w:val="24"/>
          <w:szCs w:val="24"/>
        </w:rPr>
        <w:t xml:space="preserve"> significantly overrepresented (Fisher exact test, p=0.05; Table S1) when compared to the whole-genome annotation. </w:t>
      </w:r>
      <w:r w:rsidR="004E4DDA">
        <w:rPr>
          <w:sz w:val="24"/>
          <w:szCs w:val="24"/>
        </w:rPr>
        <w:t>An</w:t>
      </w:r>
      <w:r w:rsidR="00A765A1">
        <w:rPr>
          <w:sz w:val="24"/>
          <w:szCs w:val="24"/>
        </w:rPr>
        <w:t xml:space="preserve"> </w:t>
      </w:r>
      <w:commentRangeStart w:id="229"/>
      <w:r w:rsidR="00A765A1">
        <w:rPr>
          <w:sz w:val="24"/>
          <w:szCs w:val="24"/>
        </w:rPr>
        <w:t xml:space="preserve">additional </w:t>
      </w:r>
      <w:commentRangeEnd w:id="229"/>
      <w:r w:rsidR="00BA5DC0">
        <w:rPr>
          <w:rStyle w:val="CommentReference"/>
        </w:rPr>
        <w:commentReference w:id="229"/>
      </w:r>
      <w:r w:rsidR="00A765A1">
        <w:rPr>
          <w:sz w:val="24"/>
          <w:szCs w:val="24"/>
        </w:rPr>
        <w:t>eight functions overrepresented for domestication traits include</w:t>
      </w:r>
      <w:r w:rsidR="00E62AE8">
        <w:rPr>
          <w:sz w:val="24"/>
          <w:szCs w:val="24"/>
        </w:rPr>
        <w:t xml:space="preserve"> enzymes</w:t>
      </w:r>
      <w:r w:rsidR="0026464C">
        <w:rPr>
          <w:sz w:val="24"/>
          <w:szCs w:val="24"/>
        </w:rPr>
        <w:t>, signaling, and</w:t>
      </w:r>
      <w:r w:rsidR="00E62AE8">
        <w:rPr>
          <w:sz w:val="24"/>
          <w:szCs w:val="24"/>
        </w:rPr>
        <w:t xml:space="preserve"> mRNA splicing. </w:t>
      </w:r>
      <w:r w:rsidR="0026464C">
        <w:rPr>
          <w:sz w:val="24"/>
          <w:szCs w:val="24"/>
        </w:rPr>
        <w:t xml:space="preserve">Metal ion binding, transport, catalysis, and gene silencing are uniquely overrepresented in </w:t>
      </w:r>
      <w:r w:rsidR="0026464C" w:rsidRPr="0026464C">
        <w:rPr>
          <w:i/>
          <w:sz w:val="24"/>
          <w:szCs w:val="24"/>
        </w:rPr>
        <w:t>B. cinerea</w:t>
      </w:r>
      <w:r w:rsidR="0026464C">
        <w:rPr>
          <w:sz w:val="24"/>
          <w:szCs w:val="24"/>
        </w:rPr>
        <w:t xml:space="preserve"> growth on wild tomato genotypes. </w:t>
      </w:r>
      <w:r w:rsidR="004E4DDA">
        <w:rPr>
          <w:sz w:val="24"/>
          <w:szCs w:val="24"/>
        </w:rPr>
        <w:t xml:space="preserve">Nine functions are overrepresented only for domestication sensitivity genes, and six of these are involved in metabolism (Table S1). </w:t>
      </w:r>
      <w:r w:rsidR="00321605">
        <w:rPr>
          <w:sz w:val="24"/>
          <w:szCs w:val="24"/>
        </w:rPr>
        <w:t xml:space="preserve">Among these are a dopa-4,5-dioxygenase (BcT4_8390, Bcin11g00810), a sulfatase (BcT4_7316, </w:t>
      </w:r>
      <w:r w:rsidR="00321605" w:rsidRPr="00321605">
        <w:rPr>
          <w:sz w:val="24"/>
          <w:szCs w:val="24"/>
        </w:rPr>
        <w:t>Bcin16g01970</w:t>
      </w:r>
      <w:r w:rsidR="00321605">
        <w:rPr>
          <w:sz w:val="24"/>
          <w:szCs w:val="24"/>
        </w:rPr>
        <w:t>), and an indoleamine-2,3-dioxygenase (BcT4_780,</w:t>
      </w:r>
      <w:r w:rsidR="00321605" w:rsidRPr="00321605">
        <w:t xml:space="preserve"> </w:t>
      </w:r>
      <w:r w:rsidR="00321605">
        <w:rPr>
          <w:sz w:val="24"/>
          <w:szCs w:val="24"/>
        </w:rPr>
        <w:t xml:space="preserve">Bcin03g00650). </w:t>
      </w:r>
      <w:r w:rsidR="00E62AE8">
        <w:rPr>
          <w:sz w:val="24"/>
          <w:szCs w:val="24"/>
        </w:rPr>
        <w:t>None of the overrepresented functions include classical virulence or pathogenicity annotations.</w:t>
      </w:r>
      <w:r w:rsidR="00684D36">
        <w:rPr>
          <w:sz w:val="24"/>
          <w:szCs w:val="24"/>
        </w:rPr>
        <w:t xml:space="preserve"> </w:t>
      </w:r>
      <w:r w:rsidR="00B623B3">
        <w:rPr>
          <w:sz w:val="24"/>
          <w:szCs w:val="24"/>
        </w:rPr>
        <w:t xml:space="preserve">Thus, the genetic architecture of how </w:t>
      </w:r>
      <w:r w:rsidR="006D4B10">
        <w:rPr>
          <w:i/>
          <w:sz w:val="24"/>
          <w:szCs w:val="24"/>
        </w:rPr>
        <w:t xml:space="preserve">B. cinerea </w:t>
      </w:r>
      <w:r w:rsidR="004569EC">
        <w:rPr>
          <w:sz w:val="24"/>
          <w:szCs w:val="24"/>
        </w:rPr>
        <w:t>is influenced by the genetic variation</w:t>
      </w:r>
      <w:r w:rsidR="00E14338">
        <w:rPr>
          <w:sz w:val="24"/>
          <w:szCs w:val="24"/>
        </w:rPr>
        <w:t xml:space="preserve"> imparted during</w:t>
      </w:r>
      <w:r w:rsidR="006D4B10">
        <w:rPr>
          <w:sz w:val="24"/>
          <w:szCs w:val="24"/>
        </w:rPr>
        <w:t xml:space="preserve">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150E38">
        <w:rPr>
          <w:i/>
          <w:sz w:val="24"/>
        </w:rPr>
        <w:t>cinerea</w:t>
      </w:r>
      <w:r w:rsidR="00B623B3" w:rsidRPr="00150E38">
        <w:rPr>
          <w:sz w:val="24"/>
        </w:rPr>
        <w:t xml:space="preserve"> genes</w:t>
      </w:r>
      <w:r w:rsidR="00B623B3" w:rsidRPr="0009579B">
        <w:rPr>
          <w:sz w:val="24"/>
          <w:szCs w:val="24"/>
        </w:rPr>
        <w:t xml:space="preserve"> </w:t>
      </w:r>
      <w:r w:rsidR="00B623B3">
        <w:rPr>
          <w:sz w:val="24"/>
          <w:szCs w:val="24"/>
        </w:rPr>
        <w:t>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230"/>
      <w:r w:rsidRPr="00CA4ECA">
        <w:rPr>
          <w:b/>
          <w:sz w:val="24"/>
          <w:szCs w:val="24"/>
        </w:rPr>
        <w:t>DISCUSSION</w:t>
      </w:r>
      <w:commentRangeEnd w:id="230"/>
      <w:r w:rsidR="006B6D32">
        <w:rPr>
          <w:rStyle w:val="CommentReference"/>
        </w:rPr>
        <w:commentReference w:id="230"/>
      </w:r>
    </w:p>
    <w:p w14:paraId="351881EF" w14:textId="77777777" w:rsidR="002504BF" w:rsidRDefault="002504BF" w:rsidP="00587041">
      <w:pPr>
        <w:rPr>
          <w:sz w:val="24"/>
          <w:szCs w:val="24"/>
        </w:rPr>
      </w:pPr>
    </w:p>
    <w:p w14:paraId="2A58029B" w14:textId="1474F190" w:rsidR="005A4150" w:rsidRDefault="00E2127D" w:rsidP="00063A14">
      <w:pPr>
        <w:spacing w:line="480" w:lineRule="auto"/>
        <w:rPr>
          <w:sz w:val="24"/>
          <w:szCs w:val="24"/>
        </w:rPr>
      </w:pPr>
      <w:r>
        <w:rPr>
          <w:sz w:val="24"/>
          <w:szCs w:val="24"/>
        </w:rPr>
        <w:tab/>
      </w:r>
      <w:commentRangeStart w:id="231"/>
      <w:commentRangeStart w:id="232"/>
      <w:r>
        <w:rPr>
          <w:sz w:val="24"/>
          <w:szCs w:val="24"/>
        </w:rPr>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commentRangeEnd w:id="231"/>
      <w:r w:rsidR="00FA359A">
        <w:rPr>
          <w:rStyle w:val="CommentReference"/>
        </w:rPr>
        <w:commentReference w:id="231"/>
      </w:r>
      <w:commentRangeEnd w:id="232"/>
      <w:r w:rsidR="00BA5DC0">
        <w:rPr>
          <w:rStyle w:val="CommentReference"/>
        </w:rPr>
        <w:commentReference w:id="232"/>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 xml:space="preserve">isolate may change </w:t>
      </w:r>
      <w:commentRangeStart w:id="233"/>
      <w:r w:rsidR="00E62AE8">
        <w:rPr>
          <w:sz w:val="24"/>
          <w:szCs w:val="24"/>
        </w:rPr>
        <w:t>this</w:t>
      </w:r>
      <w:r w:rsidR="00167C8A">
        <w:rPr>
          <w:sz w:val="24"/>
          <w:szCs w:val="24"/>
        </w:rPr>
        <w:t xml:space="preserve"> </w:t>
      </w:r>
      <w:commentRangeEnd w:id="233"/>
      <w:r w:rsidR="00BA5DC0">
        <w:rPr>
          <w:rStyle w:val="CommentReference"/>
        </w:rPr>
        <w:commentReference w:id="233"/>
      </w:r>
      <w:r w:rsidR="00167C8A">
        <w:rPr>
          <w:sz w:val="24"/>
          <w:szCs w:val="24"/>
        </w:rPr>
        <w:t>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BB5375">
        <w:rPr>
          <w:sz w:val="24"/>
          <w:szCs w:val="24"/>
        </w:rPr>
        <w:t>1, Figure 3</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7C2567">
        <w:rPr>
          <w:sz w:val="24"/>
          <w:szCs w:val="24"/>
        </w:rPr>
        <w:t>2</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BB5375">
        <w:rPr>
          <w:sz w:val="24"/>
          <w:szCs w:val="24"/>
        </w:rPr>
        <w:t xml:space="preserve"> (Figure 7, Figure </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4D5594D"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7C2567">
        <w:rPr>
          <w:sz w:val="24"/>
          <w:szCs w:val="24"/>
        </w:rPr>
        <w:t>2</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982F63" w:rsidR="00256FFF" w:rsidRDefault="00686E9E" w:rsidP="006C499C">
      <w:pPr>
        <w:spacing w:line="480" w:lineRule="auto"/>
        <w:ind w:firstLine="720"/>
        <w:rPr>
          <w:sz w:val="24"/>
          <w:szCs w:val="24"/>
        </w:rPr>
      </w:pPr>
      <w:r>
        <w:rPr>
          <w:sz w:val="24"/>
          <w:szCs w:val="24"/>
        </w:rPr>
        <w:t xml:space="preserve">In biotrophic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BB5375">
        <w:rPr>
          <w:sz w:val="24"/>
          <w:szCs w:val="24"/>
        </w:rPr>
        <w:t>3, Figure 4</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8067403"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167C8A">
        <w:rPr>
          <w:sz w:val="24"/>
          <w:szCs w:val="24"/>
        </w:rPr>
        <w:t>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167C8A">
        <w:rPr>
          <w:sz w:val="24"/>
          <w:szCs w:val="24"/>
        </w:rPr>
        <w:t>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281641DA" w14:textId="61517DB4" w:rsidR="001B1226"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sidR="007B20FD">
        <w:rPr>
          <w:sz w:val="24"/>
          <w:szCs w:val="24"/>
        </w:rPr>
        <w:t xml:space="preserve">Several of the functions we identified are suggestive of new pathogen virulence loci. </w:t>
      </w:r>
      <w:commentRangeStart w:id="234"/>
      <w:r w:rsidR="007B20FD">
        <w:rPr>
          <w:sz w:val="24"/>
          <w:szCs w:val="24"/>
        </w:rPr>
        <w:t>Two of these may be</w:t>
      </w:r>
      <w:r w:rsidR="0089779F">
        <w:rPr>
          <w:sz w:val="24"/>
          <w:szCs w:val="24"/>
        </w:rPr>
        <w:t xml:space="preserve"> pathogen-associated molecular patterns (</w:t>
      </w:r>
      <w:r w:rsidR="007B20FD">
        <w:rPr>
          <w:sz w:val="24"/>
          <w:szCs w:val="24"/>
        </w:rPr>
        <w:t>PAMP</w:t>
      </w:r>
      <w:r w:rsidR="00042D5F">
        <w:rPr>
          <w:sz w:val="24"/>
          <w:szCs w:val="24"/>
        </w:rPr>
        <w:t>s)</w:t>
      </w:r>
      <w:r w:rsidR="007B20FD">
        <w:rPr>
          <w:sz w:val="24"/>
          <w:szCs w:val="24"/>
        </w:rPr>
        <w:t>, which would reduce pathogen virulence due to host recognition</w:t>
      </w:r>
      <w:commentRangeEnd w:id="234"/>
      <w:r w:rsidR="0062421C">
        <w:rPr>
          <w:rStyle w:val="CommentReference"/>
        </w:rPr>
        <w:commentReference w:id="234"/>
      </w:r>
      <w:r w:rsidR="007B20FD">
        <w:rPr>
          <w:sz w:val="24"/>
          <w:szCs w:val="24"/>
        </w:rPr>
        <w:t xml:space="preserve">. </w:t>
      </w:r>
      <w:r w:rsidR="00EE7B6F">
        <w:rPr>
          <w:sz w:val="24"/>
          <w:szCs w:val="24"/>
        </w:rPr>
        <w:t xml:space="preserve">Through analysis of the genes significantly associated with all 12 </w:t>
      </w:r>
      <w:r w:rsidR="000E4B8F">
        <w:rPr>
          <w:sz w:val="24"/>
          <w:szCs w:val="24"/>
        </w:rPr>
        <w:t xml:space="preserve">plant </w:t>
      </w:r>
      <w:r w:rsidR="0089779F">
        <w:rPr>
          <w:sz w:val="24"/>
          <w:szCs w:val="24"/>
        </w:rPr>
        <w:t>genotype</w:t>
      </w:r>
      <w:r w:rsidR="000E4B8F">
        <w:rPr>
          <w:sz w:val="24"/>
          <w:szCs w:val="24"/>
        </w:rPr>
        <w:t>s,</w:t>
      </w:r>
      <w:r w:rsidR="00EE7B6F">
        <w:rPr>
          <w:sz w:val="24"/>
          <w:szCs w:val="24"/>
        </w:rPr>
        <w:t xml:space="preserve"> we identified a single cerato-platanin gene (</w:t>
      </w:r>
      <w:r w:rsidR="00EE7B6F" w:rsidRPr="00EE7B6F">
        <w:rPr>
          <w:sz w:val="24"/>
          <w:szCs w:val="24"/>
        </w:rPr>
        <w:t>BcT4_4591</w:t>
      </w:r>
      <w:r w:rsidR="00A36FBD">
        <w:rPr>
          <w:sz w:val="24"/>
          <w:szCs w:val="24"/>
        </w:rPr>
        <w:t>, Bcin02g06830</w:t>
      </w:r>
      <w:r w:rsidR="00BB5375">
        <w:rPr>
          <w:sz w:val="24"/>
          <w:szCs w:val="24"/>
        </w:rPr>
        <w:t xml:space="preserve">; Figure </w:t>
      </w:r>
      <w:r w:rsidR="0022108E">
        <w:rPr>
          <w:sz w:val="24"/>
          <w:szCs w:val="24"/>
        </w:rPr>
        <w:t xml:space="preserve">8), a potential PAMP </w:t>
      </w:r>
      <w:r w:rsidR="00982B89">
        <w:rPr>
          <w:sz w:val="24"/>
          <w:szCs w:val="24"/>
        </w:rPr>
        <w:t xml:space="preserve">(Table S1) </w: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 </w:instrTex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(Baccelli 2014, Gaderer, Bonazza et al. 2014, Pazzagli, Seidl-Seiboth et al. 2014)</w:t>
      </w:r>
      <w:r w:rsidR="00E4188C">
        <w:rPr>
          <w:sz w:val="24"/>
          <w:szCs w:val="24"/>
        </w:rPr>
        <w:fldChar w:fldCharType="end"/>
      </w:r>
      <w:r w:rsidR="00EE7B6F">
        <w:rPr>
          <w:sz w:val="24"/>
          <w:szCs w:val="24"/>
        </w:rPr>
        <w:t>. Fungal cerato-platanins have been linked to induction of systemic acquired resistance and defense compound biosynthesis in pl</w:t>
      </w:r>
      <w:r w:rsidR="00921C53">
        <w:rPr>
          <w:sz w:val="24"/>
          <w:szCs w:val="24"/>
        </w:rPr>
        <w:t xml:space="preserve">ants </w:t>
      </w:r>
      <w:r w:rsidR="00E4188C">
        <w:rPr>
          <w:sz w:val="24"/>
          <w:szCs w:val="24"/>
        </w:rPr>
        <w:fldChar w:fldCharType="begin"/>
      </w:r>
      <w:r w:rsidR="00E4188C">
        <w:rPr>
          <w:sz w:val="24"/>
          <w:szCs w:val="24"/>
        </w:rPr>
        <w:instrText xml:space="preserve"> ADDIN EN.CITE &lt;EndNote&gt;&lt;Cite&gt;&lt;Author&gt;Frías&lt;/Author&gt;&lt;Year&gt;2013&lt;/Year&gt;&lt;RecNum&gt;557&lt;/RecNum&gt;&lt;DisplayText&gt;(Scala, Pazzagli et al. 2004, 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Cite&gt;&lt;Author&gt;Scala&lt;/Author&gt;&lt;Year&gt;2004&lt;/Year&gt;&lt;RecNum&gt;561&lt;/RecNum&gt;&lt;record&gt;&lt;rec-number&gt;561&lt;/rec-number&gt;&lt;foreign-keys&gt;&lt;key app="EN" db-id="0pazvxt5kzzzd0er9pcprt0759frxeawtzpf" timestamp="1503000469"&gt;561&lt;/key&gt;&lt;/foreign-keys&gt;&lt;ref-type name="Journal Article"&gt;17&lt;/ref-type&gt;&lt;contributors&gt;&lt;authors&gt;&lt;author&gt;Scala, A&lt;/author&gt;&lt;author&gt;Pazzagli, L&lt;/author&gt;&lt;author&gt;Comparini, C&lt;/author&gt;&lt;author&gt;Santini, A&lt;/author&gt;&lt;author&gt;Tegli, S&lt;/author&gt;&lt;author&gt;Cappugi, G&lt;/author&gt;&lt;/authors&gt;&lt;/contributors&gt;&lt;titles&gt;&lt;title&gt;Cerato-platanin, an early-produced protein by Ceratocystis fimbriata f. sp. platani, elicits phytoalexin synthesis in host and non-host plants&lt;/title&gt;&lt;secondary-title&gt;Journal of Plant Pathology&lt;/secondary-title&gt;&lt;/titles&gt;&lt;periodical&gt;&lt;full-title&gt;Journal of Plant Pathology&lt;/full-title&gt;&lt;/periodical&gt;&lt;pages&gt;27-33&lt;/pages&gt;&lt;dates&gt;&lt;year&gt;2004&lt;/year&gt;&lt;/dates&gt;&lt;isbn&gt;1125-4653&lt;/isbn&gt;&lt;urls&gt;&lt;/urls&gt;&lt;/record&gt;&lt;/Cite&gt;&lt;/EndNote&gt;</w:instrText>
      </w:r>
      <w:r w:rsidR="00E4188C">
        <w:rPr>
          <w:sz w:val="24"/>
          <w:szCs w:val="24"/>
        </w:rPr>
        <w:fldChar w:fldCharType="separate"/>
      </w:r>
      <w:r w:rsidR="00E4188C">
        <w:rPr>
          <w:noProof/>
          <w:sz w:val="24"/>
          <w:szCs w:val="24"/>
        </w:rPr>
        <w:t>(Scala, Pazzagli et al. 2004, Frías, Brito et al. 2013)</w:t>
      </w:r>
      <w:r w:rsidR="00E4188C">
        <w:rPr>
          <w:sz w:val="24"/>
          <w:szCs w:val="24"/>
        </w:rPr>
        <w:fldChar w:fldCharType="end"/>
      </w:r>
      <w:r w:rsidR="00921C53">
        <w:rPr>
          <w:sz w:val="24"/>
          <w:szCs w:val="24"/>
        </w:rPr>
        <w:t xml:space="preserve">. </w:t>
      </w:r>
      <w:r w:rsidR="0022108E">
        <w:rPr>
          <w:sz w:val="24"/>
          <w:szCs w:val="24"/>
        </w:rPr>
        <w:t xml:space="preserve">In </w:t>
      </w:r>
      <w:r w:rsidR="0022108E" w:rsidRPr="0022108E">
        <w:rPr>
          <w:i/>
          <w:sz w:val="24"/>
          <w:szCs w:val="24"/>
        </w:rPr>
        <w:t>B. cinerea</w:t>
      </w:r>
      <w:r w:rsidR="0022108E">
        <w:rPr>
          <w:sz w:val="24"/>
          <w:szCs w:val="24"/>
        </w:rPr>
        <w:t xml:space="preserve">, this cerato-platanin </w:t>
      </w:r>
      <w:r w:rsidR="0021189C">
        <w:rPr>
          <w:sz w:val="24"/>
          <w:szCs w:val="24"/>
        </w:rPr>
        <w:t xml:space="preserve">(Spl1) </w:t>
      </w:r>
      <w:r w:rsidR="0022108E">
        <w:rPr>
          <w:sz w:val="24"/>
          <w:szCs w:val="24"/>
        </w:rPr>
        <w:t xml:space="preserve">is a known virulence </w:t>
      </w:r>
      <w:commentRangeStart w:id="235"/>
      <w:r w:rsidR="0022108E">
        <w:rPr>
          <w:sz w:val="24"/>
          <w:szCs w:val="24"/>
        </w:rPr>
        <w:t>factor</w:t>
      </w:r>
      <w:ins w:id="236" w:author="Daniel Kliebenstein" w:date="2017-09-21T16:44:00Z">
        <w:r w:rsidR="0062421C">
          <w:rPr>
            <w:sz w:val="24"/>
            <w:szCs w:val="24"/>
          </w:rPr>
          <w:t xml:space="preserve"> of unknown</w:t>
        </w:r>
      </w:ins>
      <w:del w:id="237" w:author="Daniel Kliebenstein" w:date="2017-09-21T16:44:00Z">
        <w:r w:rsidR="0022108E" w:rsidDel="0062421C">
          <w:rPr>
            <w:sz w:val="24"/>
            <w:szCs w:val="24"/>
          </w:rPr>
          <w:delText>, but the</w:delText>
        </w:r>
      </w:del>
      <w:r w:rsidR="0022108E">
        <w:rPr>
          <w:sz w:val="24"/>
          <w:szCs w:val="24"/>
        </w:rPr>
        <w:t xml:space="preserve"> mechanism </w:t>
      </w:r>
      <w:commentRangeEnd w:id="235"/>
      <w:r w:rsidR="0062421C">
        <w:rPr>
          <w:rStyle w:val="CommentReference"/>
        </w:rPr>
        <w:commentReference w:id="235"/>
      </w:r>
      <w:del w:id="238" w:author="Daniel Kliebenstein" w:date="2017-09-21T16:44:00Z">
        <w:r w:rsidR="0022108E" w:rsidDel="0062421C">
          <w:rPr>
            <w:sz w:val="24"/>
            <w:szCs w:val="24"/>
          </w:rPr>
          <w:delText xml:space="preserve">is as of yet unknown </w:delText>
        </w:r>
      </w:del>
      <w:r w:rsidR="00B3570C">
        <w:rPr>
          <w:sz w:val="24"/>
          <w:szCs w:val="24"/>
        </w:rPr>
        <w:fldChar w:fldCharType="begin"/>
      </w:r>
      <w:r w:rsidR="00042D5F">
        <w:rPr>
          <w:sz w:val="24"/>
          <w:szCs w:val="24"/>
        </w:rPr>
        <w:instrText xml:space="preserve"> ADDIN EN.CITE &lt;EndNote&gt;&lt;Cite&gt;&lt;Author&gt;Frías&lt;/Author&gt;&lt;Year&gt;2013&lt;/Year&gt;&lt;RecNum&gt;557&lt;/RecNum&gt;&lt;DisplayText&gt;(Frías,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EndNote&gt;</w:instrText>
      </w:r>
      <w:r w:rsidR="00B3570C">
        <w:rPr>
          <w:sz w:val="24"/>
          <w:szCs w:val="24"/>
        </w:rPr>
        <w:fldChar w:fldCharType="separate"/>
      </w:r>
      <w:r w:rsidR="00042D5F">
        <w:rPr>
          <w:noProof/>
          <w:sz w:val="24"/>
          <w:szCs w:val="24"/>
        </w:rPr>
        <w:t>(Frías, Brito et al. 2013)</w:t>
      </w:r>
      <w:r w:rsidR="00B3570C">
        <w:rPr>
          <w:sz w:val="24"/>
          <w:szCs w:val="24"/>
        </w:rPr>
        <w:fldChar w:fldCharType="end"/>
      </w:r>
      <w:r w:rsidR="0022108E">
        <w:rPr>
          <w:sz w:val="24"/>
          <w:szCs w:val="24"/>
        </w:rPr>
        <w:t xml:space="preserve">. </w:t>
      </w:r>
      <w:r w:rsidR="008332FD">
        <w:rPr>
          <w:sz w:val="24"/>
          <w:szCs w:val="24"/>
        </w:rPr>
        <w:t xml:space="preserve">Chitin synthase produces a common fungal PAMP, and was an overrepresented </w:t>
      </w:r>
      <w:commentRangeStart w:id="239"/>
      <w:r w:rsidR="008332FD">
        <w:rPr>
          <w:sz w:val="24"/>
          <w:szCs w:val="24"/>
        </w:rPr>
        <w:t xml:space="preserve">function </w:t>
      </w:r>
      <w:commentRangeEnd w:id="239"/>
      <w:r w:rsidR="0062421C">
        <w:rPr>
          <w:rStyle w:val="CommentReference"/>
        </w:rPr>
        <w:commentReference w:id="239"/>
      </w:r>
      <w:r w:rsidR="00D4223F">
        <w:rPr>
          <w:sz w:val="24"/>
          <w:szCs w:val="24"/>
        </w:rPr>
        <w:t xml:space="preserve">due to the gene </w:t>
      </w:r>
      <w:r w:rsidR="00D4223F" w:rsidRPr="00D4223F">
        <w:rPr>
          <w:sz w:val="24"/>
          <w:szCs w:val="24"/>
        </w:rPr>
        <w:t>BcT4_6276</w:t>
      </w:r>
      <w:r w:rsidR="00D4223F">
        <w:rPr>
          <w:sz w:val="24"/>
          <w:szCs w:val="24"/>
        </w:rPr>
        <w:t xml:space="preserve"> (</w:t>
      </w:r>
      <w:r w:rsidR="00D4223F" w:rsidRPr="00D4223F">
        <w:rPr>
          <w:sz w:val="24"/>
          <w:szCs w:val="24"/>
        </w:rPr>
        <w:t>Bcin01g02520</w:t>
      </w:r>
      <w:r w:rsidR="00D4223F">
        <w:rPr>
          <w:sz w:val="24"/>
          <w:szCs w:val="24"/>
        </w:rPr>
        <w:t>), which was</w:t>
      </w:r>
      <w:r w:rsidR="008332FD">
        <w:rPr>
          <w:sz w:val="24"/>
          <w:szCs w:val="24"/>
        </w:rPr>
        <w:t xml:space="preserve"> linked to 10 of our 12 tomato genotypes (Table S1</w:t>
      </w:r>
      <w:r w:rsidR="00D4223F">
        <w:rPr>
          <w:sz w:val="24"/>
          <w:szCs w:val="24"/>
        </w:rPr>
        <w:t>)</w:t>
      </w:r>
      <w:r w:rsidR="004A134F">
        <w:rPr>
          <w:sz w:val="24"/>
          <w:szCs w:val="24"/>
        </w:rPr>
        <w:t xml:space="preserve"> </w:t>
      </w:r>
      <w:r w:rsidR="00B3570C">
        <w:rPr>
          <w:sz w:val="24"/>
          <w:szCs w:val="24"/>
        </w:rPr>
        <w:fldChar w:fldCharType="begin"/>
      </w:r>
      <w:r w:rsidR="00042D5F">
        <w:rPr>
          <w:sz w:val="24"/>
          <w:szCs w:val="24"/>
        </w:rPr>
        <w:instrText xml:space="preserve"> ADDIN EN.CITE &lt;EndNote&gt;&lt;Cite&gt;&lt;Author&gt;Gonçalves&lt;/Author&gt;&lt;Year&gt;2016&lt;/Year&gt;&lt;RecNum&gt;579&lt;/RecNum&gt;&lt;DisplayText&gt;(Gonçalves, Brouillet et al. 2016)&lt;/DisplayText&gt;&lt;record&gt;&lt;rec-number&gt;579&lt;/rec-number&gt;&lt;foreign-keys&gt;&lt;key app="EN" db-id="0pazvxt5kzzzd0er9pcprt0759frxeawtzpf" timestamp="1503432661"&gt;579&lt;/key&gt;&lt;/foreign-keys&gt;&lt;ref-type name="Journal Article"&gt;17&lt;/ref-type&gt;&lt;contributors&gt;&lt;authors&gt;&lt;author&gt;Gonçalves, Isabelle R&lt;/author&gt;&lt;author&gt;Brouillet, Sophie&lt;/author&gt;&lt;author&gt;Soulié, Marie-Christine&lt;/author&gt;&lt;author&gt;Gribaldo, Simonetta&lt;/author&gt;&lt;author&gt;Sirven, Catherine&lt;/author&gt;&lt;author&gt;Charron, Noémie&lt;/author&gt;&lt;author&gt;Boccara, Martine&lt;/author&gt;&lt;author&gt;Choquer, Mathias&lt;/author&gt;&lt;/authors&gt;&lt;/contributors&gt;&lt;titles&gt;&lt;title&gt;Genome-wide analyses of chitin synthases identify horizontal gene transfers towards bacteria and allow a robust and unifying classification into fungi&lt;/title&gt;&lt;secondary-title&gt;BMC evolutionary biology&lt;/secondary-title&gt;&lt;/titles&gt;&lt;periodical&gt;&lt;full-title&gt;BMC evolutionary biology&lt;/full-title&gt;&lt;/periodical&gt;&lt;pages&gt;252&lt;/pages&gt;&lt;volume&gt;16&lt;/volume&gt;&lt;number&gt;1&lt;/number&gt;&lt;dates&gt;&lt;year&gt;2016&lt;/year&gt;&lt;/dates&gt;&lt;isbn&gt;1471-2148&lt;/isbn&gt;&lt;urls&gt;&lt;/urls&gt;&lt;/record&gt;&lt;/Cite&gt;&lt;/EndNote&gt;</w:instrText>
      </w:r>
      <w:r w:rsidR="00B3570C">
        <w:rPr>
          <w:sz w:val="24"/>
          <w:szCs w:val="24"/>
        </w:rPr>
        <w:fldChar w:fldCharType="separate"/>
      </w:r>
      <w:r w:rsidR="00042D5F">
        <w:rPr>
          <w:noProof/>
          <w:sz w:val="24"/>
          <w:szCs w:val="24"/>
        </w:rPr>
        <w:t>(Gonçalves, Brouillet et al. 2016)</w:t>
      </w:r>
      <w:r w:rsidR="00B3570C">
        <w:rPr>
          <w:sz w:val="24"/>
          <w:szCs w:val="24"/>
        </w:rPr>
        <w:fldChar w:fldCharType="end"/>
      </w:r>
      <w:r w:rsidR="00D4223F">
        <w:rPr>
          <w:sz w:val="24"/>
          <w:szCs w:val="24"/>
        </w:rPr>
        <w:t xml:space="preserve">. </w:t>
      </w:r>
      <w:r w:rsidR="007B20FD">
        <w:rPr>
          <w:sz w:val="24"/>
          <w:szCs w:val="24"/>
        </w:rPr>
        <w:t xml:space="preserve"> Additional loci may increase </w:t>
      </w:r>
      <w:r w:rsidR="007B20FD" w:rsidRPr="007B20FD">
        <w:rPr>
          <w:i/>
          <w:sz w:val="24"/>
          <w:szCs w:val="24"/>
        </w:rPr>
        <w:t>B. cinerea</w:t>
      </w:r>
      <w:r w:rsidR="007B20FD">
        <w:rPr>
          <w:sz w:val="24"/>
          <w:szCs w:val="24"/>
        </w:rPr>
        <w:t xml:space="preserve"> virulence on tomato through metabolic shifts. </w:t>
      </w:r>
      <w:commentRangeStart w:id="240"/>
      <w:r w:rsidR="006E6C60">
        <w:rPr>
          <w:sz w:val="24"/>
          <w:szCs w:val="24"/>
        </w:rPr>
        <w:t>Through analysis of loci contributing to virulence on all 12 host genotypes, we identified a terpene synthase</w:t>
      </w:r>
      <w:r w:rsidR="00921C53">
        <w:rPr>
          <w:sz w:val="24"/>
          <w:szCs w:val="24"/>
        </w:rPr>
        <w:t xml:space="preserve"> (Table S1)</w:t>
      </w:r>
      <w:r w:rsidR="006E6C60">
        <w:rPr>
          <w:sz w:val="24"/>
          <w:szCs w:val="24"/>
        </w:rPr>
        <w:t xml:space="preserve">. Reduced terpene biosynthesis has been linked to viral infections and susceptibility to whiteflies in plants </w:t>
      </w:r>
      <w:r w:rsidR="009B208D">
        <w:rPr>
          <w:sz w:val="24"/>
          <w:szCs w:val="24"/>
        </w:rPr>
        <w:fldChar w:fldCharType="begin"/>
      </w:r>
      <w:r w:rsidR="009B208D">
        <w:rPr>
          <w:sz w:val="24"/>
          <w:szCs w:val="24"/>
        </w:rPr>
        <w:instrText xml:space="preserve"> ADDIN EN.CITE &lt;EndNote&gt;&lt;Cite&gt;&lt;Author&gt;Li&lt;/Author&gt;&lt;Year&gt;2014&lt;/Year&gt;&lt;RecNum&gt;533&lt;/RecNum&gt;&lt;DisplayText&gt;(Li, Weldegergis et al. 2014)&lt;/DisplayText&gt;&lt;record&gt;&lt;rec-number&gt;533&lt;/rec-number&gt;&lt;foreign-keys&gt;&lt;key app="EN" db-id="0pazvxt5kzzzd0er9pcprt0759frxeawtzpf" timestamp="1502834790"&gt;533&lt;/key&gt;&lt;/foreign-keys&gt;&lt;ref-type name="Journal Article"&gt;17&lt;/ref-type&gt;&lt;contributors&gt;&lt;authors&gt;&lt;author&gt;Li, Ran&lt;/author&gt;&lt;author&gt;Weldegergis, Berhane T&lt;/author&gt;&lt;author&gt;Li, Jie&lt;/author&gt;&lt;author&gt;Jung, Choonkyun&lt;/author&gt;&lt;author&gt;Qu, Jing&lt;/author&gt;&lt;author&gt;Sun, Yanwei&lt;/author&gt;&lt;author&gt;Qian, Hongmei&lt;/author&gt;&lt;author&gt;Tee, ChuanSia&lt;/author&gt;&lt;author&gt;van Loon, Joop JA&lt;/author&gt;&lt;author&gt;Dicke, Marcel&lt;/author&gt;&lt;/authors&gt;&lt;/contributors&gt;&lt;titles&gt;&lt;title&gt;Virulence factors of geminivirus interact with MYC2 to subvert plant resistance and promote vector performance&lt;/title&gt;&lt;secondary-title&gt;The Plant Cell&lt;/secondary-title&gt;&lt;/titles&gt;&lt;periodical&gt;&lt;full-title&gt;Plant Cell&lt;/full-title&gt;&lt;abbr-1&gt;The Plant cell&lt;/abbr-1&gt;&lt;/periodical&gt;&lt;pages&gt;4991-5008&lt;/pages&gt;&lt;volume&gt;26&lt;/volume&gt;&lt;number&gt;12&lt;/number&gt;&lt;dates&gt;&lt;year&gt;2014&lt;/year&gt;&lt;/dates&gt;&lt;isbn&gt;1532-298X&lt;/isbn&gt;&lt;urls&gt;&lt;/urls&gt;&lt;/record&gt;&lt;/Cite&gt;&lt;/EndNote&gt;</w:instrText>
      </w:r>
      <w:r w:rsidR="009B208D">
        <w:rPr>
          <w:sz w:val="24"/>
          <w:szCs w:val="24"/>
        </w:rPr>
        <w:fldChar w:fldCharType="separate"/>
      </w:r>
      <w:r w:rsidR="009B208D">
        <w:rPr>
          <w:noProof/>
          <w:sz w:val="24"/>
          <w:szCs w:val="24"/>
        </w:rPr>
        <w:t>(Li, Weldegergis et al. 2014)</w:t>
      </w:r>
      <w:r w:rsidR="009B208D">
        <w:rPr>
          <w:sz w:val="24"/>
          <w:szCs w:val="24"/>
        </w:rPr>
        <w:fldChar w:fldCharType="end"/>
      </w:r>
      <w:r w:rsidR="006E6C60">
        <w:rPr>
          <w:sz w:val="24"/>
          <w:szCs w:val="24"/>
        </w:rPr>
        <w:t xml:space="preserve">. </w:t>
      </w:r>
      <w:commentRangeEnd w:id="240"/>
      <w:r w:rsidR="0062421C">
        <w:rPr>
          <w:rStyle w:val="CommentReference"/>
        </w:rPr>
        <w:commentReference w:id="240"/>
      </w:r>
      <w:r w:rsidR="00921C53">
        <w:rPr>
          <w:sz w:val="24"/>
          <w:szCs w:val="24"/>
        </w:rPr>
        <w:t>Through analysis of domestication-sensitive loci, we identified genes that may control production, transport or perception of kyneurine</w:t>
      </w:r>
      <w:ins w:id="241" w:author="Daniel Kliebenstein" w:date="2017-09-21T16:47:00Z">
        <w:r w:rsidR="0062421C">
          <w:rPr>
            <w:sz w:val="24"/>
            <w:szCs w:val="24"/>
          </w:rPr>
          <w:t xml:space="preserve"> including a predicted dopa-4-5 dioxygenase enzyme</w:t>
        </w:r>
      </w:ins>
      <w:r w:rsidR="00921C53">
        <w:rPr>
          <w:sz w:val="24"/>
          <w:szCs w:val="24"/>
        </w:rPr>
        <w:t xml:space="preserve"> (Table S1). </w:t>
      </w:r>
      <w:r w:rsidR="00F8159E">
        <w:rPr>
          <w:sz w:val="24"/>
          <w:szCs w:val="24"/>
        </w:rPr>
        <w:t xml:space="preserve">Kyneurine induces apoptosis </w:t>
      </w:r>
      <w:ins w:id="242" w:author="Daniel Kliebenstein" w:date="2017-09-21T16:47:00Z">
        <w:r w:rsidR="0062421C">
          <w:rPr>
            <w:sz w:val="24"/>
            <w:szCs w:val="24"/>
          </w:rPr>
          <w:t xml:space="preserve">in mammalian cells </w:t>
        </w:r>
      </w:ins>
      <w:r w:rsidR="00F8159E">
        <w:rPr>
          <w:sz w:val="24"/>
          <w:szCs w:val="24"/>
        </w:rPr>
        <w:t xml:space="preserve">through reactive oxygen species mediated pathways </w:t>
      </w:r>
      <w:del w:id="243" w:author="Daniel Kliebenstein" w:date="2017-09-21T16:47:00Z">
        <w:r w:rsidR="00F8159E" w:rsidDel="0062421C">
          <w:rPr>
            <w:sz w:val="24"/>
            <w:szCs w:val="24"/>
          </w:rPr>
          <w:delText xml:space="preserve">in mammalian cells </w:delText>
        </w:r>
      </w:del>
      <w:r w:rsidR="009B208D">
        <w:rPr>
          <w:sz w:val="24"/>
          <w:szCs w:val="24"/>
        </w:rPr>
        <w:fldChar w:fldCharType="begin"/>
      </w:r>
      <w:r w:rsidR="009B208D">
        <w:rPr>
          <w:sz w:val="24"/>
          <w:szCs w:val="24"/>
        </w:rPr>
        <w:instrText xml:space="preserve"> ADDIN EN.CITE &lt;EndNote&gt;&lt;Cite&gt;&lt;Author&gt;Song&lt;/Author&gt;&lt;Year&gt;2011&lt;/Year&gt;&lt;RecNum&gt;535&lt;/RecNum&gt;&lt;DisplayText&gt;(Song, Park et al. 2011)&lt;/DisplayText&gt;&lt;record&gt;&lt;rec-number&gt;535&lt;/rec-number&gt;&lt;foreign-keys&gt;&lt;key app="EN" db-id="0pazvxt5kzzzd0er9pcprt0759frxeawtzpf" timestamp="1502836802"&gt;535&lt;/key&gt;&lt;/foreign-keys&gt;&lt;ref-type name="Journal Article"&gt;17&lt;/ref-type&gt;&lt;contributors&gt;&lt;authors&gt;&lt;author&gt;Song, Hyunkeun&lt;/author&gt;&lt;author&gt;Park, Hyunjin&lt;/author&gt;&lt;author&gt;Kim, Yeong-Seok&lt;/author&gt;&lt;author&gt;Kim, Kwang Dong&lt;/author&gt;&lt;author&gt;Lee, Hyun-Kyung&lt;/author&gt;&lt;author&gt;Cho, Dae-Ho&lt;/author&gt;&lt;author&gt;Yang, Jae-Wook&lt;/author&gt;&lt;author&gt;Hur, Dae Young&lt;/author&gt;&lt;/authors&gt;&lt;/contributors&gt;&lt;titles&gt;&lt;title&gt;L-kynurenine-induced apoptosis in human NK cells is mediated by reactive oxygen species&lt;/title&gt;&lt;secondary-title&gt;International immunopharmacology&lt;/secondary-title&gt;&lt;/titles&gt;&lt;periodical&gt;&lt;full-title&gt;International immunopharmacology&lt;/full-title&gt;&lt;/periodical&gt;&lt;pages&gt;932-938&lt;/pages&gt;&lt;volume&gt;11&lt;/volume&gt;&lt;number&gt;8&lt;/number&gt;&lt;dates&gt;&lt;year&gt;2011&lt;/year&gt;&lt;/dates&gt;&lt;isbn&gt;1567-5769&lt;/isbn&gt;&lt;urls&gt;&lt;/urls&gt;&lt;/record&gt;&lt;/Cite&gt;&lt;/EndNote&gt;</w:instrText>
      </w:r>
      <w:r w:rsidR="009B208D">
        <w:rPr>
          <w:sz w:val="24"/>
          <w:szCs w:val="24"/>
        </w:rPr>
        <w:fldChar w:fldCharType="separate"/>
      </w:r>
      <w:r w:rsidR="009B208D">
        <w:rPr>
          <w:noProof/>
          <w:sz w:val="24"/>
          <w:szCs w:val="24"/>
        </w:rPr>
        <w:t>(Song, Park et al. 2011)</w:t>
      </w:r>
      <w:r w:rsidR="009B208D">
        <w:rPr>
          <w:sz w:val="24"/>
          <w:szCs w:val="24"/>
        </w:rPr>
        <w:fldChar w:fldCharType="end"/>
      </w:r>
      <w:r w:rsidR="00F8159E">
        <w:rPr>
          <w:sz w:val="24"/>
          <w:szCs w:val="24"/>
        </w:rPr>
        <w:t xml:space="preserve">, and </w:t>
      </w:r>
      <w:r w:rsidR="00C12090" w:rsidRPr="00C12090">
        <w:rPr>
          <w:i/>
          <w:sz w:val="24"/>
          <w:szCs w:val="24"/>
        </w:rPr>
        <w:t>B. cinerea</w:t>
      </w:r>
      <w:r w:rsidR="00C12090">
        <w:rPr>
          <w:sz w:val="24"/>
          <w:szCs w:val="24"/>
        </w:rPr>
        <w:t xml:space="preserve"> kyneurine biosynthesis </w:t>
      </w:r>
      <w:r w:rsidR="00F8159E">
        <w:rPr>
          <w:sz w:val="24"/>
          <w:szCs w:val="24"/>
        </w:rPr>
        <w:t>could similarly be involved in plant cell death</w:t>
      </w:r>
      <w:del w:id="244" w:author="Daniel Kliebenstein" w:date="2017-09-21T16:47:00Z">
        <w:r w:rsidR="00F8159E" w:rsidDel="0062421C">
          <w:rPr>
            <w:sz w:val="24"/>
            <w:szCs w:val="24"/>
          </w:rPr>
          <w:delText xml:space="preserve">, </w:delText>
        </w:r>
      </w:del>
      <w:ins w:id="245" w:author="Daniel Kliebenstein" w:date="2017-09-21T16:47:00Z">
        <w:r w:rsidR="0062421C">
          <w:rPr>
            <w:sz w:val="24"/>
            <w:szCs w:val="24"/>
          </w:rPr>
          <w:t xml:space="preserve">. </w:t>
        </w:r>
        <w:commentRangeStart w:id="246"/>
        <w:r w:rsidR="0062421C">
          <w:rPr>
            <w:sz w:val="24"/>
            <w:szCs w:val="24"/>
          </w:rPr>
          <w:t xml:space="preserve">If this is the case, this would suggest that tomato domestication has altered the targeted plant </w:t>
        </w:r>
      </w:ins>
      <w:ins w:id="247" w:author="Daniel Kliebenstein" w:date="2017-09-21T16:48:00Z">
        <w:r w:rsidR="0062421C">
          <w:rPr>
            <w:sz w:val="24"/>
            <w:szCs w:val="24"/>
          </w:rPr>
          <w:t>pathway</w:t>
        </w:r>
      </w:ins>
      <w:ins w:id="248" w:author="Daniel Kliebenstein" w:date="2017-09-21T16:47:00Z">
        <w:r w:rsidR="0062421C">
          <w:rPr>
            <w:sz w:val="24"/>
            <w:szCs w:val="24"/>
          </w:rPr>
          <w:t xml:space="preserve"> </w:t>
        </w:r>
      </w:ins>
      <w:ins w:id="249" w:author="Daniel Kliebenstein" w:date="2017-09-21T16:48:00Z">
        <w:r w:rsidR="0062421C">
          <w:rPr>
            <w:sz w:val="24"/>
            <w:szCs w:val="24"/>
          </w:rPr>
          <w:t>as these genes were linked to domestication sensitivity</w:t>
        </w:r>
      </w:ins>
      <w:del w:id="250" w:author="Daniel Kliebenstein" w:date="2017-09-21T16:48:00Z">
        <w:r w:rsidR="00F8159E" w:rsidDel="0062421C">
          <w:rPr>
            <w:sz w:val="24"/>
            <w:szCs w:val="24"/>
          </w:rPr>
          <w:delText>via a pathway that was altered over the course of tomato domestication</w:delText>
        </w:r>
      </w:del>
      <w:r w:rsidR="00F8159E">
        <w:rPr>
          <w:sz w:val="24"/>
          <w:szCs w:val="24"/>
        </w:rPr>
        <w:t>.</w:t>
      </w:r>
      <w:r w:rsidR="00C12090">
        <w:rPr>
          <w:sz w:val="24"/>
          <w:szCs w:val="24"/>
        </w:rPr>
        <w:t xml:space="preserve"> </w:t>
      </w:r>
      <w:del w:id="251" w:author="Daniel Kliebenstein" w:date="2017-09-21T16:47:00Z">
        <w:r w:rsidR="005C4B05" w:rsidDel="0062421C">
          <w:rPr>
            <w:sz w:val="24"/>
            <w:szCs w:val="24"/>
          </w:rPr>
          <w:delText xml:space="preserve">We also identified </w:delText>
        </w:r>
        <w:r w:rsidR="001B1226" w:rsidDel="0062421C">
          <w:rPr>
            <w:sz w:val="24"/>
            <w:szCs w:val="24"/>
          </w:rPr>
          <w:delText xml:space="preserve">a </w:delText>
        </w:r>
        <w:r w:rsidR="00982B89" w:rsidDel="0062421C">
          <w:rPr>
            <w:sz w:val="24"/>
            <w:szCs w:val="24"/>
          </w:rPr>
          <w:delText>dopa-4,5-dioxygenase</w:delText>
        </w:r>
        <w:r w:rsidR="001B1226" w:rsidDel="0062421C">
          <w:rPr>
            <w:sz w:val="24"/>
            <w:szCs w:val="24"/>
          </w:rPr>
          <w:delText xml:space="preserve"> enzyme as an </w:delText>
        </w:r>
        <w:r w:rsidR="005C4B05" w:rsidDel="0062421C">
          <w:rPr>
            <w:sz w:val="24"/>
            <w:szCs w:val="24"/>
          </w:rPr>
          <w:delText xml:space="preserve">overrepresented function among domestication-sensitivity loci (Table S1). </w:delText>
        </w:r>
        <w:r w:rsidR="00982B89" w:rsidDel="0062421C">
          <w:rPr>
            <w:sz w:val="24"/>
            <w:szCs w:val="24"/>
          </w:rPr>
          <w:delText>Dopa</w:delText>
        </w:r>
        <w:r w:rsidR="001B1226" w:rsidDel="0062421C">
          <w:rPr>
            <w:sz w:val="24"/>
            <w:szCs w:val="24"/>
          </w:rPr>
          <w:delText xml:space="preserve"> is linked to aromatic amine biosynthesis and may coordinate with kyneurine.</w:delText>
        </w:r>
      </w:del>
      <w:commentRangeEnd w:id="246"/>
      <w:r w:rsidR="0062421C">
        <w:rPr>
          <w:rStyle w:val="CommentReference"/>
        </w:rPr>
        <w:commentReference w:id="246"/>
      </w:r>
    </w:p>
    <w:p w14:paraId="1B40D845" w14:textId="283262E5" w:rsidR="00194896" w:rsidRDefault="00194896" w:rsidP="007B20FD">
      <w:pPr>
        <w:spacing w:line="480" w:lineRule="auto"/>
        <w:ind w:firstLine="720"/>
        <w:rPr>
          <w:sz w:val="24"/>
          <w:szCs w:val="24"/>
        </w:rPr>
      </w:pPr>
      <w:r>
        <w:rPr>
          <w:sz w:val="24"/>
          <w:szCs w:val="24"/>
        </w:rPr>
        <w:t>The mechanisms of quantitative virulence identified in this study are in contrast to previously-described qualitative virulence loci.</w:t>
      </w:r>
      <w:r w:rsidR="007B20FD">
        <w:rPr>
          <w:sz w:val="24"/>
          <w:szCs w:val="24"/>
        </w:rPr>
        <w:t xml:space="preserve"> Using</w:t>
      </w:r>
      <w:r>
        <w:rPr>
          <w:sz w:val="24"/>
          <w:szCs w:val="24"/>
        </w:rPr>
        <w:t xml:space="preserve"> specific </w:t>
      </w:r>
      <w:r w:rsidRPr="00917199">
        <w:rPr>
          <w:i/>
          <w:sz w:val="24"/>
          <w:szCs w:val="24"/>
        </w:rPr>
        <w:t>a priori</w:t>
      </w:r>
      <w:r>
        <w:rPr>
          <w:sz w:val="24"/>
          <w:szCs w:val="24"/>
        </w:rPr>
        <w:t xml:space="preserve"> gene searches, we did not identify any other known fungal PAMPs, i.e. mannans, glycans or glycolipid genes, as loci contributing to variation in virulence across tomato accessions </w: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 </w:instrTex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(Romani 2004, Hématy, Cherk et al. 2009, Gust 2015, Corwin, Copeland et al. 2016, Corwin, Subedy et al. 2016)</w:t>
      </w:r>
      <w:r>
        <w:rPr>
          <w:sz w:val="24"/>
          <w:szCs w:val="24"/>
        </w:rPr>
        <w:fldChar w:fldCharType="end"/>
      </w:r>
      <w:r>
        <w:rPr>
          <w:sz w:val="24"/>
          <w:szCs w:val="24"/>
        </w:rPr>
        <w:t xml:space="preserve">. We also did not identify known virulence loci such as NEPs, VELVET or polygalacturonases </w: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 </w:instrTex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(ten Have, Mulder et al. 1998, De Lorenzo and Ferrari 2002, Choquer, Fournier et al. 2007, Schumacher, Pradier et al. 2012, Yang, Chen et al. 2013)</w:t>
      </w:r>
      <w:r>
        <w:rPr>
          <w:sz w:val="24"/>
          <w:szCs w:val="24"/>
        </w:rPr>
        <w:fldChar w:fldCharType="end"/>
      </w:r>
      <w:r>
        <w:rPr>
          <w:sz w:val="24"/>
          <w:szCs w:val="24"/>
        </w:rPr>
        <w:t>.  All of these genes did have SNPs within the analysis</w:t>
      </w:r>
      <w:ins w:id="252" w:author="Daniel Kliebenstein" w:date="2017-09-21T16:48:00Z">
        <w:r w:rsidR="0062421C">
          <w:rPr>
            <w:sz w:val="24"/>
            <w:szCs w:val="24"/>
          </w:rPr>
          <w:t xml:space="preserve"> suggesting that they could have been found via the GWA. </w:t>
        </w:r>
      </w:ins>
      <w:del w:id="253" w:author="Daniel Kliebenstein" w:date="2017-09-21T16:49:00Z">
        <w:r w:rsidDel="0062421C">
          <w:rPr>
            <w:sz w:val="24"/>
            <w:szCs w:val="24"/>
          </w:rPr>
          <w:delText>, but i</w:delText>
        </w:r>
      </w:del>
      <w:ins w:id="254" w:author="Daniel Kliebenstein" w:date="2017-09-21T16:49:00Z">
        <w:r w:rsidR="0062421C">
          <w:rPr>
            <w:sz w:val="24"/>
            <w:szCs w:val="24"/>
          </w:rPr>
          <w:t>I</w:t>
        </w:r>
      </w:ins>
      <w:r>
        <w:rPr>
          <w:sz w:val="24"/>
          <w:szCs w:val="24"/>
        </w:rPr>
        <w:t>t is possible that the size of the population was simply not powerful enough to identify these loci</w:t>
      </w:r>
      <w:ins w:id="255" w:author="Daniel Kliebenstein" w:date="2017-09-21T16:49:00Z">
        <w:r w:rsidR="0062421C">
          <w:rPr>
            <w:sz w:val="24"/>
            <w:szCs w:val="24"/>
          </w:rPr>
          <w:t xml:space="preserve"> but this does show that we are able to identify new virulence loci within </w:t>
        </w:r>
        <w:r w:rsidR="0062421C" w:rsidRPr="0062421C">
          <w:rPr>
            <w:i/>
            <w:sz w:val="24"/>
            <w:szCs w:val="24"/>
            <w:rPrChange w:id="256" w:author="Daniel Kliebenstein" w:date="2017-09-21T16:49:00Z">
              <w:rPr>
                <w:sz w:val="24"/>
                <w:szCs w:val="24"/>
              </w:rPr>
            </w:rPrChange>
          </w:rPr>
          <w:t>B. cinerea</w:t>
        </w:r>
        <w:r w:rsidR="0062421C">
          <w:rPr>
            <w:sz w:val="24"/>
            <w:szCs w:val="24"/>
          </w:rPr>
          <w:t xml:space="preserve"> that likely have new resistance/sensitivity targets in the plant</w:t>
        </w:r>
      </w:ins>
      <w:r>
        <w:rPr>
          <w:sz w:val="24"/>
          <w:szCs w:val="24"/>
        </w:rPr>
        <w:t>.</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09868F15"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del w:id="257" w:author="Daniel Kliebenstein" w:date="2017-09-21T16:49:00Z">
        <w:r w:rsidR="00234632" w:rsidDel="0062421C">
          <w:rPr>
            <w:i/>
            <w:sz w:val="24"/>
            <w:szCs w:val="24"/>
          </w:rPr>
          <w:delText xml:space="preserve">cinerea </w:delText>
        </w:r>
        <w:r w:rsidR="00234632" w:rsidDel="0062421C">
          <w:rPr>
            <w:sz w:val="24"/>
            <w:szCs w:val="24"/>
          </w:rPr>
          <w:delText xml:space="preserve"> pathosystem</w:delText>
        </w:r>
      </w:del>
      <w:ins w:id="258" w:author="Daniel Kliebenstein" w:date="2017-09-21T16:49:00Z">
        <w:r w:rsidR="0062421C">
          <w:rPr>
            <w:i/>
            <w:sz w:val="24"/>
            <w:szCs w:val="24"/>
          </w:rPr>
          <w:t xml:space="preserve">cinerea </w:t>
        </w:r>
        <w:r w:rsidR="0062421C">
          <w:rPr>
            <w:sz w:val="24"/>
            <w:szCs w:val="24"/>
          </w:rPr>
          <w:t>pathosystem</w:t>
        </w:r>
      </w:ins>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t>Tables</w:t>
      </w:r>
    </w:p>
    <w:p w14:paraId="4D00C6BC" w14:textId="469A8298" w:rsidR="00DF65AB" w:rsidRPr="007A1D3B" w:rsidRDefault="00415881" w:rsidP="0039444C">
      <w:pPr>
        <w:rPr>
          <w:b/>
          <w:sz w:val="24"/>
          <w:szCs w:val="24"/>
        </w:rPr>
      </w:pPr>
      <w:r>
        <w:rPr>
          <w:b/>
          <w:sz w:val="24"/>
          <w:szCs w:val="24"/>
        </w:rPr>
        <w:t xml:space="preserve">Table </w:t>
      </w:r>
      <w:r w:rsidR="000D40EF" w:rsidRPr="007A1D3B">
        <w:rPr>
          <w:b/>
          <w:sz w:val="24"/>
          <w:szCs w:val="24"/>
        </w:rPr>
        <w:t xml:space="preserve">1.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864CF6"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864CF6"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864CF6"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864CF6"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864CF6"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864CF6"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864CF6"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864CF6"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864CF6"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864CF6"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864CF6"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864CF6"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864CF6"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864CF6"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864CF6"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864CF6"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864CF6"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864CF6"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864CF6" w:rsidRPr="00C448B0" w:rsidRDefault="00C448B0" w:rsidP="00C448B0">
            <w:pPr>
              <w:rPr>
                <w:sz w:val="24"/>
                <w:szCs w:val="24"/>
              </w:rPr>
            </w:pPr>
            <w:r w:rsidRPr="00C448B0">
              <w:rPr>
                <w:sz w:val="24"/>
                <w:szCs w:val="24"/>
              </w:rPr>
              <w:t>Domest/Plant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864CF6"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864CF6"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864CF6"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864CF6"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864CF6"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864CF6" w:rsidRPr="00C448B0" w:rsidRDefault="00C448B0" w:rsidP="00C448B0">
            <w:pPr>
              <w:rPr>
                <w:sz w:val="24"/>
                <w:szCs w:val="24"/>
              </w:rPr>
            </w:pPr>
            <w:r w:rsidRPr="00C448B0">
              <w:rPr>
                <w:sz w:val="24"/>
                <w:szCs w:val="24"/>
              </w:rPr>
              <w:t>Iso:Domest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864CF6"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864CF6"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864CF6"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864CF6"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864CF6" w:rsidRPr="00C448B0" w:rsidRDefault="00C448B0" w:rsidP="00C448B0">
            <w:pPr>
              <w:rPr>
                <w:sz w:val="24"/>
                <w:szCs w:val="24"/>
              </w:rPr>
            </w:pPr>
            <w:r w:rsidRPr="00C448B0">
              <w:rPr>
                <w:sz w:val="24"/>
                <w:szCs w:val="24"/>
              </w:rPr>
              <w:t>Iso:Domest/Plant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864CF6"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864CF6"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864CF6"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864CF6"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864CF6"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864CF6"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864CF6"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864CF6"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864CF6"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864CF6"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864CF6"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864CF6" w:rsidRPr="00C448B0" w:rsidRDefault="00C448B0" w:rsidP="00C448B0">
            <w:pPr>
              <w:rPr>
                <w:sz w:val="24"/>
                <w:szCs w:val="24"/>
              </w:rPr>
            </w:pPr>
            <w:r w:rsidRPr="00C448B0">
              <w:rPr>
                <w:sz w:val="24"/>
                <w:szCs w:val="24"/>
              </w:rPr>
              <w:t>Exp/Block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864CF6"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864CF6"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864CF6"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864CF6"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864CF6"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864CF6" w:rsidRPr="00C448B0" w:rsidRDefault="00C448B0" w:rsidP="00C448B0">
            <w:pPr>
              <w:rPr>
                <w:sz w:val="24"/>
                <w:szCs w:val="24"/>
              </w:rPr>
            </w:pPr>
            <w:r w:rsidRPr="00C448B0">
              <w:rPr>
                <w:sz w:val="24"/>
                <w:szCs w:val="24"/>
              </w:rPr>
              <w:t>Exp:Iso</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864CF6"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864CF6"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864CF6"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864CF6"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864CF6" w:rsidRPr="00C448B0" w:rsidRDefault="00C448B0" w:rsidP="00C448B0">
            <w:pPr>
              <w:rPr>
                <w:sz w:val="24"/>
                <w:szCs w:val="24"/>
              </w:rPr>
            </w:pPr>
            <w:r w:rsidRPr="00C448B0">
              <w:rPr>
                <w:sz w:val="24"/>
                <w:szCs w:val="24"/>
              </w:rPr>
              <w:t>Exp:Domest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864CF6"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864CF6"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864CF6"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864CF6"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864CF6" w:rsidRPr="00C448B0" w:rsidRDefault="00C448B0" w:rsidP="00C448B0">
            <w:pPr>
              <w:rPr>
                <w:sz w:val="24"/>
                <w:szCs w:val="24"/>
              </w:rPr>
            </w:pPr>
            <w:r w:rsidRPr="00C448B0">
              <w:rPr>
                <w:sz w:val="24"/>
                <w:szCs w:val="24"/>
              </w:rPr>
              <w:t>Exp:Domest/Plant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864CF6"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864CF6"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864CF6"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864CF6"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864CF6"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864CF6"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864CF6" w:rsidRPr="00C448B0" w:rsidRDefault="00C448B0" w:rsidP="00C448B0">
            <w:pPr>
              <w:rPr>
                <w:sz w:val="24"/>
                <w:szCs w:val="24"/>
              </w:rPr>
            </w:pPr>
            <w:r w:rsidRPr="00C448B0">
              <w:rPr>
                <w:sz w:val="24"/>
                <w:szCs w:val="24"/>
              </w:rPr>
              <w:t>1009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3FC644E8" w:rsidR="00461EBF" w:rsidRPr="007A1D3B" w:rsidRDefault="00415881" w:rsidP="0039444C">
      <w:pPr>
        <w:rPr>
          <w:b/>
          <w:sz w:val="24"/>
          <w:szCs w:val="24"/>
        </w:rPr>
      </w:pPr>
      <w:r>
        <w:rPr>
          <w:b/>
          <w:sz w:val="24"/>
          <w:szCs w:val="24"/>
        </w:rPr>
        <w:t xml:space="preserve">Table </w:t>
      </w:r>
      <w:r w:rsidR="00021031" w:rsidRPr="007A1D3B">
        <w:rPr>
          <w:b/>
          <w:sz w:val="24"/>
          <w:szCs w:val="24"/>
        </w:rPr>
        <w:t xml:space="preserve">2.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4F070903"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r w:rsidR="0021189C">
        <w:rPr>
          <w:sz w:val="24"/>
          <w:szCs w:val="24"/>
        </w:rPr>
        <w:t xml:space="preserve">This tests for a change in the rank order of the 97 isolates between each pair of tomato accessions. A significant p-value suggests that the relative performance of individual isolates is altered from one host to the other. The lower left corner of the chart includes FDR-corrected p-values,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r w:rsidR="00042D5F">
        <w:rPr>
          <w:sz w:val="24"/>
          <w:szCs w:val="24"/>
        </w:rPr>
        <w:t xml:space="preserve">0.01 &lt; </w:t>
      </w:r>
      <w:r w:rsidR="00461EBF">
        <w:rPr>
          <w:sz w:val="24"/>
          <w:szCs w:val="24"/>
        </w:rPr>
        <w:t>p</w:t>
      </w:r>
      <w:r w:rsidR="00042D5F">
        <w:rPr>
          <w:sz w:val="24"/>
          <w:szCs w:val="24"/>
        </w:rPr>
        <w:t xml:space="preserve"> </w:t>
      </w:r>
      <w:r w:rsidR="00461EBF">
        <w:rPr>
          <w:sz w:val="24"/>
          <w:szCs w:val="24"/>
        </w:rPr>
        <w:t>&lt;</w:t>
      </w:r>
      <w:r w:rsidR="00042D5F">
        <w:rPr>
          <w:sz w:val="24"/>
          <w:szCs w:val="24"/>
        </w:rPr>
        <w:t xml:space="preserve"> 0.1</w:t>
      </w:r>
      <w:r w:rsidR="00461EBF">
        <w:rPr>
          <w:sz w:val="24"/>
          <w:szCs w:val="24"/>
        </w:rPr>
        <w:t>.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t>Figures</w:t>
      </w:r>
    </w:p>
    <w:p w14:paraId="5C3977EF" w14:textId="77777777" w:rsidR="007C2567" w:rsidRPr="007A1D3B" w:rsidRDefault="007C2567" w:rsidP="007C2567">
      <w:pPr>
        <w:rPr>
          <w:sz w:val="24"/>
          <w:szCs w:val="24"/>
        </w:rPr>
      </w:pPr>
      <w:r>
        <w:rPr>
          <w:b/>
          <w:sz w:val="24"/>
          <w:szCs w:val="24"/>
        </w:rPr>
        <w:t xml:space="preserve">Figure </w:t>
      </w:r>
      <w:r w:rsidRPr="00650319">
        <w:rPr>
          <w:b/>
          <w:sz w:val="24"/>
          <w:szCs w:val="24"/>
        </w:rPr>
        <w:t xml:space="preserve">1. </w:t>
      </w:r>
      <w:r w:rsidRPr="00650319">
        <w:rPr>
          <w:b/>
          <w:i/>
          <w:sz w:val="24"/>
          <w:szCs w:val="24"/>
        </w:rPr>
        <w:t>Botrytis cinerea</w:t>
      </w:r>
      <w:r w:rsidRPr="00650319">
        <w:rPr>
          <w:b/>
          <w:sz w:val="24"/>
          <w:szCs w:val="24"/>
        </w:rPr>
        <w:t xml:space="preserve"> x tomato detached leaf assay and digital image analysis.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p>
    <w:p w14:paraId="23BAEEF5" w14:textId="77777777" w:rsidR="007C2567" w:rsidRDefault="007C2567" w:rsidP="007C2567">
      <w:pPr>
        <w:rPr>
          <w:sz w:val="24"/>
          <w:szCs w:val="24"/>
        </w:rPr>
      </w:pPr>
      <w:r>
        <w:rPr>
          <w:sz w:val="24"/>
          <w:szCs w:val="24"/>
        </w:rPr>
        <w:t>A)</w:t>
      </w:r>
      <w:r w:rsidRPr="00F33B95">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556DEC64" w14:textId="77777777" w:rsidR="007C2567" w:rsidRDefault="007C2567" w:rsidP="007C2567">
      <w:pPr>
        <w:rPr>
          <w:sz w:val="24"/>
          <w:szCs w:val="24"/>
        </w:rPr>
      </w:pPr>
      <w:r>
        <w:rPr>
          <w:sz w:val="24"/>
          <w:szCs w:val="24"/>
        </w:rPr>
        <w:t>B) Digital masking of leaf and lesion is followed by automated measurement of area for each lesion.</w:t>
      </w:r>
    </w:p>
    <w:p w14:paraId="20724E7B" w14:textId="77777777" w:rsidR="007C2567" w:rsidRDefault="007C2567" w:rsidP="0039444C">
      <w:pPr>
        <w:rPr>
          <w:b/>
          <w:sz w:val="24"/>
          <w:szCs w:val="24"/>
        </w:rPr>
      </w:pPr>
    </w:p>
    <w:p w14:paraId="600DC42B" w14:textId="6F27174D" w:rsidR="008D0527" w:rsidRPr="00650319" w:rsidRDefault="008D0527" w:rsidP="008D0527">
      <w:pPr>
        <w:rPr>
          <w:b/>
          <w:sz w:val="24"/>
          <w:szCs w:val="24"/>
        </w:rPr>
      </w:pPr>
      <w:r w:rsidRPr="00F60FFD">
        <w:rPr>
          <w:b/>
          <w:sz w:val="24"/>
          <w:szCs w:val="24"/>
        </w:rPr>
        <w:t xml:space="preserve">Figure </w:t>
      </w:r>
      <w:r w:rsidR="007C2567">
        <w:rPr>
          <w:b/>
          <w:sz w:val="24"/>
          <w:szCs w:val="24"/>
        </w:rPr>
        <w:t>2</w:t>
      </w:r>
      <w:r w:rsidRPr="00F60FFD">
        <w:rPr>
          <w:b/>
          <w:sz w:val="24"/>
          <w:szCs w:val="24"/>
        </w:rPr>
        <w:t xml:space="preserve">. Highlighted variance of diversity in </w:t>
      </w:r>
      <w:r w:rsidRPr="00EE2856">
        <w:rPr>
          <w:b/>
          <w:i/>
          <w:sz w:val="24"/>
          <w:szCs w:val="24"/>
        </w:rPr>
        <w:t>B. cinerea</w:t>
      </w:r>
      <w:r>
        <w:rPr>
          <w:b/>
          <w:sz w:val="24"/>
          <w:szCs w:val="24"/>
        </w:rPr>
        <w:t xml:space="preserve"> </w:t>
      </w:r>
      <w:r w:rsidRPr="00650319">
        <w:rPr>
          <w:b/>
          <w:sz w:val="24"/>
          <w:szCs w:val="24"/>
        </w:rPr>
        <w:t xml:space="preserve">x </w:t>
      </w:r>
      <w:r>
        <w:rPr>
          <w:b/>
          <w:sz w:val="24"/>
          <w:szCs w:val="24"/>
        </w:rPr>
        <w:t>t</w:t>
      </w:r>
      <w:r w:rsidRPr="00650319">
        <w:rPr>
          <w:b/>
          <w:sz w:val="24"/>
          <w:szCs w:val="24"/>
        </w:rPr>
        <w:t>omato inter</w:t>
      </w:r>
      <w:r>
        <w:rPr>
          <w:b/>
          <w:sz w:val="24"/>
          <w:szCs w:val="24"/>
        </w:rPr>
        <w:t>a</w:t>
      </w:r>
      <w:r w:rsidRPr="00650319">
        <w:rPr>
          <w:b/>
          <w:sz w:val="24"/>
          <w:szCs w:val="24"/>
        </w:rPr>
        <w:t>ctions.</w:t>
      </w:r>
    </w:p>
    <w:p w14:paraId="0B2B8861" w14:textId="77777777" w:rsidR="008D0527" w:rsidRDefault="008D0527" w:rsidP="008D0527">
      <w:pPr>
        <w:rPr>
          <w:sz w:val="24"/>
          <w:szCs w:val="24"/>
        </w:rPr>
      </w:pPr>
      <w:r>
        <w:rPr>
          <w:sz w:val="24"/>
          <w:szCs w:val="24"/>
        </w:rPr>
        <w:t>Shown is an i</w:t>
      </w:r>
      <w:r w:rsidRPr="00572481">
        <w:rPr>
          <w:sz w:val="24"/>
          <w:szCs w:val="24"/>
        </w:rPr>
        <w:t xml:space="preserve">nteraction plot of lesion size due to individual </w:t>
      </w:r>
      <w:r w:rsidRPr="00C1176E">
        <w:rPr>
          <w:i/>
          <w:sz w:val="24"/>
          <w:szCs w:val="24"/>
        </w:rPr>
        <w:t>B. cinerea</w:t>
      </w:r>
      <w:r w:rsidRPr="00572481">
        <w:rPr>
          <w:sz w:val="24"/>
          <w:szCs w:val="24"/>
        </w:rPr>
        <w:t xml:space="preserve"> isolates on</w:t>
      </w:r>
      <w:r>
        <w:rPr>
          <w:sz w:val="24"/>
          <w:szCs w:val="24"/>
        </w:rPr>
        <w:t xml:space="preserve"> all of the</w:t>
      </w:r>
      <w:r w:rsidRPr="00572481">
        <w:rPr>
          <w:sz w:val="24"/>
          <w:szCs w:val="24"/>
        </w:rPr>
        <w:t xml:space="preserve"> tomato host genotypes</w:t>
      </w:r>
      <w:r>
        <w:rPr>
          <w:sz w:val="24"/>
          <w:szCs w:val="24"/>
        </w:rPr>
        <w:t>, grouped by domestication status</w:t>
      </w:r>
      <w:r w:rsidRPr="00572481">
        <w:rPr>
          <w:sz w:val="24"/>
          <w:szCs w:val="24"/>
        </w:rPr>
        <w:t xml:space="preserve">. </w:t>
      </w:r>
      <w:r>
        <w:rPr>
          <w:sz w:val="24"/>
          <w:szCs w:val="24"/>
        </w:rPr>
        <w:t xml:space="preserve">The x-axis includes each tomato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w:t>
      </w:r>
    </w:p>
    <w:p w14:paraId="201BB427" w14:textId="77777777" w:rsidR="008D0527" w:rsidRDefault="008D0527" w:rsidP="008D0527">
      <w:pPr>
        <w:rPr>
          <w:sz w:val="24"/>
          <w:szCs w:val="24"/>
        </w:rPr>
      </w:pPr>
      <w:r>
        <w:rPr>
          <w:sz w:val="24"/>
          <w:szCs w:val="24"/>
        </w:rPr>
        <w:t>A) Plot of all isolates.</w:t>
      </w:r>
    </w:p>
    <w:p w14:paraId="61DAF782" w14:textId="7AE36F7F" w:rsidR="008D0527" w:rsidRDefault="008D0527" w:rsidP="008D0527">
      <w:pPr>
        <w:rPr>
          <w:sz w:val="24"/>
          <w:szCs w:val="24"/>
        </w:rPr>
      </w:pPr>
      <w:r>
        <w:rPr>
          <w:sz w:val="24"/>
          <w:szCs w:val="24"/>
        </w:rPr>
        <w:t xml:space="preserve">B) The common reference </w:t>
      </w:r>
      <w:r>
        <w:rPr>
          <w:i/>
          <w:sz w:val="24"/>
          <w:szCs w:val="24"/>
        </w:rPr>
        <w:t xml:space="preserve">B. cinerea </w:t>
      </w:r>
      <w:r>
        <w:rPr>
          <w:sz w:val="24"/>
          <w:szCs w:val="24"/>
        </w:rPr>
        <w:t>isolate B05.10 is highlighted in black.</w:t>
      </w:r>
    </w:p>
    <w:p w14:paraId="28563109" w14:textId="77777777" w:rsidR="008D0527" w:rsidRDefault="008D0527" w:rsidP="008D0527">
      <w:pPr>
        <w:rPr>
          <w:sz w:val="24"/>
          <w:szCs w:val="24"/>
        </w:rPr>
      </w:pPr>
      <w:r>
        <w:rPr>
          <w:sz w:val="24"/>
          <w:szCs w:val="24"/>
        </w:rPr>
        <w:t>C) The ten highest-virulence isolates, as estimated by mean virulence across all tomato genotypes, are highlighted in black.</w:t>
      </w:r>
    </w:p>
    <w:p w14:paraId="0DA3F4F3" w14:textId="77777777" w:rsidR="008D0527" w:rsidRDefault="008D0527" w:rsidP="008D0527">
      <w:pPr>
        <w:rPr>
          <w:sz w:val="24"/>
          <w:szCs w:val="24"/>
        </w:rPr>
      </w:pPr>
      <w:r>
        <w:rPr>
          <w:sz w:val="24"/>
          <w:szCs w:val="24"/>
        </w:rPr>
        <w:t>D)</w:t>
      </w:r>
      <w:r w:rsidRPr="003C00D0">
        <w:rPr>
          <w:sz w:val="24"/>
          <w:szCs w:val="24"/>
        </w:rPr>
        <w:t xml:space="preserve"> </w:t>
      </w:r>
      <w:r>
        <w:rPr>
          <w:sz w:val="24"/>
          <w:szCs w:val="24"/>
        </w:rPr>
        <w:t>The ten most saprophytic, or low virulence, isolates, as estimated by mean virulence across all genotypes, are highlighted in black.</w:t>
      </w:r>
    </w:p>
    <w:p w14:paraId="65F8B71C" w14:textId="77777777" w:rsidR="008D0527" w:rsidRDefault="008D0527" w:rsidP="008D0527">
      <w:pPr>
        <w:rPr>
          <w:sz w:val="24"/>
          <w:szCs w:val="24"/>
        </w:rPr>
      </w:pPr>
      <w:r>
        <w:rPr>
          <w:sz w:val="24"/>
          <w:szCs w:val="24"/>
        </w:rPr>
        <w:t>E) The five isolates collected from tomato tissue are highlighted in black.</w:t>
      </w:r>
    </w:p>
    <w:p w14:paraId="1195AD27" w14:textId="77777777" w:rsidR="008D0527" w:rsidRDefault="008D0527" w:rsidP="008D0527">
      <w:pPr>
        <w:rPr>
          <w:sz w:val="24"/>
          <w:szCs w:val="24"/>
        </w:rPr>
      </w:pPr>
      <w:r>
        <w:rPr>
          <w:sz w:val="24"/>
          <w:szCs w:val="24"/>
        </w:rPr>
        <w:t xml:space="preserve">F) The two isolates with significant domestication sensitivity are shown in black. </w:t>
      </w:r>
    </w:p>
    <w:p w14:paraId="30728121" w14:textId="77777777" w:rsidR="0039444C" w:rsidRPr="00572481" w:rsidRDefault="0039444C" w:rsidP="0039444C">
      <w:pPr>
        <w:rPr>
          <w:sz w:val="24"/>
          <w:szCs w:val="24"/>
        </w:rPr>
      </w:pPr>
    </w:p>
    <w:p w14:paraId="66D3B277" w14:textId="3A227D8D" w:rsidR="00F33B95" w:rsidRPr="00650319" w:rsidRDefault="00BB5375" w:rsidP="0039444C">
      <w:pPr>
        <w:rPr>
          <w:b/>
          <w:sz w:val="24"/>
          <w:szCs w:val="24"/>
        </w:rPr>
      </w:pPr>
      <w:r>
        <w:rPr>
          <w:b/>
          <w:sz w:val="24"/>
          <w:szCs w:val="24"/>
        </w:rPr>
        <w:t>Figure 3</w:t>
      </w:r>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5910AC0D" w:rsidR="00F33B95" w:rsidRDefault="00BB5375" w:rsidP="0039444C">
      <w:pPr>
        <w:rPr>
          <w:sz w:val="24"/>
          <w:szCs w:val="24"/>
        </w:rPr>
      </w:pPr>
      <w:r>
        <w:rPr>
          <w:b/>
          <w:sz w:val="24"/>
          <w:szCs w:val="24"/>
        </w:rPr>
        <w:t>Figure 4</w:t>
      </w:r>
      <w:r w:rsidR="0039444C" w:rsidRPr="00591543">
        <w:rPr>
          <w:b/>
          <w:sz w:val="24"/>
          <w:szCs w:val="24"/>
        </w:rPr>
        <w:t xml:space="preserve">. </w:t>
      </w:r>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548ACBF6" w14:textId="77777777" w:rsidR="006B7D97" w:rsidRDefault="006B7D97" w:rsidP="0039444C">
      <w:pPr>
        <w:rPr>
          <w:sz w:val="24"/>
          <w:szCs w:val="24"/>
        </w:rPr>
      </w:pPr>
    </w:p>
    <w:p w14:paraId="7F932FC1" w14:textId="34E5D694" w:rsidR="000F1BA0" w:rsidRPr="000F1BA0" w:rsidRDefault="000F1BA0" w:rsidP="000F1BA0">
      <w:pPr>
        <w:rPr>
          <w:b/>
          <w:sz w:val="24"/>
          <w:szCs w:val="24"/>
        </w:rPr>
      </w:pPr>
      <w:r w:rsidRPr="000F1BA0">
        <w:rPr>
          <w:b/>
          <w:sz w:val="24"/>
          <w:szCs w:val="24"/>
        </w:rPr>
        <w:t>F</w:t>
      </w:r>
      <w:r w:rsidR="00BB5375">
        <w:rPr>
          <w:b/>
          <w:sz w:val="24"/>
          <w:szCs w:val="24"/>
        </w:rPr>
        <w:t xml:space="preserve">igure </w:t>
      </w:r>
      <w:r w:rsidRPr="000F1BA0">
        <w:rPr>
          <w:b/>
          <w:sz w:val="24"/>
          <w:szCs w:val="24"/>
        </w:rPr>
        <w:t xml:space="preserve">5. Rank order plot of B. cinerea lesion size on two tomato genotypes. </w:t>
      </w:r>
    </w:p>
    <w:p w14:paraId="5E920F26" w14:textId="70C01A5A"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00415881">
        <w:rPr>
          <w:sz w:val="24"/>
          <w:szCs w:val="24"/>
        </w:rPr>
        <w:t xml:space="preserve">, p &lt; 7.18e-17, Table </w:t>
      </w:r>
      <w:r w:rsidRPr="000F1BA0">
        <w:rPr>
          <w:sz w:val="24"/>
          <w:szCs w:val="24"/>
        </w:rPr>
        <w:t xml:space="preserve">2). </w:t>
      </w:r>
    </w:p>
    <w:p w14:paraId="0CA6BFDA" w14:textId="77777777" w:rsidR="007E4F58" w:rsidRDefault="007E4F58" w:rsidP="000F1BA0">
      <w:pPr>
        <w:rPr>
          <w:sz w:val="24"/>
          <w:szCs w:val="24"/>
        </w:rPr>
      </w:pPr>
    </w:p>
    <w:p w14:paraId="47439506" w14:textId="6E7B8225" w:rsidR="00F33B95" w:rsidRPr="00650319" w:rsidRDefault="00BB5375" w:rsidP="0039444C">
      <w:pPr>
        <w:rPr>
          <w:b/>
          <w:sz w:val="24"/>
          <w:szCs w:val="24"/>
        </w:rPr>
      </w:pPr>
      <w:r>
        <w:rPr>
          <w:b/>
          <w:sz w:val="24"/>
          <w:szCs w:val="24"/>
        </w:rPr>
        <w:t xml:space="preserve">Figure </w:t>
      </w:r>
      <w:r w:rsidR="00F81834">
        <w:rPr>
          <w:b/>
          <w:sz w:val="24"/>
          <w:szCs w:val="24"/>
        </w:rPr>
        <w:t>6</w:t>
      </w:r>
      <w:r w:rsidR="00E160CF" w:rsidRPr="00650319">
        <w:rPr>
          <w:b/>
          <w:sz w:val="24"/>
          <w:szCs w:val="24"/>
        </w:rPr>
        <w:t xml:space="preserve">. </w:t>
      </w:r>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
    <w:p w14:paraId="7E544F34" w14:textId="21F65274" w:rsidR="003C00D0" w:rsidRDefault="003C00D0" w:rsidP="0039444C">
      <w:pPr>
        <w:rPr>
          <w:sz w:val="24"/>
          <w:szCs w:val="24"/>
        </w:rPr>
      </w:pPr>
      <w:r>
        <w:rPr>
          <w:i/>
          <w:sz w:val="24"/>
          <w:szCs w:val="24"/>
        </w:rPr>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E29922C"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1AFEB924" w:rsidR="00F33B95" w:rsidRPr="00AC08ED" w:rsidRDefault="00BB5375" w:rsidP="0039444C">
      <w:pPr>
        <w:rPr>
          <w:b/>
          <w:sz w:val="24"/>
          <w:szCs w:val="24"/>
        </w:rPr>
      </w:pPr>
      <w:r>
        <w:rPr>
          <w:b/>
          <w:sz w:val="24"/>
          <w:szCs w:val="24"/>
        </w:rPr>
        <w:t xml:space="preserve">Figure </w:t>
      </w:r>
      <w:r w:rsidR="007C68FC" w:rsidRPr="00AC08ED">
        <w:rPr>
          <w:b/>
          <w:sz w:val="24"/>
          <w:szCs w:val="24"/>
        </w:rPr>
        <w:t>7</w:t>
      </w:r>
      <w:r w:rsidR="0039444C" w:rsidRPr="00AC08ED">
        <w:rPr>
          <w:b/>
          <w:sz w:val="24"/>
          <w:szCs w:val="24"/>
        </w:rPr>
        <w:t xml:space="preserve">. </w:t>
      </w:r>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0118CA69" w:rsidR="0039444C" w:rsidRDefault="00737D47" w:rsidP="0039444C">
      <w:pPr>
        <w:rPr>
          <w:b/>
          <w:sz w:val="24"/>
          <w:szCs w:val="24"/>
        </w:rPr>
      </w:pPr>
      <w:r w:rsidRPr="00737D47">
        <w:rPr>
          <w:b/>
          <w:sz w:val="24"/>
          <w:szCs w:val="24"/>
        </w:rPr>
        <w:t>F</w:t>
      </w:r>
      <w:r w:rsidR="00BB5375">
        <w:rPr>
          <w:b/>
          <w:sz w:val="24"/>
          <w:szCs w:val="24"/>
        </w:rPr>
        <w:t xml:space="preserve">igure </w:t>
      </w:r>
      <w:r w:rsidRPr="00737D47">
        <w:rPr>
          <w:b/>
          <w:sz w:val="24"/>
          <w:szCs w:val="24"/>
        </w:rPr>
        <w:t>8.</w:t>
      </w:r>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w:t>
      </w:r>
      <w:r w:rsidRPr="00A36FBD">
        <w:rPr>
          <w:b/>
          <w:sz w:val="24"/>
          <w:szCs w:val="24"/>
        </w:rPr>
        <w:t>4591</w:t>
      </w:r>
      <w:r w:rsidR="00A36FBD" w:rsidRPr="00A36FBD">
        <w:rPr>
          <w:b/>
          <w:sz w:val="24"/>
          <w:szCs w:val="24"/>
        </w:rPr>
        <w:t xml:space="preserve"> (Bcin02g06830)</w:t>
      </w:r>
      <w:r w:rsidRPr="00A36FBD">
        <w:rPr>
          <w:b/>
          <w:sz w:val="24"/>
          <w:szCs w:val="24"/>
        </w:rPr>
        <w:t>.</w:t>
      </w:r>
    </w:p>
    <w:p w14:paraId="3200DC60" w14:textId="5E45F449" w:rsidR="00737D47" w:rsidRPr="00737D47" w:rsidRDefault="00737D47" w:rsidP="0039444C">
      <w:pPr>
        <w:rPr>
          <w:sz w:val="24"/>
          <w:szCs w:val="24"/>
        </w:rPr>
      </w:pPr>
      <w:r>
        <w:rPr>
          <w:sz w:val="24"/>
          <w:szCs w:val="24"/>
        </w:rPr>
        <w:t xml:space="preserve">SNPs with effects estimates above the 99% permutation threshold are colored by trait (plant phenotype in which the effect was estimated). BcT4_4591 </w:t>
      </w:r>
      <w:r w:rsidR="00A272AB">
        <w:rPr>
          <w:sz w:val="24"/>
          <w:szCs w:val="24"/>
        </w:rPr>
        <w:t xml:space="preserve">(Bcin02g06830) </w:t>
      </w:r>
      <w:r>
        <w:rPr>
          <w:sz w:val="24"/>
          <w:szCs w:val="24"/>
        </w:rPr>
        <w:t xml:space="preserve">is </w:t>
      </w:r>
      <w:r w:rsidR="00247CE3">
        <w:rPr>
          <w:sz w:val="24"/>
          <w:szCs w:val="24"/>
        </w:rPr>
        <w:t>a c</w:t>
      </w:r>
      <w:r w:rsidR="00247CE3" w:rsidRPr="00247CE3">
        <w:rPr>
          <w:sz w:val="24"/>
          <w:szCs w:val="24"/>
        </w:rPr>
        <w:t>erato-platanin</w:t>
      </w:r>
      <w:r w:rsidR="00247CE3">
        <w:rPr>
          <w:sz w:val="24"/>
          <w:szCs w:val="24"/>
        </w:rPr>
        <w:t xml:space="preserve"> gene </w:t>
      </w:r>
      <w:r>
        <w:rPr>
          <w:sz w:val="24"/>
          <w:szCs w:val="24"/>
        </w:rPr>
        <w:t xml:space="preserve">linked to at least one significant SNP on all 12 of the tested tomato accessions. The annotated exons are depicted as </w:t>
      </w:r>
      <w:r w:rsidR="00EC72CD">
        <w:rPr>
          <w:sz w:val="24"/>
          <w:szCs w:val="24"/>
        </w:rPr>
        <w:t>turquoise rectangles</w:t>
      </w:r>
      <w:r>
        <w:rPr>
          <w:sz w:val="24"/>
          <w:szCs w:val="24"/>
        </w:rPr>
        <w:t xml:space="preserve">. </w:t>
      </w:r>
    </w:p>
    <w:p w14:paraId="16A04F2F" w14:textId="77777777" w:rsidR="00737D47" w:rsidRDefault="00737D47" w:rsidP="0039444C">
      <w:pPr>
        <w:rPr>
          <w:sz w:val="24"/>
          <w:szCs w:val="24"/>
        </w:rPr>
      </w:pPr>
    </w:p>
    <w:p w14:paraId="500E8ECC" w14:textId="0B580047" w:rsidR="005E447B" w:rsidRPr="004E20FE" w:rsidRDefault="00BB5375" w:rsidP="0039444C">
      <w:pPr>
        <w:rPr>
          <w:b/>
          <w:sz w:val="24"/>
          <w:szCs w:val="24"/>
        </w:rPr>
      </w:pPr>
      <w:r>
        <w:rPr>
          <w:b/>
          <w:sz w:val="24"/>
          <w:szCs w:val="24"/>
        </w:rPr>
        <w:t xml:space="preserve">Figure </w:t>
      </w:r>
      <w:r w:rsidR="00737D47">
        <w:rPr>
          <w:b/>
          <w:sz w:val="24"/>
          <w:szCs w:val="24"/>
        </w:rPr>
        <w:t>9</w:t>
      </w:r>
      <w:r w:rsidR="0039444C" w:rsidRPr="004E20FE">
        <w:rPr>
          <w:b/>
          <w:sz w:val="24"/>
          <w:szCs w:val="24"/>
        </w:rPr>
        <w:t>.</w:t>
      </w:r>
      <w:r w:rsidR="005E447B" w:rsidRPr="004E20FE">
        <w:rPr>
          <w:b/>
          <w:sz w:val="24"/>
          <w:szCs w:val="24"/>
        </w:rPr>
        <w:t xml:space="preserve"> GWA analysis of domestication sensitivity in </w:t>
      </w:r>
      <w:r w:rsidR="005E447B" w:rsidRPr="004E20FE">
        <w:rPr>
          <w:b/>
          <w:i/>
          <w:sz w:val="24"/>
          <w:szCs w:val="24"/>
        </w:rPr>
        <w:t>B. cinerea</w:t>
      </w:r>
      <w:r w:rsidR="005E447B" w:rsidRPr="004E20FE">
        <w:rPr>
          <w:b/>
          <w:sz w:val="24"/>
          <w:szCs w:val="24"/>
        </w:rPr>
        <w:t>.</w:t>
      </w:r>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t>References</w:t>
      </w:r>
    </w:p>
    <w:p w14:paraId="2E768C51" w14:textId="77777777" w:rsidR="00416136" w:rsidRDefault="00416136" w:rsidP="00473ACC">
      <w:pPr>
        <w:spacing w:line="480" w:lineRule="auto"/>
        <w:rPr>
          <w:sz w:val="24"/>
          <w:szCs w:val="24"/>
        </w:rPr>
      </w:pPr>
    </w:p>
    <w:p w14:paraId="489F04C6" w14:textId="77777777" w:rsidR="00042D5F" w:rsidRPr="00042D5F" w:rsidRDefault="00416136" w:rsidP="00042D5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042D5F" w:rsidRPr="00042D5F">
        <w:t xml:space="preserve">Abramovitch, R. B. and G. B. Martin (2004). "Strategies used by bacterial pathogens to suppress plant defenses." </w:t>
      </w:r>
      <w:r w:rsidR="00042D5F" w:rsidRPr="00042D5F">
        <w:rPr>
          <w:u w:val="single"/>
        </w:rPr>
        <w:t>Current opinion in plant biology</w:t>
      </w:r>
      <w:r w:rsidR="00042D5F" w:rsidRPr="00042D5F">
        <w:t xml:space="preserve"> </w:t>
      </w:r>
      <w:r w:rsidR="00042D5F" w:rsidRPr="00042D5F">
        <w:rPr>
          <w:b/>
        </w:rPr>
        <w:t>7</w:t>
      </w:r>
      <w:r w:rsidR="00042D5F" w:rsidRPr="00042D5F">
        <w:t>(4): 356-364.</w:t>
      </w:r>
    </w:p>
    <w:p w14:paraId="21FEF8EF" w14:textId="77777777" w:rsidR="00042D5F" w:rsidRPr="00042D5F" w:rsidRDefault="00042D5F" w:rsidP="00042D5F">
      <w:pPr>
        <w:pStyle w:val="EndNoteBibliography"/>
      </w:pPr>
      <w:r w:rsidRPr="00042D5F">
        <w:t xml:space="preserve">AbuQamar, S., M.-F. Chai, H. Luo, F. Song and T. Mengiste (2008). "Tomato protein kinase 1b mediates signaling of plant responses to necrotrophic fungi and insect herbivory." </w:t>
      </w:r>
      <w:r w:rsidRPr="00042D5F">
        <w:rPr>
          <w:u w:val="single"/>
        </w:rPr>
        <w:t>The Plant Cell</w:t>
      </w:r>
      <w:r w:rsidRPr="00042D5F">
        <w:t xml:space="preserve"> </w:t>
      </w:r>
      <w:r w:rsidRPr="00042D5F">
        <w:rPr>
          <w:b/>
        </w:rPr>
        <w:t>20</w:t>
      </w:r>
      <w:r w:rsidRPr="00042D5F">
        <w:t>(7): 1964-1983.</w:t>
      </w:r>
    </w:p>
    <w:p w14:paraId="0A5B962B" w14:textId="77777777" w:rsidR="00042D5F" w:rsidRPr="00042D5F" w:rsidRDefault="00042D5F" w:rsidP="00042D5F">
      <w:pPr>
        <w:pStyle w:val="EndNoteBibliography"/>
      </w:pPr>
      <w:r w:rsidRPr="00042D5F">
        <w:t xml:space="preserve">Atwell, S., J. Corwin, N. Soltis, A. Subedy, K. Denby and D. J. Kliebenstein (2015). "Whole genome resequencing of Botrytis cinerea isolates identifies high levels of standing diversity." </w:t>
      </w:r>
      <w:r w:rsidRPr="00042D5F">
        <w:rPr>
          <w:u w:val="single"/>
        </w:rPr>
        <w:t>Frontiers in microbiology</w:t>
      </w:r>
      <w:r w:rsidRPr="00042D5F">
        <w:t xml:space="preserve"> </w:t>
      </w:r>
      <w:r w:rsidRPr="00042D5F">
        <w:rPr>
          <w:b/>
        </w:rPr>
        <w:t>6</w:t>
      </w:r>
      <w:r w:rsidRPr="00042D5F">
        <w:t>: 996.</w:t>
      </w:r>
    </w:p>
    <w:p w14:paraId="6FE521E0" w14:textId="77777777" w:rsidR="00042D5F" w:rsidRPr="00042D5F" w:rsidRDefault="00042D5F" w:rsidP="00042D5F">
      <w:pPr>
        <w:pStyle w:val="EndNoteBibliography"/>
        <w:rPr>
          <w:u w:val="single"/>
        </w:rPr>
      </w:pPr>
      <w:r w:rsidRPr="00042D5F">
        <w:t xml:space="preserve">Atwell, S., N. Soltis and D. J. Kliebenstein (2017). "Genetic Diversity in 97 Botrytis cinerea Isolates." </w:t>
      </w:r>
      <w:r w:rsidRPr="00042D5F">
        <w:rPr>
          <w:u w:val="single"/>
        </w:rPr>
        <w:t>in prep.</w:t>
      </w:r>
    </w:p>
    <w:p w14:paraId="088D7472" w14:textId="77777777" w:rsidR="00042D5F" w:rsidRPr="00042D5F" w:rsidRDefault="00042D5F" w:rsidP="00042D5F">
      <w:pPr>
        <w:pStyle w:val="EndNoteBibliography"/>
      </w:pPr>
      <w:r w:rsidRPr="00042D5F">
        <w:t xml:space="preserve">Baccelli, I. (2014). "Cerato-platanin family proteins: one function for multiple biological roles?" </w:t>
      </w:r>
      <w:r w:rsidRPr="00042D5F">
        <w:rPr>
          <w:u w:val="single"/>
        </w:rPr>
        <w:t>Frontiers in plant science</w:t>
      </w:r>
      <w:r w:rsidRPr="00042D5F">
        <w:t xml:space="preserve"> </w:t>
      </w:r>
      <w:r w:rsidRPr="00042D5F">
        <w:rPr>
          <w:b/>
        </w:rPr>
        <w:t>5</w:t>
      </w:r>
      <w:r w:rsidRPr="00042D5F">
        <w:t>.</w:t>
      </w:r>
    </w:p>
    <w:p w14:paraId="128CF6B1" w14:textId="77777777" w:rsidR="00042D5F" w:rsidRPr="00042D5F" w:rsidRDefault="00042D5F" w:rsidP="00042D5F">
      <w:pPr>
        <w:pStyle w:val="EndNoteBibliography"/>
      </w:pPr>
      <w:r w:rsidRPr="00042D5F">
        <w:t xml:space="preserve">Bai, Y. and P. Lindhout (2007). "Domestication and breeding of tomatoes: what have we gained and what can we gain in the future?" </w:t>
      </w:r>
      <w:r w:rsidRPr="00042D5F">
        <w:rPr>
          <w:u w:val="single"/>
        </w:rPr>
        <w:t>Annals of botany</w:t>
      </w:r>
      <w:r w:rsidRPr="00042D5F">
        <w:t xml:space="preserve"> </w:t>
      </w:r>
      <w:r w:rsidRPr="00042D5F">
        <w:rPr>
          <w:b/>
        </w:rPr>
        <w:t>100</w:t>
      </w:r>
      <w:r w:rsidRPr="00042D5F">
        <w:t>(5): 1085-1094.</w:t>
      </w:r>
    </w:p>
    <w:p w14:paraId="2EE93801" w14:textId="77777777" w:rsidR="00042D5F" w:rsidRPr="00042D5F" w:rsidRDefault="00042D5F" w:rsidP="00042D5F">
      <w:pPr>
        <w:pStyle w:val="EndNoteBibliography"/>
      </w:pPr>
      <w:r w:rsidRPr="00042D5F">
        <w:t xml:space="preserve">Barrett, L. G. and M. Heil (2012). "Unifying concepts and mechanisms in the specificity of plant–enemy interactions." </w:t>
      </w:r>
      <w:r w:rsidRPr="00042D5F">
        <w:rPr>
          <w:u w:val="single"/>
        </w:rPr>
        <w:t>Trends in plant science</w:t>
      </w:r>
      <w:r w:rsidRPr="00042D5F">
        <w:t xml:space="preserve"> </w:t>
      </w:r>
      <w:r w:rsidRPr="00042D5F">
        <w:rPr>
          <w:b/>
        </w:rPr>
        <w:t>17</w:t>
      </w:r>
      <w:r w:rsidRPr="00042D5F">
        <w:t>(5): 282-292.</w:t>
      </w:r>
    </w:p>
    <w:p w14:paraId="5257D6EC" w14:textId="77777777" w:rsidR="00042D5F" w:rsidRPr="00042D5F" w:rsidRDefault="00042D5F" w:rsidP="00042D5F">
      <w:pPr>
        <w:pStyle w:val="EndNoteBibliography"/>
      </w:pPr>
      <w:r w:rsidRPr="00042D5F">
        <w:t xml:space="preserve">Barrett, L. G., J. M. Kniskern, N. Bodenhausen, W. Zhang and J. Bergelson (2009). "Continua of specificity and virulence in plant host–pathogen interactions: causes and consequences." </w:t>
      </w:r>
      <w:r w:rsidRPr="00042D5F">
        <w:rPr>
          <w:u w:val="single"/>
        </w:rPr>
        <w:t>New Phytologist</w:t>
      </w:r>
      <w:r w:rsidRPr="00042D5F">
        <w:t xml:space="preserve"> </w:t>
      </w:r>
      <w:r w:rsidRPr="00042D5F">
        <w:rPr>
          <w:b/>
        </w:rPr>
        <w:t>183</w:t>
      </w:r>
      <w:r w:rsidRPr="00042D5F">
        <w:t>(3): 513-529.</w:t>
      </w:r>
    </w:p>
    <w:p w14:paraId="4F836607" w14:textId="77777777" w:rsidR="00042D5F" w:rsidRPr="00042D5F" w:rsidRDefault="00042D5F" w:rsidP="00042D5F">
      <w:pPr>
        <w:pStyle w:val="EndNoteBibliography"/>
      </w:pPr>
      <w:r w:rsidRPr="00042D5F">
        <w:t xml:space="preserve">Bergougnoux, V. (2014). "The history of tomato: from domestication to biopharming." </w:t>
      </w:r>
      <w:r w:rsidRPr="00042D5F">
        <w:rPr>
          <w:u w:val="single"/>
        </w:rPr>
        <w:t>Biotechnology advances</w:t>
      </w:r>
      <w:r w:rsidRPr="00042D5F">
        <w:t xml:space="preserve"> </w:t>
      </w:r>
      <w:r w:rsidRPr="00042D5F">
        <w:rPr>
          <w:b/>
        </w:rPr>
        <w:t>32</w:t>
      </w:r>
      <w:r w:rsidRPr="00042D5F">
        <w:t>(1): 170-189.</w:t>
      </w:r>
    </w:p>
    <w:p w14:paraId="70C956FA" w14:textId="77777777" w:rsidR="00042D5F" w:rsidRPr="00042D5F" w:rsidRDefault="00042D5F" w:rsidP="00042D5F">
      <w:pPr>
        <w:pStyle w:val="EndNoteBibliography"/>
      </w:pPr>
      <w:r w:rsidRPr="00042D5F">
        <w:t xml:space="preserve">Bhardwaj, V., S. Meier, L. N. Petersen, R. A. Ingle and L. C. Roden (2011). "Defence responses of Arabidopsis thaliana to infection by Pseudomonas syringae are regulated by the circadian clock." </w:t>
      </w:r>
      <w:r w:rsidRPr="00042D5F">
        <w:rPr>
          <w:u w:val="single"/>
        </w:rPr>
        <w:t>PloS one</w:t>
      </w:r>
      <w:r w:rsidRPr="00042D5F">
        <w:t xml:space="preserve"> </w:t>
      </w:r>
      <w:r w:rsidRPr="00042D5F">
        <w:rPr>
          <w:b/>
        </w:rPr>
        <w:t>6</w:t>
      </w:r>
      <w:r w:rsidRPr="00042D5F">
        <w:t>(10): e26968.</w:t>
      </w:r>
    </w:p>
    <w:p w14:paraId="0C22B2D4" w14:textId="77777777" w:rsidR="00042D5F" w:rsidRPr="00042D5F" w:rsidRDefault="00042D5F" w:rsidP="00042D5F">
      <w:pPr>
        <w:pStyle w:val="EndNoteBibliography"/>
      </w:pPr>
      <w:r w:rsidRPr="00042D5F">
        <w:t xml:space="preserve">Bittel, P. and S. Robatzek (2007). "Microbe-associated molecular patterns (MAMPs) probe plant immunity." </w:t>
      </w:r>
      <w:r w:rsidRPr="00042D5F">
        <w:rPr>
          <w:u w:val="single"/>
        </w:rPr>
        <w:t>Current opinion in plant biology</w:t>
      </w:r>
      <w:r w:rsidRPr="00042D5F">
        <w:t xml:space="preserve"> </w:t>
      </w:r>
      <w:r w:rsidRPr="00042D5F">
        <w:rPr>
          <w:b/>
        </w:rPr>
        <w:t>10</w:t>
      </w:r>
      <w:r w:rsidRPr="00042D5F">
        <w:t>(4): 335-341.</w:t>
      </w:r>
    </w:p>
    <w:p w14:paraId="511E8170" w14:textId="77777777" w:rsidR="00042D5F" w:rsidRPr="00042D5F" w:rsidRDefault="00042D5F" w:rsidP="00042D5F">
      <w:pPr>
        <w:pStyle w:val="EndNoteBibliography"/>
      </w:pPr>
      <w:r w:rsidRPr="00042D5F">
        <w:t xml:space="preserve">Blanco-Ulate, B., A. Morales-Cruz, K. C. Amrine, J. M. Labavitch, A. L. Powell and D. Cantu (2014). "Genome-wide transcriptional profiling of Botrytis cinerea genes targeting plant cell walls during infections of different hosts." </w:t>
      </w:r>
      <w:r w:rsidRPr="00042D5F">
        <w:rPr>
          <w:u w:val="single"/>
        </w:rPr>
        <w:t>Frontiers in plant science</w:t>
      </w:r>
      <w:r w:rsidRPr="00042D5F">
        <w:t xml:space="preserve"> </w:t>
      </w:r>
      <w:r w:rsidRPr="00042D5F">
        <w:rPr>
          <w:b/>
        </w:rPr>
        <w:t>5</w:t>
      </w:r>
      <w:r w:rsidRPr="00042D5F">
        <w:t>.</w:t>
      </w:r>
    </w:p>
    <w:p w14:paraId="7A8C0C07" w14:textId="77777777" w:rsidR="00042D5F" w:rsidRPr="00042D5F" w:rsidRDefault="00042D5F" w:rsidP="00042D5F">
      <w:pPr>
        <w:pStyle w:val="EndNoteBibliography"/>
      </w:pPr>
      <w:r w:rsidRPr="00042D5F">
        <w:t xml:space="preserve">Boller, T. and S. Y. He (2009). "Innate immunity in plants: an arms race between pattern recognition receptors in plants and effectors in microbial pathogens." </w:t>
      </w:r>
      <w:r w:rsidRPr="00042D5F">
        <w:rPr>
          <w:u w:val="single"/>
        </w:rPr>
        <w:t>Science</w:t>
      </w:r>
      <w:r w:rsidRPr="00042D5F">
        <w:t xml:space="preserve"> </w:t>
      </w:r>
      <w:r w:rsidRPr="00042D5F">
        <w:rPr>
          <w:b/>
        </w:rPr>
        <w:t>324</w:t>
      </w:r>
      <w:r w:rsidRPr="00042D5F">
        <w:t>(5928): 742-744.</w:t>
      </w:r>
    </w:p>
    <w:p w14:paraId="17054BBE" w14:textId="77777777" w:rsidR="00042D5F" w:rsidRPr="00042D5F" w:rsidRDefault="00042D5F" w:rsidP="00042D5F">
      <w:pPr>
        <w:pStyle w:val="EndNoteBibliography"/>
      </w:pPr>
      <w:r w:rsidRPr="00042D5F">
        <w:t xml:space="preserve">Boyd, L. A., C. Ridout, D. M. O'Sullivan, J. E. Leach and H. Leung (2013). "Plant–pathogen interactions: disease resistance in modern agriculture." </w:t>
      </w:r>
      <w:r w:rsidRPr="00042D5F">
        <w:rPr>
          <w:u w:val="single"/>
        </w:rPr>
        <w:t>Trends in genetics</w:t>
      </w:r>
      <w:r w:rsidRPr="00042D5F">
        <w:t xml:space="preserve"> </w:t>
      </w:r>
      <w:r w:rsidRPr="00042D5F">
        <w:rPr>
          <w:b/>
        </w:rPr>
        <w:t>29</w:t>
      </w:r>
      <w:r w:rsidRPr="00042D5F">
        <w:t>(4): 233-240.</w:t>
      </w:r>
    </w:p>
    <w:p w14:paraId="5C7B52A3" w14:textId="77777777" w:rsidR="00042D5F" w:rsidRPr="00042D5F" w:rsidRDefault="00042D5F" w:rsidP="00042D5F">
      <w:pPr>
        <w:pStyle w:val="EndNoteBibliography"/>
      </w:pPr>
      <w:r w:rsidRPr="00042D5F">
        <w:t xml:space="preserve">Chaudhary, B. (2013). "Plant domestication and resistance to herbivory." </w:t>
      </w:r>
      <w:r w:rsidRPr="00042D5F">
        <w:rPr>
          <w:u w:val="single"/>
        </w:rPr>
        <w:t>International journal of plant genomics</w:t>
      </w:r>
      <w:r w:rsidRPr="00042D5F">
        <w:t xml:space="preserve"> </w:t>
      </w:r>
      <w:r w:rsidRPr="00042D5F">
        <w:rPr>
          <w:b/>
        </w:rPr>
        <w:t>2013</w:t>
      </w:r>
      <w:r w:rsidRPr="00042D5F">
        <w:t>.</w:t>
      </w:r>
    </w:p>
    <w:p w14:paraId="7A084927" w14:textId="77777777" w:rsidR="00042D5F" w:rsidRPr="00042D5F" w:rsidRDefault="00042D5F" w:rsidP="00042D5F">
      <w:pPr>
        <w:pStyle w:val="EndNoteBibliography"/>
      </w:pPr>
      <w:r w:rsidRPr="00042D5F">
        <w:t xml:space="preserve">Choquer, M., E. Fournier, C. Kunz, C. Levis, J.-M. Pradier, A. Simon and M. Viaud (2007). "Botrytis cinerea virulence factors: new insights into a necrotrophic and polyphageous pathogen." </w:t>
      </w:r>
      <w:r w:rsidRPr="00042D5F">
        <w:rPr>
          <w:u w:val="single"/>
        </w:rPr>
        <w:t>FEMS microbiology letters</w:t>
      </w:r>
      <w:r w:rsidRPr="00042D5F">
        <w:t xml:space="preserve"> </w:t>
      </w:r>
      <w:r w:rsidRPr="00042D5F">
        <w:rPr>
          <w:b/>
        </w:rPr>
        <w:t>277</w:t>
      </w:r>
      <w:r w:rsidRPr="00042D5F">
        <w:t>(1): 1-10.</w:t>
      </w:r>
    </w:p>
    <w:p w14:paraId="1C663A1E" w14:textId="77777777" w:rsidR="00042D5F" w:rsidRPr="00042D5F" w:rsidRDefault="00042D5F" w:rsidP="00042D5F">
      <w:pPr>
        <w:pStyle w:val="EndNoteBibliography"/>
      </w:pPr>
      <w:r w:rsidRPr="00042D5F">
        <w:t xml:space="preserve">Corwin, J. A., D. Copeland, J. Feusier, A. Subedy, R. Eshbaugh, C. Palmer, J. Maloof and D. J. Kliebenstein (2016). "The quantitative basis of the Arabidopsis innate immune system to endemic pathogens depends on pathogen genetics." </w:t>
      </w:r>
      <w:r w:rsidRPr="00042D5F">
        <w:rPr>
          <w:u w:val="single"/>
        </w:rPr>
        <w:t>PLoS Genet</w:t>
      </w:r>
      <w:r w:rsidRPr="00042D5F">
        <w:t xml:space="preserve"> </w:t>
      </w:r>
      <w:r w:rsidRPr="00042D5F">
        <w:rPr>
          <w:b/>
        </w:rPr>
        <w:t>12</w:t>
      </w:r>
      <w:r w:rsidRPr="00042D5F">
        <w:t>(2): e1005789.</w:t>
      </w:r>
    </w:p>
    <w:p w14:paraId="0541CD21" w14:textId="77777777" w:rsidR="00042D5F" w:rsidRPr="00042D5F" w:rsidRDefault="00042D5F" w:rsidP="00042D5F">
      <w:pPr>
        <w:pStyle w:val="EndNoteBibliography"/>
      </w:pPr>
      <w:r w:rsidRPr="00042D5F">
        <w:t xml:space="preserve">Corwin, J. A., D. Copeland, J. Feusier, A. Subedy, R. Eshbaugh, C. Palmer, J. Maloof and D. J. Kliebenstein (2016). "The quantitative basis of the Arabidopsis innate immune system to endemic pathogens depends on pathogen genetics." </w:t>
      </w:r>
      <w:r w:rsidRPr="00042D5F">
        <w:rPr>
          <w:u w:val="single"/>
        </w:rPr>
        <w:t>PLoS genetics</w:t>
      </w:r>
      <w:r w:rsidRPr="00042D5F">
        <w:t xml:space="preserve"> </w:t>
      </w:r>
      <w:r w:rsidRPr="00042D5F">
        <w:rPr>
          <w:b/>
        </w:rPr>
        <w:t>12</w:t>
      </w:r>
      <w:r w:rsidRPr="00042D5F">
        <w:t>(2): e1005789.</w:t>
      </w:r>
    </w:p>
    <w:p w14:paraId="5E6FAAA0" w14:textId="77777777" w:rsidR="00042D5F" w:rsidRPr="00042D5F" w:rsidRDefault="00042D5F" w:rsidP="00042D5F">
      <w:pPr>
        <w:pStyle w:val="EndNoteBibliography"/>
      </w:pPr>
      <w:r w:rsidRPr="00042D5F">
        <w:t xml:space="preserve">Corwin, J. A., A. Subedy, R. Eshbaugh and D. J. Kliebenstein (2016). "Expansive phenotypic landscape of Botrytis cinerea shows differential contribution of genetic diversity and plasticity." </w:t>
      </w:r>
      <w:r w:rsidRPr="00042D5F">
        <w:rPr>
          <w:u w:val="single"/>
        </w:rPr>
        <w:t>Molecular Plant-Microbe Interactions</w:t>
      </w:r>
      <w:r w:rsidRPr="00042D5F">
        <w:t xml:space="preserve"> </w:t>
      </w:r>
      <w:r w:rsidRPr="00042D5F">
        <w:rPr>
          <w:b/>
        </w:rPr>
        <w:t>29</w:t>
      </w:r>
      <w:r w:rsidRPr="00042D5F">
        <w:t>(4): 287-298.</w:t>
      </w:r>
    </w:p>
    <w:p w14:paraId="652F966A" w14:textId="77777777" w:rsidR="00042D5F" w:rsidRPr="00042D5F" w:rsidRDefault="00042D5F" w:rsidP="00042D5F">
      <w:pPr>
        <w:pStyle w:val="EndNoteBibliography"/>
      </w:pPr>
      <w:r w:rsidRPr="00042D5F">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042D5F">
        <w:rPr>
          <w:u w:val="single"/>
        </w:rPr>
        <w:t>Genetics</w:t>
      </w:r>
      <w:r w:rsidRPr="00042D5F">
        <w:t xml:space="preserve"> </w:t>
      </w:r>
      <w:r w:rsidRPr="00042D5F">
        <w:rPr>
          <w:b/>
        </w:rPr>
        <w:t>170</w:t>
      </w:r>
      <w:r w:rsidRPr="00042D5F">
        <w:t>(2): 613-630.</w:t>
      </w:r>
    </w:p>
    <w:p w14:paraId="6A354AC3" w14:textId="77777777" w:rsidR="00042D5F" w:rsidRPr="00042D5F" w:rsidRDefault="00042D5F" w:rsidP="00042D5F">
      <w:pPr>
        <w:pStyle w:val="EndNoteBibliography"/>
      </w:pPr>
      <w:r w:rsidRPr="00042D5F">
        <w:t xml:space="preserve">Dalmais, B., J. Schumacher, J. Moraga, P. Le Pecheur, B. Tudzynski, I. G. Collado and M. Viaud (2011). "The Botrytis cinerea phytotoxin botcinic acid requires two polyketide synthases for production and has a redundant role in virulence with botrydial." </w:t>
      </w:r>
      <w:r w:rsidRPr="00042D5F">
        <w:rPr>
          <w:u w:val="single"/>
        </w:rPr>
        <w:t>Molecular plant pathology</w:t>
      </w:r>
      <w:r w:rsidRPr="00042D5F">
        <w:t xml:space="preserve"> </w:t>
      </w:r>
      <w:r w:rsidRPr="00042D5F">
        <w:rPr>
          <w:b/>
        </w:rPr>
        <w:t>12</w:t>
      </w:r>
      <w:r w:rsidRPr="00042D5F">
        <w:t>(6): 564-579.</w:t>
      </w:r>
    </w:p>
    <w:p w14:paraId="0B023EE4" w14:textId="77777777" w:rsidR="00042D5F" w:rsidRPr="00042D5F" w:rsidRDefault="00042D5F" w:rsidP="00042D5F">
      <w:pPr>
        <w:pStyle w:val="EndNoteBibliography"/>
      </w:pPr>
      <w:r w:rsidRPr="00042D5F">
        <w:t xml:space="preserve">Dangl, J. L. and J. D. Jones (2001). "Plant pathogens and integrated defence responses to infection." </w:t>
      </w:r>
      <w:r w:rsidRPr="00042D5F">
        <w:rPr>
          <w:u w:val="single"/>
        </w:rPr>
        <w:t>nature</w:t>
      </w:r>
      <w:r w:rsidRPr="00042D5F">
        <w:t xml:space="preserve"> </w:t>
      </w:r>
      <w:r w:rsidRPr="00042D5F">
        <w:rPr>
          <w:b/>
        </w:rPr>
        <w:t>411</w:t>
      </w:r>
      <w:r w:rsidRPr="00042D5F">
        <w:t>(6839): 826-833.</w:t>
      </w:r>
    </w:p>
    <w:p w14:paraId="7C90AD8B" w14:textId="77777777" w:rsidR="00042D5F" w:rsidRPr="00042D5F" w:rsidRDefault="00042D5F" w:rsidP="00042D5F">
      <w:pPr>
        <w:pStyle w:val="EndNoteBibliography"/>
      </w:pPr>
      <w:r w:rsidRPr="00042D5F">
        <w:t xml:space="preserve">De Feyter, R., Y. Yang and D. W. Gabriel (1993). "Gene-for-genes interactions between cotton R genes and Xanthomonas campestris pv. malvacearum avr genes." </w:t>
      </w:r>
      <w:r w:rsidRPr="00042D5F">
        <w:rPr>
          <w:u w:val="single"/>
        </w:rPr>
        <w:t>Molecular plant-microbe interactions: MPMI</w:t>
      </w:r>
      <w:r w:rsidRPr="00042D5F">
        <w:t xml:space="preserve"> </w:t>
      </w:r>
      <w:r w:rsidRPr="00042D5F">
        <w:rPr>
          <w:b/>
        </w:rPr>
        <w:t>6</w:t>
      </w:r>
      <w:r w:rsidRPr="00042D5F">
        <w:t>(2): 225-237.</w:t>
      </w:r>
    </w:p>
    <w:p w14:paraId="320E5718" w14:textId="77777777" w:rsidR="00042D5F" w:rsidRPr="00042D5F" w:rsidRDefault="00042D5F" w:rsidP="00042D5F">
      <w:pPr>
        <w:pStyle w:val="EndNoteBibliography"/>
      </w:pPr>
      <w:r w:rsidRPr="00042D5F">
        <w:t xml:space="preserve">De Lorenzo, G. and S. Ferrari (2002). "Polygalacturonase-inhibiting proteins in defense against phytopathogenic fungi." </w:t>
      </w:r>
      <w:r w:rsidRPr="00042D5F">
        <w:rPr>
          <w:u w:val="single"/>
        </w:rPr>
        <w:t>Current opinion in plant biology</w:t>
      </w:r>
      <w:r w:rsidRPr="00042D5F">
        <w:t xml:space="preserve"> </w:t>
      </w:r>
      <w:r w:rsidRPr="00042D5F">
        <w:rPr>
          <w:b/>
        </w:rPr>
        <w:t>5</w:t>
      </w:r>
      <w:r w:rsidRPr="00042D5F">
        <w:t>(4): 295-299.</w:t>
      </w:r>
    </w:p>
    <w:p w14:paraId="3897612B" w14:textId="77777777" w:rsidR="00042D5F" w:rsidRPr="00042D5F" w:rsidRDefault="00042D5F" w:rsidP="00042D5F">
      <w:pPr>
        <w:pStyle w:val="EndNoteBibliography"/>
      </w:pPr>
      <w:r w:rsidRPr="00042D5F">
        <w:t xml:space="preserve">Dean, R., J. A. Van Kan, Z. A. Pretorius, K. E. Hammond‐Kosack, A. Di Pietro, P. D. Spanu, J. J. Rudd, M. Dickman, R. Kahmann and J. Ellis (2012). "The Top 10 fungal pathogens in molecular plant pathology." </w:t>
      </w:r>
      <w:r w:rsidRPr="00042D5F">
        <w:rPr>
          <w:u w:val="single"/>
        </w:rPr>
        <w:t>Molecular plant pathology</w:t>
      </w:r>
      <w:r w:rsidRPr="00042D5F">
        <w:t xml:space="preserve"> </w:t>
      </w:r>
      <w:r w:rsidRPr="00042D5F">
        <w:rPr>
          <w:b/>
        </w:rPr>
        <w:t>13</w:t>
      </w:r>
      <w:r w:rsidRPr="00042D5F">
        <w:t>(4): 414-430.</w:t>
      </w:r>
    </w:p>
    <w:p w14:paraId="66CBDEA2" w14:textId="77777777" w:rsidR="00042D5F" w:rsidRPr="00042D5F" w:rsidRDefault="00042D5F" w:rsidP="00042D5F">
      <w:pPr>
        <w:pStyle w:val="EndNoteBibliography"/>
      </w:pPr>
      <w:r w:rsidRPr="00042D5F">
        <w:t xml:space="preserve">Deighton, N., I. Muckenschnabel, A. J. Colmenares, I. G. Collado and B. Williamson (2001). "Botrydial is produced in plant tissues infected by Botrytis cinerea." </w:t>
      </w:r>
      <w:r w:rsidRPr="00042D5F">
        <w:rPr>
          <w:u w:val="single"/>
        </w:rPr>
        <w:t>Phytochemistry</w:t>
      </w:r>
      <w:r w:rsidRPr="00042D5F">
        <w:t xml:space="preserve"> </w:t>
      </w:r>
      <w:r w:rsidRPr="00042D5F">
        <w:rPr>
          <w:b/>
        </w:rPr>
        <w:t>57</w:t>
      </w:r>
      <w:r w:rsidRPr="00042D5F">
        <w:t>(5): 689-692.</w:t>
      </w:r>
    </w:p>
    <w:p w14:paraId="57273148" w14:textId="77777777" w:rsidR="00042D5F" w:rsidRPr="00042D5F" w:rsidRDefault="00042D5F" w:rsidP="00042D5F">
      <w:pPr>
        <w:pStyle w:val="EndNoteBibliography"/>
      </w:pPr>
      <w:r w:rsidRPr="00042D5F">
        <w:t xml:space="preserve">Denby, K. J., P. Kumar and D. J. Kliebenstein (2004). "Identification of Botrytis cinerea susceptibility loci in Arabidopsis thaliana." </w:t>
      </w:r>
      <w:r w:rsidRPr="00042D5F">
        <w:rPr>
          <w:u w:val="single"/>
        </w:rPr>
        <w:t>The Plant Journal</w:t>
      </w:r>
      <w:r w:rsidRPr="00042D5F">
        <w:t xml:space="preserve"> </w:t>
      </w:r>
      <w:r w:rsidRPr="00042D5F">
        <w:rPr>
          <w:b/>
        </w:rPr>
        <w:t>38</w:t>
      </w:r>
      <w:r w:rsidRPr="00042D5F">
        <w:t>(3): 473-486.</w:t>
      </w:r>
    </w:p>
    <w:p w14:paraId="303DB3E6" w14:textId="77777777" w:rsidR="00042D5F" w:rsidRPr="00042D5F" w:rsidRDefault="00042D5F" w:rsidP="00042D5F">
      <w:pPr>
        <w:pStyle w:val="EndNoteBibliography"/>
      </w:pPr>
      <w:r w:rsidRPr="00042D5F">
        <w:t xml:space="preserve">Desjardins, C. A., K. A. Cohen, V. Munsamy, T. Abeel, K. Maharaj, B. J. Walker, T. P. Shea, D. V. Almeida, A. L. Manson and A. Salazar (2016). "Genomic and functional analyses of Mycobacterium tuberculosis strains implicate ald in D-cycloserine resistance." </w:t>
      </w:r>
      <w:r w:rsidRPr="00042D5F">
        <w:rPr>
          <w:u w:val="single"/>
        </w:rPr>
        <w:t>Nature genetics</w:t>
      </w:r>
      <w:r w:rsidRPr="00042D5F">
        <w:t xml:space="preserve"> </w:t>
      </w:r>
      <w:r w:rsidRPr="00042D5F">
        <w:rPr>
          <w:b/>
        </w:rPr>
        <w:t>48</w:t>
      </w:r>
      <w:r w:rsidRPr="00042D5F">
        <w:t>(5): 544-551.</w:t>
      </w:r>
    </w:p>
    <w:p w14:paraId="7BE52C9E" w14:textId="77777777" w:rsidR="00042D5F" w:rsidRPr="00042D5F" w:rsidRDefault="00042D5F" w:rsidP="00042D5F">
      <w:pPr>
        <w:pStyle w:val="EndNoteBibliography"/>
      </w:pPr>
      <w:r w:rsidRPr="00042D5F">
        <w:t xml:space="preserve">Dıaz, J., A. ten Have and J. A. van Kan (2002). "The role of ethylene and wound signaling in resistance of tomato to Botrytis cinerea." </w:t>
      </w:r>
      <w:r w:rsidRPr="00042D5F">
        <w:rPr>
          <w:u w:val="single"/>
        </w:rPr>
        <w:t>Plant physiology</w:t>
      </w:r>
      <w:r w:rsidRPr="00042D5F">
        <w:t xml:space="preserve"> </w:t>
      </w:r>
      <w:r w:rsidRPr="00042D5F">
        <w:rPr>
          <w:b/>
        </w:rPr>
        <w:t>129</w:t>
      </w:r>
      <w:r w:rsidRPr="00042D5F">
        <w:t>(3): 1341-1351.</w:t>
      </w:r>
    </w:p>
    <w:p w14:paraId="48294D4A" w14:textId="77777777" w:rsidR="00042D5F" w:rsidRPr="00042D5F" w:rsidRDefault="00042D5F" w:rsidP="00042D5F">
      <w:pPr>
        <w:pStyle w:val="EndNoteBibliography"/>
      </w:pPr>
      <w:r w:rsidRPr="00042D5F">
        <w:t xml:space="preserve">Dodds, P. N. and J. P. Rathjen (2010). "Plant immunity: towards an integrated view of plant–pathogen interactions." </w:t>
      </w:r>
      <w:r w:rsidRPr="00042D5F">
        <w:rPr>
          <w:u w:val="single"/>
        </w:rPr>
        <w:t>Nature Reviews Genetics</w:t>
      </w:r>
      <w:r w:rsidRPr="00042D5F">
        <w:t xml:space="preserve"> </w:t>
      </w:r>
      <w:r w:rsidRPr="00042D5F">
        <w:rPr>
          <w:b/>
        </w:rPr>
        <w:t>11</w:t>
      </w:r>
      <w:r w:rsidRPr="00042D5F">
        <w:t>(8): 539-548.</w:t>
      </w:r>
    </w:p>
    <w:p w14:paraId="177C8A01" w14:textId="77777777" w:rsidR="00042D5F" w:rsidRPr="00042D5F" w:rsidRDefault="00042D5F" w:rsidP="00042D5F">
      <w:pPr>
        <w:pStyle w:val="EndNoteBibliography"/>
      </w:pPr>
      <w:r w:rsidRPr="00042D5F">
        <w:t xml:space="preserve">Doebley, J. F., B. S. Gaut and B. D. Smith (2006). "The molecular genetics of crop domestication." </w:t>
      </w:r>
      <w:r w:rsidRPr="00042D5F">
        <w:rPr>
          <w:u w:val="single"/>
        </w:rPr>
        <w:t>Cell</w:t>
      </w:r>
      <w:r w:rsidRPr="00042D5F">
        <w:t xml:space="preserve"> </w:t>
      </w:r>
      <w:r w:rsidRPr="00042D5F">
        <w:rPr>
          <w:b/>
        </w:rPr>
        <w:t>127</w:t>
      </w:r>
      <w:r w:rsidRPr="00042D5F">
        <w:t>(7): 1309-1321.</w:t>
      </w:r>
    </w:p>
    <w:p w14:paraId="6A389D32" w14:textId="77777777" w:rsidR="00042D5F" w:rsidRPr="00042D5F" w:rsidRDefault="00042D5F" w:rsidP="00042D5F">
      <w:pPr>
        <w:pStyle w:val="EndNoteBibliography"/>
      </w:pPr>
      <w:r w:rsidRPr="00042D5F">
        <w:t xml:space="preserve">Doerge, R. W. and G. A. Churchill (1996). "Permutation tests for multiple loci affecting a quantitative character." </w:t>
      </w:r>
      <w:r w:rsidRPr="00042D5F">
        <w:rPr>
          <w:u w:val="single"/>
        </w:rPr>
        <w:t>Genetics</w:t>
      </w:r>
      <w:r w:rsidRPr="00042D5F">
        <w:t xml:space="preserve"> </w:t>
      </w:r>
      <w:r w:rsidRPr="00042D5F">
        <w:rPr>
          <w:b/>
        </w:rPr>
        <w:t>142</w:t>
      </w:r>
      <w:r w:rsidRPr="00042D5F">
        <w:t>(1): 285-294.</w:t>
      </w:r>
    </w:p>
    <w:p w14:paraId="3942FE1E" w14:textId="77777777" w:rsidR="00042D5F" w:rsidRPr="00042D5F" w:rsidRDefault="00042D5F" w:rsidP="00042D5F">
      <w:pPr>
        <w:pStyle w:val="EndNoteBibliography"/>
      </w:pPr>
      <w:r w:rsidRPr="00042D5F">
        <w:t xml:space="preserve">Doran, A. G. and C. J. Creevey (2013). "Snpdat: Easy and rapid annotation of results from de novo snp discovery projects for model and non-model organisms." </w:t>
      </w:r>
      <w:r w:rsidRPr="00042D5F">
        <w:rPr>
          <w:u w:val="single"/>
        </w:rPr>
        <w:t>BMC bioinformatics</w:t>
      </w:r>
      <w:r w:rsidRPr="00042D5F">
        <w:t xml:space="preserve"> </w:t>
      </w:r>
      <w:r w:rsidRPr="00042D5F">
        <w:rPr>
          <w:b/>
        </w:rPr>
        <w:t>14</w:t>
      </w:r>
      <w:r w:rsidRPr="00042D5F">
        <w:t>(1): 45.</w:t>
      </w:r>
    </w:p>
    <w:p w14:paraId="6D07F3F9" w14:textId="77777777" w:rsidR="00042D5F" w:rsidRPr="00042D5F" w:rsidRDefault="00042D5F" w:rsidP="00042D5F">
      <w:pPr>
        <w:pStyle w:val="EndNoteBibliography"/>
      </w:pPr>
      <w:r w:rsidRPr="00042D5F">
        <w:t xml:space="preserve">Douglas Bates, M. M., Ben Bolker, Steve Walker (2015). "Fitting Linear Mixed-Effects Models Using lme4." </w:t>
      </w:r>
      <w:r w:rsidRPr="00042D5F">
        <w:rPr>
          <w:u w:val="single"/>
        </w:rPr>
        <w:t>Journal of Statistical Software</w:t>
      </w:r>
      <w:r w:rsidRPr="00042D5F">
        <w:t xml:space="preserve"> </w:t>
      </w:r>
      <w:r w:rsidRPr="00042D5F">
        <w:rPr>
          <w:b/>
        </w:rPr>
        <w:t>67</w:t>
      </w:r>
      <w:r w:rsidRPr="00042D5F">
        <w:t>(1): 1-48.</w:t>
      </w:r>
    </w:p>
    <w:p w14:paraId="6592ED0D" w14:textId="77777777" w:rsidR="00042D5F" w:rsidRPr="00042D5F" w:rsidRDefault="00042D5F" w:rsidP="00042D5F">
      <w:pPr>
        <w:pStyle w:val="EndNoteBibliography"/>
      </w:pPr>
      <w:r w:rsidRPr="00042D5F">
        <w:t xml:space="preserve">Dwivedi, S. L., H. D. Upadhyaya, H. T. Stalker, M. W. Blair, D. J. Bertioli, S. Nielen and R. Ortiz (2008). "Enhancing crop gene pools with beneficial traits using wild relatives." </w:t>
      </w:r>
      <w:r w:rsidRPr="00042D5F">
        <w:rPr>
          <w:u w:val="single"/>
        </w:rPr>
        <w:t>Plant Breeding Reviews</w:t>
      </w:r>
      <w:r w:rsidRPr="00042D5F">
        <w:t xml:space="preserve"> </w:t>
      </w:r>
      <w:r w:rsidRPr="00042D5F">
        <w:rPr>
          <w:b/>
        </w:rPr>
        <w:t>30</w:t>
      </w:r>
      <w:r w:rsidRPr="00042D5F">
        <w:t>: 179.</w:t>
      </w:r>
    </w:p>
    <w:p w14:paraId="0499DC0B" w14:textId="77777777" w:rsidR="00042D5F" w:rsidRPr="00042D5F" w:rsidRDefault="00042D5F" w:rsidP="00042D5F">
      <w:pPr>
        <w:pStyle w:val="EndNoteBibliography"/>
      </w:pPr>
      <w:r w:rsidRPr="00042D5F">
        <w:t xml:space="preserve">Egashira, H., A. Kuwashima, H. Ishiguro, K. Fukushima, T. Kaya and S. Imanishi (2000). "Screening of wild accessions resistant to gray mold (Botrytis cinerea Pers.) in Lycopersicon." </w:t>
      </w:r>
      <w:r w:rsidRPr="00042D5F">
        <w:rPr>
          <w:u w:val="single"/>
        </w:rPr>
        <w:t>Acta physiologiae plantarum</w:t>
      </w:r>
      <w:r w:rsidRPr="00042D5F">
        <w:t xml:space="preserve"> </w:t>
      </w:r>
      <w:r w:rsidRPr="00042D5F">
        <w:rPr>
          <w:b/>
        </w:rPr>
        <w:t>22</w:t>
      </w:r>
      <w:r w:rsidRPr="00042D5F">
        <w:t>(3): 324-326.</w:t>
      </w:r>
    </w:p>
    <w:p w14:paraId="6156864D" w14:textId="77777777" w:rsidR="00042D5F" w:rsidRPr="00042D5F" w:rsidRDefault="00042D5F" w:rsidP="00042D5F">
      <w:pPr>
        <w:pStyle w:val="EndNoteBibliography"/>
      </w:pPr>
      <w:r w:rsidRPr="00042D5F">
        <w:t xml:space="preserve">Elad, Y., B. Williamson, P. Tudzynski and N. Delen (2007). Botrytis spp. and diseases they cause in agricultural systems–an introduction. </w:t>
      </w:r>
      <w:r w:rsidRPr="00042D5F">
        <w:rPr>
          <w:u w:val="single"/>
        </w:rPr>
        <w:t>Botrytis: Biology, pathology and control</w:t>
      </w:r>
      <w:r w:rsidRPr="00042D5F">
        <w:t>, Springer</w:t>
      </w:r>
      <w:r w:rsidRPr="00042D5F">
        <w:rPr>
          <w:b/>
        </w:rPr>
        <w:t xml:space="preserve">: </w:t>
      </w:r>
      <w:r w:rsidRPr="00042D5F">
        <w:t>1-8.</w:t>
      </w:r>
    </w:p>
    <w:p w14:paraId="5AB69D4D" w14:textId="77777777" w:rsidR="00042D5F" w:rsidRPr="00042D5F" w:rsidRDefault="00042D5F" w:rsidP="00042D5F">
      <w:pPr>
        <w:pStyle w:val="EndNoteBibliography"/>
        <w:rPr>
          <w:u w:val="single"/>
        </w:rPr>
      </w:pPr>
      <w:r w:rsidRPr="00042D5F">
        <w:t xml:space="preserve">Failmezger, H., Y. Yuan, O. Rueda, F. Markowetz and M. H. Failmezger (2012). "CRImage: CRImage a package to classify cells and calculate tumour cellularity." </w:t>
      </w:r>
      <w:r w:rsidRPr="00042D5F">
        <w:rPr>
          <w:u w:val="single"/>
        </w:rPr>
        <w:t>R package version 1.24.0.</w:t>
      </w:r>
    </w:p>
    <w:p w14:paraId="37E25536" w14:textId="77777777" w:rsidR="00042D5F" w:rsidRPr="00042D5F" w:rsidRDefault="00042D5F" w:rsidP="00042D5F">
      <w:pPr>
        <w:pStyle w:val="EndNoteBibliography"/>
      </w:pPr>
      <w:r w:rsidRPr="00042D5F">
        <w:t xml:space="preserve">Farhat, M. R., B. J. Shapiro, K. J. Kieser, R. Sultana, K. R. Jacobson, T. C. Victor, R. M. Warren, E. M. Streicher, A. Calver and A. Sloutsky (2013). "Genomic analysis identifies targets of convergent positive selection in drug-resistant Mycobacterium tuberculosis." </w:t>
      </w:r>
      <w:r w:rsidRPr="00042D5F">
        <w:rPr>
          <w:u w:val="single"/>
        </w:rPr>
        <w:t>Nature genetics</w:t>
      </w:r>
      <w:r w:rsidRPr="00042D5F">
        <w:t xml:space="preserve"> </w:t>
      </w:r>
      <w:r w:rsidRPr="00042D5F">
        <w:rPr>
          <w:b/>
        </w:rPr>
        <w:t>45</w:t>
      </w:r>
      <w:r w:rsidRPr="00042D5F">
        <w:t>(10): 1183-1189.</w:t>
      </w:r>
    </w:p>
    <w:p w14:paraId="1D023C06" w14:textId="77777777" w:rsidR="00042D5F" w:rsidRPr="00042D5F" w:rsidRDefault="00042D5F" w:rsidP="00042D5F">
      <w:pPr>
        <w:pStyle w:val="EndNoteBibliography"/>
      </w:pPr>
      <w:r w:rsidRPr="00042D5F">
        <w:t xml:space="preserve">Fekete, É., E. Fekete, L. Irinyi, L. Karaffa, M. Árnyasi, M. Asadollahi and E. Sándor (2012). "Genetic diversity of a Botrytis cinerea cryptic species complex in Hungary." </w:t>
      </w:r>
      <w:r w:rsidRPr="00042D5F">
        <w:rPr>
          <w:u w:val="single"/>
        </w:rPr>
        <w:t>Microbiological Research</w:t>
      </w:r>
      <w:r w:rsidRPr="00042D5F">
        <w:t xml:space="preserve"> </w:t>
      </w:r>
      <w:r w:rsidRPr="00042D5F">
        <w:rPr>
          <w:b/>
        </w:rPr>
        <w:t>167</w:t>
      </w:r>
      <w:r w:rsidRPr="00042D5F">
        <w:t>(5): 283-291.</w:t>
      </w:r>
    </w:p>
    <w:p w14:paraId="2C6BE36A" w14:textId="77777777" w:rsidR="00042D5F" w:rsidRPr="00042D5F" w:rsidRDefault="00042D5F" w:rsidP="00042D5F">
      <w:pPr>
        <w:pStyle w:val="EndNoteBibliography"/>
      </w:pPr>
      <w:r w:rsidRPr="00042D5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042D5F">
        <w:rPr>
          <w:u w:val="single"/>
        </w:rPr>
        <w:t>Plant physiology</w:t>
      </w:r>
      <w:r w:rsidRPr="00042D5F">
        <w:t xml:space="preserve"> </w:t>
      </w:r>
      <w:r w:rsidRPr="00042D5F">
        <w:rPr>
          <w:b/>
        </w:rPr>
        <w:t>144</w:t>
      </w:r>
      <w:r w:rsidRPr="00042D5F">
        <w:t>(1): 367-379.</w:t>
      </w:r>
    </w:p>
    <w:p w14:paraId="530E59D1" w14:textId="77777777" w:rsidR="00042D5F" w:rsidRPr="00042D5F" w:rsidRDefault="00042D5F" w:rsidP="00042D5F">
      <w:pPr>
        <w:pStyle w:val="EndNoteBibliography"/>
      </w:pPr>
      <w:r w:rsidRPr="00042D5F">
        <w:t xml:space="preserve">Ferrari, S., J. M. Plotnikova, G. De Lorenzo and F. M. Ausubel (2003). "Arabidopsis local resistance to Botrytis cinerea involves salicylic acid and camalexin and requires EDS4 and PAD2, but not SID2, EDS5 or PAD4." </w:t>
      </w:r>
      <w:r w:rsidRPr="00042D5F">
        <w:rPr>
          <w:u w:val="single"/>
        </w:rPr>
        <w:t>The Plant Journal</w:t>
      </w:r>
      <w:r w:rsidRPr="00042D5F">
        <w:t xml:space="preserve"> </w:t>
      </w:r>
      <w:r w:rsidRPr="00042D5F">
        <w:rPr>
          <w:b/>
        </w:rPr>
        <w:t>35</w:t>
      </w:r>
      <w:r w:rsidRPr="00042D5F">
        <w:t>(2): 193-205.</w:t>
      </w:r>
    </w:p>
    <w:p w14:paraId="3FC9D745" w14:textId="77777777" w:rsidR="00042D5F" w:rsidRPr="00042D5F" w:rsidRDefault="00042D5F" w:rsidP="00042D5F">
      <w:pPr>
        <w:pStyle w:val="EndNoteBibliography"/>
      </w:pPr>
      <w:r w:rsidRPr="00042D5F">
        <w:t xml:space="preserve">Fillinger, S. and Y. Elad (2015). </w:t>
      </w:r>
      <w:r w:rsidRPr="00042D5F">
        <w:rPr>
          <w:u w:val="single"/>
        </w:rPr>
        <w:t>Botrytis-the Fungus, the Pathogen and Its Management in Agricultural Systems</w:t>
      </w:r>
      <w:r w:rsidRPr="00042D5F">
        <w:t>, Springer.</w:t>
      </w:r>
    </w:p>
    <w:p w14:paraId="5B8ADDC6" w14:textId="77777777" w:rsidR="00042D5F" w:rsidRPr="00042D5F" w:rsidRDefault="00042D5F" w:rsidP="00042D5F">
      <w:pPr>
        <w:pStyle w:val="EndNoteBibliography"/>
      </w:pPr>
      <w:r w:rsidRPr="00042D5F">
        <w:t xml:space="preserve">Finkers, R., Y. Bai, P. van den Berg, R. van Berloo, F. Meijer-Dekens, A. Ten Have, J. van Kan, P. Lindhout and A. W. van Heusden (2008). "Quantitative resistance to Botrytis cinerea from Solanum neorickii." </w:t>
      </w:r>
      <w:r w:rsidRPr="00042D5F">
        <w:rPr>
          <w:u w:val="single"/>
        </w:rPr>
        <w:t>Euphytica</w:t>
      </w:r>
      <w:r w:rsidRPr="00042D5F">
        <w:t xml:space="preserve"> </w:t>
      </w:r>
      <w:r w:rsidRPr="00042D5F">
        <w:rPr>
          <w:b/>
        </w:rPr>
        <w:t>159</w:t>
      </w:r>
      <w:r w:rsidRPr="00042D5F">
        <w:t>(1-2): 83-92.</w:t>
      </w:r>
    </w:p>
    <w:p w14:paraId="524EF855" w14:textId="77777777" w:rsidR="00042D5F" w:rsidRPr="00042D5F" w:rsidRDefault="00042D5F" w:rsidP="00042D5F">
      <w:pPr>
        <w:pStyle w:val="EndNoteBibliography"/>
      </w:pPr>
      <w:r w:rsidRPr="00042D5F">
        <w:t xml:space="preserve">Finkers, R., A. W. van Heusden, F. Meijer-Dekens, J. A. van Kan, P. Maris and P. Lindhout (2007). "The construction of a Solanum habrochaites LYC4 introgression line population and the identification of QTLs for resistance to Botrytis cinerea." </w:t>
      </w:r>
      <w:r w:rsidRPr="00042D5F">
        <w:rPr>
          <w:u w:val="single"/>
        </w:rPr>
        <w:t>Theoretical and Applied Genetics</w:t>
      </w:r>
      <w:r w:rsidRPr="00042D5F">
        <w:t xml:space="preserve"> </w:t>
      </w:r>
      <w:r w:rsidRPr="00042D5F">
        <w:rPr>
          <w:b/>
        </w:rPr>
        <w:t>114</w:t>
      </w:r>
      <w:r w:rsidRPr="00042D5F">
        <w:t>(6): 1071-1080.</w:t>
      </w:r>
    </w:p>
    <w:p w14:paraId="6ACD4EA5" w14:textId="77777777" w:rsidR="00042D5F" w:rsidRPr="00042D5F" w:rsidRDefault="00042D5F" w:rsidP="00042D5F">
      <w:pPr>
        <w:pStyle w:val="EndNoteBibliography"/>
      </w:pPr>
      <w:r w:rsidRPr="00042D5F">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042D5F">
        <w:rPr>
          <w:u w:val="single"/>
        </w:rPr>
        <w:t>Frontiers in plant science</w:t>
      </w:r>
      <w:r w:rsidRPr="00042D5F">
        <w:t xml:space="preserve"> </w:t>
      </w:r>
      <w:r w:rsidRPr="00042D5F">
        <w:rPr>
          <w:b/>
        </w:rPr>
        <w:t>7</w:t>
      </w:r>
      <w:r w:rsidRPr="00042D5F">
        <w:t>.</w:t>
      </w:r>
    </w:p>
    <w:p w14:paraId="4D855C84" w14:textId="77777777" w:rsidR="00042D5F" w:rsidRPr="00042D5F" w:rsidRDefault="00042D5F" w:rsidP="00042D5F">
      <w:pPr>
        <w:pStyle w:val="EndNoteBibliography"/>
      </w:pPr>
      <w:r w:rsidRPr="00042D5F">
        <w:t xml:space="preserve">Frías, M., N. Brito and C. González (2013). "The Botrytis cinerea cerato‐platanin BcSpl1 is a potent inducer of systemic acquired resistance (SAR) in tobacco and generates a wave of salicylic acid expanding from the site of application." </w:t>
      </w:r>
      <w:r w:rsidRPr="00042D5F">
        <w:rPr>
          <w:u w:val="single"/>
        </w:rPr>
        <w:t>Molecular plant pathology</w:t>
      </w:r>
      <w:r w:rsidRPr="00042D5F">
        <w:t xml:space="preserve"> </w:t>
      </w:r>
      <w:r w:rsidRPr="00042D5F">
        <w:rPr>
          <w:b/>
        </w:rPr>
        <w:t>14</w:t>
      </w:r>
      <w:r w:rsidRPr="00042D5F">
        <w:t>(2): 191-196.</w:t>
      </w:r>
    </w:p>
    <w:p w14:paraId="46C33CF1" w14:textId="77777777" w:rsidR="00042D5F" w:rsidRPr="00042D5F" w:rsidRDefault="00042D5F" w:rsidP="00042D5F">
      <w:pPr>
        <w:pStyle w:val="EndNoteBibliography"/>
      </w:pPr>
      <w:r w:rsidRPr="00042D5F">
        <w:t xml:space="preserve">Gaderer, R., K. Bonazza and V. Seidl-Seiboth (2014). "Cerato-platanins: a fungal protein family with intriguing properties and application potential." </w:t>
      </w:r>
      <w:r w:rsidRPr="00042D5F">
        <w:rPr>
          <w:u w:val="single"/>
        </w:rPr>
        <w:t>Applied microbiology and biotechnology</w:t>
      </w:r>
      <w:r w:rsidRPr="00042D5F">
        <w:t xml:space="preserve"> </w:t>
      </w:r>
      <w:r w:rsidRPr="00042D5F">
        <w:rPr>
          <w:b/>
        </w:rPr>
        <w:t>98</w:t>
      </w:r>
      <w:r w:rsidRPr="00042D5F">
        <w:t>(11): 4795-4803.</w:t>
      </w:r>
    </w:p>
    <w:p w14:paraId="63BCFA1E" w14:textId="77777777" w:rsidR="00042D5F" w:rsidRPr="00042D5F" w:rsidRDefault="00042D5F" w:rsidP="00042D5F">
      <w:pPr>
        <w:pStyle w:val="EndNoteBibliography"/>
      </w:pPr>
      <w:r w:rsidRPr="00042D5F">
        <w:t xml:space="preserve">Giraud, T., D. Fortini, C. Levis, C. Lamarque, P. Leroux, K. LoBuglio and Y. Brygoo (1999). "Two sibling species of the Botrytis cinerea complex, transposa and vacuma, are found in sympatry on numerous host plants." </w:t>
      </w:r>
      <w:r w:rsidRPr="00042D5F">
        <w:rPr>
          <w:u w:val="single"/>
        </w:rPr>
        <w:t>Phytopathology</w:t>
      </w:r>
      <w:r w:rsidRPr="00042D5F">
        <w:t xml:space="preserve"> </w:t>
      </w:r>
      <w:r w:rsidRPr="00042D5F">
        <w:rPr>
          <w:b/>
        </w:rPr>
        <w:t>89</w:t>
      </w:r>
      <w:r w:rsidRPr="00042D5F">
        <w:t>(10): 967-973.</w:t>
      </w:r>
    </w:p>
    <w:p w14:paraId="139A05EA" w14:textId="77777777" w:rsidR="00042D5F" w:rsidRPr="00042D5F" w:rsidRDefault="00042D5F" w:rsidP="00042D5F">
      <w:pPr>
        <w:pStyle w:val="EndNoteBibliography"/>
      </w:pPr>
      <w:r w:rsidRPr="00042D5F">
        <w:t xml:space="preserve">Glazebrook, J. (2005). "Contrasting mechanisms of defense against biotrophic and necrotrophic pathogens." </w:t>
      </w:r>
      <w:r w:rsidRPr="00042D5F">
        <w:rPr>
          <w:u w:val="single"/>
        </w:rPr>
        <w:t>Annu. Rev. Phytopathol.</w:t>
      </w:r>
      <w:r w:rsidRPr="00042D5F">
        <w:t xml:space="preserve"> </w:t>
      </w:r>
      <w:r w:rsidRPr="00042D5F">
        <w:rPr>
          <w:b/>
        </w:rPr>
        <w:t>43</w:t>
      </w:r>
      <w:r w:rsidRPr="00042D5F">
        <w:t>: 205-227.</w:t>
      </w:r>
    </w:p>
    <w:p w14:paraId="0AFF2250" w14:textId="77777777" w:rsidR="00042D5F" w:rsidRPr="00042D5F" w:rsidRDefault="00042D5F" w:rsidP="00042D5F">
      <w:pPr>
        <w:pStyle w:val="EndNoteBibliography"/>
      </w:pPr>
      <w:r w:rsidRPr="00042D5F">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042D5F">
        <w:rPr>
          <w:u w:val="single"/>
        </w:rPr>
        <w:t>BMC evolutionary biology</w:t>
      </w:r>
      <w:r w:rsidRPr="00042D5F">
        <w:t xml:space="preserve"> </w:t>
      </w:r>
      <w:r w:rsidRPr="00042D5F">
        <w:rPr>
          <w:b/>
        </w:rPr>
        <w:t>16</w:t>
      </w:r>
      <w:r w:rsidRPr="00042D5F">
        <w:t>(1): 252.</w:t>
      </w:r>
    </w:p>
    <w:p w14:paraId="531AB791" w14:textId="77777777" w:rsidR="00042D5F" w:rsidRPr="00042D5F" w:rsidRDefault="00042D5F" w:rsidP="00042D5F">
      <w:pPr>
        <w:pStyle w:val="EndNoteBibliography"/>
      </w:pPr>
      <w:r w:rsidRPr="00042D5F">
        <w:t xml:space="preserve">Goss, E. M. and J. Bergelson (2006). "Variation in resistance and virulence in the interaction between Arabidopsis thaliana and a bacterial pathogen." </w:t>
      </w:r>
      <w:r w:rsidRPr="00042D5F">
        <w:rPr>
          <w:u w:val="single"/>
        </w:rPr>
        <w:t>Evolution</w:t>
      </w:r>
      <w:r w:rsidRPr="00042D5F">
        <w:t xml:space="preserve"> </w:t>
      </w:r>
      <w:r w:rsidRPr="00042D5F">
        <w:rPr>
          <w:b/>
        </w:rPr>
        <w:t>60</w:t>
      </w:r>
      <w:r w:rsidRPr="00042D5F">
        <w:t>(8): 1562-1573.</w:t>
      </w:r>
    </w:p>
    <w:p w14:paraId="2C4E5015" w14:textId="77777777" w:rsidR="00042D5F" w:rsidRPr="00042D5F" w:rsidRDefault="00042D5F" w:rsidP="00042D5F">
      <w:pPr>
        <w:pStyle w:val="EndNoteBibliography"/>
      </w:pPr>
      <w:r w:rsidRPr="00042D5F">
        <w:t xml:space="preserve">Guimaraes, R. L., R. T. Chetelat and H. U. Stotz (2004). "Resistance to Botrytis cinerea in Solanum lycopersicoides is dominant in hybrids with tomato, and involves induced hyphal death." </w:t>
      </w:r>
      <w:r w:rsidRPr="00042D5F">
        <w:rPr>
          <w:u w:val="single"/>
        </w:rPr>
        <w:t>European journal of plant pathology</w:t>
      </w:r>
      <w:r w:rsidRPr="00042D5F">
        <w:t xml:space="preserve"> </w:t>
      </w:r>
      <w:r w:rsidRPr="00042D5F">
        <w:rPr>
          <w:b/>
        </w:rPr>
        <w:t>110</w:t>
      </w:r>
      <w:r w:rsidRPr="00042D5F">
        <w:t>(1): 13-23.</w:t>
      </w:r>
    </w:p>
    <w:p w14:paraId="16A94A8F" w14:textId="77777777" w:rsidR="00042D5F" w:rsidRPr="00042D5F" w:rsidRDefault="00042D5F" w:rsidP="00042D5F">
      <w:pPr>
        <w:pStyle w:val="EndNoteBibliography"/>
      </w:pPr>
      <w:r w:rsidRPr="00042D5F">
        <w:t xml:space="preserve">Gust, A. A. (2015). "Peptidoglycan perception in plants." </w:t>
      </w:r>
      <w:r w:rsidRPr="00042D5F">
        <w:rPr>
          <w:u w:val="single"/>
        </w:rPr>
        <w:t>PLoS pathogens</w:t>
      </w:r>
      <w:r w:rsidRPr="00042D5F">
        <w:t xml:space="preserve"> </w:t>
      </w:r>
      <w:r w:rsidRPr="00042D5F">
        <w:rPr>
          <w:b/>
        </w:rPr>
        <w:t>11</w:t>
      </w:r>
      <w:r w:rsidRPr="00042D5F">
        <w:t>(12): e1005275.</w:t>
      </w:r>
    </w:p>
    <w:p w14:paraId="02FA1E15" w14:textId="77777777" w:rsidR="00042D5F" w:rsidRPr="00042D5F" w:rsidRDefault="00042D5F" w:rsidP="00042D5F">
      <w:pPr>
        <w:pStyle w:val="EndNoteBibliography"/>
      </w:pPr>
      <w:r w:rsidRPr="00042D5F">
        <w:t xml:space="preserve">Hacquard, S., B. Kracher, T. Maekawa, S. Vernaldi, P. Schulze-Lefert and E. V. L. van Themaat (2013). "Mosaic genome structure of the barley powdery mildew pathogen and conservation of transcriptional programs in divergent hosts." </w:t>
      </w:r>
      <w:r w:rsidRPr="00042D5F">
        <w:rPr>
          <w:u w:val="single"/>
        </w:rPr>
        <w:t>Proceedings of the National Academy of Sciences</w:t>
      </w:r>
      <w:r w:rsidRPr="00042D5F">
        <w:t xml:space="preserve"> </w:t>
      </w:r>
      <w:r w:rsidRPr="00042D5F">
        <w:rPr>
          <w:b/>
        </w:rPr>
        <w:t>110</w:t>
      </w:r>
      <w:r w:rsidRPr="00042D5F">
        <w:t>(24): E2219-E2228.</w:t>
      </w:r>
    </w:p>
    <w:p w14:paraId="591CFF99" w14:textId="77777777" w:rsidR="00042D5F" w:rsidRPr="00042D5F" w:rsidRDefault="00042D5F" w:rsidP="00042D5F">
      <w:pPr>
        <w:pStyle w:val="EndNoteBibliography"/>
      </w:pPr>
      <w:r w:rsidRPr="00042D5F">
        <w:t xml:space="preserve">Hahn, M. (2014). "The rising threat of fungicide resistance in plant pathogenic fungi: Botrytis as a case study." </w:t>
      </w:r>
      <w:r w:rsidRPr="00042D5F">
        <w:rPr>
          <w:u w:val="single"/>
        </w:rPr>
        <w:t>Journal of chemical biology</w:t>
      </w:r>
      <w:r w:rsidRPr="00042D5F">
        <w:t xml:space="preserve"> </w:t>
      </w:r>
      <w:r w:rsidRPr="00042D5F">
        <w:rPr>
          <w:b/>
        </w:rPr>
        <w:t>7</w:t>
      </w:r>
      <w:r w:rsidRPr="00042D5F">
        <w:t>(4): 133-141.</w:t>
      </w:r>
    </w:p>
    <w:p w14:paraId="6BE93226" w14:textId="77777777" w:rsidR="00042D5F" w:rsidRPr="00042D5F" w:rsidRDefault="00042D5F" w:rsidP="00042D5F">
      <w:pPr>
        <w:pStyle w:val="EndNoteBibliography"/>
      </w:pPr>
      <w:r w:rsidRPr="00042D5F">
        <w:t xml:space="preserve">Hématy, K., C. Cherk and S. Somerville (2009). "Host–pathogen warfare at the plant cell wall." </w:t>
      </w:r>
      <w:r w:rsidRPr="00042D5F">
        <w:rPr>
          <w:u w:val="single"/>
        </w:rPr>
        <w:t>Current opinion in plant biology</w:t>
      </w:r>
      <w:r w:rsidRPr="00042D5F">
        <w:t xml:space="preserve"> </w:t>
      </w:r>
      <w:r w:rsidRPr="00042D5F">
        <w:rPr>
          <w:b/>
        </w:rPr>
        <w:t>12</w:t>
      </w:r>
      <w:r w:rsidRPr="00042D5F">
        <w:t>(4): 406-413.</w:t>
      </w:r>
    </w:p>
    <w:p w14:paraId="513FCF0E" w14:textId="77777777" w:rsidR="00042D5F" w:rsidRPr="00042D5F" w:rsidRDefault="00042D5F" w:rsidP="00042D5F">
      <w:pPr>
        <w:pStyle w:val="EndNoteBibliography"/>
      </w:pPr>
      <w:r w:rsidRPr="00042D5F">
        <w:t xml:space="preserve">Hevia, M. A., P. Canessa, H. Müller-Esparza and L. F. Larrondo (2015). "A circadian oscillator in the fungus Botrytis cinerea regulates virulence when infecting Arabidopsis thaliana." </w:t>
      </w:r>
      <w:r w:rsidRPr="00042D5F">
        <w:rPr>
          <w:u w:val="single"/>
        </w:rPr>
        <w:t>Proceedings of the National Academy of Sciences</w:t>
      </w:r>
      <w:r w:rsidRPr="00042D5F">
        <w:t xml:space="preserve"> </w:t>
      </w:r>
      <w:r w:rsidRPr="00042D5F">
        <w:rPr>
          <w:b/>
        </w:rPr>
        <w:t>112</w:t>
      </w:r>
      <w:r w:rsidRPr="00042D5F">
        <w:t>(28): 8744-8749.</w:t>
      </w:r>
    </w:p>
    <w:p w14:paraId="5730347A" w14:textId="77777777" w:rsidR="00042D5F" w:rsidRPr="00042D5F" w:rsidRDefault="00042D5F" w:rsidP="00042D5F">
      <w:pPr>
        <w:pStyle w:val="EndNoteBibliography"/>
      </w:pPr>
      <w:r w:rsidRPr="00042D5F">
        <w:t xml:space="preserve">Hyten, D. L., Q. Song, Y. Zhu, I.-Y. Choi, R. L. Nelson, J. M. Costa, J. E. Specht, R. C. Shoemaker and P. B. Cregan (2006). "Impacts of genetic bottlenecks on soybean genome diversity." </w:t>
      </w:r>
      <w:r w:rsidRPr="00042D5F">
        <w:rPr>
          <w:u w:val="single"/>
        </w:rPr>
        <w:t>Proceedings of the National Academy of Sciences</w:t>
      </w:r>
      <w:r w:rsidRPr="00042D5F">
        <w:t xml:space="preserve"> </w:t>
      </w:r>
      <w:r w:rsidRPr="00042D5F">
        <w:rPr>
          <w:b/>
        </w:rPr>
        <w:t>103</w:t>
      </w:r>
      <w:r w:rsidRPr="00042D5F">
        <w:t>(45): 16666-16671.</w:t>
      </w:r>
    </w:p>
    <w:p w14:paraId="4E5414E4" w14:textId="77777777" w:rsidR="00042D5F" w:rsidRPr="00042D5F" w:rsidRDefault="00042D5F" w:rsidP="00042D5F">
      <w:pPr>
        <w:pStyle w:val="EndNoteBibliography"/>
      </w:pPr>
      <w:r w:rsidRPr="00042D5F">
        <w:t xml:space="preserve">Jones, J. D. and J. L. Dangl (2006). "The plant immune system." </w:t>
      </w:r>
      <w:r w:rsidRPr="00042D5F">
        <w:rPr>
          <w:u w:val="single"/>
        </w:rPr>
        <w:t>Nature</w:t>
      </w:r>
      <w:r w:rsidRPr="00042D5F">
        <w:t xml:space="preserve"> </w:t>
      </w:r>
      <w:r w:rsidRPr="00042D5F">
        <w:rPr>
          <w:b/>
        </w:rPr>
        <w:t>444</w:t>
      </w:r>
      <w:r w:rsidRPr="00042D5F">
        <w:t>(7117): 323-329.</w:t>
      </w:r>
    </w:p>
    <w:p w14:paraId="75A8CDA2" w14:textId="77777777" w:rsidR="00042D5F" w:rsidRPr="00042D5F" w:rsidRDefault="00042D5F" w:rsidP="00042D5F">
      <w:pPr>
        <w:pStyle w:val="EndNoteBibliography"/>
      </w:pPr>
      <w:r w:rsidRPr="00042D5F">
        <w:t xml:space="preserve">Katan, T. (1999). "Current status of vegetative compatibility groups in Fusarium oxysporum." </w:t>
      </w:r>
      <w:r w:rsidRPr="00042D5F">
        <w:rPr>
          <w:u w:val="single"/>
        </w:rPr>
        <w:t>Phytoparasitica</w:t>
      </w:r>
      <w:r w:rsidRPr="00042D5F">
        <w:t xml:space="preserve"> </w:t>
      </w:r>
      <w:r w:rsidRPr="00042D5F">
        <w:rPr>
          <w:b/>
        </w:rPr>
        <w:t>27</w:t>
      </w:r>
      <w:r w:rsidRPr="00042D5F">
        <w:t>(1): 51-64.</w:t>
      </w:r>
    </w:p>
    <w:p w14:paraId="791063DB" w14:textId="77777777" w:rsidR="00042D5F" w:rsidRPr="00042D5F" w:rsidRDefault="00042D5F" w:rsidP="00042D5F">
      <w:pPr>
        <w:pStyle w:val="EndNoteBibliography"/>
      </w:pPr>
      <w:r w:rsidRPr="00042D5F">
        <w:t xml:space="preserve">Keen, N. (1992). "The molecular biology of disease resistance." </w:t>
      </w:r>
      <w:r w:rsidRPr="00042D5F">
        <w:rPr>
          <w:u w:val="single"/>
        </w:rPr>
        <w:t>Plant molecular biology</w:t>
      </w:r>
      <w:r w:rsidRPr="00042D5F">
        <w:t xml:space="preserve"> </w:t>
      </w:r>
      <w:r w:rsidRPr="00042D5F">
        <w:rPr>
          <w:b/>
        </w:rPr>
        <w:t>19</w:t>
      </w:r>
      <w:r w:rsidRPr="00042D5F">
        <w:t>(1): 109-122.</w:t>
      </w:r>
    </w:p>
    <w:p w14:paraId="4C08EFBE" w14:textId="77777777" w:rsidR="00042D5F" w:rsidRPr="00042D5F" w:rsidRDefault="00042D5F" w:rsidP="00042D5F">
      <w:pPr>
        <w:pStyle w:val="EndNoteBibliography"/>
      </w:pPr>
      <w:r w:rsidRPr="00042D5F">
        <w:t xml:space="preserve">Kliebenstein, D. J., H. C. Rowe and K. J. Denby (2005). "Secondary metabolites influence Arabidopsis/Botrytis interactions: variation in host production and pathogen sensitivity." </w:t>
      </w:r>
      <w:r w:rsidRPr="00042D5F">
        <w:rPr>
          <w:u w:val="single"/>
        </w:rPr>
        <w:t>The Plant Journal</w:t>
      </w:r>
      <w:r w:rsidRPr="00042D5F">
        <w:t xml:space="preserve"> </w:t>
      </w:r>
      <w:r w:rsidRPr="00042D5F">
        <w:rPr>
          <w:b/>
        </w:rPr>
        <w:t>44</w:t>
      </w:r>
      <w:r w:rsidRPr="00042D5F">
        <w:t>(1): 25-36.</w:t>
      </w:r>
    </w:p>
    <w:p w14:paraId="1E007D38" w14:textId="77777777" w:rsidR="00042D5F" w:rsidRPr="00042D5F" w:rsidRDefault="00042D5F" w:rsidP="00042D5F">
      <w:pPr>
        <w:pStyle w:val="EndNoteBibliography"/>
      </w:pPr>
      <w:r w:rsidRPr="00042D5F">
        <w:t xml:space="preserve">Koenig, D., J. M. Jiménez-Gómez, S. Kimura, D. Fulop, D. H. Chitwood, L. R. Headland, R. Kumar, M. F. Covington, U. K. Devisetty and A. V. Tat (2013). "Comparative transcriptomics reveals patterns of selection in domesticated and wild tomato." </w:t>
      </w:r>
      <w:r w:rsidRPr="00042D5F">
        <w:rPr>
          <w:u w:val="single"/>
        </w:rPr>
        <w:t>Proceedings of the National Academy of Sciences</w:t>
      </w:r>
      <w:r w:rsidRPr="00042D5F">
        <w:t xml:space="preserve"> </w:t>
      </w:r>
      <w:r w:rsidRPr="00042D5F">
        <w:rPr>
          <w:b/>
        </w:rPr>
        <w:t>110</w:t>
      </w:r>
      <w:r w:rsidRPr="00042D5F">
        <w:t>(28): E2655-E2662.</w:t>
      </w:r>
    </w:p>
    <w:p w14:paraId="25316EDE" w14:textId="77777777" w:rsidR="00042D5F" w:rsidRPr="00042D5F" w:rsidRDefault="00042D5F" w:rsidP="00042D5F">
      <w:pPr>
        <w:pStyle w:val="EndNoteBibliography"/>
      </w:pPr>
      <w:r w:rsidRPr="00042D5F">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042D5F">
        <w:rPr>
          <w:u w:val="single"/>
        </w:rPr>
        <w:t>Plant Physiology</w:t>
      </w:r>
      <w:r w:rsidRPr="00042D5F">
        <w:t>: pp. 00997.02015.</w:t>
      </w:r>
    </w:p>
    <w:p w14:paraId="7A1F2E80" w14:textId="77777777" w:rsidR="00042D5F" w:rsidRPr="00042D5F" w:rsidRDefault="00042D5F" w:rsidP="00042D5F">
      <w:pPr>
        <w:pStyle w:val="EndNoteBibliography"/>
      </w:pPr>
      <w:r w:rsidRPr="00042D5F">
        <w:t xml:space="preserve">Kover, P. X. and B. A. Schaal (2002). "Genetic variation for disease resistance and tolerance among Arabidopsis thaliana accessions." </w:t>
      </w:r>
      <w:r w:rsidRPr="00042D5F">
        <w:rPr>
          <w:u w:val="single"/>
        </w:rPr>
        <w:t>Proceedings of the National Academy of Sciences</w:t>
      </w:r>
      <w:r w:rsidRPr="00042D5F">
        <w:t xml:space="preserve"> </w:t>
      </w:r>
      <w:r w:rsidRPr="00042D5F">
        <w:rPr>
          <w:b/>
        </w:rPr>
        <w:t>99</w:t>
      </w:r>
      <w:r w:rsidRPr="00042D5F">
        <w:t>(17): 11270-11274.</w:t>
      </w:r>
    </w:p>
    <w:p w14:paraId="73F897C3" w14:textId="77777777" w:rsidR="00042D5F" w:rsidRPr="00042D5F" w:rsidRDefault="00042D5F" w:rsidP="00042D5F">
      <w:pPr>
        <w:pStyle w:val="EndNoteBibliography"/>
      </w:pPr>
      <w:r w:rsidRPr="00042D5F">
        <w:t xml:space="preserve">Kretschmer, M. and M. Hahn (2008). "Fungicide resistance and genetic diversity of Botrytis cinerea isolates from a vineyard in Germany." </w:t>
      </w:r>
      <w:r w:rsidRPr="00042D5F">
        <w:rPr>
          <w:u w:val="single"/>
        </w:rPr>
        <w:t>Journal of Plant Diseases and Protection</w:t>
      </w:r>
      <w:r w:rsidRPr="00042D5F">
        <w:t>: 214-219.</w:t>
      </w:r>
    </w:p>
    <w:p w14:paraId="0F89C22D" w14:textId="77777777" w:rsidR="00042D5F" w:rsidRPr="00042D5F" w:rsidRDefault="00042D5F" w:rsidP="00042D5F">
      <w:pPr>
        <w:pStyle w:val="EndNoteBibliography"/>
      </w:pPr>
      <w:r w:rsidRPr="00042D5F">
        <w:t xml:space="preserve">Kurtz, S., A. Phillippy, A. L. Delcher, M. Smoot, M. Shumway, C. Antonescu and S. L. Salzberg (2004). "Versatile and open software for comparing large genomes." </w:t>
      </w:r>
      <w:r w:rsidRPr="00042D5F">
        <w:rPr>
          <w:u w:val="single"/>
        </w:rPr>
        <w:t>Genome biology</w:t>
      </w:r>
      <w:r w:rsidRPr="00042D5F">
        <w:t xml:space="preserve"> </w:t>
      </w:r>
      <w:r w:rsidRPr="00042D5F">
        <w:rPr>
          <w:b/>
        </w:rPr>
        <w:t>5</w:t>
      </w:r>
      <w:r w:rsidRPr="00042D5F">
        <w:t>(2): R12.</w:t>
      </w:r>
    </w:p>
    <w:p w14:paraId="49B777DC" w14:textId="77777777" w:rsidR="00042D5F" w:rsidRPr="00042D5F" w:rsidRDefault="00042D5F" w:rsidP="00042D5F">
      <w:pPr>
        <w:pStyle w:val="EndNoteBibliography"/>
      </w:pPr>
      <w:r w:rsidRPr="00042D5F">
        <w:t xml:space="preserve">Li, R., B. T. Weldegergis, J. Li, C. Jung, J. Qu, Y. Sun, H. Qian, C. Tee, J. J. van Loon and M. Dicke (2014). "Virulence factors of geminivirus interact with MYC2 to subvert plant resistance and promote vector performance." </w:t>
      </w:r>
      <w:r w:rsidRPr="00042D5F">
        <w:rPr>
          <w:u w:val="single"/>
        </w:rPr>
        <w:t>The Plant Cell</w:t>
      </w:r>
      <w:r w:rsidRPr="00042D5F">
        <w:t xml:space="preserve"> </w:t>
      </w:r>
      <w:r w:rsidRPr="00042D5F">
        <w:rPr>
          <w:b/>
        </w:rPr>
        <w:t>26</w:t>
      </w:r>
      <w:r w:rsidRPr="00042D5F">
        <w:t>(12): 4991-5008.</w:t>
      </w:r>
    </w:p>
    <w:p w14:paraId="1F0DF662" w14:textId="77777777" w:rsidR="00042D5F" w:rsidRPr="00042D5F" w:rsidRDefault="00042D5F" w:rsidP="00042D5F">
      <w:pPr>
        <w:pStyle w:val="EndNoteBibliography"/>
      </w:pPr>
      <w:r w:rsidRPr="00042D5F">
        <w:t xml:space="preserve">Liu, B., Y.-B. Hong, Y.-F. Zhang, X.-H. Li, L. Huang, H.-J. Zhang, D.-Y. Li and F.-M. Song (2014). "Tomato WRKY transcriptional factor SlDRW1 is required for disease resistance against Botrytis cinerea and tolerance to oxidative stress." </w:t>
      </w:r>
      <w:r w:rsidRPr="00042D5F">
        <w:rPr>
          <w:u w:val="single"/>
        </w:rPr>
        <w:t>Plant Science</w:t>
      </w:r>
      <w:r w:rsidRPr="00042D5F">
        <w:t xml:space="preserve"> </w:t>
      </w:r>
      <w:r w:rsidRPr="00042D5F">
        <w:rPr>
          <w:b/>
        </w:rPr>
        <w:t>227</w:t>
      </w:r>
      <w:r w:rsidRPr="00042D5F">
        <w:t>: 145-156.</w:t>
      </w:r>
    </w:p>
    <w:p w14:paraId="069C7FA8" w14:textId="77777777" w:rsidR="00042D5F" w:rsidRPr="00042D5F" w:rsidRDefault="00042D5F" w:rsidP="00042D5F">
      <w:pPr>
        <w:pStyle w:val="EndNoteBibliography"/>
      </w:pPr>
      <w:r w:rsidRPr="00042D5F">
        <w:t xml:space="preserve">Loxdale, H. D., G. Lushai and J. A. Harvey (2011). "The evolutionary improbability of ‘generalism’in nature, with special reference to insects." </w:t>
      </w:r>
      <w:r w:rsidRPr="00042D5F">
        <w:rPr>
          <w:u w:val="single"/>
        </w:rPr>
        <w:t>Biological Journal of the Linnean Society</w:t>
      </w:r>
      <w:r w:rsidRPr="00042D5F">
        <w:t xml:space="preserve"> </w:t>
      </w:r>
      <w:r w:rsidRPr="00042D5F">
        <w:rPr>
          <w:b/>
        </w:rPr>
        <w:t>103</w:t>
      </w:r>
      <w:r w:rsidRPr="00042D5F">
        <w:t>(1): 1-18.</w:t>
      </w:r>
    </w:p>
    <w:p w14:paraId="56F770A6" w14:textId="77777777" w:rsidR="00042D5F" w:rsidRPr="00042D5F" w:rsidRDefault="00042D5F" w:rsidP="00042D5F">
      <w:pPr>
        <w:pStyle w:val="EndNoteBibliography"/>
      </w:pPr>
      <w:r w:rsidRPr="00042D5F">
        <w:t xml:space="preserve">Ma, Z. and T. J. Michailides (2005). "Genetic structure of Botrytis cinerea populations from different host plants in California." </w:t>
      </w:r>
      <w:r w:rsidRPr="00042D5F">
        <w:rPr>
          <w:u w:val="single"/>
        </w:rPr>
        <w:t>Plant disease</w:t>
      </w:r>
      <w:r w:rsidRPr="00042D5F">
        <w:t xml:space="preserve"> </w:t>
      </w:r>
      <w:r w:rsidRPr="00042D5F">
        <w:rPr>
          <w:b/>
        </w:rPr>
        <w:t>89</w:t>
      </w:r>
      <w:r w:rsidRPr="00042D5F">
        <w:t>(10): 1083-1089.</w:t>
      </w:r>
    </w:p>
    <w:p w14:paraId="3C14E367" w14:textId="77777777" w:rsidR="00042D5F" w:rsidRPr="00042D5F" w:rsidRDefault="00042D5F" w:rsidP="00042D5F">
      <w:pPr>
        <w:pStyle w:val="EndNoteBibliography"/>
      </w:pPr>
      <w:r w:rsidRPr="00042D5F">
        <w:t xml:space="preserve">Martinez, F., D. Blancard, P. Lecomte, C. Levis, B. Dubos and M. Fermaud (2003). "Phenotypic differences between vacuma and transposa subpopulations of Botrytis cinerea." </w:t>
      </w:r>
      <w:r w:rsidRPr="00042D5F">
        <w:rPr>
          <w:u w:val="single"/>
        </w:rPr>
        <w:t>European Journal of Plant Pathology</w:t>
      </w:r>
      <w:r w:rsidRPr="00042D5F">
        <w:t xml:space="preserve"> </w:t>
      </w:r>
      <w:r w:rsidRPr="00042D5F">
        <w:rPr>
          <w:b/>
        </w:rPr>
        <w:t>109</w:t>
      </w:r>
      <w:r w:rsidRPr="00042D5F">
        <w:t>(5): 479-488.</w:t>
      </w:r>
    </w:p>
    <w:p w14:paraId="1E1BFF89" w14:textId="77777777" w:rsidR="00042D5F" w:rsidRPr="00042D5F" w:rsidRDefault="00042D5F" w:rsidP="00042D5F">
      <w:pPr>
        <w:pStyle w:val="EndNoteBibliography"/>
      </w:pPr>
      <w:r w:rsidRPr="00042D5F">
        <w:t xml:space="preserve">Miller, J. and S. Tanksley (1990). "RFLP analysis of phylogenetic relationships and genetic variation in the genus Lycopersicon." </w:t>
      </w:r>
      <w:r w:rsidRPr="00042D5F">
        <w:rPr>
          <w:u w:val="single"/>
        </w:rPr>
        <w:t>TAG Theoretical and Applied Genetics</w:t>
      </w:r>
      <w:r w:rsidRPr="00042D5F">
        <w:t xml:space="preserve"> </w:t>
      </w:r>
      <w:r w:rsidRPr="00042D5F">
        <w:rPr>
          <w:b/>
        </w:rPr>
        <w:t>80</w:t>
      </w:r>
      <w:r w:rsidRPr="00042D5F">
        <w:t>(4): 437-448.</w:t>
      </w:r>
    </w:p>
    <w:p w14:paraId="4A9FAEAE" w14:textId="77777777" w:rsidR="00042D5F" w:rsidRPr="00042D5F" w:rsidRDefault="00042D5F" w:rsidP="00042D5F">
      <w:pPr>
        <w:pStyle w:val="EndNoteBibliography"/>
      </w:pPr>
      <w:r w:rsidRPr="00042D5F">
        <w:t xml:space="preserve">Müller, N. A., C. L. Wijnen, A. Srinivasan, M. Ryngajllo, I. Ofner, T. Lin, A. Ranjan, D. West, J. N. Maloof and N. R. Sinha (2016). "Domestication selected for deceleration of the circadian clock in cultivated tomato." </w:t>
      </w:r>
      <w:r w:rsidRPr="00042D5F">
        <w:rPr>
          <w:u w:val="single"/>
        </w:rPr>
        <w:t>Nature genetics</w:t>
      </w:r>
      <w:r w:rsidRPr="00042D5F">
        <w:t xml:space="preserve"> </w:t>
      </w:r>
      <w:r w:rsidRPr="00042D5F">
        <w:rPr>
          <w:b/>
        </w:rPr>
        <w:t>48</w:t>
      </w:r>
      <w:r w:rsidRPr="00042D5F">
        <w:t>(1): 89-93.</w:t>
      </w:r>
    </w:p>
    <w:p w14:paraId="7800D2AB" w14:textId="77777777" w:rsidR="00042D5F" w:rsidRPr="00042D5F" w:rsidRDefault="00042D5F" w:rsidP="00042D5F">
      <w:pPr>
        <w:pStyle w:val="EndNoteBibliography"/>
      </w:pPr>
      <w:r w:rsidRPr="00042D5F">
        <w:t xml:space="preserve">Nicot, P., A. Moretti, C. Romiti, M. Bardin, C. Caranta and H. Ferriere (2002). "Differences in susceptibility of pruning wounds and leaves to infection by Botrytis cinerea among wild tomato accessions." </w:t>
      </w:r>
      <w:r w:rsidRPr="00042D5F">
        <w:rPr>
          <w:u w:val="single"/>
        </w:rPr>
        <w:t>TGC Report</w:t>
      </w:r>
      <w:r w:rsidRPr="00042D5F">
        <w:t xml:space="preserve"> </w:t>
      </w:r>
      <w:r w:rsidRPr="00042D5F">
        <w:rPr>
          <w:b/>
        </w:rPr>
        <w:t>52</w:t>
      </w:r>
      <w:r w:rsidRPr="00042D5F">
        <w:t>: 24-26.</w:t>
      </w:r>
    </w:p>
    <w:p w14:paraId="74F13FF4" w14:textId="77777777" w:rsidR="00042D5F" w:rsidRPr="00042D5F" w:rsidRDefault="00042D5F" w:rsidP="00042D5F">
      <w:pPr>
        <w:pStyle w:val="EndNoteBibliography"/>
      </w:pPr>
      <w:r w:rsidRPr="00042D5F">
        <w:t xml:space="preserve">Nicot, P. C. and A. Baille (1996). Integrated control of Botrytis cinerea on greenhouse tomatoes. </w:t>
      </w:r>
      <w:r w:rsidRPr="00042D5F">
        <w:rPr>
          <w:u w:val="single"/>
        </w:rPr>
        <w:t>Aerial Plant Surface Microbiology</w:t>
      </w:r>
      <w:r w:rsidRPr="00042D5F">
        <w:t>, Springer</w:t>
      </w:r>
      <w:r w:rsidRPr="00042D5F">
        <w:rPr>
          <w:b/>
        </w:rPr>
        <w:t xml:space="preserve">: </w:t>
      </w:r>
      <w:r w:rsidRPr="00042D5F">
        <w:t>169-189.</w:t>
      </w:r>
    </w:p>
    <w:p w14:paraId="458776B3" w14:textId="77777777" w:rsidR="00042D5F" w:rsidRPr="00042D5F" w:rsidRDefault="00042D5F" w:rsidP="00042D5F">
      <w:pPr>
        <w:pStyle w:val="EndNoteBibliography"/>
      </w:pPr>
      <w:r w:rsidRPr="00042D5F">
        <w:t xml:space="preserve">Nomura, K., M. Melotto and S.-Y. He (2005). "Suppression of host defense in compatible plant–Pseudomonas syringae interactions." </w:t>
      </w:r>
      <w:r w:rsidRPr="00042D5F">
        <w:rPr>
          <w:u w:val="single"/>
        </w:rPr>
        <w:t>Current opinion in plant biology</w:t>
      </w:r>
      <w:r w:rsidRPr="00042D5F">
        <w:t xml:space="preserve"> </w:t>
      </w:r>
      <w:r w:rsidRPr="00042D5F">
        <w:rPr>
          <w:b/>
        </w:rPr>
        <w:t>8</w:t>
      </w:r>
      <w:r w:rsidRPr="00042D5F">
        <w:t>(4): 361-368.</w:t>
      </w:r>
    </w:p>
    <w:p w14:paraId="697D77CB" w14:textId="77777777" w:rsidR="00042D5F" w:rsidRPr="00042D5F" w:rsidRDefault="00042D5F" w:rsidP="00042D5F">
      <w:pPr>
        <w:pStyle w:val="EndNoteBibliography"/>
      </w:pPr>
      <w:r w:rsidRPr="00042D5F">
        <w:t xml:space="preserve">Ober, U., W. Huang, M. Magwire, M. Schlather, H. Simianer and T. F. Mackay (2015). "Accounting for genetic architecture improves sequence based genomic prediction for a Drosophila fitness trait." </w:t>
      </w:r>
      <w:r w:rsidRPr="00042D5F">
        <w:rPr>
          <w:u w:val="single"/>
        </w:rPr>
        <w:t>PLoS One</w:t>
      </w:r>
      <w:r w:rsidRPr="00042D5F">
        <w:t xml:space="preserve"> </w:t>
      </w:r>
      <w:r w:rsidRPr="00042D5F">
        <w:rPr>
          <w:b/>
        </w:rPr>
        <w:t>10</w:t>
      </w:r>
      <w:r w:rsidRPr="00042D5F">
        <w:t>(5): e0126880.</w:t>
      </w:r>
    </w:p>
    <w:p w14:paraId="7D7A8410" w14:textId="77777777" w:rsidR="00042D5F" w:rsidRPr="00042D5F" w:rsidRDefault="00042D5F" w:rsidP="00042D5F">
      <w:pPr>
        <w:pStyle w:val="EndNoteBibliography"/>
      </w:pPr>
      <w:r w:rsidRPr="00042D5F">
        <w:t xml:space="preserve">Ormond, E. L., A. P. Thomas, P. J. Pugh, J. K. Pell and H. E. Roy (2010). "A fungal pathogen in time and space: the population dynamics of Beauveria bassiana in a conifer forest." </w:t>
      </w:r>
      <w:r w:rsidRPr="00042D5F">
        <w:rPr>
          <w:u w:val="single"/>
        </w:rPr>
        <w:t>FEMS microbiology ecology</w:t>
      </w:r>
      <w:r w:rsidRPr="00042D5F">
        <w:t xml:space="preserve"> </w:t>
      </w:r>
      <w:r w:rsidRPr="00042D5F">
        <w:rPr>
          <w:b/>
        </w:rPr>
        <w:t>74</w:t>
      </w:r>
      <w:r w:rsidRPr="00042D5F">
        <w:t>(1): 146-154.</w:t>
      </w:r>
    </w:p>
    <w:p w14:paraId="057409FF" w14:textId="77777777" w:rsidR="00042D5F" w:rsidRPr="00042D5F" w:rsidRDefault="00042D5F" w:rsidP="00042D5F">
      <w:pPr>
        <w:pStyle w:val="EndNoteBibliography"/>
      </w:pPr>
      <w:r w:rsidRPr="00042D5F">
        <w:t xml:space="preserve">Panthee, D. R. and F. Chen (2010). "Genomics of fungal disease resistance in tomato." </w:t>
      </w:r>
      <w:r w:rsidRPr="00042D5F">
        <w:rPr>
          <w:u w:val="single"/>
        </w:rPr>
        <w:t>Current genomics</w:t>
      </w:r>
      <w:r w:rsidRPr="00042D5F">
        <w:t xml:space="preserve"> </w:t>
      </w:r>
      <w:r w:rsidRPr="00042D5F">
        <w:rPr>
          <w:b/>
        </w:rPr>
        <w:t>11</w:t>
      </w:r>
      <w:r w:rsidRPr="00042D5F">
        <w:t>(1): 30-39.</w:t>
      </w:r>
    </w:p>
    <w:p w14:paraId="33854ECC" w14:textId="77777777" w:rsidR="00042D5F" w:rsidRPr="00042D5F" w:rsidRDefault="00042D5F" w:rsidP="00042D5F">
      <w:pPr>
        <w:pStyle w:val="EndNoteBibliography"/>
      </w:pPr>
      <w:r w:rsidRPr="00042D5F">
        <w:t xml:space="preserve">Parlevliet, J. E. (2002). "Durability of resistance against fungal, bacterial and viral pathogens; present situation." </w:t>
      </w:r>
      <w:r w:rsidRPr="00042D5F">
        <w:rPr>
          <w:u w:val="single"/>
        </w:rPr>
        <w:t>Euphytica</w:t>
      </w:r>
      <w:r w:rsidRPr="00042D5F">
        <w:t xml:space="preserve"> </w:t>
      </w:r>
      <w:r w:rsidRPr="00042D5F">
        <w:rPr>
          <w:b/>
        </w:rPr>
        <w:t>124</w:t>
      </w:r>
      <w:r w:rsidRPr="00042D5F">
        <w:t>(2): 147-156.</w:t>
      </w:r>
    </w:p>
    <w:p w14:paraId="36CD0631" w14:textId="77777777" w:rsidR="00042D5F" w:rsidRPr="00042D5F" w:rsidRDefault="00042D5F" w:rsidP="00042D5F">
      <w:pPr>
        <w:pStyle w:val="EndNoteBibliography"/>
      </w:pPr>
      <w:r w:rsidRPr="00042D5F">
        <w:t xml:space="preserve">Pau, G., F. Fuchs, O. Sklyar, M. Boutros and W. Huber (2010). "EBImage—an R package for image processing with applications to cellular phenotypes." </w:t>
      </w:r>
      <w:r w:rsidRPr="00042D5F">
        <w:rPr>
          <w:u w:val="single"/>
        </w:rPr>
        <w:t>Bioinformatics</w:t>
      </w:r>
      <w:r w:rsidRPr="00042D5F">
        <w:t xml:space="preserve"> </w:t>
      </w:r>
      <w:r w:rsidRPr="00042D5F">
        <w:rPr>
          <w:b/>
        </w:rPr>
        <w:t>26</w:t>
      </w:r>
      <w:r w:rsidRPr="00042D5F">
        <w:t>(7): 979-981.</w:t>
      </w:r>
    </w:p>
    <w:p w14:paraId="03608A23" w14:textId="77777777" w:rsidR="00042D5F" w:rsidRPr="00042D5F" w:rsidRDefault="00042D5F" w:rsidP="00042D5F">
      <w:pPr>
        <w:pStyle w:val="EndNoteBibliography"/>
      </w:pPr>
      <w:r w:rsidRPr="00042D5F">
        <w:t xml:space="preserve">Pazzagli, L., V. Seidl-Seiboth, M. Barsottini, W. A. Vargas, A. Scala and P. K. Mukherjee (2014). "Cerato-platanins: elicitors and effectors." </w:t>
      </w:r>
      <w:r w:rsidRPr="00042D5F">
        <w:rPr>
          <w:u w:val="single"/>
        </w:rPr>
        <w:t>Plant Science</w:t>
      </w:r>
      <w:r w:rsidRPr="00042D5F">
        <w:t xml:space="preserve"> </w:t>
      </w:r>
      <w:r w:rsidRPr="00042D5F">
        <w:rPr>
          <w:b/>
        </w:rPr>
        <w:t>228</w:t>
      </w:r>
      <w:r w:rsidRPr="00042D5F">
        <w:t>: 79-87.</w:t>
      </w:r>
    </w:p>
    <w:p w14:paraId="71F61ECD" w14:textId="77777777" w:rsidR="00042D5F" w:rsidRPr="00042D5F" w:rsidRDefault="00042D5F" w:rsidP="00042D5F">
      <w:pPr>
        <w:pStyle w:val="EndNoteBibliography"/>
      </w:pPr>
      <w:r w:rsidRPr="00042D5F">
        <w:t xml:space="preserve">Peralta, I., D. Spooner and S. Knapp (2008). "The taxonomy of tomatoes: a revision of wild tomatoes (Solanum section Lycopersicon) and their outgroup relatives in sections Juglandifolium and Lycopersicoides." </w:t>
      </w:r>
      <w:r w:rsidRPr="00042D5F">
        <w:rPr>
          <w:u w:val="single"/>
        </w:rPr>
        <w:t>Syst Bot Monogr</w:t>
      </w:r>
      <w:r w:rsidRPr="00042D5F">
        <w:t xml:space="preserve"> </w:t>
      </w:r>
      <w:r w:rsidRPr="00042D5F">
        <w:rPr>
          <w:b/>
        </w:rPr>
        <w:t>84</w:t>
      </w:r>
      <w:r w:rsidRPr="00042D5F">
        <w:t>: 1-186.</w:t>
      </w:r>
    </w:p>
    <w:p w14:paraId="23438AC9" w14:textId="77777777" w:rsidR="00042D5F" w:rsidRPr="00042D5F" w:rsidRDefault="00042D5F" w:rsidP="00042D5F">
      <w:pPr>
        <w:pStyle w:val="EndNoteBibliography"/>
      </w:pPr>
      <w:r w:rsidRPr="00042D5F">
        <w:t xml:space="preserve">Persoons, A., E. Morin, C. Delaruelle, T. Payen, F. Halkett, P. Frey, S. De Mita and S. Duplessis (2014). "Patterns of genomic variation in the poplar rust fungus Melampsora larici-populina identify pathogenesis-related factors." </w:t>
      </w:r>
      <w:r w:rsidRPr="00042D5F">
        <w:rPr>
          <w:u w:val="single"/>
        </w:rPr>
        <w:t>Frontiers in plant science</w:t>
      </w:r>
      <w:r w:rsidRPr="00042D5F">
        <w:t xml:space="preserve"> </w:t>
      </w:r>
      <w:r w:rsidRPr="00042D5F">
        <w:rPr>
          <w:b/>
        </w:rPr>
        <w:t>5</w:t>
      </w:r>
      <w:r w:rsidRPr="00042D5F">
        <w:t>.</w:t>
      </w:r>
    </w:p>
    <w:p w14:paraId="5A52E052" w14:textId="77777777" w:rsidR="00042D5F" w:rsidRPr="00042D5F" w:rsidRDefault="00042D5F" w:rsidP="00042D5F">
      <w:pPr>
        <w:pStyle w:val="EndNoteBibliography"/>
      </w:pPr>
      <w:r w:rsidRPr="00042D5F">
        <w:t xml:space="preserve">Pieterse, C. M., D. Van der Does, C. Zamioudis, A. Leon-Reyes and S. C. Van Wees (2012). "Hormonal modulation of plant immunity." </w:t>
      </w:r>
      <w:r w:rsidRPr="00042D5F">
        <w:rPr>
          <w:u w:val="single"/>
        </w:rPr>
        <w:t>Annual review of cell and developmental biology</w:t>
      </w:r>
      <w:r w:rsidRPr="00042D5F">
        <w:t xml:space="preserve"> </w:t>
      </w:r>
      <w:r w:rsidRPr="00042D5F">
        <w:rPr>
          <w:b/>
        </w:rPr>
        <w:t>28</w:t>
      </w:r>
      <w:r w:rsidRPr="00042D5F">
        <w:t>: 489-521.</w:t>
      </w:r>
    </w:p>
    <w:p w14:paraId="7279D382" w14:textId="77777777" w:rsidR="00042D5F" w:rsidRPr="00042D5F" w:rsidRDefault="00042D5F" w:rsidP="00042D5F">
      <w:pPr>
        <w:pStyle w:val="EndNoteBibliography"/>
      </w:pPr>
      <w:r w:rsidRPr="00042D5F">
        <w:t xml:space="preserve">Poland, J. A., P. J. Balint-Kurti, R. J. Wisser, R. C. Pratt and R. J. Nelson (2009). "Shades of gray: the world of quantitative disease resistance." </w:t>
      </w:r>
      <w:r w:rsidRPr="00042D5F">
        <w:rPr>
          <w:u w:val="single"/>
        </w:rPr>
        <w:t>Trends in plant science</w:t>
      </w:r>
      <w:r w:rsidRPr="00042D5F">
        <w:t xml:space="preserve"> </w:t>
      </w:r>
      <w:r w:rsidRPr="00042D5F">
        <w:rPr>
          <w:b/>
        </w:rPr>
        <w:t>14</w:t>
      </w:r>
      <w:r w:rsidRPr="00042D5F">
        <w:t>(1): 21-29.</w:t>
      </w:r>
    </w:p>
    <w:p w14:paraId="4E11B90D" w14:textId="77777777" w:rsidR="00042D5F" w:rsidRPr="00042D5F" w:rsidRDefault="00042D5F" w:rsidP="00042D5F">
      <w:pPr>
        <w:pStyle w:val="EndNoteBibliography"/>
      </w:pPr>
      <w:r w:rsidRPr="00042D5F">
        <w:t xml:space="preserve">Power, R. A., J. Parkhill and T. de Oliveira (2017). "Microbial genome-wide association studies: lessons from human GWAS." </w:t>
      </w:r>
      <w:r w:rsidRPr="00042D5F">
        <w:rPr>
          <w:u w:val="single"/>
        </w:rPr>
        <w:t>Nature Reviews Genetics</w:t>
      </w:r>
      <w:r w:rsidRPr="00042D5F">
        <w:t xml:space="preserve"> </w:t>
      </w:r>
      <w:r w:rsidRPr="00042D5F">
        <w:rPr>
          <w:b/>
        </w:rPr>
        <w:t>18</w:t>
      </w:r>
      <w:r w:rsidRPr="00042D5F">
        <w:t>(1): 41-50.</w:t>
      </w:r>
    </w:p>
    <w:p w14:paraId="0D1862A8" w14:textId="77777777" w:rsidR="00042D5F" w:rsidRPr="00042D5F" w:rsidRDefault="00042D5F" w:rsidP="00042D5F">
      <w:pPr>
        <w:pStyle w:val="EndNoteBibliography"/>
      </w:pPr>
      <w:r w:rsidRPr="00042D5F">
        <w:t xml:space="preserve">Quidde, T., A. Osbourn and P. Tudzynski (1998). "Detoxification of α-tomatine by Botrytis cinerea." </w:t>
      </w:r>
      <w:r w:rsidRPr="00042D5F">
        <w:rPr>
          <w:u w:val="single"/>
        </w:rPr>
        <w:t>Physiological and Molecular Plant Pathology</w:t>
      </w:r>
      <w:r w:rsidRPr="00042D5F">
        <w:t xml:space="preserve"> </w:t>
      </w:r>
      <w:r w:rsidRPr="00042D5F">
        <w:rPr>
          <w:b/>
        </w:rPr>
        <w:t>52</w:t>
      </w:r>
      <w:r w:rsidRPr="00042D5F">
        <w:t>(3): 151-165.</w:t>
      </w:r>
    </w:p>
    <w:p w14:paraId="070DD783" w14:textId="77777777" w:rsidR="00042D5F" w:rsidRPr="00042D5F" w:rsidRDefault="00042D5F" w:rsidP="00042D5F">
      <w:pPr>
        <w:pStyle w:val="EndNoteBibliography"/>
      </w:pPr>
      <w:r w:rsidRPr="00042D5F">
        <w:t xml:space="preserve">R Development Core Team (2008). "R: A language and environment for statistical computing." </w:t>
      </w:r>
      <w:r w:rsidRPr="00042D5F">
        <w:rPr>
          <w:u w:val="single"/>
        </w:rPr>
        <w:t>R Foundation for Statistical Computing,Vienna, Austria. ISBN 3-900051-07-0</w:t>
      </w:r>
      <w:r w:rsidRPr="00042D5F">
        <w:t>.</w:t>
      </w:r>
    </w:p>
    <w:p w14:paraId="151A06E3" w14:textId="77777777" w:rsidR="00042D5F" w:rsidRPr="00042D5F" w:rsidRDefault="00042D5F" w:rsidP="00042D5F">
      <w:pPr>
        <w:pStyle w:val="EndNoteBibliography"/>
      </w:pPr>
      <w:r w:rsidRPr="00042D5F">
        <w:t xml:space="preserve">Romanazzi, G. and S. Droby (2016). Control Strategies for Postharvest Grey Mould on Fruit Crops. </w:t>
      </w:r>
      <w:r w:rsidRPr="00042D5F">
        <w:rPr>
          <w:u w:val="single"/>
        </w:rPr>
        <w:t>Botrytis–the Fungus, the Pathogen and its Management in Agricultural Systems</w:t>
      </w:r>
      <w:r w:rsidRPr="00042D5F">
        <w:t>, Springer</w:t>
      </w:r>
      <w:r w:rsidRPr="00042D5F">
        <w:rPr>
          <w:b/>
        </w:rPr>
        <w:t xml:space="preserve">: </w:t>
      </w:r>
      <w:r w:rsidRPr="00042D5F">
        <w:t>217-228.</w:t>
      </w:r>
    </w:p>
    <w:p w14:paraId="2F26FE15" w14:textId="77777777" w:rsidR="00042D5F" w:rsidRPr="00042D5F" w:rsidRDefault="00042D5F" w:rsidP="00042D5F">
      <w:pPr>
        <w:pStyle w:val="EndNoteBibliography"/>
      </w:pPr>
      <w:r w:rsidRPr="00042D5F">
        <w:t xml:space="preserve">Romani, L. (2004). "Immunity to fungal infections." </w:t>
      </w:r>
      <w:r w:rsidRPr="00042D5F">
        <w:rPr>
          <w:u w:val="single"/>
        </w:rPr>
        <w:t>Nature reviews. Immunology</w:t>
      </w:r>
      <w:r w:rsidRPr="00042D5F">
        <w:t xml:space="preserve"> </w:t>
      </w:r>
      <w:r w:rsidRPr="00042D5F">
        <w:rPr>
          <w:b/>
        </w:rPr>
        <w:t>4</w:t>
      </w:r>
      <w:r w:rsidRPr="00042D5F">
        <w:t>(1): 1.</w:t>
      </w:r>
    </w:p>
    <w:p w14:paraId="3B7818DE" w14:textId="77777777" w:rsidR="00042D5F" w:rsidRPr="00042D5F" w:rsidRDefault="00042D5F" w:rsidP="00042D5F">
      <w:pPr>
        <w:pStyle w:val="EndNoteBibliography"/>
      </w:pPr>
      <w:r w:rsidRPr="00042D5F">
        <w:t xml:space="preserve">Rosenthal, J. P. and R. Dirzo (1997). "Effects of life history, domestication and agronomic selection on plant defence against insects: evidence from maizes and wild relatives." </w:t>
      </w:r>
      <w:r w:rsidRPr="00042D5F">
        <w:rPr>
          <w:u w:val="single"/>
        </w:rPr>
        <w:t>Evolutionary Ecology</w:t>
      </w:r>
      <w:r w:rsidRPr="00042D5F">
        <w:t xml:space="preserve"> </w:t>
      </w:r>
      <w:r w:rsidRPr="00042D5F">
        <w:rPr>
          <w:b/>
        </w:rPr>
        <w:t>11</w:t>
      </w:r>
      <w:r w:rsidRPr="00042D5F">
        <w:t>(3): 337-355.</w:t>
      </w:r>
    </w:p>
    <w:p w14:paraId="49A0BCE0" w14:textId="77777777" w:rsidR="00042D5F" w:rsidRPr="00042D5F" w:rsidRDefault="00042D5F" w:rsidP="00042D5F">
      <w:pPr>
        <w:pStyle w:val="EndNoteBibliography"/>
      </w:pPr>
      <w:r w:rsidRPr="00042D5F">
        <w:t xml:space="preserve">Rowe, H. C. and D. J. Kliebenstein (2007). "Elevated genetic variation within virulence-associated Botrytis cinerea polygalacturonase loci." </w:t>
      </w:r>
      <w:r w:rsidRPr="00042D5F">
        <w:rPr>
          <w:u w:val="single"/>
        </w:rPr>
        <w:t>Molecular Plant-Microbe Interactions</w:t>
      </w:r>
      <w:r w:rsidRPr="00042D5F">
        <w:t xml:space="preserve"> </w:t>
      </w:r>
      <w:r w:rsidRPr="00042D5F">
        <w:rPr>
          <w:b/>
        </w:rPr>
        <w:t>20</w:t>
      </w:r>
      <w:r w:rsidRPr="00042D5F">
        <w:t>(9): 1126-1137.</w:t>
      </w:r>
    </w:p>
    <w:p w14:paraId="1C4990DD" w14:textId="77777777" w:rsidR="00042D5F" w:rsidRPr="00042D5F" w:rsidRDefault="00042D5F" w:rsidP="00042D5F">
      <w:pPr>
        <w:pStyle w:val="EndNoteBibliography"/>
      </w:pPr>
      <w:r w:rsidRPr="00042D5F">
        <w:t xml:space="preserve">Rowe, H. C. and D. J. Kliebenstein (2008). "Complex genetics control natural variation in Arabidopsis thaliana resistance to Botrytis cinerea." </w:t>
      </w:r>
      <w:r w:rsidRPr="00042D5F">
        <w:rPr>
          <w:u w:val="single"/>
        </w:rPr>
        <w:t>Genetics</w:t>
      </w:r>
      <w:r w:rsidRPr="00042D5F">
        <w:t xml:space="preserve"> </w:t>
      </w:r>
      <w:r w:rsidRPr="00042D5F">
        <w:rPr>
          <w:b/>
        </w:rPr>
        <w:t>180</w:t>
      </w:r>
      <w:r w:rsidRPr="00042D5F">
        <w:t>(4): 2237-2250.</w:t>
      </w:r>
    </w:p>
    <w:p w14:paraId="6672A1E3" w14:textId="77777777" w:rsidR="00042D5F" w:rsidRPr="00042D5F" w:rsidRDefault="00042D5F" w:rsidP="00042D5F">
      <w:pPr>
        <w:pStyle w:val="EndNoteBibliography"/>
      </w:pPr>
      <w:r w:rsidRPr="00042D5F">
        <w:t xml:space="preserve">Rowe, H. C. and D. J. Kliebenstein (2008). "Complex genetics control natural variation in Arabidopsis thaliana resistance to Botrytis cinerea." </w:t>
      </w:r>
      <w:r w:rsidRPr="00042D5F">
        <w:rPr>
          <w:u w:val="single"/>
        </w:rPr>
        <w:t>Genetics</w:t>
      </w:r>
      <w:r w:rsidRPr="00042D5F">
        <w:t xml:space="preserve"> </w:t>
      </w:r>
      <w:r w:rsidRPr="00042D5F">
        <w:rPr>
          <w:b/>
        </w:rPr>
        <w:t>180</w:t>
      </w:r>
      <w:r w:rsidRPr="00042D5F">
        <w:t>(4): 2237-2250.</w:t>
      </w:r>
    </w:p>
    <w:p w14:paraId="081AC19D" w14:textId="77777777" w:rsidR="00042D5F" w:rsidRPr="00042D5F" w:rsidRDefault="00042D5F" w:rsidP="00042D5F">
      <w:pPr>
        <w:pStyle w:val="EndNoteBibliography"/>
      </w:pPr>
      <w:r w:rsidRPr="00042D5F">
        <w:t xml:space="preserve">Samuel, S., T. Veloukas, A. Papavasileiou and G. S. Karaoglanidis (2012). "Differences in frequency of transposable elements presence in Botrytis cinerea populations from several hosts in Greece." </w:t>
      </w:r>
      <w:r w:rsidRPr="00042D5F">
        <w:rPr>
          <w:u w:val="single"/>
        </w:rPr>
        <w:t>Plant disease</w:t>
      </w:r>
      <w:r w:rsidRPr="00042D5F">
        <w:t xml:space="preserve"> </w:t>
      </w:r>
      <w:r w:rsidRPr="00042D5F">
        <w:rPr>
          <w:b/>
        </w:rPr>
        <w:t>96</w:t>
      </w:r>
      <w:r w:rsidRPr="00042D5F">
        <w:t>(9): 1286-1290.</w:t>
      </w:r>
    </w:p>
    <w:p w14:paraId="70E8F519" w14:textId="77777777" w:rsidR="00042D5F" w:rsidRPr="00042D5F" w:rsidRDefault="00042D5F" w:rsidP="00042D5F">
      <w:pPr>
        <w:pStyle w:val="EndNoteBibliography"/>
      </w:pPr>
      <w:r w:rsidRPr="00042D5F">
        <w:t xml:space="preserve">Sauerbrunn, N. and N. L. Schlaich (2004). "PCC1: a merging point for pathogen defence and circadian signalling in Arabidopsis." </w:t>
      </w:r>
      <w:r w:rsidRPr="00042D5F">
        <w:rPr>
          <w:u w:val="single"/>
        </w:rPr>
        <w:t>Planta</w:t>
      </w:r>
      <w:r w:rsidRPr="00042D5F">
        <w:t xml:space="preserve"> </w:t>
      </w:r>
      <w:r w:rsidRPr="00042D5F">
        <w:rPr>
          <w:b/>
        </w:rPr>
        <w:t>218</w:t>
      </w:r>
      <w:r w:rsidRPr="00042D5F">
        <w:t>(4): 552-561.</w:t>
      </w:r>
    </w:p>
    <w:p w14:paraId="721348C5" w14:textId="77777777" w:rsidR="00042D5F" w:rsidRPr="00042D5F" w:rsidRDefault="00042D5F" w:rsidP="00042D5F">
      <w:pPr>
        <w:pStyle w:val="EndNoteBibliography"/>
      </w:pPr>
      <w:r w:rsidRPr="00042D5F">
        <w:t xml:space="preserve">Scala, A., L. Pazzagli, C. Comparini, A. Santini, S. Tegli and G. Cappugi (2004). "Cerato-platanin, an early-produced protein by Ceratocystis fimbriata f. sp. platani, elicits phytoalexin synthesis in host and non-host plants." </w:t>
      </w:r>
      <w:r w:rsidRPr="00042D5F">
        <w:rPr>
          <w:u w:val="single"/>
        </w:rPr>
        <w:t>Journal of Plant Pathology</w:t>
      </w:r>
      <w:r w:rsidRPr="00042D5F">
        <w:t>: 27-33.</w:t>
      </w:r>
    </w:p>
    <w:p w14:paraId="11B1F4FC" w14:textId="77777777" w:rsidR="00042D5F" w:rsidRPr="00042D5F" w:rsidRDefault="00042D5F" w:rsidP="00042D5F">
      <w:pPr>
        <w:pStyle w:val="EndNoteBibliography"/>
      </w:pPr>
      <w:r w:rsidRPr="00042D5F">
        <w:t xml:space="preserve">Schumacher, J., J.-M. Pradier, A. Simon, S. Traeger, J. Moraga, I. G. Collado, M. Viaud and B. Tudzynski (2012). "Natural variation in the VELVET gene bcvel1 affects virulence and light-dependent differentiation in Botrytis cinerea." </w:t>
      </w:r>
      <w:r w:rsidRPr="00042D5F">
        <w:rPr>
          <w:u w:val="single"/>
        </w:rPr>
        <w:t>PLoS One</w:t>
      </w:r>
      <w:r w:rsidRPr="00042D5F">
        <w:t xml:space="preserve"> </w:t>
      </w:r>
      <w:r w:rsidRPr="00042D5F">
        <w:rPr>
          <w:b/>
        </w:rPr>
        <w:t>7</w:t>
      </w:r>
      <w:r w:rsidRPr="00042D5F">
        <w:t>(10): e47840.</w:t>
      </w:r>
    </w:p>
    <w:p w14:paraId="4F871D35" w14:textId="77777777" w:rsidR="00042D5F" w:rsidRPr="00042D5F" w:rsidRDefault="00042D5F" w:rsidP="00042D5F">
      <w:pPr>
        <w:pStyle w:val="EndNoteBibliography"/>
      </w:pPr>
      <w:r w:rsidRPr="00042D5F">
        <w:t xml:space="preserve">Shen, X., M. Alam, F. Fikse and L. Rönnegård (2013). "A novel generalized ridge regression method for quantitative genetics." </w:t>
      </w:r>
      <w:r w:rsidRPr="00042D5F">
        <w:rPr>
          <w:u w:val="single"/>
        </w:rPr>
        <w:t>Genetics</w:t>
      </w:r>
      <w:r w:rsidRPr="00042D5F">
        <w:t xml:space="preserve"> </w:t>
      </w:r>
      <w:r w:rsidRPr="00042D5F">
        <w:rPr>
          <w:b/>
        </w:rPr>
        <w:t>193</w:t>
      </w:r>
      <w:r w:rsidRPr="00042D5F">
        <w:t>(4): 1255-1268.</w:t>
      </w:r>
    </w:p>
    <w:p w14:paraId="5568AD69" w14:textId="77777777" w:rsidR="00042D5F" w:rsidRPr="00042D5F" w:rsidRDefault="00042D5F" w:rsidP="00042D5F">
      <w:pPr>
        <w:pStyle w:val="EndNoteBibliography"/>
      </w:pPr>
      <w:r w:rsidRPr="00042D5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042D5F">
        <w:rPr>
          <w:u w:val="single"/>
        </w:rPr>
        <w:t>Molecular plant-microbe interactions</w:t>
      </w:r>
      <w:r w:rsidRPr="00042D5F">
        <w:t xml:space="preserve"> </w:t>
      </w:r>
      <w:r w:rsidRPr="00042D5F">
        <w:rPr>
          <w:b/>
        </w:rPr>
        <w:t>18</w:t>
      </w:r>
      <w:r w:rsidRPr="00042D5F">
        <w:t>(6): 602-612.</w:t>
      </w:r>
    </w:p>
    <w:p w14:paraId="2550C024" w14:textId="77777777" w:rsidR="00042D5F" w:rsidRPr="00042D5F" w:rsidRDefault="00042D5F" w:rsidP="00042D5F">
      <w:pPr>
        <w:pStyle w:val="EndNoteBibliography"/>
      </w:pPr>
      <w:r w:rsidRPr="00042D5F">
        <w:t>Smale, M. (1996). "Understanding global trends in the use of wheat diversity and international flows of wheat genetic resources."</w:t>
      </w:r>
    </w:p>
    <w:p w14:paraId="7C0B0646" w14:textId="77777777" w:rsidR="00042D5F" w:rsidRPr="00042D5F" w:rsidRDefault="00042D5F" w:rsidP="00042D5F">
      <w:pPr>
        <w:pStyle w:val="EndNoteBibliography"/>
      </w:pPr>
      <w:r w:rsidRPr="00042D5F">
        <w:t xml:space="preserve">Song, H., H. Park, Y.-S. Kim, K. D. Kim, H.-K. Lee, D.-H. Cho, J.-W. Yang and D. Y. Hur (2011). "L-kynurenine-induced apoptosis in human NK cells is mediated by reactive oxygen species." </w:t>
      </w:r>
      <w:r w:rsidRPr="00042D5F">
        <w:rPr>
          <w:u w:val="single"/>
        </w:rPr>
        <w:t>International immunopharmacology</w:t>
      </w:r>
      <w:r w:rsidRPr="00042D5F">
        <w:t xml:space="preserve"> </w:t>
      </w:r>
      <w:r w:rsidRPr="00042D5F">
        <w:rPr>
          <w:b/>
        </w:rPr>
        <w:t>11</w:t>
      </w:r>
      <w:r w:rsidRPr="00042D5F">
        <w:t>(8): 932-938.</w:t>
      </w:r>
    </w:p>
    <w:p w14:paraId="6DFB7DEE" w14:textId="77777777" w:rsidR="00042D5F" w:rsidRPr="00042D5F" w:rsidRDefault="00042D5F" w:rsidP="00042D5F">
      <w:pPr>
        <w:pStyle w:val="EndNoteBibliography"/>
      </w:pPr>
      <w:r w:rsidRPr="00042D5F">
        <w:t xml:space="preserve">Staats, M. and J. A. van Kan (2012). "Genome update of Botrytis cinerea strains B05. 10 and T4." </w:t>
      </w:r>
      <w:r w:rsidRPr="00042D5F">
        <w:rPr>
          <w:u w:val="single"/>
        </w:rPr>
        <w:t>Eukaryotic cell</w:t>
      </w:r>
      <w:r w:rsidRPr="00042D5F">
        <w:t xml:space="preserve"> </w:t>
      </w:r>
      <w:r w:rsidRPr="00042D5F">
        <w:rPr>
          <w:b/>
        </w:rPr>
        <w:t>11</w:t>
      </w:r>
      <w:r w:rsidRPr="00042D5F">
        <w:t>(11): 1413-1414.</w:t>
      </w:r>
    </w:p>
    <w:p w14:paraId="69CA32C4" w14:textId="77777777" w:rsidR="00042D5F" w:rsidRPr="00042D5F" w:rsidRDefault="00042D5F" w:rsidP="00042D5F">
      <w:pPr>
        <w:pStyle w:val="EndNoteBibliography"/>
      </w:pPr>
      <w:r w:rsidRPr="00042D5F">
        <w:t xml:space="preserve">Stefanato, F. L., E. Abou‐Mansour, A. Buchala, M. Kretschmer, A. Mosbach, M. Hahn, C. G. Bochet, J. P. Métraux and H. j. Schoonbeek (2009). "The ABC transporter BcatrB from Botrytis cinerea exports camalexin and is a virulence factor on Arabidopsis thaliana." </w:t>
      </w:r>
      <w:r w:rsidRPr="00042D5F">
        <w:rPr>
          <w:u w:val="single"/>
        </w:rPr>
        <w:t>The Plant Journal</w:t>
      </w:r>
      <w:r w:rsidRPr="00042D5F">
        <w:t xml:space="preserve"> </w:t>
      </w:r>
      <w:r w:rsidRPr="00042D5F">
        <w:rPr>
          <w:b/>
        </w:rPr>
        <w:t>58</w:t>
      </w:r>
      <w:r w:rsidRPr="00042D5F">
        <w:t>(3): 499-510.</w:t>
      </w:r>
    </w:p>
    <w:p w14:paraId="6671A188" w14:textId="77777777" w:rsidR="00042D5F" w:rsidRPr="00042D5F" w:rsidRDefault="00042D5F" w:rsidP="00042D5F">
      <w:pPr>
        <w:pStyle w:val="EndNoteBibliography"/>
      </w:pPr>
      <w:r w:rsidRPr="00042D5F">
        <w:t xml:space="preserve">Stukenbrock, E. H. and B. A. McDonald (2008). "The origins of plant pathogens in agro-ecosystems." </w:t>
      </w:r>
      <w:r w:rsidRPr="00042D5F">
        <w:rPr>
          <w:u w:val="single"/>
        </w:rPr>
        <w:t>Annu. Rev. Phytopathol.</w:t>
      </w:r>
      <w:r w:rsidRPr="00042D5F">
        <w:t xml:space="preserve"> </w:t>
      </w:r>
      <w:r w:rsidRPr="00042D5F">
        <w:rPr>
          <w:b/>
        </w:rPr>
        <w:t>46</w:t>
      </w:r>
      <w:r w:rsidRPr="00042D5F">
        <w:t>: 75-100.</w:t>
      </w:r>
    </w:p>
    <w:p w14:paraId="6BCE3375" w14:textId="77777777" w:rsidR="00042D5F" w:rsidRPr="00042D5F" w:rsidRDefault="00042D5F" w:rsidP="00042D5F">
      <w:pPr>
        <w:pStyle w:val="EndNoteBibliography"/>
      </w:pPr>
      <w:r w:rsidRPr="00042D5F">
        <w:t xml:space="preserve">Tanksley, S. D. (2004). "The genetic, developmental, and molecular bases of fruit size and shape variation in tomato." </w:t>
      </w:r>
      <w:r w:rsidRPr="00042D5F">
        <w:rPr>
          <w:u w:val="single"/>
        </w:rPr>
        <w:t>The plant cell</w:t>
      </w:r>
      <w:r w:rsidRPr="00042D5F">
        <w:t xml:space="preserve"> </w:t>
      </w:r>
      <w:r w:rsidRPr="00042D5F">
        <w:rPr>
          <w:b/>
        </w:rPr>
        <w:t>16</w:t>
      </w:r>
      <w:r w:rsidRPr="00042D5F">
        <w:t>(suppl 1): S181-S189.</w:t>
      </w:r>
    </w:p>
    <w:p w14:paraId="66509A4C" w14:textId="77777777" w:rsidR="00042D5F" w:rsidRPr="00042D5F" w:rsidRDefault="00042D5F" w:rsidP="00042D5F">
      <w:pPr>
        <w:pStyle w:val="EndNoteBibliography"/>
      </w:pPr>
      <w:r w:rsidRPr="00042D5F">
        <w:t xml:space="preserve">Tanksley, S. D. and S. R. McCouch (1997). "Seed banks and molecular maps: unlocking genetic potential from the wild." </w:t>
      </w:r>
      <w:r w:rsidRPr="00042D5F">
        <w:rPr>
          <w:u w:val="single"/>
        </w:rPr>
        <w:t>Science</w:t>
      </w:r>
      <w:r w:rsidRPr="00042D5F">
        <w:t xml:space="preserve"> </w:t>
      </w:r>
      <w:r w:rsidRPr="00042D5F">
        <w:rPr>
          <w:b/>
        </w:rPr>
        <w:t>277</w:t>
      </w:r>
      <w:r w:rsidRPr="00042D5F">
        <w:t>(5329): 1063-1066.</w:t>
      </w:r>
    </w:p>
    <w:p w14:paraId="19AA4B2C" w14:textId="77777777" w:rsidR="00042D5F" w:rsidRPr="00042D5F" w:rsidRDefault="00042D5F" w:rsidP="00042D5F">
      <w:pPr>
        <w:pStyle w:val="EndNoteBibliography"/>
      </w:pPr>
      <w:r w:rsidRPr="00042D5F">
        <w:t xml:space="preserve">ten Have, A., W. Mulder, J. Visser and J. A. van Kan (1998). "The endopolygalacturonase gene Bcpg1 is required for full virulence of Botrytis cinerea." </w:t>
      </w:r>
      <w:r w:rsidRPr="00042D5F">
        <w:rPr>
          <w:u w:val="single"/>
        </w:rPr>
        <w:t>Molecular Plant-Microbe Interactions</w:t>
      </w:r>
      <w:r w:rsidRPr="00042D5F">
        <w:t xml:space="preserve"> </w:t>
      </w:r>
      <w:r w:rsidRPr="00042D5F">
        <w:rPr>
          <w:b/>
        </w:rPr>
        <w:t>11</w:t>
      </w:r>
      <w:r w:rsidRPr="00042D5F">
        <w:t>(10): 1009-1016.</w:t>
      </w:r>
    </w:p>
    <w:p w14:paraId="5B731265" w14:textId="77777777" w:rsidR="00042D5F" w:rsidRPr="00042D5F" w:rsidRDefault="00042D5F" w:rsidP="00042D5F">
      <w:pPr>
        <w:pStyle w:val="EndNoteBibliography"/>
      </w:pPr>
      <w:r w:rsidRPr="00042D5F">
        <w:t xml:space="preserve">Ten Have, A., R. van Berloo, P. Lindhout and J. A. van Kan (2007). "Partial stem and leaf resistance against the fungal pathogen Botrytis cinerea in wild relatives of tomato." </w:t>
      </w:r>
      <w:r w:rsidRPr="00042D5F">
        <w:rPr>
          <w:u w:val="single"/>
        </w:rPr>
        <w:t>European journal of plant pathology</w:t>
      </w:r>
      <w:r w:rsidRPr="00042D5F">
        <w:t xml:space="preserve"> </w:t>
      </w:r>
      <w:r w:rsidRPr="00042D5F">
        <w:rPr>
          <w:b/>
        </w:rPr>
        <w:t>117</w:t>
      </w:r>
      <w:r w:rsidRPr="00042D5F">
        <w:t>(2): 153-166.</w:t>
      </w:r>
    </w:p>
    <w:p w14:paraId="4EE61815" w14:textId="77777777" w:rsidR="00042D5F" w:rsidRPr="00042D5F" w:rsidRDefault="00042D5F" w:rsidP="00042D5F">
      <w:pPr>
        <w:pStyle w:val="EndNoteBibliography"/>
      </w:pPr>
      <w:r w:rsidRPr="00042D5F">
        <w:t xml:space="preserve">Tiffin, P. and D. A. Moeller (2006). "Molecular evolution of plant immune system genes." </w:t>
      </w:r>
      <w:r w:rsidRPr="00042D5F">
        <w:rPr>
          <w:u w:val="single"/>
        </w:rPr>
        <w:t>Trends in genetics</w:t>
      </w:r>
      <w:r w:rsidRPr="00042D5F">
        <w:t xml:space="preserve"> </w:t>
      </w:r>
      <w:r w:rsidRPr="00042D5F">
        <w:rPr>
          <w:b/>
        </w:rPr>
        <w:t>22</w:t>
      </w:r>
      <w:r w:rsidRPr="00042D5F">
        <w:t>(12): 662-670.</w:t>
      </w:r>
    </w:p>
    <w:p w14:paraId="1DA91A20" w14:textId="77777777" w:rsidR="00042D5F" w:rsidRPr="00042D5F" w:rsidRDefault="00042D5F" w:rsidP="00042D5F">
      <w:pPr>
        <w:pStyle w:val="EndNoteBibliography"/>
      </w:pPr>
      <w:r w:rsidRPr="00042D5F">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042D5F">
        <w:rPr>
          <w:u w:val="single"/>
        </w:rPr>
        <w:t>Frontiers in plant science</w:t>
      </w:r>
      <w:r w:rsidRPr="00042D5F">
        <w:t xml:space="preserve"> </w:t>
      </w:r>
      <w:r w:rsidRPr="00042D5F">
        <w:rPr>
          <w:b/>
        </w:rPr>
        <w:t>5</w:t>
      </w:r>
      <w:r w:rsidRPr="00042D5F">
        <w:t>.</w:t>
      </w:r>
    </w:p>
    <w:p w14:paraId="4C88853C" w14:textId="77777777" w:rsidR="00042D5F" w:rsidRPr="00042D5F" w:rsidRDefault="00042D5F" w:rsidP="00042D5F">
      <w:pPr>
        <w:pStyle w:val="EndNoteBibliography"/>
      </w:pPr>
      <w:r w:rsidRPr="00042D5F">
        <w:t xml:space="preserve">Vleeshouwers, V. G. and R. P. Oliver (2014). "Effectors as tools in disease resistance breeding against biotrophic, hemibiotrophic, and necrotrophic plant pathogens." </w:t>
      </w:r>
      <w:r w:rsidRPr="00042D5F">
        <w:rPr>
          <w:u w:val="single"/>
        </w:rPr>
        <w:t>Molecular plant-microbe interactions</w:t>
      </w:r>
      <w:r w:rsidRPr="00042D5F">
        <w:t xml:space="preserve"> </w:t>
      </w:r>
      <w:r w:rsidRPr="00042D5F">
        <w:rPr>
          <w:b/>
        </w:rPr>
        <w:t>27</w:t>
      </w:r>
      <w:r w:rsidRPr="00042D5F">
        <w:t>(3): 196-206.</w:t>
      </w:r>
    </w:p>
    <w:p w14:paraId="61A77B81" w14:textId="77777777" w:rsidR="00042D5F" w:rsidRPr="00042D5F" w:rsidRDefault="00042D5F" w:rsidP="00042D5F">
      <w:pPr>
        <w:pStyle w:val="EndNoteBibliography"/>
      </w:pPr>
      <w:r w:rsidRPr="00042D5F">
        <w:t xml:space="preserve">Weyman, P. D., Z. Pan, Q. Feng, D. G. Gilchrist and R. M. Bostock (2006). "A circadian rhythm-regulated tomato gene is induced by arachidonic acid and Phythophthora infestans infection." </w:t>
      </w:r>
      <w:r w:rsidRPr="00042D5F">
        <w:rPr>
          <w:u w:val="single"/>
        </w:rPr>
        <w:t>Plant physiology</w:t>
      </w:r>
      <w:r w:rsidRPr="00042D5F">
        <w:t xml:space="preserve"> </w:t>
      </w:r>
      <w:r w:rsidRPr="00042D5F">
        <w:rPr>
          <w:b/>
        </w:rPr>
        <w:t>140</w:t>
      </w:r>
      <w:r w:rsidRPr="00042D5F">
        <w:t>(1): 235-248.</w:t>
      </w:r>
    </w:p>
    <w:p w14:paraId="1564445D" w14:textId="77777777" w:rsidR="00042D5F" w:rsidRPr="00042D5F" w:rsidRDefault="00042D5F" w:rsidP="00042D5F">
      <w:pPr>
        <w:pStyle w:val="EndNoteBibliography"/>
      </w:pPr>
      <w:r w:rsidRPr="00042D5F">
        <w:t xml:space="preserve">Wicker, T., S. Oberhaensli, F. Parlange, J. P. Buchmann, M. Shatalina, S. Roffler, R. Ben-David, J. Doležel, H. Šimková and P. Schulze-Lefert (2013). "The wheat powdery mildew genome shows the unique evolution of an obligate biotroph." </w:t>
      </w:r>
      <w:r w:rsidRPr="00042D5F">
        <w:rPr>
          <w:u w:val="single"/>
        </w:rPr>
        <w:t>Nature Genetics</w:t>
      </w:r>
      <w:r w:rsidRPr="00042D5F">
        <w:t xml:space="preserve"> </w:t>
      </w:r>
      <w:r w:rsidRPr="00042D5F">
        <w:rPr>
          <w:b/>
        </w:rPr>
        <w:t>45</w:t>
      </w:r>
      <w:r w:rsidRPr="00042D5F">
        <w:t>(9): 1092-1096.</w:t>
      </w:r>
    </w:p>
    <w:p w14:paraId="759B9A3E" w14:textId="77777777" w:rsidR="00042D5F" w:rsidRPr="00042D5F" w:rsidRDefault="00042D5F" w:rsidP="00042D5F">
      <w:pPr>
        <w:pStyle w:val="EndNoteBibliography"/>
      </w:pPr>
      <w:r w:rsidRPr="00042D5F">
        <w:t xml:space="preserve">Yang, Q., Y. Chen and Z. Ma (2013). "Involvement of BcVeA and BcVelB in regulating conidiation, pigmentation and virulence in Botrytis cinerea." </w:t>
      </w:r>
      <w:r w:rsidRPr="00042D5F">
        <w:rPr>
          <w:u w:val="single"/>
        </w:rPr>
        <w:t>Fungal genetics and biology</w:t>
      </w:r>
      <w:r w:rsidRPr="00042D5F">
        <w:t xml:space="preserve"> </w:t>
      </w:r>
      <w:r w:rsidRPr="00042D5F">
        <w:rPr>
          <w:b/>
        </w:rPr>
        <w:t>50</w:t>
      </w:r>
      <w:r w:rsidRPr="00042D5F">
        <w:t>: 63-71.</w:t>
      </w:r>
    </w:p>
    <w:p w14:paraId="4CB1793F" w14:textId="77777777" w:rsidR="00042D5F" w:rsidRPr="00042D5F" w:rsidRDefault="00042D5F" w:rsidP="00042D5F">
      <w:pPr>
        <w:pStyle w:val="EndNoteBibliography"/>
      </w:pPr>
      <w:r w:rsidRPr="00042D5F">
        <w:t xml:space="preserve">Zhang, L., A. Khan, D. Nino-Liu and M. Foolad (2002). "A molecular linkage map of tomato displaying chromosomal locations of resistance gene analogs based on a Lycopersicon esculentum× Lycopersicon hirsutum cross." </w:t>
      </w:r>
      <w:r w:rsidRPr="00042D5F">
        <w:rPr>
          <w:u w:val="single"/>
        </w:rPr>
        <w:t>Genome</w:t>
      </w:r>
      <w:r w:rsidRPr="00042D5F">
        <w:t xml:space="preserve"> </w:t>
      </w:r>
      <w:r w:rsidRPr="00042D5F">
        <w:rPr>
          <w:b/>
        </w:rPr>
        <w:t>45</w:t>
      </w:r>
      <w:r w:rsidRPr="00042D5F">
        <w:t>(1): 133-146.</w:t>
      </w:r>
    </w:p>
    <w:p w14:paraId="08347008" w14:textId="77777777" w:rsidR="00042D5F" w:rsidRPr="00042D5F" w:rsidRDefault="00042D5F" w:rsidP="00042D5F">
      <w:pPr>
        <w:pStyle w:val="EndNoteBibliography"/>
      </w:pPr>
      <w:r w:rsidRPr="00042D5F">
        <w:t>Zhang, W., J. A. Corwin, D. Copeland, J. Feusier, R. Eshbaugh, F. Chen, S. Atwell and D. J. Kliebenstein (2017). "Differential Canalization across Arabidopsis Defenses against Botrytis cinerea Genetic Variation."</w:t>
      </w:r>
    </w:p>
    <w:p w14:paraId="4BABBD51" w14:textId="77777777" w:rsidR="00042D5F" w:rsidRPr="00042D5F" w:rsidRDefault="00042D5F" w:rsidP="00042D5F">
      <w:pPr>
        <w:pStyle w:val="EndNoteBibliography"/>
      </w:pPr>
      <w:r w:rsidRPr="00042D5F">
        <w:t xml:space="preserve">Zipfel, C., S. Robatzek, L. Navarro and E. J. Oakeley (2004). "Bacterial disease resistance in Arabidopsis through flagellin perception." </w:t>
      </w:r>
      <w:r w:rsidRPr="00042D5F">
        <w:rPr>
          <w:u w:val="single"/>
        </w:rPr>
        <w:t>Nature</w:t>
      </w:r>
      <w:r w:rsidRPr="00042D5F">
        <w:t xml:space="preserve"> </w:t>
      </w:r>
      <w:r w:rsidRPr="00042D5F">
        <w:rPr>
          <w:b/>
        </w:rPr>
        <w:t>428</w:t>
      </w:r>
      <w:r w:rsidRPr="00042D5F">
        <w:t>(6984): 764.</w:t>
      </w:r>
    </w:p>
    <w:p w14:paraId="4FDF3002" w14:textId="36CC036A"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Nicole Soltis" w:date="2017-09-06T11:59:00Z" w:initials="NS">
    <w:p w14:paraId="0464F10B" w14:textId="27B922EC" w:rsidR="004F012E" w:rsidRDefault="004F012E">
      <w:pPr>
        <w:pStyle w:val="CommentText"/>
      </w:pPr>
      <w:r>
        <w:rPr>
          <w:rStyle w:val="CommentReference"/>
        </w:rPr>
        <w:annotationRef/>
      </w:r>
      <w:r>
        <w:t>Introduction bookmark</w:t>
      </w:r>
    </w:p>
  </w:comment>
  <w:comment w:id="32" w:author="Daniel Kliebenstein" w:date="2017-09-21T15:46:00Z" w:initials="DK">
    <w:p w14:paraId="6EC23BA7" w14:textId="15655E5D" w:rsidR="004F012E" w:rsidRDefault="004F012E">
      <w:pPr>
        <w:pStyle w:val="CommentText"/>
      </w:pPr>
      <w:r>
        <w:rPr>
          <w:rStyle w:val="CommentReference"/>
        </w:rPr>
        <w:annotationRef/>
      </w:r>
      <w:r>
        <w:t>Probably should specify species to separate from people that call this plant host genotypes.</w:t>
      </w:r>
    </w:p>
  </w:comment>
  <w:comment w:id="41" w:author="Daniel Kliebenstein" w:date="2017-09-21T15:48:00Z" w:initials="DK">
    <w:p w14:paraId="035522B4" w14:textId="7A21B334" w:rsidR="004F012E" w:rsidRDefault="004F012E">
      <w:pPr>
        <w:pStyle w:val="CommentText"/>
      </w:pPr>
      <w:r>
        <w:rPr>
          <w:rStyle w:val="CommentReference"/>
        </w:rPr>
        <w:annotationRef/>
      </w:r>
      <w:r>
        <w:t>We should have some of Soledad Pedras’ citations on camalexin detoxification in Botrytis here.</w:t>
      </w:r>
    </w:p>
    <w:p w14:paraId="0DFB3B61" w14:textId="77777777" w:rsidR="004F012E" w:rsidRDefault="004F012E">
      <w:pPr>
        <w:pStyle w:val="CommentText"/>
      </w:pPr>
    </w:p>
    <w:p w14:paraId="79E4D037" w14:textId="5A14D7C6" w:rsidR="004F012E" w:rsidRDefault="004F012E">
      <w:pPr>
        <w:pStyle w:val="CommentText"/>
      </w:pPr>
      <w:r>
        <w:t>Check on other tomatine papers as well.</w:t>
      </w:r>
    </w:p>
  </w:comment>
  <w:comment w:id="42" w:author="Daniel Kliebenstein" w:date="2017-09-21T15:49:00Z" w:initials="DK">
    <w:p w14:paraId="0CBE30D8" w14:textId="7540D93A" w:rsidR="004F012E" w:rsidRDefault="004F012E">
      <w:pPr>
        <w:pStyle w:val="CommentText"/>
      </w:pPr>
      <w:r>
        <w:rPr>
          <w:rStyle w:val="CommentReference"/>
        </w:rPr>
        <w:annotationRef/>
      </w:r>
      <w:r>
        <w:t>The parallel structure from the previous was tough to read for some reason so I broke it apart.</w:t>
      </w:r>
    </w:p>
  </w:comment>
  <w:comment w:id="60" w:author="Daniel Kliebenstein" w:date="2017-09-21T15:55:00Z" w:initials="DK">
    <w:p w14:paraId="612590DA" w14:textId="1665195D" w:rsidR="003F292E" w:rsidRDefault="003F292E">
      <w:pPr>
        <w:pStyle w:val="CommentText"/>
      </w:pPr>
      <w:r>
        <w:rPr>
          <w:rStyle w:val="CommentReference"/>
        </w:rPr>
        <w:annotationRef/>
      </w:r>
      <w:r>
        <w:t>Do we believe this estimate? Are there caveats of why it might be too high? Lets look at the paper.</w:t>
      </w:r>
    </w:p>
  </w:comment>
  <w:comment w:id="67" w:author="Céline" w:date="2017-09-06T11:59:00Z" w:initials="C">
    <w:p w14:paraId="3076C269" w14:textId="0CC37B6A" w:rsidR="004F012E" w:rsidRDefault="004F012E">
      <w:pPr>
        <w:pStyle w:val="CommentText"/>
      </w:pPr>
      <w:r>
        <w:rPr>
          <w:rStyle w:val="CommentReference"/>
        </w:rPr>
        <w:annotationRef/>
      </w:r>
      <w:r>
        <w:t>This is largely repetitive of abstract. I would merge most of it into abstract (which is not precise enough). To me what is missing here are the objectives of this study. What are your hypotheses, questions? And then give a short overview of results and of how successfully you resolved the objectives.</w:t>
      </w:r>
    </w:p>
  </w:comment>
  <w:comment w:id="68" w:author="Nicole Soltis" w:date="2017-09-06T17:12:00Z" w:initials="NS">
    <w:p w14:paraId="07C3BC24" w14:textId="503E27E7" w:rsidR="004F012E" w:rsidRDefault="004F012E">
      <w:pPr>
        <w:pStyle w:val="CommentText"/>
      </w:pPr>
      <w:r>
        <w:rPr>
          <w:rStyle w:val="CommentReference"/>
        </w:rPr>
        <w:annotationRef/>
      </w:r>
      <w:r>
        <w:t>Dan, do you agree that this should be removed from the introduction?</w:t>
      </w:r>
    </w:p>
  </w:comment>
  <w:comment w:id="69" w:author="Daniel Kliebenstein" w:date="2017-09-21T15:57:00Z" w:initials="DK">
    <w:p w14:paraId="16977541" w14:textId="5C818131" w:rsidR="003F292E" w:rsidRDefault="003F292E">
      <w:pPr>
        <w:pStyle w:val="CommentText"/>
      </w:pPr>
      <w:r>
        <w:rPr>
          <w:rStyle w:val="CommentReference"/>
        </w:rPr>
        <w:annotationRef/>
      </w:r>
      <w:r>
        <w:t>I would restate the question you are asking in the study and streamline this a bit. I agree that the reason for the study aren’t stated, just what you did.</w:t>
      </w:r>
    </w:p>
  </w:comment>
  <w:comment w:id="79" w:author="Nicole Soltis" w:date="2017-09-06T11:59:00Z" w:initials="NS">
    <w:p w14:paraId="6ADD77FA" w14:textId="211CBB02" w:rsidR="004F012E" w:rsidRDefault="004F012E">
      <w:pPr>
        <w:pStyle w:val="CommentText"/>
      </w:pPr>
      <w:r>
        <w:rPr>
          <w:rStyle w:val="CommentReference"/>
        </w:rPr>
        <w:annotationRef/>
      </w:r>
      <w:r>
        <w:t>Methods bookmark</w:t>
      </w:r>
    </w:p>
  </w:comment>
  <w:comment w:id="89" w:author="Michelle Tang" w:date="2017-09-06T11:59:00Z" w:initials="MT">
    <w:p w14:paraId="1EDDFE83" w14:textId="38A00535" w:rsidR="004F012E" w:rsidRDefault="004F012E">
      <w:pPr>
        <w:pStyle w:val="CommentText"/>
      </w:pPr>
      <w:r>
        <w:rPr>
          <w:rStyle w:val="CommentReference"/>
        </w:rPr>
        <w:annotationRef/>
      </w:r>
      <w:r>
        <w:t>How were additional genes of interest determined?</w:t>
      </w:r>
    </w:p>
  </w:comment>
  <w:comment w:id="90" w:author="Nicole Soltis" w:date="2017-09-06T17:24:00Z" w:initials="NS">
    <w:p w14:paraId="653E7763" w14:textId="38250D73" w:rsidR="004F012E" w:rsidRDefault="004F012E">
      <w:pPr>
        <w:pStyle w:val="CommentText"/>
      </w:pPr>
      <w:r>
        <w:rPr>
          <w:rStyle w:val="CommentReference"/>
        </w:rPr>
        <w:annotationRef/>
      </w:r>
      <w:r>
        <w:t>This is Suzi’s wording, what’s the response to this?</w:t>
      </w:r>
    </w:p>
  </w:comment>
  <w:comment w:id="91" w:author="Daniel Kliebenstein" w:date="2017-09-21T15:58:00Z" w:initials="DK">
    <w:p w14:paraId="6AFB0CC7" w14:textId="12FB09C3" w:rsidR="0021348F" w:rsidRDefault="0021348F">
      <w:pPr>
        <w:pStyle w:val="CommentText"/>
      </w:pPr>
      <w:r>
        <w:rPr>
          <w:rStyle w:val="CommentReference"/>
        </w:rPr>
        <w:annotationRef/>
      </w:r>
      <w:r>
        <w:t>Better?</w:t>
      </w:r>
    </w:p>
  </w:comment>
  <w:comment w:id="95" w:author="Nicole Soltis" w:date="2017-09-06T11:59:00Z" w:initials="NS">
    <w:p w14:paraId="68BC2C1B" w14:textId="0FB2EAEA" w:rsidR="004F012E" w:rsidRDefault="004F012E">
      <w:pPr>
        <w:pStyle w:val="CommentText"/>
      </w:pPr>
      <w:r>
        <w:rPr>
          <w:rStyle w:val="CommentReference"/>
        </w:rPr>
        <w:annotationRef/>
      </w:r>
      <w:r>
        <w:t>Results bookmark</w:t>
      </w:r>
    </w:p>
  </w:comment>
  <w:comment w:id="96" w:author="Céline" w:date="2017-09-06T11:59:00Z" w:initials="C">
    <w:p w14:paraId="7DBCAEDE" w14:textId="505486C4" w:rsidR="004F012E" w:rsidRDefault="004F012E">
      <w:pPr>
        <w:pStyle w:val="CommentText"/>
      </w:pPr>
      <w:r>
        <w:rPr>
          <w:rStyle w:val="CommentReference"/>
        </w:rPr>
        <w:annotationRef/>
      </w:r>
      <w:r>
        <w:t>To me this is introduction but not results</w:t>
      </w:r>
    </w:p>
  </w:comment>
  <w:comment w:id="97" w:author="Nicole Soltis" w:date="2017-09-06T14:12:00Z" w:initials="NS">
    <w:p w14:paraId="68E85E79" w14:textId="72E239A2" w:rsidR="004F012E" w:rsidRDefault="004F012E">
      <w:pPr>
        <w:pStyle w:val="CommentText"/>
      </w:pPr>
      <w:r>
        <w:rPr>
          <w:rStyle w:val="CommentReference"/>
        </w:rPr>
        <w:annotationRef/>
      </w:r>
      <w:r>
        <w:t>Dan, should we remove this from the results section?</w:t>
      </w:r>
    </w:p>
  </w:comment>
  <w:comment w:id="98" w:author="Daniel Kliebenstein" w:date="2017-09-21T16:09:00Z" w:initials="DK">
    <w:p w14:paraId="640FB9FB" w14:textId="30CE67C1" w:rsidR="002D569C" w:rsidRDefault="002D569C">
      <w:pPr>
        <w:pStyle w:val="CommentText"/>
      </w:pPr>
      <w:r>
        <w:rPr>
          <w:rStyle w:val="CommentReference"/>
        </w:rPr>
        <w:annotationRef/>
      </w:r>
      <w:r>
        <w:t>I think we should maybe streamline this to the core essentials.</w:t>
      </w:r>
    </w:p>
  </w:comment>
  <w:comment w:id="99" w:author="Céline" w:date="2017-09-06T11:59:00Z" w:initials="C">
    <w:p w14:paraId="66EA20BF" w14:textId="290E120E" w:rsidR="004F012E" w:rsidRDefault="004F012E">
      <w:pPr>
        <w:pStyle w:val="CommentText"/>
      </w:pPr>
      <w:r>
        <w:rPr>
          <w:rStyle w:val="CommentReference"/>
        </w:rPr>
        <w:annotationRef/>
      </w:r>
      <w:r>
        <w:t>This is mat &amp; method not results</w:t>
      </w:r>
    </w:p>
  </w:comment>
  <w:comment w:id="100" w:author="Nicole Soltis" w:date="2017-09-06T14:12:00Z" w:initials="NS">
    <w:p w14:paraId="0C9834C2" w14:textId="441B64C9" w:rsidR="004F012E" w:rsidRDefault="004F012E">
      <w:pPr>
        <w:pStyle w:val="CommentText"/>
      </w:pPr>
      <w:r>
        <w:rPr>
          <w:rStyle w:val="CommentReference"/>
        </w:rPr>
        <w:annotationRef/>
      </w:r>
      <w:r>
        <w:t>Dan, thoughts?</w:t>
      </w:r>
    </w:p>
  </w:comment>
  <w:comment w:id="136" w:author="Daniel Kliebenstein" w:date="2017-09-21T16:24:00Z" w:initials="DK">
    <w:p w14:paraId="6F6D62F4" w14:textId="32376BA6" w:rsidR="00CB598B" w:rsidRDefault="00CB598B">
      <w:pPr>
        <w:pStyle w:val="CommentText"/>
      </w:pPr>
      <w:r>
        <w:rPr>
          <w:rStyle w:val="CommentReference"/>
        </w:rPr>
        <w:annotationRef/>
      </w:r>
      <w:r>
        <w:t>In what context?</w:t>
      </w:r>
    </w:p>
  </w:comment>
  <w:comment w:id="144" w:author="Daniel Kliebenstein" w:date="2017-09-21T16:24:00Z" w:initials="DK">
    <w:p w14:paraId="13298896" w14:textId="233425F0" w:rsidR="00CB598B" w:rsidRDefault="00CB598B">
      <w:pPr>
        <w:pStyle w:val="CommentText"/>
      </w:pPr>
      <w:r>
        <w:rPr>
          <w:rStyle w:val="CommentReference"/>
        </w:rPr>
        <w:annotationRef/>
      </w:r>
      <w:r>
        <w:t>Which CV?</w:t>
      </w:r>
    </w:p>
  </w:comment>
  <w:comment w:id="164" w:author="Céline" w:date="2017-09-06T11:59:00Z" w:initials="C">
    <w:p w14:paraId="02DD6A87" w14:textId="19149528" w:rsidR="004F012E" w:rsidRDefault="004F012E">
      <w:pPr>
        <w:pStyle w:val="CommentText"/>
      </w:pPr>
      <w:r>
        <w:rPr>
          <w:rStyle w:val="CommentReference"/>
        </w:rPr>
        <w:annotationRef/>
      </w:r>
      <w:r>
        <w:t>For the cleaned meta-analysis dataset and a slightly different model, I have 4.16 % Domest/PlantGeno, 35% Isolate*Dom/plantGeno (not significant) and 42.6% Isolate</w:t>
      </w:r>
    </w:p>
  </w:comment>
  <w:comment w:id="165" w:author="Daniel Kliebenstein" w:date="2017-09-21T16:25:00Z" w:initials="DK">
    <w:p w14:paraId="22A02ACD" w14:textId="335C5544" w:rsidR="00CB598B" w:rsidRDefault="00CB598B">
      <w:pPr>
        <w:pStyle w:val="CommentText"/>
      </w:pPr>
      <w:r>
        <w:rPr>
          <w:rStyle w:val="CommentReference"/>
        </w:rPr>
        <w:annotationRef/>
      </w:r>
      <w:r>
        <w:t>I think we are fine with this analysis for now</w:t>
      </w:r>
    </w:p>
  </w:comment>
  <w:comment w:id="166" w:author="Céline" w:date="2017-09-06T11:59:00Z" w:initials="C">
    <w:p w14:paraId="6FC29D4E" w14:textId="2A29653D" w:rsidR="004F012E" w:rsidRDefault="004F012E">
      <w:pPr>
        <w:pStyle w:val="CommentText"/>
      </w:pPr>
      <w:r>
        <w:rPr>
          <w:rStyle w:val="CommentReference"/>
        </w:rPr>
        <w:annotationRef/>
      </w:r>
      <w:r>
        <w:t>Confirmed in the meta-analysis</w:t>
      </w:r>
    </w:p>
  </w:comment>
  <w:comment w:id="168" w:author="Michelle Tang" w:date="2017-09-06T11:59:00Z" w:initials="MT">
    <w:p w14:paraId="0E0D1F69" w14:textId="13300939" w:rsidR="004F012E" w:rsidRDefault="004F012E">
      <w:pPr>
        <w:pStyle w:val="CommentText"/>
      </w:pPr>
      <w:r>
        <w:rPr>
          <w:rStyle w:val="CommentReference"/>
        </w:rPr>
        <w:annotationRef/>
      </w:r>
      <w:r>
        <w:t>This seems intuitive and expected to me. If wild tomato has increased resistance, that would correlate with narrower range of lesion sizes.</w:t>
      </w:r>
    </w:p>
  </w:comment>
  <w:comment w:id="169" w:author="Daniel Kliebenstein" w:date="2017-09-21T16:26:00Z" w:initials="DK">
    <w:p w14:paraId="783FDEF3" w14:textId="0879D0D1" w:rsidR="00CB598B" w:rsidRDefault="00CB598B">
      <w:pPr>
        <w:pStyle w:val="CommentText"/>
      </w:pPr>
      <w:r>
        <w:rPr>
          <w:rStyle w:val="CommentReference"/>
        </w:rPr>
        <w:annotationRef/>
      </w:r>
      <w:r>
        <w:t>Only if you were reaching a plateau.</w:t>
      </w:r>
    </w:p>
  </w:comment>
  <w:comment w:id="177" w:author="Céline" w:date="2017-09-06T11:59:00Z" w:initials="C">
    <w:p w14:paraId="5C0E0758" w14:textId="03DDE1A0" w:rsidR="004F012E" w:rsidRDefault="004F012E">
      <w:pPr>
        <w:pStyle w:val="CommentText"/>
      </w:pPr>
      <w:r>
        <w:rPr>
          <w:rStyle w:val="CommentReference"/>
        </w:rPr>
        <w:annotationRef/>
      </w:r>
      <w:r>
        <w:t>FIY, this is not fully true, but you can not see it in this dataset. From the eudicot and pilot project we did, it appears that Philo Menlo is big only on tomato (probably specialized), but it was collected on grape.</w:t>
      </w:r>
    </w:p>
  </w:comment>
  <w:comment w:id="178" w:author="Nicole Soltis" w:date="2017-09-08T12:44:00Z" w:initials="NS">
    <w:p w14:paraId="41BDF7DA" w14:textId="695D0640" w:rsidR="004F012E" w:rsidRDefault="004F012E">
      <w:pPr>
        <w:pStyle w:val="CommentText"/>
      </w:pPr>
      <w:r>
        <w:rPr>
          <w:rStyle w:val="CommentReference"/>
        </w:rPr>
        <w:annotationRef/>
      </w:r>
      <w:r>
        <w:t>Does Celine’s statement contradict this? Since here we are only talking about isolates collected on tomato.</w:t>
      </w:r>
    </w:p>
  </w:comment>
  <w:comment w:id="179" w:author="Daniel Kliebenstein" w:date="2017-09-21T16:28:00Z" w:initials="DK">
    <w:p w14:paraId="21490987" w14:textId="1F70BB18" w:rsidR="00CB598B" w:rsidRDefault="00CB598B">
      <w:pPr>
        <w:pStyle w:val="CommentText"/>
      </w:pPr>
      <w:r>
        <w:rPr>
          <w:rStyle w:val="CommentReference"/>
        </w:rPr>
        <w:annotationRef/>
      </w:r>
      <w:r>
        <w:t>We are fine as we specify about tomato isolates on tomato.</w:t>
      </w:r>
    </w:p>
  </w:comment>
  <w:comment w:id="180" w:author="Céline" w:date="2017-09-06T11:59:00Z" w:initials="C">
    <w:p w14:paraId="6927CA5A" w14:textId="340D5E6C" w:rsidR="004F012E" w:rsidRDefault="004F012E">
      <w:pPr>
        <w:pStyle w:val="CommentText"/>
      </w:pPr>
      <w:r>
        <w:rPr>
          <w:rStyle w:val="CommentReference"/>
        </w:rPr>
        <w:annotationRef/>
      </w:r>
      <w:r>
        <w:t>I’m not sure to follow here, because the p-val is given for each plant genotype but not for each individual isolates. Does a significant p-val for the genotype pairs means that most isolates were significantly different? What is the threshold as number of different isolates per pair of plant genotype to reach significance?</w:t>
      </w:r>
    </w:p>
  </w:comment>
  <w:comment w:id="181" w:author="Nicole Soltis" w:date="2017-09-06T14:21:00Z" w:initials="NS">
    <w:p w14:paraId="31EF1511" w14:textId="2D038345" w:rsidR="004F012E" w:rsidRDefault="004F012E">
      <w:pPr>
        <w:pStyle w:val="CommentText"/>
      </w:pPr>
      <w:r>
        <w:rPr>
          <w:rStyle w:val="CommentReference"/>
        </w:rPr>
        <w:annotationRef/>
      </w:r>
      <w:r>
        <w:t xml:space="preserve">I’m not sure how to address this question. Is Celine suggesting 91 analyses (one isolate at a time) within each plant genotype pair? Is there a reasonable post-hoc analysis for this? I don’t know how to estimate “number of different isolates per pair of plant genotypes”, since cutoff for which isolates count as different seems subjective to me. </w:t>
      </w:r>
    </w:p>
  </w:comment>
  <w:comment w:id="182" w:author="Daniel Kliebenstein" w:date="2017-09-21T16:31:00Z" w:initials="DK">
    <w:p w14:paraId="36C6C10C" w14:textId="56C6AD88" w:rsidR="00CB598B" w:rsidRDefault="00CB598B">
      <w:pPr>
        <w:pStyle w:val="CommentText"/>
      </w:pPr>
      <w:r>
        <w:rPr>
          <w:rStyle w:val="CommentReference"/>
        </w:rPr>
        <w:annotationRef/>
      </w:r>
      <w:r>
        <w:t>I think we just needed to make the description more direct. How is this?</w:t>
      </w:r>
    </w:p>
  </w:comment>
  <w:comment w:id="203" w:author="Daniel Kliebenstein" w:date="2017-09-21T16:34:00Z" w:initials="DK">
    <w:p w14:paraId="6758C12E" w14:textId="6B1609E5" w:rsidR="00BA5DC0" w:rsidRDefault="00BA5DC0">
      <w:pPr>
        <w:pStyle w:val="CommentText"/>
      </w:pPr>
      <w:r>
        <w:rPr>
          <w:rStyle w:val="CommentReference"/>
        </w:rPr>
        <w:annotationRef/>
      </w:r>
      <w:r>
        <w:t>I’m a bit confused here. How does that fit with the Wilcoxon test? What are you trying to say here.</w:t>
      </w:r>
    </w:p>
  </w:comment>
  <w:comment w:id="207" w:author="Daniel Kliebenstein" w:date="2017-09-21T16:36:00Z" w:initials="DK">
    <w:p w14:paraId="279ACC0C" w14:textId="2E3172BB" w:rsidR="00BA5DC0" w:rsidRDefault="00BA5DC0">
      <w:pPr>
        <w:pStyle w:val="CommentText"/>
      </w:pPr>
      <w:r>
        <w:rPr>
          <w:rStyle w:val="CommentReference"/>
        </w:rPr>
        <w:annotationRef/>
      </w:r>
      <w:r>
        <w:t>Too many reviewers will react with disbelief to that number.</w:t>
      </w:r>
    </w:p>
  </w:comment>
  <w:comment w:id="216" w:author="Daniel Kliebenstein" w:date="2017-09-21T16:37:00Z" w:initials="DK">
    <w:p w14:paraId="2B360BAC" w14:textId="38D44E57" w:rsidR="00BA5DC0" w:rsidRDefault="00BA5DC0">
      <w:pPr>
        <w:pStyle w:val="CommentText"/>
      </w:pPr>
      <w:r>
        <w:rPr>
          <w:rStyle w:val="CommentReference"/>
        </w:rPr>
        <w:annotationRef/>
      </w:r>
      <w:r>
        <w:t>Only 1 SNP?</w:t>
      </w:r>
    </w:p>
  </w:comment>
  <w:comment w:id="218" w:author="Daniel Kliebenstein" w:date="2017-09-21T16:38:00Z" w:initials="DK">
    <w:p w14:paraId="56739F22" w14:textId="794283E0" w:rsidR="00BA5DC0" w:rsidRDefault="00BA5DC0">
      <w:pPr>
        <w:pStyle w:val="CommentText"/>
      </w:pPr>
      <w:r>
        <w:rPr>
          <w:rStyle w:val="CommentReference"/>
        </w:rPr>
        <w:annotationRef/>
      </w:r>
      <w:r>
        <w:t>Are we saying that five SNPs gave us 18 genes?</w:t>
      </w:r>
    </w:p>
  </w:comment>
  <w:comment w:id="219" w:author="Daniel Kliebenstein" w:date="2017-09-21T16:39:00Z" w:initials="DK">
    <w:p w14:paraId="12FD03C0" w14:textId="01493DE7" w:rsidR="00BA5DC0" w:rsidRDefault="00BA5DC0">
      <w:pPr>
        <w:pStyle w:val="CommentText"/>
      </w:pPr>
      <w:r>
        <w:rPr>
          <w:rStyle w:val="CommentReference"/>
        </w:rPr>
        <w:annotationRef/>
      </w:r>
      <w:r>
        <w:t>I think this section needs a bit of tightening to say that very early on that the genes were found with different SNPs for different host genotypes. It feels a bit loose right now.</w:t>
      </w:r>
    </w:p>
  </w:comment>
  <w:comment w:id="220" w:author="Daniel Kliebenstein" w:date="2017-09-21T16:39:00Z" w:initials="DK">
    <w:p w14:paraId="07CA15C6" w14:textId="3EE5DA85" w:rsidR="00BA5DC0" w:rsidRDefault="00BA5DC0">
      <w:pPr>
        <w:pStyle w:val="CommentText"/>
      </w:pPr>
      <w:r>
        <w:rPr>
          <w:rStyle w:val="CommentReference"/>
        </w:rPr>
        <w:annotationRef/>
      </w:r>
      <w:r>
        <w:t>Can we say primary metabolism?</w:t>
      </w:r>
    </w:p>
  </w:comment>
  <w:comment w:id="221" w:author="Daniel Kliebenstein" w:date="2017-09-06T11:59:00Z" w:initials="DK">
    <w:p w14:paraId="525055DD" w14:textId="014787AF" w:rsidR="004F012E" w:rsidRDefault="004F012E">
      <w:pPr>
        <w:pStyle w:val="CommentText"/>
      </w:pPr>
      <w:r>
        <w:rPr>
          <w:rStyle w:val="CommentReference"/>
        </w:rPr>
        <w:annotationRef/>
      </w:r>
      <w:r>
        <w:t>Why does this suggest multiple haplotypes? Explain your thoughts</w:t>
      </w:r>
    </w:p>
  </w:comment>
  <w:comment w:id="222" w:author="Nicole Soltis" w:date="2017-09-06T11:59:00Z" w:initials="NS">
    <w:p w14:paraId="445BD025" w14:textId="10FDE4D1" w:rsidR="004F012E" w:rsidRDefault="004F012E">
      <w:pPr>
        <w:pStyle w:val="CommentText"/>
      </w:pPr>
      <w:r>
        <w:rPr>
          <w:rStyle w:val="CommentReference"/>
        </w:rPr>
        <w:annotationRef/>
      </w:r>
      <w:r>
        <w:t>Coming back to this: I am adding a new figure to explore linkage blocks</w:t>
      </w:r>
    </w:p>
  </w:comment>
  <w:comment w:id="223" w:author="Daniel Kliebenstein" w:date="2017-09-21T16:36:00Z" w:initials="DK">
    <w:p w14:paraId="3A0B3D2F" w14:textId="48AD29B4" w:rsidR="00BA5DC0" w:rsidRDefault="00BA5DC0">
      <w:pPr>
        <w:pStyle w:val="CommentText"/>
      </w:pPr>
      <w:r>
        <w:rPr>
          <w:rStyle w:val="CommentReference"/>
        </w:rPr>
        <w:annotationRef/>
      </w:r>
      <w:r>
        <w:t>What new figure?</w:t>
      </w:r>
    </w:p>
  </w:comment>
  <w:comment w:id="224" w:author="Daniel Kliebenstein" w:date="2017-09-06T11:59:00Z" w:initials="DK">
    <w:p w14:paraId="29A48C61" w14:textId="2620357E" w:rsidR="004F012E" w:rsidRDefault="004F012E">
      <w:pPr>
        <w:pStyle w:val="CommentText"/>
      </w:pPr>
      <w:r>
        <w:rPr>
          <w:rStyle w:val="CommentReference"/>
        </w:rPr>
        <w:annotationRef/>
      </w:r>
      <w:r>
        <w:t>See what the new figure addition says here</w:t>
      </w:r>
    </w:p>
  </w:comment>
  <w:comment w:id="225" w:author="Nicole Soltis" w:date="2017-09-06T11:59:00Z" w:initials="NS">
    <w:p w14:paraId="1AA2594C" w14:textId="0FDC0D99" w:rsidR="004F012E" w:rsidRDefault="004F012E">
      <w:pPr>
        <w:pStyle w:val="CommentText"/>
      </w:pPr>
      <w:r>
        <w:rPr>
          <w:rStyle w:val="CommentReference"/>
        </w:rPr>
        <w:annotationRef/>
      </w:r>
      <w:r>
        <w:t>Same as above</w:t>
      </w:r>
    </w:p>
  </w:comment>
  <w:comment w:id="229" w:author="Daniel Kliebenstein" w:date="2017-09-21T16:41:00Z" w:initials="DK">
    <w:p w14:paraId="477F1346" w14:textId="56048BF1" w:rsidR="00BA5DC0" w:rsidRDefault="00BA5DC0">
      <w:pPr>
        <w:pStyle w:val="CommentText"/>
      </w:pPr>
      <w:r>
        <w:rPr>
          <w:rStyle w:val="CommentReference"/>
        </w:rPr>
        <w:annotationRef/>
      </w:r>
      <w:r>
        <w:t>Additional from what?</w:t>
      </w:r>
    </w:p>
  </w:comment>
  <w:comment w:id="230" w:author="Nicole Soltis" w:date="2017-09-06T11:59:00Z" w:initials="NS">
    <w:p w14:paraId="73AB484C" w14:textId="5759A3AF" w:rsidR="004F012E" w:rsidRDefault="004F012E">
      <w:pPr>
        <w:pStyle w:val="CommentText"/>
      </w:pPr>
      <w:r>
        <w:rPr>
          <w:rStyle w:val="CommentReference"/>
        </w:rPr>
        <w:annotationRef/>
      </w:r>
      <w:r>
        <w:t>Discussion bookmark</w:t>
      </w:r>
    </w:p>
  </w:comment>
  <w:comment w:id="231" w:author="Nicole Soltis" w:date="2017-09-06T11:59:00Z" w:initials="NS">
    <w:p w14:paraId="1862921C" w14:textId="3B116105" w:rsidR="004F012E" w:rsidRDefault="004F012E">
      <w:pPr>
        <w:pStyle w:val="CommentText"/>
      </w:pPr>
      <w:r>
        <w:rPr>
          <w:rStyle w:val="CommentReference"/>
        </w:rPr>
        <w:annotationRef/>
      </w:r>
      <w:r>
        <w:t>Know anyone else to cite here?</w:t>
      </w:r>
    </w:p>
  </w:comment>
  <w:comment w:id="232" w:author="Daniel Kliebenstein" w:date="2017-09-21T16:42:00Z" w:initials="DK">
    <w:p w14:paraId="07797DF6" w14:textId="2AFE1C59" w:rsidR="00BA5DC0" w:rsidRDefault="00BA5DC0">
      <w:pPr>
        <w:pStyle w:val="CommentText"/>
      </w:pPr>
      <w:r>
        <w:rPr>
          <w:rStyle w:val="CommentReference"/>
        </w:rPr>
        <w:annotationRef/>
      </w:r>
      <w:r>
        <w:t>I think this is pretty good.</w:t>
      </w:r>
    </w:p>
  </w:comment>
  <w:comment w:id="233" w:author="Daniel Kliebenstein" w:date="2017-09-21T16:43:00Z" w:initials="DK">
    <w:p w14:paraId="71925008" w14:textId="7EBD42E4" w:rsidR="00BA5DC0" w:rsidRDefault="00BA5DC0">
      <w:pPr>
        <w:pStyle w:val="CommentText"/>
      </w:pPr>
      <w:r>
        <w:rPr>
          <w:rStyle w:val="CommentReference"/>
        </w:rPr>
        <w:annotationRef/>
      </w:r>
      <w:r>
        <w:t>Which interaction?</w:t>
      </w:r>
    </w:p>
  </w:comment>
  <w:comment w:id="234" w:author="Daniel Kliebenstein" w:date="2017-09-21T16:46:00Z" w:initials="DK">
    <w:p w14:paraId="5227F641" w14:textId="59B269B0" w:rsidR="0062421C" w:rsidRDefault="0062421C">
      <w:pPr>
        <w:pStyle w:val="CommentText"/>
      </w:pPr>
      <w:r>
        <w:rPr>
          <w:rStyle w:val="CommentReference"/>
        </w:rPr>
        <w:annotationRef/>
      </w:r>
      <w:r>
        <w:t>Which two? This section is reading like a list. Use the specific genes to make specific and clear points.</w:t>
      </w:r>
    </w:p>
  </w:comment>
  <w:comment w:id="235" w:author="Daniel Kliebenstein" w:date="2017-09-21T16:44:00Z" w:initials="DK">
    <w:p w14:paraId="070EACE4" w14:textId="24C4E64D" w:rsidR="0062421C" w:rsidRDefault="0062421C">
      <w:pPr>
        <w:pStyle w:val="CommentText"/>
      </w:pPr>
      <w:r>
        <w:rPr>
          <w:rStyle w:val="CommentReference"/>
        </w:rPr>
        <w:annotationRef/>
      </w:r>
      <w:r>
        <w:t>Make the language more direct like this</w:t>
      </w:r>
    </w:p>
  </w:comment>
  <w:comment w:id="239" w:author="Daniel Kliebenstein" w:date="2017-09-21T16:45:00Z" w:initials="DK">
    <w:p w14:paraId="30C3E287" w14:textId="623A41A7" w:rsidR="0062421C" w:rsidRDefault="0062421C">
      <w:pPr>
        <w:pStyle w:val="CommentText"/>
      </w:pPr>
      <w:r>
        <w:rPr>
          <w:rStyle w:val="CommentReference"/>
        </w:rPr>
        <w:annotationRef/>
      </w:r>
      <w:r>
        <w:t>Over-represented in what?</w:t>
      </w:r>
    </w:p>
  </w:comment>
  <w:comment w:id="240" w:author="Daniel Kliebenstein" w:date="2017-09-21T16:45:00Z" w:initials="DK">
    <w:p w14:paraId="6FF5860C" w14:textId="4496397B" w:rsidR="0062421C" w:rsidRDefault="0062421C">
      <w:pPr>
        <w:pStyle w:val="CommentText"/>
      </w:pPr>
      <w:r>
        <w:rPr>
          <w:rStyle w:val="CommentReference"/>
        </w:rPr>
        <w:annotationRef/>
      </w:r>
      <w:r>
        <w:t>Whoa, are you really using a plant paper on TPS to argue about a fungal TPS? Why not just point out that some toxins in fungi are sesqui-terpenes?</w:t>
      </w:r>
    </w:p>
  </w:comment>
  <w:comment w:id="246" w:author="Daniel Kliebenstein" w:date="2017-09-21T16:48:00Z" w:initials="DK">
    <w:p w14:paraId="0E50472C" w14:textId="3F4B33F7" w:rsidR="0062421C" w:rsidRDefault="0062421C">
      <w:pPr>
        <w:pStyle w:val="CommentText"/>
      </w:pPr>
      <w:r>
        <w:rPr>
          <w:rStyle w:val="CommentReference"/>
        </w:rPr>
        <w:annotationRef/>
      </w:r>
      <w:r>
        <w:t>Isn’t this the point of this section to make commentary about the plant via what the fungus is telling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4F10B" w15:done="0"/>
  <w15:commentEx w15:paraId="6EC23BA7" w15:done="0"/>
  <w15:commentEx w15:paraId="79E4D037" w15:done="0"/>
  <w15:commentEx w15:paraId="0CBE30D8" w15:done="0"/>
  <w15:commentEx w15:paraId="612590DA" w15:done="0"/>
  <w15:commentEx w15:paraId="3076C269" w15:done="0"/>
  <w15:commentEx w15:paraId="07C3BC24" w15:done="0"/>
  <w15:commentEx w15:paraId="16977541" w15:paraIdParent="07C3BC24" w15:done="0"/>
  <w15:commentEx w15:paraId="6ADD77FA" w15:done="0"/>
  <w15:commentEx w15:paraId="1EDDFE83" w15:done="0"/>
  <w15:commentEx w15:paraId="653E7763" w15:done="0"/>
  <w15:commentEx w15:paraId="6AFB0CC7" w15:paraIdParent="653E7763" w15:done="0"/>
  <w15:commentEx w15:paraId="68BC2C1B" w15:done="0"/>
  <w15:commentEx w15:paraId="7DBCAEDE" w15:done="0"/>
  <w15:commentEx w15:paraId="68E85E79" w15:done="0"/>
  <w15:commentEx w15:paraId="640FB9FB" w15:paraIdParent="68E85E79" w15:done="0"/>
  <w15:commentEx w15:paraId="66EA20BF" w15:done="0"/>
  <w15:commentEx w15:paraId="0C9834C2" w15:done="0"/>
  <w15:commentEx w15:paraId="6F6D62F4" w15:done="0"/>
  <w15:commentEx w15:paraId="13298896" w15:done="0"/>
  <w15:commentEx w15:paraId="02DD6A87" w15:done="0"/>
  <w15:commentEx w15:paraId="22A02ACD" w15:paraIdParent="02DD6A87" w15:done="0"/>
  <w15:commentEx w15:paraId="6FC29D4E" w15:done="0"/>
  <w15:commentEx w15:paraId="0E0D1F69" w15:done="0"/>
  <w15:commentEx w15:paraId="783FDEF3" w15:paraIdParent="0E0D1F69" w15:done="0"/>
  <w15:commentEx w15:paraId="5C0E0758" w15:done="0"/>
  <w15:commentEx w15:paraId="41BDF7DA" w15:done="0"/>
  <w15:commentEx w15:paraId="21490987" w15:paraIdParent="41BDF7DA" w15:done="0"/>
  <w15:commentEx w15:paraId="6927CA5A" w15:done="0"/>
  <w15:commentEx w15:paraId="31EF1511" w15:done="0"/>
  <w15:commentEx w15:paraId="36C6C10C" w15:paraIdParent="31EF1511" w15:done="0"/>
  <w15:commentEx w15:paraId="6758C12E" w15:done="0"/>
  <w15:commentEx w15:paraId="279ACC0C" w15:done="0"/>
  <w15:commentEx w15:paraId="2B360BAC" w15:done="0"/>
  <w15:commentEx w15:paraId="56739F22" w15:done="0"/>
  <w15:commentEx w15:paraId="12FD03C0" w15:paraIdParent="56739F22" w15:done="0"/>
  <w15:commentEx w15:paraId="07CA15C6" w15:done="0"/>
  <w15:commentEx w15:paraId="525055DD" w15:done="0"/>
  <w15:commentEx w15:paraId="445BD025" w15:done="0"/>
  <w15:commentEx w15:paraId="3A0B3D2F" w15:paraIdParent="445BD025" w15:done="0"/>
  <w15:commentEx w15:paraId="29A48C61" w15:done="0"/>
  <w15:commentEx w15:paraId="1AA2594C" w15:done="0"/>
  <w15:commentEx w15:paraId="477F1346" w15:done="0"/>
  <w15:commentEx w15:paraId="73AB484C" w15:done="0"/>
  <w15:commentEx w15:paraId="1862921C" w15:done="0"/>
  <w15:commentEx w15:paraId="07797DF6" w15:paraIdParent="1862921C" w15:done="0"/>
  <w15:commentEx w15:paraId="71925008" w15:done="0"/>
  <w15:commentEx w15:paraId="5227F641" w15:done="0"/>
  <w15:commentEx w15:paraId="070EACE4" w15:done="0"/>
  <w15:commentEx w15:paraId="30C3E287" w15:done="0"/>
  <w15:commentEx w15:paraId="6FF5860C" w15:done="0"/>
  <w15:commentEx w15:paraId="0E5047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3&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record-ids&gt;&lt;/item&gt;&lt;/Libraries&gt;"/>
  </w:docVars>
  <w:rsids>
    <w:rsidRoot w:val="00E76177"/>
    <w:rsid w:val="00012693"/>
    <w:rsid w:val="00013F49"/>
    <w:rsid w:val="00016D5A"/>
    <w:rsid w:val="00021031"/>
    <w:rsid w:val="00021A50"/>
    <w:rsid w:val="00025485"/>
    <w:rsid w:val="000328E8"/>
    <w:rsid w:val="000411CA"/>
    <w:rsid w:val="00042D5F"/>
    <w:rsid w:val="00043732"/>
    <w:rsid w:val="000448B9"/>
    <w:rsid w:val="00045BC3"/>
    <w:rsid w:val="0005030A"/>
    <w:rsid w:val="00056149"/>
    <w:rsid w:val="0005656C"/>
    <w:rsid w:val="00062A83"/>
    <w:rsid w:val="00063A14"/>
    <w:rsid w:val="00066E36"/>
    <w:rsid w:val="000700B8"/>
    <w:rsid w:val="00072CD7"/>
    <w:rsid w:val="000767A3"/>
    <w:rsid w:val="00077676"/>
    <w:rsid w:val="00080F1D"/>
    <w:rsid w:val="00082586"/>
    <w:rsid w:val="000864B6"/>
    <w:rsid w:val="00086836"/>
    <w:rsid w:val="00092BAE"/>
    <w:rsid w:val="00093283"/>
    <w:rsid w:val="0009579B"/>
    <w:rsid w:val="000965C4"/>
    <w:rsid w:val="000A0CC4"/>
    <w:rsid w:val="000A0DCC"/>
    <w:rsid w:val="000A4A33"/>
    <w:rsid w:val="000A6823"/>
    <w:rsid w:val="000A77FC"/>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22E7"/>
    <w:rsid w:val="000F5710"/>
    <w:rsid w:val="000F5B4B"/>
    <w:rsid w:val="000F79B1"/>
    <w:rsid w:val="000F7EEA"/>
    <w:rsid w:val="00102A0A"/>
    <w:rsid w:val="00102FE8"/>
    <w:rsid w:val="00105CC5"/>
    <w:rsid w:val="00111AF8"/>
    <w:rsid w:val="00111B83"/>
    <w:rsid w:val="00115A56"/>
    <w:rsid w:val="0012005A"/>
    <w:rsid w:val="00123ADB"/>
    <w:rsid w:val="00124798"/>
    <w:rsid w:val="00124B90"/>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7AD0"/>
    <w:rsid w:val="001D1F96"/>
    <w:rsid w:val="001D4286"/>
    <w:rsid w:val="001D4F8D"/>
    <w:rsid w:val="001D7B0D"/>
    <w:rsid w:val="001D7E8D"/>
    <w:rsid w:val="001E0D39"/>
    <w:rsid w:val="001E4A5F"/>
    <w:rsid w:val="001F21B6"/>
    <w:rsid w:val="001F3C31"/>
    <w:rsid w:val="001F4FA6"/>
    <w:rsid w:val="00200F30"/>
    <w:rsid w:val="00201913"/>
    <w:rsid w:val="00205DCE"/>
    <w:rsid w:val="00210E6E"/>
    <w:rsid w:val="0021189C"/>
    <w:rsid w:val="002122BA"/>
    <w:rsid w:val="002128AA"/>
    <w:rsid w:val="0021348F"/>
    <w:rsid w:val="0021544C"/>
    <w:rsid w:val="002176E8"/>
    <w:rsid w:val="0022004A"/>
    <w:rsid w:val="00220EA8"/>
    <w:rsid w:val="0022108E"/>
    <w:rsid w:val="00222FE4"/>
    <w:rsid w:val="0022372E"/>
    <w:rsid w:val="00225CB0"/>
    <w:rsid w:val="002341FD"/>
    <w:rsid w:val="00234632"/>
    <w:rsid w:val="00243223"/>
    <w:rsid w:val="00245091"/>
    <w:rsid w:val="00247CE3"/>
    <w:rsid w:val="002504BF"/>
    <w:rsid w:val="00251C08"/>
    <w:rsid w:val="002567C1"/>
    <w:rsid w:val="00256FFF"/>
    <w:rsid w:val="002579BB"/>
    <w:rsid w:val="00262722"/>
    <w:rsid w:val="0026464C"/>
    <w:rsid w:val="00264F6D"/>
    <w:rsid w:val="002652A8"/>
    <w:rsid w:val="00270024"/>
    <w:rsid w:val="0027089D"/>
    <w:rsid w:val="002713D0"/>
    <w:rsid w:val="002731BB"/>
    <w:rsid w:val="00273A10"/>
    <w:rsid w:val="002767B3"/>
    <w:rsid w:val="002817BF"/>
    <w:rsid w:val="00283972"/>
    <w:rsid w:val="00284803"/>
    <w:rsid w:val="00286965"/>
    <w:rsid w:val="00291384"/>
    <w:rsid w:val="002914F6"/>
    <w:rsid w:val="00292BB4"/>
    <w:rsid w:val="00294C92"/>
    <w:rsid w:val="002A0FB9"/>
    <w:rsid w:val="002A0FDF"/>
    <w:rsid w:val="002A4EC3"/>
    <w:rsid w:val="002A56DC"/>
    <w:rsid w:val="002A6387"/>
    <w:rsid w:val="002B1D25"/>
    <w:rsid w:val="002B206B"/>
    <w:rsid w:val="002B2629"/>
    <w:rsid w:val="002C1157"/>
    <w:rsid w:val="002C63EB"/>
    <w:rsid w:val="002C6CAE"/>
    <w:rsid w:val="002D1B03"/>
    <w:rsid w:val="002D51E1"/>
    <w:rsid w:val="002D569C"/>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D9"/>
    <w:rsid w:val="00345A86"/>
    <w:rsid w:val="003529A3"/>
    <w:rsid w:val="00356616"/>
    <w:rsid w:val="00356FC1"/>
    <w:rsid w:val="003577C8"/>
    <w:rsid w:val="0036059C"/>
    <w:rsid w:val="00363E39"/>
    <w:rsid w:val="00364E91"/>
    <w:rsid w:val="0036598C"/>
    <w:rsid w:val="00365F7D"/>
    <w:rsid w:val="003672AB"/>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B07E2"/>
    <w:rsid w:val="003B20C3"/>
    <w:rsid w:val="003B432E"/>
    <w:rsid w:val="003B47F1"/>
    <w:rsid w:val="003B67EC"/>
    <w:rsid w:val="003B75F5"/>
    <w:rsid w:val="003B7D87"/>
    <w:rsid w:val="003C00D0"/>
    <w:rsid w:val="003C75AE"/>
    <w:rsid w:val="003D0236"/>
    <w:rsid w:val="003D26E5"/>
    <w:rsid w:val="003D4F7E"/>
    <w:rsid w:val="003D632D"/>
    <w:rsid w:val="003D6AE2"/>
    <w:rsid w:val="003E0704"/>
    <w:rsid w:val="003E5F69"/>
    <w:rsid w:val="003E70BE"/>
    <w:rsid w:val="003E7349"/>
    <w:rsid w:val="003F0A42"/>
    <w:rsid w:val="003F292E"/>
    <w:rsid w:val="003F2A1B"/>
    <w:rsid w:val="003F3C58"/>
    <w:rsid w:val="003F5AA6"/>
    <w:rsid w:val="004007E9"/>
    <w:rsid w:val="004017B8"/>
    <w:rsid w:val="00403957"/>
    <w:rsid w:val="00403BBD"/>
    <w:rsid w:val="00404552"/>
    <w:rsid w:val="00404C06"/>
    <w:rsid w:val="00411592"/>
    <w:rsid w:val="004126C8"/>
    <w:rsid w:val="00415881"/>
    <w:rsid w:val="00416136"/>
    <w:rsid w:val="0041714B"/>
    <w:rsid w:val="004174BA"/>
    <w:rsid w:val="0042140A"/>
    <w:rsid w:val="0042327E"/>
    <w:rsid w:val="004254F5"/>
    <w:rsid w:val="004263A2"/>
    <w:rsid w:val="0042682B"/>
    <w:rsid w:val="00427063"/>
    <w:rsid w:val="004279EC"/>
    <w:rsid w:val="00432869"/>
    <w:rsid w:val="0043516B"/>
    <w:rsid w:val="00436F19"/>
    <w:rsid w:val="0043785D"/>
    <w:rsid w:val="0044031C"/>
    <w:rsid w:val="00441BF7"/>
    <w:rsid w:val="00444B79"/>
    <w:rsid w:val="0044762C"/>
    <w:rsid w:val="00447EF9"/>
    <w:rsid w:val="00450902"/>
    <w:rsid w:val="00454C1E"/>
    <w:rsid w:val="004569EC"/>
    <w:rsid w:val="00461AE7"/>
    <w:rsid w:val="00461EBF"/>
    <w:rsid w:val="00463E6F"/>
    <w:rsid w:val="00471076"/>
    <w:rsid w:val="00473AA6"/>
    <w:rsid w:val="00473ACC"/>
    <w:rsid w:val="004744E1"/>
    <w:rsid w:val="004766F2"/>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372B"/>
    <w:rsid w:val="004C6F15"/>
    <w:rsid w:val="004C7CFA"/>
    <w:rsid w:val="004D38F6"/>
    <w:rsid w:val="004D6C07"/>
    <w:rsid w:val="004D7AF9"/>
    <w:rsid w:val="004E0DD7"/>
    <w:rsid w:val="004E20FE"/>
    <w:rsid w:val="004E24F5"/>
    <w:rsid w:val="004E4DDA"/>
    <w:rsid w:val="004E5A9E"/>
    <w:rsid w:val="004F012E"/>
    <w:rsid w:val="004F7F9A"/>
    <w:rsid w:val="00502CFB"/>
    <w:rsid w:val="00505921"/>
    <w:rsid w:val="00505B78"/>
    <w:rsid w:val="00510B7F"/>
    <w:rsid w:val="0051158A"/>
    <w:rsid w:val="005158C1"/>
    <w:rsid w:val="00517AFA"/>
    <w:rsid w:val="00520E5A"/>
    <w:rsid w:val="00530DA9"/>
    <w:rsid w:val="00532EBA"/>
    <w:rsid w:val="005339D5"/>
    <w:rsid w:val="00533C07"/>
    <w:rsid w:val="005352C3"/>
    <w:rsid w:val="00535F6E"/>
    <w:rsid w:val="005370B1"/>
    <w:rsid w:val="0054317F"/>
    <w:rsid w:val="00543D88"/>
    <w:rsid w:val="005515BD"/>
    <w:rsid w:val="005533EE"/>
    <w:rsid w:val="005538FD"/>
    <w:rsid w:val="00553BDC"/>
    <w:rsid w:val="00554F23"/>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7BA2"/>
    <w:rsid w:val="005E248E"/>
    <w:rsid w:val="005E2F1E"/>
    <w:rsid w:val="005E447B"/>
    <w:rsid w:val="005F71AF"/>
    <w:rsid w:val="005F7408"/>
    <w:rsid w:val="006046FA"/>
    <w:rsid w:val="00605543"/>
    <w:rsid w:val="006068CF"/>
    <w:rsid w:val="006115F0"/>
    <w:rsid w:val="006127A5"/>
    <w:rsid w:val="006158B2"/>
    <w:rsid w:val="0062421C"/>
    <w:rsid w:val="00625929"/>
    <w:rsid w:val="00626599"/>
    <w:rsid w:val="00632015"/>
    <w:rsid w:val="00635624"/>
    <w:rsid w:val="006410B8"/>
    <w:rsid w:val="00650319"/>
    <w:rsid w:val="00652DA2"/>
    <w:rsid w:val="00652E98"/>
    <w:rsid w:val="00655B76"/>
    <w:rsid w:val="00660515"/>
    <w:rsid w:val="00661ADC"/>
    <w:rsid w:val="00664B59"/>
    <w:rsid w:val="00671868"/>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C"/>
    <w:rsid w:val="007C11D8"/>
    <w:rsid w:val="007C22EB"/>
    <w:rsid w:val="007C2567"/>
    <w:rsid w:val="007C68FC"/>
    <w:rsid w:val="007C70B1"/>
    <w:rsid w:val="007D0BD3"/>
    <w:rsid w:val="007D27A1"/>
    <w:rsid w:val="007D5372"/>
    <w:rsid w:val="007D608A"/>
    <w:rsid w:val="007D60CA"/>
    <w:rsid w:val="007E445D"/>
    <w:rsid w:val="007E4F58"/>
    <w:rsid w:val="007E580E"/>
    <w:rsid w:val="007E5E0E"/>
    <w:rsid w:val="007E6E79"/>
    <w:rsid w:val="007E6F98"/>
    <w:rsid w:val="007E79A7"/>
    <w:rsid w:val="007E7F8C"/>
    <w:rsid w:val="007F0518"/>
    <w:rsid w:val="007F081A"/>
    <w:rsid w:val="007F0E37"/>
    <w:rsid w:val="007F4760"/>
    <w:rsid w:val="0080338F"/>
    <w:rsid w:val="00805627"/>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EDB"/>
    <w:rsid w:val="008664CC"/>
    <w:rsid w:val="00870396"/>
    <w:rsid w:val="00870D27"/>
    <w:rsid w:val="00871989"/>
    <w:rsid w:val="00874893"/>
    <w:rsid w:val="00876347"/>
    <w:rsid w:val="00877AE8"/>
    <w:rsid w:val="00881D87"/>
    <w:rsid w:val="00891BDB"/>
    <w:rsid w:val="008945F3"/>
    <w:rsid w:val="0089779F"/>
    <w:rsid w:val="008A0D22"/>
    <w:rsid w:val="008A25B9"/>
    <w:rsid w:val="008A2C55"/>
    <w:rsid w:val="008A387A"/>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61E5"/>
    <w:rsid w:val="00967E64"/>
    <w:rsid w:val="009707C0"/>
    <w:rsid w:val="00973F87"/>
    <w:rsid w:val="0097612A"/>
    <w:rsid w:val="00977060"/>
    <w:rsid w:val="00977904"/>
    <w:rsid w:val="00977E7D"/>
    <w:rsid w:val="009814E1"/>
    <w:rsid w:val="00981BE2"/>
    <w:rsid w:val="00982B89"/>
    <w:rsid w:val="009836A7"/>
    <w:rsid w:val="00985CC9"/>
    <w:rsid w:val="00990039"/>
    <w:rsid w:val="00990316"/>
    <w:rsid w:val="00991CA3"/>
    <w:rsid w:val="00992198"/>
    <w:rsid w:val="00997C33"/>
    <w:rsid w:val="009A1C3C"/>
    <w:rsid w:val="009A2734"/>
    <w:rsid w:val="009A5C4F"/>
    <w:rsid w:val="009B208D"/>
    <w:rsid w:val="009B2716"/>
    <w:rsid w:val="009B42D6"/>
    <w:rsid w:val="009B4A66"/>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5B0"/>
    <w:rsid w:val="00A2269E"/>
    <w:rsid w:val="00A24C96"/>
    <w:rsid w:val="00A254EC"/>
    <w:rsid w:val="00A272AB"/>
    <w:rsid w:val="00A27AF5"/>
    <w:rsid w:val="00A303A1"/>
    <w:rsid w:val="00A333FE"/>
    <w:rsid w:val="00A33EE1"/>
    <w:rsid w:val="00A36FBD"/>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5497"/>
    <w:rsid w:val="00AB46FC"/>
    <w:rsid w:val="00AB6E3E"/>
    <w:rsid w:val="00AB6F64"/>
    <w:rsid w:val="00AB7E14"/>
    <w:rsid w:val="00AB7EAD"/>
    <w:rsid w:val="00AC08ED"/>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D9C"/>
    <w:rsid w:val="00B738AF"/>
    <w:rsid w:val="00B74912"/>
    <w:rsid w:val="00B7604A"/>
    <w:rsid w:val="00B80A8C"/>
    <w:rsid w:val="00B81F2E"/>
    <w:rsid w:val="00B82CAE"/>
    <w:rsid w:val="00B84662"/>
    <w:rsid w:val="00B84878"/>
    <w:rsid w:val="00B877F0"/>
    <w:rsid w:val="00B95FEA"/>
    <w:rsid w:val="00BA2199"/>
    <w:rsid w:val="00BA5DC0"/>
    <w:rsid w:val="00BA6180"/>
    <w:rsid w:val="00BA7E62"/>
    <w:rsid w:val="00BB47CC"/>
    <w:rsid w:val="00BB5375"/>
    <w:rsid w:val="00BB795E"/>
    <w:rsid w:val="00BC36F7"/>
    <w:rsid w:val="00BC5308"/>
    <w:rsid w:val="00BD1A5C"/>
    <w:rsid w:val="00BD23BD"/>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5AEC"/>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15CE"/>
    <w:rsid w:val="00C41799"/>
    <w:rsid w:val="00C436F8"/>
    <w:rsid w:val="00C448B0"/>
    <w:rsid w:val="00C449F6"/>
    <w:rsid w:val="00C44A9A"/>
    <w:rsid w:val="00C45886"/>
    <w:rsid w:val="00C51BBB"/>
    <w:rsid w:val="00C54721"/>
    <w:rsid w:val="00C560C2"/>
    <w:rsid w:val="00C5620F"/>
    <w:rsid w:val="00C568A4"/>
    <w:rsid w:val="00C6118B"/>
    <w:rsid w:val="00C62C06"/>
    <w:rsid w:val="00C676E0"/>
    <w:rsid w:val="00C676F1"/>
    <w:rsid w:val="00C7363A"/>
    <w:rsid w:val="00C765E0"/>
    <w:rsid w:val="00C76EE4"/>
    <w:rsid w:val="00C81AC1"/>
    <w:rsid w:val="00C81BC0"/>
    <w:rsid w:val="00C84C63"/>
    <w:rsid w:val="00C911AD"/>
    <w:rsid w:val="00C97B8A"/>
    <w:rsid w:val="00CA3232"/>
    <w:rsid w:val="00CA37C4"/>
    <w:rsid w:val="00CA4ECA"/>
    <w:rsid w:val="00CA5586"/>
    <w:rsid w:val="00CB029A"/>
    <w:rsid w:val="00CB0B18"/>
    <w:rsid w:val="00CB0FF3"/>
    <w:rsid w:val="00CB2888"/>
    <w:rsid w:val="00CB598B"/>
    <w:rsid w:val="00CC08DA"/>
    <w:rsid w:val="00CC42C4"/>
    <w:rsid w:val="00CC4E31"/>
    <w:rsid w:val="00CC52DA"/>
    <w:rsid w:val="00CC6081"/>
    <w:rsid w:val="00CD6C0E"/>
    <w:rsid w:val="00CD7EB5"/>
    <w:rsid w:val="00CE3E44"/>
    <w:rsid w:val="00CE69EF"/>
    <w:rsid w:val="00CE6D3B"/>
    <w:rsid w:val="00CE7E3C"/>
    <w:rsid w:val="00CF0202"/>
    <w:rsid w:val="00CF034A"/>
    <w:rsid w:val="00CF0681"/>
    <w:rsid w:val="00CF0DE6"/>
    <w:rsid w:val="00CF11DF"/>
    <w:rsid w:val="00CF2CAF"/>
    <w:rsid w:val="00CF4535"/>
    <w:rsid w:val="00CF6F9C"/>
    <w:rsid w:val="00D0235E"/>
    <w:rsid w:val="00D02CC3"/>
    <w:rsid w:val="00D02E34"/>
    <w:rsid w:val="00D03E48"/>
    <w:rsid w:val="00D1009F"/>
    <w:rsid w:val="00D1350F"/>
    <w:rsid w:val="00D1667C"/>
    <w:rsid w:val="00D20BC2"/>
    <w:rsid w:val="00D26DA9"/>
    <w:rsid w:val="00D27AAA"/>
    <w:rsid w:val="00D3121D"/>
    <w:rsid w:val="00D33F40"/>
    <w:rsid w:val="00D349F6"/>
    <w:rsid w:val="00D34FF7"/>
    <w:rsid w:val="00D36B3C"/>
    <w:rsid w:val="00D4223F"/>
    <w:rsid w:val="00D427D6"/>
    <w:rsid w:val="00D439F9"/>
    <w:rsid w:val="00D43D9E"/>
    <w:rsid w:val="00D468C9"/>
    <w:rsid w:val="00D477E5"/>
    <w:rsid w:val="00D62555"/>
    <w:rsid w:val="00D6757A"/>
    <w:rsid w:val="00D67BAC"/>
    <w:rsid w:val="00D702E6"/>
    <w:rsid w:val="00D70F24"/>
    <w:rsid w:val="00D71B30"/>
    <w:rsid w:val="00D7511B"/>
    <w:rsid w:val="00D759AF"/>
    <w:rsid w:val="00D777CC"/>
    <w:rsid w:val="00D77859"/>
    <w:rsid w:val="00D844F2"/>
    <w:rsid w:val="00D85DC4"/>
    <w:rsid w:val="00D933AF"/>
    <w:rsid w:val="00D941A2"/>
    <w:rsid w:val="00DA0FF8"/>
    <w:rsid w:val="00DA16B0"/>
    <w:rsid w:val="00DA3F66"/>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20E22"/>
    <w:rsid w:val="00E210A2"/>
    <w:rsid w:val="00E2127D"/>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C0F3E"/>
    <w:rsid w:val="00EC2EC2"/>
    <w:rsid w:val="00EC41EB"/>
    <w:rsid w:val="00EC661E"/>
    <w:rsid w:val="00EC72CD"/>
    <w:rsid w:val="00ED45DB"/>
    <w:rsid w:val="00EE114F"/>
    <w:rsid w:val="00EE3044"/>
    <w:rsid w:val="00EE40D8"/>
    <w:rsid w:val="00EE56F7"/>
    <w:rsid w:val="00EE7B6F"/>
    <w:rsid w:val="00EF3898"/>
    <w:rsid w:val="00EF472B"/>
    <w:rsid w:val="00EF5A6D"/>
    <w:rsid w:val="00EF6EFF"/>
    <w:rsid w:val="00EF7538"/>
    <w:rsid w:val="00F0053D"/>
    <w:rsid w:val="00F00C79"/>
    <w:rsid w:val="00F0245B"/>
    <w:rsid w:val="00F05926"/>
    <w:rsid w:val="00F126CA"/>
    <w:rsid w:val="00F138A3"/>
    <w:rsid w:val="00F1562F"/>
    <w:rsid w:val="00F232DA"/>
    <w:rsid w:val="00F23578"/>
    <w:rsid w:val="00F30CF0"/>
    <w:rsid w:val="00F337BC"/>
    <w:rsid w:val="00F33B95"/>
    <w:rsid w:val="00F34580"/>
    <w:rsid w:val="00F4356E"/>
    <w:rsid w:val="00F43BAF"/>
    <w:rsid w:val="00F442A5"/>
    <w:rsid w:val="00F452E2"/>
    <w:rsid w:val="00F529A7"/>
    <w:rsid w:val="00F60037"/>
    <w:rsid w:val="00F605DE"/>
    <w:rsid w:val="00F60FC1"/>
    <w:rsid w:val="00F60FFD"/>
    <w:rsid w:val="00F67B03"/>
    <w:rsid w:val="00F71474"/>
    <w:rsid w:val="00F74AD5"/>
    <w:rsid w:val="00F75570"/>
    <w:rsid w:val="00F77335"/>
    <w:rsid w:val="00F803BC"/>
    <w:rsid w:val="00F80AFB"/>
    <w:rsid w:val="00F8159E"/>
    <w:rsid w:val="00F81834"/>
    <w:rsid w:val="00F83E7A"/>
    <w:rsid w:val="00F84BF6"/>
    <w:rsid w:val="00F86FAA"/>
    <w:rsid w:val="00F90C40"/>
    <w:rsid w:val="00F919BB"/>
    <w:rsid w:val="00F947B4"/>
    <w:rsid w:val="00F94C1A"/>
    <w:rsid w:val="00FA359A"/>
    <w:rsid w:val="00FA4ED9"/>
    <w:rsid w:val="00FA61BA"/>
    <w:rsid w:val="00FA7F5C"/>
    <w:rsid w:val="00FC1392"/>
    <w:rsid w:val="00FC6086"/>
    <w:rsid w:val="00FC7461"/>
    <w:rsid w:val="00FD1429"/>
    <w:rsid w:val="00FD28D9"/>
    <w:rsid w:val="00FD31A2"/>
    <w:rsid w:val="00FD3221"/>
    <w:rsid w:val="00FD66D5"/>
    <w:rsid w:val="00FD6C46"/>
    <w:rsid w:val="00FD6D56"/>
    <w:rsid w:val="00FE0CB0"/>
    <w:rsid w:val="00FE1826"/>
    <w:rsid w:val="00FE299F"/>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C7004-7CD7-435C-A669-0E3E0E32C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18181</Words>
  <Characters>103635</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cp:revision>
  <dcterms:created xsi:type="dcterms:W3CDTF">2017-09-25T18:37:00Z</dcterms:created>
  <dcterms:modified xsi:type="dcterms:W3CDTF">2017-09-25T18:37:00Z</dcterms:modified>
</cp:coreProperties>
</file>